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26AC1" w14:textId="77777777" w:rsidR="006F6EBD" w:rsidRPr="00A10003" w:rsidRDefault="006F6EBD">
      <w:pPr>
        <w:spacing w:before="0" w:after="200"/>
      </w:pPr>
      <w:bookmarkStart w:id="0" w:name="_GoBack"/>
      <w:bookmarkEnd w:id="0"/>
      <w:r w:rsidRPr="00A10003">
        <w:rPr>
          <w:noProof/>
        </w:rPr>
        <mc:AlternateContent>
          <mc:Choice Requires="wpg">
            <w:drawing>
              <wp:anchor distT="0" distB="0" distL="114300" distR="114300" simplePos="0" relativeHeight="251658240" behindDoc="0" locked="0" layoutInCell="1" allowOverlap="1" wp14:anchorId="430FF892" wp14:editId="56BFC610">
                <wp:simplePos x="0" y="0"/>
                <wp:positionH relativeFrom="column">
                  <wp:posOffset>-1028700</wp:posOffset>
                </wp:positionH>
                <wp:positionV relativeFrom="paragraph">
                  <wp:posOffset>-925830</wp:posOffset>
                </wp:positionV>
                <wp:extent cx="904875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625084778"/>
                                <w:dataBinding w:prefixMappings="xmlns:ns0='http://purl.org/dc/elements/1.1/' xmlns:ns1='http://schemas.openxmlformats.org/package/2006/metadata/core-properties' " w:xpath="/ns1:coreProperties[1]/ns0:title[1]" w:storeItemID="{6C3C8BC8-F283-45AE-878A-BAB7291924A1}"/>
                                <w:text/>
                              </w:sdtPr>
                              <w:sdtEndPr/>
                              <w:sdtContent>
                                <w:p w14:paraId="36CF9EC7" w14:textId="4ECD05CC" w:rsidR="00516213" w:rsidRDefault="00516213" w:rsidP="00930261">
                                  <w:pPr>
                                    <w:pStyle w:val="CoverTitle"/>
                                  </w:pPr>
                                  <w:del w:id="1" w:author="Aniruddha Bapat" w:date="2020-01-20T14:20:00Z">
                                    <w:r w:rsidDel="003B0E05">
                                      <w:delText>Honeywell</w:delText>
                                    </w:r>
                                  </w:del>
                                  <w:ins w:id="2" w:author="Aniruddha Bapat" w:date="2020-01-20T14:20:00Z">
                                    <w:r w:rsidR="003B0E05">
                                      <w:t>Customer</w:t>
                                    </w:r>
                                  </w:ins>
                                  <w:r>
                                    <w:t xml:space="preserve"> </w:t>
                                  </w:r>
                                  <w:del w:id="3" w:author="Aniruddha Bapat" w:date="2020-01-20T14:20:00Z">
                                    <w:r w:rsidDel="003B0E05">
                                      <w:delText>Dex</w:delText>
                                    </w:r>
                                  </w:del>
                                  <w:ins w:id="4" w:author="Aniruddha Bapat" w:date="2020-01-20T14:20:00Z">
                                    <w:r w:rsidR="003B0E05">
                                      <w:t>DW</w:t>
                                    </w:r>
                                  </w:ins>
                                  <w:r>
                                    <w:t xml:space="preserve"> - Phase 1</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anchor>
            </w:drawing>
          </mc:Choice>
          <mc:Fallback>
            <w:pict>
              <v:group w14:anchorId="430FF892" id="Group 7" o:spid="_x0000_s1026" style="position:absolute;margin-left:-81pt;margin-top:-72.9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">
                <v:rect id="Rectangle 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" fillcolor="#0072c6" stroked="f" strokeweight="2pt"/>
                <v:rect id="Rectangle 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" filled="f" stroked="f" strokeweight=".5pt">
                  <v:textbox inset="36pt">
                    <w:txbxContent>
                      <w:sdt>
                        <w:sdtPr>
                          <w:alias w:val="Title"/>
                          <w:tag w:val=""/>
                          <w:id w:val="-625084778"/>
                          <w:dataBinding w:prefixMappings="xmlns:ns0='http://purl.org/dc/elements/1.1/' xmlns:ns1='http://schemas.openxmlformats.org/package/2006/metadata/core-properties' " w:xpath="/ns1:coreProperties[1]/ns0:title[1]" w:storeItemID="{6C3C8BC8-F283-45AE-878A-BAB7291924A1}"/>
                          <w:text/>
                        </w:sdtPr>
                        <w:sdtEndPr/>
                        <w:sdtContent>
                          <w:p w14:paraId="36CF9EC7" w14:textId="4ECD05CC" w:rsidR="00516213" w:rsidRDefault="00516213" w:rsidP="00930261">
                            <w:pPr>
                              <w:pStyle w:val="CoverTitle"/>
                            </w:pPr>
                            <w:del w:id="5" w:author="Aniruddha Bapat" w:date="2020-01-20T14:20:00Z">
                              <w:r w:rsidDel="003B0E05">
                                <w:delText>Honeywell</w:delText>
                              </w:r>
                            </w:del>
                            <w:ins w:id="6" w:author="Aniruddha Bapat" w:date="2020-01-20T14:20:00Z">
                              <w:r w:rsidR="003B0E05">
                                <w:t>Customer</w:t>
                              </w:r>
                            </w:ins>
                            <w:r>
                              <w:t xml:space="preserve"> </w:t>
                            </w:r>
                            <w:del w:id="7" w:author="Aniruddha Bapat" w:date="2020-01-20T14:20:00Z">
                              <w:r w:rsidDel="003B0E05">
                                <w:delText>Dex</w:delText>
                              </w:r>
                            </w:del>
                            <w:ins w:id="8" w:author="Aniruddha Bapat" w:date="2020-01-20T14:20:00Z">
                              <w:r w:rsidR="003B0E05">
                                <w:t>DW</w:t>
                              </w:r>
                            </w:ins>
                            <w:r>
                              <w:t xml:space="preserve"> - Phase 1</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">
                  <v:imagedata r:id="rId16" o:title="MSFT_logo_rgb_C-Wht_D"/>
                </v:shape>
              </v:group>
            </w:pict>
          </mc:Fallback>
        </mc:AlternateContent>
      </w:r>
    </w:p>
    <w:p w14:paraId="58962F86" w14:textId="77777777" w:rsidR="00342676" w:rsidRPr="00A10003" w:rsidRDefault="00342676">
      <w:pPr>
        <w:spacing w:before="5160"/>
      </w:pPr>
    </w:p>
    <w:p w14:paraId="14AA177A" w14:textId="4C62A476" w:rsidR="00342676" w:rsidRPr="00A10003" w:rsidRDefault="00E92C85">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B533CB">
            <w:t>Statement of Work</w:t>
          </w:r>
        </w:sdtContent>
      </w:sdt>
      <w:r w:rsidR="0010458E">
        <w:t xml:space="preserve"> </w:t>
      </w:r>
    </w:p>
    <w:p w14:paraId="5C535718" w14:textId="77777777" w:rsidR="00342676" w:rsidRPr="00A10003" w:rsidRDefault="00993A73">
      <w:pPr>
        <w:rPr>
          <w:rStyle w:val="Emphasis"/>
          <w:rFonts w:eastAsiaTheme="minorHAnsi"/>
          <w:i w:val="0"/>
          <w:iCs w:val="0"/>
          <w:szCs w:val="20"/>
          <w:lang w:eastAsia="en-AU"/>
        </w:rPr>
      </w:pPr>
      <w:r w:rsidRPr="00A10003">
        <w:rPr>
          <w:rStyle w:val="Emphasis"/>
        </w:rPr>
        <w:t>Prepared for</w:t>
      </w:r>
    </w:p>
    <w:p w14:paraId="04412145" w14:textId="50267428" w:rsidR="00342676" w:rsidRPr="00A10003" w:rsidRDefault="00993A73">
      <w:pPr>
        <w:rPr>
          <w:lang w:eastAsia="en-AU"/>
        </w:rPr>
      </w:pPr>
      <w:del w:id="9" w:author="Karolee Ryan" w:date="2015-10-05T21:42:00Z">
        <w:r w:rsidRPr="00A10003" w:rsidDel="00F30EA9">
          <w:rPr>
            <w:lang w:eastAsia="en-AU"/>
          </w:rPr>
          <w:fldChar w:fldCharType="begin"/>
        </w:r>
        <w:r w:rsidRPr="00A10003" w:rsidDel="00F30EA9">
          <w:rPr>
            <w:lang w:eastAsia="en-AU"/>
          </w:rPr>
          <w:delInstrText xml:space="preserve"> DOCPROPERTY  Customer  \* MERGEFORMAT </w:delInstrText>
        </w:r>
        <w:r w:rsidRPr="00A10003" w:rsidDel="00F30EA9">
          <w:rPr>
            <w:lang w:eastAsia="en-AU"/>
          </w:rPr>
          <w:fldChar w:fldCharType="separate"/>
        </w:r>
        <w:r w:rsidR="00EB55DC" w:rsidDel="00F30EA9">
          <w:rPr>
            <w:lang w:eastAsia="en-AU"/>
          </w:rPr>
          <w:delText>T-Mobile</w:delText>
        </w:r>
        <w:r w:rsidRPr="00A10003" w:rsidDel="00F30EA9">
          <w:rPr>
            <w:lang w:eastAsia="en-AU"/>
          </w:rPr>
          <w:fldChar w:fldCharType="end"/>
        </w:r>
      </w:del>
      <w:ins w:id="10" w:author="Karolee Ryan" w:date="2015-10-05T21:42:00Z">
        <w:del w:id="11" w:author="Aniruddha Bapat" w:date="2020-01-20T14:20:00Z">
          <w:r w:rsidR="00F30EA9" w:rsidDel="003B0E05">
            <w:rPr>
              <w:lang w:eastAsia="en-AU"/>
            </w:rPr>
            <w:delText>Honeywell</w:delText>
          </w:r>
        </w:del>
      </w:ins>
      <w:ins w:id="12" w:author="Aniruddha Bapat" w:date="2020-01-20T14:20:00Z">
        <w:r w:rsidR="003B0E05">
          <w:rPr>
            <w:lang w:eastAsia="en-AU"/>
          </w:rPr>
          <w:t>Customer</w:t>
        </w:r>
      </w:ins>
    </w:p>
    <w:p w14:paraId="51A5F69C" w14:textId="12BE352B" w:rsidR="00342676" w:rsidRPr="00A10003" w:rsidRDefault="00993A73">
      <w:r w:rsidRPr="00A10003">
        <w:fldChar w:fldCharType="begin"/>
      </w:r>
      <w:r w:rsidRPr="00A10003">
        <w:instrText xml:space="preserve"> DATE  \@ "d-MMM-yy" \l  \* MERGEFORMAT </w:instrText>
      </w:r>
      <w:r w:rsidRPr="00A10003">
        <w:fldChar w:fldCharType="separate"/>
      </w:r>
      <w:ins w:id="13" w:author="Aniruddha Bapat" w:date="2020-01-20T14:19:00Z">
        <w:r w:rsidR="003B0E05">
          <w:rPr>
            <w:noProof/>
          </w:rPr>
          <w:t>20-Jan-20</w:t>
        </w:r>
      </w:ins>
      <w:del w:id="14" w:author="Aniruddha Bapat" w:date="2020-01-20T14:19:00Z">
        <w:r w:rsidR="00516213" w:rsidDel="003B0E05">
          <w:rPr>
            <w:noProof/>
          </w:rPr>
          <w:delText>5-Oct-15</w:delText>
        </w:r>
      </w:del>
      <w:r w:rsidRPr="00A10003">
        <w:fldChar w:fldCharType="end"/>
      </w:r>
    </w:p>
    <w:p w14:paraId="66F28E65" w14:textId="490ED88C" w:rsidR="00342676" w:rsidRPr="00A10003" w:rsidRDefault="00993A73">
      <w:r w:rsidRPr="00A10003">
        <w:t xml:space="preserve">Version </w:t>
      </w:r>
      <w:r w:rsidR="00E92C85">
        <w:fldChar w:fldCharType="begin"/>
      </w:r>
      <w:r w:rsidR="00E92C85">
        <w:instrText xml:space="preserve"> DOCPROPERTY  Version  \* MERGEFORMAT </w:instrText>
      </w:r>
      <w:r w:rsidR="00E92C85">
        <w:fldChar w:fldCharType="separate"/>
      </w:r>
      <w:r w:rsidR="00EB55DC">
        <w:t>1.1</w:t>
      </w:r>
      <w:r w:rsidR="00E92C85">
        <w:fldChar w:fldCharType="end"/>
      </w:r>
      <w:r w:rsidR="00E30643">
        <w:t xml:space="preserve"> </w:t>
      </w:r>
      <w:sdt>
        <w:sdtPr>
          <w:alias w:val="Status"/>
          <w:tag w:val="Document Status"/>
          <w:id w:val="1206459469"/>
          <w:dataBinding w:xpath="/root[1]/documentstatus[1]" w:storeItemID="{EEBA425E-5CDF-43E0-AAA0-69E224A81652}"/>
          <w:dropDownList w:lastValue="Final">
            <w:listItem w:displayText="Document Status" w:value="Document Status"/>
            <w:listItem w:displayText="Draft" w:value="Draft"/>
            <w:listItem w:displayText="Final" w:value="Final"/>
          </w:dropDownList>
        </w:sdtPr>
        <w:sdtEndPr/>
        <w:sdtContent>
          <w:r w:rsidR="00E15319">
            <w:t>Final</w:t>
          </w:r>
        </w:sdtContent>
      </w:sdt>
    </w:p>
    <w:p w14:paraId="024D9CBA" w14:textId="77777777" w:rsidR="00342676" w:rsidRPr="00A10003" w:rsidRDefault="00342676"/>
    <w:p w14:paraId="76822B7D" w14:textId="77777777" w:rsidR="00342676" w:rsidRPr="00A10003" w:rsidRDefault="00993A73">
      <w:pPr>
        <w:rPr>
          <w:rStyle w:val="Emphasis"/>
        </w:rPr>
      </w:pPr>
      <w:r w:rsidRPr="00A10003">
        <w:rPr>
          <w:rStyle w:val="Emphasis"/>
        </w:rPr>
        <w:t>Prepared by</w:t>
      </w:r>
    </w:p>
    <w:sdt>
      <w:sdtPr>
        <w:rPr>
          <w:rStyle w:val="Strong"/>
        </w:rPr>
        <w:alias w:val="Author"/>
        <w:tag w:val=""/>
        <w:id w:val="80649995"/>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7ACB42C9" w14:textId="23FBF548" w:rsidR="00342676" w:rsidRPr="00A10003" w:rsidRDefault="000D22CC">
          <w:pPr>
            <w:rPr>
              <w:rStyle w:val="Strong"/>
            </w:rPr>
          </w:pPr>
          <w:r>
            <w:rPr>
              <w:rStyle w:val="Strong"/>
            </w:rPr>
            <w:t>Microsoft Consulting Services</w:t>
          </w:r>
        </w:p>
      </w:sdtContent>
    </w:sdt>
    <w:p w14:paraId="15828A4A" w14:textId="339B4A2B" w:rsidR="00342676" w:rsidRPr="00A10003" w:rsidRDefault="00993A73">
      <w:r w:rsidRPr="00A10003">
        <w:t xml:space="preserve"> </w:t>
      </w:r>
    </w:p>
    <w:p w14:paraId="5D079E96" w14:textId="4C18887A" w:rsidR="00342676" w:rsidRPr="00A10003" w:rsidRDefault="00342676">
      <w:pPr>
        <w:rPr>
          <w:rStyle w:val="Strong"/>
        </w:rPr>
      </w:pPr>
    </w:p>
    <w:p w14:paraId="085BD41C" w14:textId="77777777" w:rsidR="00342676" w:rsidRPr="00A10003" w:rsidRDefault="00993A73">
      <w:pPr>
        <w:spacing w:before="0" w:after="200"/>
        <w:rPr>
          <w:rStyle w:val="Strong"/>
        </w:rPr>
      </w:pPr>
      <w:r w:rsidRPr="00A10003">
        <w:rPr>
          <w:rStyle w:val="Strong"/>
        </w:rPr>
        <w:br w:type="page"/>
      </w:r>
    </w:p>
    <w:p w14:paraId="45E4F410" w14:textId="77777777" w:rsidR="00342676" w:rsidRPr="00A10003" w:rsidRDefault="00342676">
      <w:pPr>
        <w:rPr>
          <w:rFonts w:cstheme="minorHAnsi"/>
        </w:rPr>
      </w:pPr>
    </w:p>
    <w:p w14:paraId="7B73E4FF" w14:textId="77777777" w:rsidR="00342676" w:rsidRPr="00A10003" w:rsidRDefault="00342676">
      <w:pPr>
        <w:rPr>
          <w:rFonts w:cstheme="minorHAnsi"/>
        </w:rPr>
      </w:pPr>
    </w:p>
    <w:p w14:paraId="28250D04" w14:textId="77777777" w:rsidR="00342676" w:rsidRPr="00A10003" w:rsidRDefault="00342676">
      <w:pPr>
        <w:jc w:val="right"/>
        <w:rPr>
          <w:rFonts w:cstheme="minorHAnsi"/>
        </w:rPr>
      </w:pPr>
    </w:p>
    <w:p w14:paraId="30710807" w14:textId="77777777" w:rsidR="00342676" w:rsidRPr="00A10003" w:rsidRDefault="00342676">
      <w:pPr>
        <w:rPr>
          <w:rFonts w:cstheme="minorHAnsi"/>
        </w:rPr>
      </w:pPr>
    </w:p>
    <w:p w14:paraId="7B4DC982" w14:textId="77777777" w:rsidR="00347ECF" w:rsidRPr="00A10003" w:rsidRDefault="00347ECF" w:rsidP="00347ECF">
      <w:pPr>
        <w:tabs>
          <w:tab w:val="left" w:pos="3960"/>
        </w:tabs>
        <w:rPr>
          <w:rFonts w:cstheme="minorHAnsi"/>
        </w:rPr>
      </w:pPr>
      <w:r w:rsidRPr="00A10003">
        <w:rPr>
          <w:rFonts w:cstheme="minorHAnsi"/>
        </w:rPr>
        <w:tab/>
      </w:r>
    </w:p>
    <w:p w14:paraId="72387FAD" w14:textId="77777777" w:rsidR="00347ECF" w:rsidRPr="00A10003" w:rsidRDefault="00347ECF" w:rsidP="00347ECF">
      <w:pPr>
        <w:rPr>
          <w:rFonts w:cstheme="minorHAnsi"/>
        </w:rPr>
      </w:pPr>
    </w:p>
    <w:p w14:paraId="7C870EFF" w14:textId="77777777" w:rsidR="007A4370" w:rsidRPr="00A10003" w:rsidRDefault="007A4370" w:rsidP="00347ECF">
      <w:pPr>
        <w:rPr>
          <w:rFonts w:cstheme="minorHAnsi"/>
        </w:rPr>
      </w:pPr>
    </w:p>
    <w:p w14:paraId="64575647" w14:textId="77777777" w:rsidR="007A4370" w:rsidRPr="00A10003" w:rsidRDefault="007A4370" w:rsidP="007A4370">
      <w:pPr>
        <w:rPr>
          <w:rFonts w:cstheme="minorHAnsi"/>
        </w:rPr>
      </w:pPr>
    </w:p>
    <w:p w14:paraId="0595D590" w14:textId="77777777" w:rsidR="007A4370" w:rsidRPr="00A10003" w:rsidRDefault="007A4370" w:rsidP="007A4370">
      <w:pPr>
        <w:rPr>
          <w:rFonts w:cstheme="minorHAnsi"/>
        </w:rPr>
      </w:pPr>
    </w:p>
    <w:p w14:paraId="602E9AC6" w14:textId="77777777" w:rsidR="007A4370" w:rsidRPr="00A10003" w:rsidRDefault="007A4370" w:rsidP="007A4370">
      <w:pPr>
        <w:rPr>
          <w:rFonts w:cstheme="minorHAnsi"/>
        </w:rPr>
      </w:pPr>
    </w:p>
    <w:p w14:paraId="76F4973C" w14:textId="77777777" w:rsidR="007A4370" w:rsidRPr="00A10003" w:rsidRDefault="007A4370" w:rsidP="007A4370">
      <w:pPr>
        <w:rPr>
          <w:rFonts w:cstheme="minorHAnsi"/>
        </w:rPr>
      </w:pPr>
    </w:p>
    <w:p w14:paraId="205ADBEC" w14:textId="77777777" w:rsidR="007A4370" w:rsidRPr="00A10003" w:rsidRDefault="007A4370" w:rsidP="007A4370">
      <w:pPr>
        <w:rPr>
          <w:rFonts w:cstheme="minorHAnsi"/>
        </w:rPr>
      </w:pPr>
    </w:p>
    <w:p w14:paraId="58B3C1C7" w14:textId="77777777" w:rsidR="007A4370" w:rsidRPr="00A10003" w:rsidRDefault="007A4370" w:rsidP="007A4370">
      <w:pPr>
        <w:rPr>
          <w:rFonts w:cstheme="minorHAnsi"/>
        </w:rPr>
      </w:pPr>
    </w:p>
    <w:p w14:paraId="031DCF5B" w14:textId="77777777" w:rsidR="00342676" w:rsidRPr="00A10003" w:rsidRDefault="007A4370" w:rsidP="007A4370">
      <w:pPr>
        <w:tabs>
          <w:tab w:val="center" w:pos="4680"/>
        </w:tabs>
        <w:rPr>
          <w:rFonts w:cstheme="minorHAnsi"/>
        </w:rPr>
        <w:sectPr w:rsidR="00342676" w:rsidRPr="00A10003" w:rsidSect="004E5B2B">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06" w:footer="288" w:gutter="0"/>
          <w:pgNumType w:fmt="lowerRoman" w:start="1"/>
          <w:cols w:space="708"/>
          <w:titlePg/>
          <w:docGrid w:linePitch="360"/>
        </w:sectPr>
      </w:pPr>
      <w:r w:rsidRPr="00A10003">
        <w:rPr>
          <w:rFonts w:cstheme="minorHAnsi"/>
        </w:rPr>
        <w:tab/>
      </w:r>
    </w:p>
    <w:sdt>
      <w:sdtPr>
        <w:rPr>
          <w:rFonts w:eastAsiaTheme="minorEastAsia"/>
          <w:color w:val="auto"/>
          <w:spacing w:val="0"/>
          <w:sz w:val="22"/>
          <w:szCs w:val="22"/>
        </w:rPr>
        <w:id w:val="-1009677950"/>
        <w:docPartObj>
          <w:docPartGallery w:val="Table of Contents"/>
          <w:docPartUnique/>
        </w:docPartObj>
      </w:sdtPr>
      <w:sdtEndPr>
        <w:rPr>
          <w:b/>
          <w:bCs/>
        </w:rPr>
      </w:sdtEndPr>
      <w:sdtContent>
        <w:p w14:paraId="29A8844B" w14:textId="77777777" w:rsidR="008B701A" w:rsidRPr="00A10003" w:rsidRDefault="008B701A">
          <w:pPr>
            <w:pStyle w:val="TOCHeading"/>
          </w:pPr>
          <w:r w:rsidRPr="00A10003">
            <w:t>Table of Contents</w:t>
          </w:r>
        </w:p>
        <w:p w14:paraId="445C0CE3" w14:textId="05F9E12C" w:rsidR="00EB55DC" w:rsidRDefault="00872C1B">
          <w:pPr>
            <w:pStyle w:val="TOC1"/>
            <w:rPr>
              <w:rFonts w:asciiTheme="minorHAnsi" w:hAnsiTheme="minorHAnsi"/>
              <w:sz w:val="22"/>
            </w:rPr>
          </w:pPr>
          <w:r w:rsidRPr="00A10003">
            <w:rPr>
              <w:noProof w:val="0"/>
            </w:rPr>
            <w:fldChar w:fldCharType="begin"/>
          </w:r>
          <w:r w:rsidRPr="00A10003">
            <w:rPr>
              <w:noProof w:val="0"/>
            </w:rPr>
            <w:instrText xml:space="preserve"> TOC \o "1-2" \h \z </w:instrText>
          </w:r>
          <w:r w:rsidRPr="00A10003">
            <w:rPr>
              <w:noProof w:val="0"/>
            </w:rPr>
            <w:fldChar w:fldCharType="separate"/>
          </w:r>
          <w:hyperlink w:anchor="_Toc431823514" w:history="1">
            <w:r w:rsidR="00EB55DC" w:rsidRPr="003F2FA2">
              <w:rPr>
                <w:rStyle w:val="Hyperlink"/>
              </w:rPr>
              <w:t>1</w:t>
            </w:r>
            <w:r w:rsidR="00EB55DC">
              <w:rPr>
                <w:rFonts w:asciiTheme="minorHAnsi" w:hAnsiTheme="minorHAnsi"/>
                <w:sz w:val="22"/>
              </w:rPr>
              <w:tab/>
            </w:r>
            <w:r w:rsidR="00EB55DC" w:rsidRPr="003F2FA2">
              <w:rPr>
                <w:rStyle w:val="Hyperlink"/>
              </w:rPr>
              <w:t>Introduction</w:t>
            </w:r>
            <w:r w:rsidR="00EB55DC">
              <w:rPr>
                <w:webHidden/>
              </w:rPr>
              <w:tab/>
            </w:r>
            <w:r w:rsidR="00EB55DC">
              <w:rPr>
                <w:webHidden/>
              </w:rPr>
              <w:fldChar w:fldCharType="begin"/>
            </w:r>
            <w:r w:rsidR="00EB55DC">
              <w:rPr>
                <w:webHidden/>
              </w:rPr>
              <w:instrText xml:space="preserve"> PAGEREF _Toc431823514 \h </w:instrText>
            </w:r>
            <w:r w:rsidR="00EB55DC">
              <w:rPr>
                <w:webHidden/>
              </w:rPr>
            </w:r>
            <w:r w:rsidR="00EB55DC">
              <w:rPr>
                <w:webHidden/>
              </w:rPr>
              <w:fldChar w:fldCharType="separate"/>
            </w:r>
            <w:r w:rsidR="00EB55DC">
              <w:rPr>
                <w:webHidden/>
              </w:rPr>
              <w:t>3</w:t>
            </w:r>
            <w:r w:rsidR="00EB55DC">
              <w:rPr>
                <w:webHidden/>
              </w:rPr>
              <w:fldChar w:fldCharType="end"/>
            </w:r>
          </w:hyperlink>
        </w:p>
        <w:p w14:paraId="1A6739DB" w14:textId="616705CA" w:rsidR="00EB55DC" w:rsidRDefault="00E92C85">
          <w:pPr>
            <w:pStyle w:val="TOC1"/>
            <w:rPr>
              <w:rFonts w:asciiTheme="minorHAnsi" w:hAnsiTheme="minorHAnsi"/>
              <w:sz w:val="22"/>
            </w:rPr>
          </w:pPr>
          <w:hyperlink w:anchor="_Toc431823515" w:history="1">
            <w:r w:rsidR="00EB55DC" w:rsidRPr="003F2FA2">
              <w:rPr>
                <w:rStyle w:val="Hyperlink"/>
              </w:rPr>
              <w:t>2</w:t>
            </w:r>
            <w:r w:rsidR="00EB55DC">
              <w:rPr>
                <w:rFonts w:asciiTheme="minorHAnsi" w:hAnsiTheme="minorHAnsi"/>
                <w:sz w:val="22"/>
              </w:rPr>
              <w:tab/>
            </w:r>
            <w:r w:rsidR="00EB55DC" w:rsidRPr="003F2FA2">
              <w:rPr>
                <w:rStyle w:val="Hyperlink"/>
              </w:rPr>
              <w:t>Background</w:t>
            </w:r>
            <w:r w:rsidR="00EB55DC">
              <w:rPr>
                <w:webHidden/>
              </w:rPr>
              <w:tab/>
            </w:r>
            <w:r w:rsidR="00EB55DC">
              <w:rPr>
                <w:webHidden/>
              </w:rPr>
              <w:fldChar w:fldCharType="begin"/>
            </w:r>
            <w:r w:rsidR="00EB55DC">
              <w:rPr>
                <w:webHidden/>
              </w:rPr>
              <w:instrText xml:space="preserve"> PAGEREF _Toc431823515 \h </w:instrText>
            </w:r>
            <w:r w:rsidR="00EB55DC">
              <w:rPr>
                <w:webHidden/>
              </w:rPr>
            </w:r>
            <w:r w:rsidR="00EB55DC">
              <w:rPr>
                <w:webHidden/>
              </w:rPr>
              <w:fldChar w:fldCharType="separate"/>
            </w:r>
            <w:r w:rsidR="00EB55DC">
              <w:rPr>
                <w:webHidden/>
              </w:rPr>
              <w:t>4</w:t>
            </w:r>
            <w:r w:rsidR="00EB55DC">
              <w:rPr>
                <w:webHidden/>
              </w:rPr>
              <w:fldChar w:fldCharType="end"/>
            </w:r>
          </w:hyperlink>
        </w:p>
        <w:p w14:paraId="052354CA" w14:textId="1CC41C69" w:rsidR="00EB55DC" w:rsidRDefault="00E92C85">
          <w:pPr>
            <w:pStyle w:val="TOC1"/>
            <w:rPr>
              <w:rFonts w:asciiTheme="minorHAnsi" w:hAnsiTheme="minorHAnsi"/>
              <w:sz w:val="22"/>
            </w:rPr>
          </w:pPr>
          <w:hyperlink w:anchor="_Toc431823516" w:history="1">
            <w:r w:rsidR="00EB55DC" w:rsidRPr="003F2FA2">
              <w:rPr>
                <w:rStyle w:val="Hyperlink"/>
              </w:rPr>
              <w:t>3</w:t>
            </w:r>
            <w:r w:rsidR="00EB55DC">
              <w:rPr>
                <w:rFonts w:asciiTheme="minorHAnsi" w:hAnsiTheme="minorHAnsi"/>
                <w:sz w:val="22"/>
              </w:rPr>
              <w:tab/>
            </w:r>
            <w:r w:rsidR="00EB55DC" w:rsidRPr="003F2FA2">
              <w:rPr>
                <w:rStyle w:val="Hyperlink"/>
              </w:rPr>
              <w:t>Digital Workplace Portal Phase 1 Objectives</w:t>
            </w:r>
            <w:r w:rsidR="00EB55DC">
              <w:rPr>
                <w:webHidden/>
              </w:rPr>
              <w:tab/>
            </w:r>
            <w:r w:rsidR="00EB55DC">
              <w:rPr>
                <w:webHidden/>
              </w:rPr>
              <w:fldChar w:fldCharType="begin"/>
            </w:r>
            <w:r w:rsidR="00EB55DC">
              <w:rPr>
                <w:webHidden/>
              </w:rPr>
              <w:instrText xml:space="preserve"> PAGEREF _Toc431823516 \h </w:instrText>
            </w:r>
            <w:r w:rsidR="00EB55DC">
              <w:rPr>
                <w:webHidden/>
              </w:rPr>
            </w:r>
            <w:r w:rsidR="00EB55DC">
              <w:rPr>
                <w:webHidden/>
              </w:rPr>
              <w:fldChar w:fldCharType="separate"/>
            </w:r>
            <w:r w:rsidR="00EB55DC">
              <w:rPr>
                <w:webHidden/>
              </w:rPr>
              <w:t>4</w:t>
            </w:r>
            <w:r w:rsidR="00EB55DC">
              <w:rPr>
                <w:webHidden/>
              </w:rPr>
              <w:fldChar w:fldCharType="end"/>
            </w:r>
          </w:hyperlink>
        </w:p>
        <w:p w14:paraId="37786EC6" w14:textId="50900046" w:rsidR="00EB55DC" w:rsidRDefault="00E92C85">
          <w:pPr>
            <w:pStyle w:val="TOC2"/>
            <w:rPr>
              <w:rFonts w:asciiTheme="minorHAnsi" w:hAnsiTheme="minorHAnsi"/>
              <w:noProof/>
              <w:sz w:val="22"/>
            </w:rPr>
          </w:pPr>
          <w:hyperlink w:anchor="_Toc431823517" w:history="1">
            <w:r w:rsidR="00EB55DC" w:rsidRPr="003F2FA2">
              <w:rPr>
                <w:rStyle w:val="Hyperlink"/>
                <w:noProof/>
              </w:rPr>
              <w:t>3.1</w:t>
            </w:r>
            <w:r w:rsidR="00EB55DC">
              <w:rPr>
                <w:rFonts w:asciiTheme="minorHAnsi" w:hAnsiTheme="minorHAnsi"/>
                <w:noProof/>
                <w:sz w:val="22"/>
              </w:rPr>
              <w:tab/>
            </w:r>
            <w:r w:rsidR="00EB55DC" w:rsidRPr="003F2FA2">
              <w:rPr>
                <w:rStyle w:val="Hyperlink"/>
                <w:noProof/>
              </w:rPr>
              <w:t>Objectives Summary</w:t>
            </w:r>
            <w:r w:rsidR="00EB55DC">
              <w:rPr>
                <w:noProof/>
                <w:webHidden/>
              </w:rPr>
              <w:tab/>
            </w:r>
            <w:r w:rsidR="00EB55DC">
              <w:rPr>
                <w:noProof/>
                <w:webHidden/>
              </w:rPr>
              <w:fldChar w:fldCharType="begin"/>
            </w:r>
            <w:r w:rsidR="00EB55DC">
              <w:rPr>
                <w:noProof/>
                <w:webHidden/>
              </w:rPr>
              <w:instrText xml:space="preserve"> PAGEREF _Toc431823517 \h </w:instrText>
            </w:r>
            <w:r w:rsidR="00EB55DC">
              <w:rPr>
                <w:noProof/>
                <w:webHidden/>
              </w:rPr>
            </w:r>
            <w:r w:rsidR="00EB55DC">
              <w:rPr>
                <w:noProof/>
                <w:webHidden/>
              </w:rPr>
              <w:fldChar w:fldCharType="separate"/>
            </w:r>
            <w:r w:rsidR="00EB55DC">
              <w:rPr>
                <w:noProof/>
                <w:webHidden/>
              </w:rPr>
              <w:t>4</w:t>
            </w:r>
            <w:r w:rsidR="00EB55DC">
              <w:rPr>
                <w:noProof/>
                <w:webHidden/>
              </w:rPr>
              <w:fldChar w:fldCharType="end"/>
            </w:r>
          </w:hyperlink>
        </w:p>
        <w:p w14:paraId="223E6DE9" w14:textId="0B7250D1" w:rsidR="00EB55DC" w:rsidRDefault="00E92C85">
          <w:pPr>
            <w:pStyle w:val="TOC2"/>
            <w:rPr>
              <w:rFonts w:asciiTheme="minorHAnsi" w:hAnsiTheme="minorHAnsi"/>
              <w:noProof/>
              <w:sz w:val="22"/>
            </w:rPr>
          </w:pPr>
          <w:hyperlink w:anchor="_Toc431823518" w:history="1">
            <w:r w:rsidR="00EB55DC" w:rsidRPr="003F2FA2">
              <w:rPr>
                <w:rStyle w:val="Hyperlink"/>
                <w:noProof/>
              </w:rPr>
              <w:t>3.2</w:t>
            </w:r>
            <w:r w:rsidR="00EB55DC">
              <w:rPr>
                <w:rFonts w:asciiTheme="minorHAnsi" w:hAnsiTheme="minorHAnsi"/>
                <w:noProof/>
                <w:sz w:val="22"/>
              </w:rPr>
              <w:tab/>
            </w:r>
            <w:r w:rsidR="00EB55DC" w:rsidRPr="003F2FA2">
              <w:rPr>
                <w:rStyle w:val="Hyperlink"/>
                <w:noProof/>
              </w:rPr>
              <w:t>Project Workstreams</w:t>
            </w:r>
            <w:r w:rsidR="00EB55DC">
              <w:rPr>
                <w:noProof/>
                <w:webHidden/>
              </w:rPr>
              <w:tab/>
            </w:r>
            <w:r w:rsidR="00EB55DC">
              <w:rPr>
                <w:noProof/>
                <w:webHidden/>
              </w:rPr>
              <w:fldChar w:fldCharType="begin"/>
            </w:r>
            <w:r w:rsidR="00EB55DC">
              <w:rPr>
                <w:noProof/>
                <w:webHidden/>
              </w:rPr>
              <w:instrText xml:space="preserve"> PAGEREF _Toc431823518 \h </w:instrText>
            </w:r>
            <w:r w:rsidR="00EB55DC">
              <w:rPr>
                <w:noProof/>
                <w:webHidden/>
              </w:rPr>
            </w:r>
            <w:r w:rsidR="00EB55DC">
              <w:rPr>
                <w:noProof/>
                <w:webHidden/>
              </w:rPr>
              <w:fldChar w:fldCharType="separate"/>
            </w:r>
            <w:r w:rsidR="00EB55DC">
              <w:rPr>
                <w:noProof/>
                <w:webHidden/>
              </w:rPr>
              <w:t>4</w:t>
            </w:r>
            <w:r w:rsidR="00EB55DC">
              <w:rPr>
                <w:noProof/>
                <w:webHidden/>
              </w:rPr>
              <w:fldChar w:fldCharType="end"/>
            </w:r>
          </w:hyperlink>
        </w:p>
        <w:p w14:paraId="500B3E2A" w14:textId="40AF4142" w:rsidR="00EB55DC" w:rsidRDefault="00E92C85">
          <w:pPr>
            <w:pStyle w:val="TOC1"/>
            <w:rPr>
              <w:rFonts w:asciiTheme="minorHAnsi" w:hAnsiTheme="minorHAnsi"/>
              <w:sz w:val="22"/>
            </w:rPr>
          </w:pPr>
          <w:hyperlink w:anchor="_Toc431823519" w:history="1">
            <w:r w:rsidR="00EB55DC" w:rsidRPr="003F2FA2">
              <w:rPr>
                <w:rStyle w:val="Hyperlink"/>
              </w:rPr>
              <w:t>4</w:t>
            </w:r>
            <w:r w:rsidR="00EB55DC">
              <w:rPr>
                <w:rFonts w:asciiTheme="minorHAnsi" w:hAnsiTheme="minorHAnsi"/>
                <w:sz w:val="22"/>
              </w:rPr>
              <w:tab/>
            </w:r>
            <w:r w:rsidR="00EB55DC" w:rsidRPr="003F2FA2">
              <w:rPr>
                <w:rStyle w:val="Hyperlink"/>
              </w:rPr>
              <w:t>Project Workstreams</w:t>
            </w:r>
            <w:r w:rsidR="00EB55DC">
              <w:rPr>
                <w:webHidden/>
              </w:rPr>
              <w:tab/>
            </w:r>
            <w:r w:rsidR="00EB55DC">
              <w:rPr>
                <w:webHidden/>
              </w:rPr>
              <w:fldChar w:fldCharType="begin"/>
            </w:r>
            <w:r w:rsidR="00EB55DC">
              <w:rPr>
                <w:webHidden/>
              </w:rPr>
              <w:instrText xml:space="preserve"> PAGEREF _Toc431823519 \h </w:instrText>
            </w:r>
            <w:r w:rsidR="00EB55DC">
              <w:rPr>
                <w:webHidden/>
              </w:rPr>
            </w:r>
            <w:r w:rsidR="00EB55DC">
              <w:rPr>
                <w:webHidden/>
              </w:rPr>
              <w:fldChar w:fldCharType="separate"/>
            </w:r>
            <w:r w:rsidR="00EB55DC">
              <w:rPr>
                <w:webHidden/>
              </w:rPr>
              <w:t>6</w:t>
            </w:r>
            <w:r w:rsidR="00EB55DC">
              <w:rPr>
                <w:webHidden/>
              </w:rPr>
              <w:fldChar w:fldCharType="end"/>
            </w:r>
          </w:hyperlink>
        </w:p>
        <w:p w14:paraId="5A5CA5C7" w14:textId="49647671" w:rsidR="00EB55DC" w:rsidRDefault="00E92C85">
          <w:pPr>
            <w:pStyle w:val="TOC2"/>
            <w:rPr>
              <w:rFonts w:asciiTheme="minorHAnsi" w:hAnsiTheme="minorHAnsi"/>
              <w:noProof/>
              <w:sz w:val="22"/>
            </w:rPr>
          </w:pPr>
          <w:hyperlink w:anchor="_Toc431823520" w:history="1">
            <w:r w:rsidR="00EB55DC" w:rsidRPr="003F2FA2">
              <w:rPr>
                <w:rStyle w:val="Hyperlink"/>
                <w:noProof/>
              </w:rPr>
              <w:t>4.1</w:t>
            </w:r>
            <w:r w:rsidR="00EB55DC">
              <w:rPr>
                <w:rFonts w:asciiTheme="minorHAnsi" w:hAnsiTheme="minorHAnsi"/>
                <w:noProof/>
                <w:sz w:val="22"/>
              </w:rPr>
              <w:tab/>
            </w:r>
            <w:r w:rsidR="00EB55DC" w:rsidRPr="003F2FA2">
              <w:rPr>
                <w:rStyle w:val="Hyperlink"/>
                <w:noProof/>
              </w:rPr>
              <w:t>Architecture &amp; Design</w:t>
            </w:r>
            <w:r w:rsidR="00EB55DC">
              <w:rPr>
                <w:noProof/>
                <w:webHidden/>
              </w:rPr>
              <w:tab/>
            </w:r>
            <w:r w:rsidR="00EB55DC">
              <w:rPr>
                <w:noProof/>
                <w:webHidden/>
              </w:rPr>
              <w:fldChar w:fldCharType="begin"/>
            </w:r>
            <w:r w:rsidR="00EB55DC">
              <w:rPr>
                <w:noProof/>
                <w:webHidden/>
              </w:rPr>
              <w:instrText xml:space="preserve"> PAGEREF _Toc431823520 \h </w:instrText>
            </w:r>
            <w:r w:rsidR="00EB55DC">
              <w:rPr>
                <w:noProof/>
                <w:webHidden/>
              </w:rPr>
            </w:r>
            <w:r w:rsidR="00EB55DC">
              <w:rPr>
                <w:noProof/>
                <w:webHidden/>
              </w:rPr>
              <w:fldChar w:fldCharType="separate"/>
            </w:r>
            <w:r w:rsidR="00EB55DC">
              <w:rPr>
                <w:noProof/>
                <w:webHidden/>
              </w:rPr>
              <w:t>6</w:t>
            </w:r>
            <w:r w:rsidR="00EB55DC">
              <w:rPr>
                <w:noProof/>
                <w:webHidden/>
              </w:rPr>
              <w:fldChar w:fldCharType="end"/>
            </w:r>
          </w:hyperlink>
        </w:p>
        <w:p w14:paraId="2F5098F0" w14:textId="36541580" w:rsidR="00EB55DC" w:rsidRDefault="00E92C85">
          <w:pPr>
            <w:pStyle w:val="TOC2"/>
            <w:rPr>
              <w:rFonts w:asciiTheme="minorHAnsi" w:hAnsiTheme="minorHAnsi"/>
              <w:noProof/>
              <w:sz w:val="22"/>
            </w:rPr>
          </w:pPr>
          <w:hyperlink w:anchor="_Toc431823521" w:history="1">
            <w:r w:rsidR="00EB55DC" w:rsidRPr="003F2FA2">
              <w:rPr>
                <w:rStyle w:val="Hyperlink"/>
                <w:noProof/>
              </w:rPr>
              <w:t>4.2</w:t>
            </w:r>
            <w:r w:rsidR="00EB55DC">
              <w:rPr>
                <w:rFonts w:asciiTheme="minorHAnsi" w:hAnsiTheme="minorHAnsi"/>
                <w:noProof/>
                <w:sz w:val="22"/>
              </w:rPr>
              <w:tab/>
            </w:r>
            <w:r w:rsidR="00EB55DC" w:rsidRPr="003F2FA2">
              <w:rPr>
                <w:rStyle w:val="Hyperlink"/>
                <w:noProof/>
              </w:rPr>
              <w:t>Enterprise Search Implementation</w:t>
            </w:r>
            <w:r w:rsidR="00EB55DC">
              <w:rPr>
                <w:noProof/>
                <w:webHidden/>
              </w:rPr>
              <w:tab/>
            </w:r>
            <w:r w:rsidR="00EB55DC">
              <w:rPr>
                <w:noProof/>
                <w:webHidden/>
              </w:rPr>
              <w:fldChar w:fldCharType="begin"/>
            </w:r>
            <w:r w:rsidR="00EB55DC">
              <w:rPr>
                <w:noProof/>
                <w:webHidden/>
              </w:rPr>
              <w:instrText xml:space="preserve"> PAGEREF _Toc431823521 \h </w:instrText>
            </w:r>
            <w:r w:rsidR="00EB55DC">
              <w:rPr>
                <w:noProof/>
                <w:webHidden/>
              </w:rPr>
            </w:r>
            <w:r w:rsidR="00EB55DC">
              <w:rPr>
                <w:noProof/>
                <w:webHidden/>
              </w:rPr>
              <w:fldChar w:fldCharType="separate"/>
            </w:r>
            <w:r w:rsidR="00EB55DC">
              <w:rPr>
                <w:noProof/>
                <w:webHidden/>
              </w:rPr>
              <w:t>15</w:t>
            </w:r>
            <w:r w:rsidR="00EB55DC">
              <w:rPr>
                <w:noProof/>
                <w:webHidden/>
              </w:rPr>
              <w:fldChar w:fldCharType="end"/>
            </w:r>
          </w:hyperlink>
        </w:p>
        <w:p w14:paraId="4207FA44" w14:textId="58798FB9" w:rsidR="00EB55DC" w:rsidRDefault="00E92C85">
          <w:pPr>
            <w:pStyle w:val="TOC1"/>
            <w:rPr>
              <w:rFonts w:asciiTheme="minorHAnsi" w:hAnsiTheme="minorHAnsi"/>
              <w:sz w:val="22"/>
            </w:rPr>
          </w:pPr>
          <w:hyperlink w:anchor="_Toc431823522" w:history="1">
            <w:r w:rsidR="00EB55DC" w:rsidRPr="003F2FA2">
              <w:rPr>
                <w:rStyle w:val="Hyperlink"/>
              </w:rPr>
              <w:t>5</w:t>
            </w:r>
            <w:r w:rsidR="00EB55DC">
              <w:rPr>
                <w:rFonts w:asciiTheme="minorHAnsi" w:hAnsiTheme="minorHAnsi"/>
                <w:sz w:val="22"/>
              </w:rPr>
              <w:tab/>
            </w:r>
            <w:r w:rsidR="00EB55DC" w:rsidRPr="003F2FA2">
              <w:rPr>
                <w:rStyle w:val="Hyperlink"/>
              </w:rPr>
              <w:t>Implementation Oversight Quality Assurance</w:t>
            </w:r>
            <w:r w:rsidR="00EB55DC">
              <w:rPr>
                <w:webHidden/>
              </w:rPr>
              <w:tab/>
            </w:r>
            <w:r w:rsidR="00EB55DC">
              <w:rPr>
                <w:webHidden/>
              </w:rPr>
              <w:fldChar w:fldCharType="begin"/>
            </w:r>
            <w:r w:rsidR="00EB55DC">
              <w:rPr>
                <w:webHidden/>
              </w:rPr>
              <w:instrText xml:space="preserve"> PAGEREF _Toc431823522 \h </w:instrText>
            </w:r>
            <w:r w:rsidR="00EB55DC">
              <w:rPr>
                <w:webHidden/>
              </w:rPr>
            </w:r>
            <w:r w:rsidR="00EB55DC">
              <w:rPr>
                <w:webHidden/>
              </w:rPr>
              <w:fldChar w:fldCharType="separate"/>
            </w:r>
            <w:r w:rsidR="00EB55DC">
              <w:rPr>
                <w:webHidden/>
              </w:rPr>
              <w:t>19</w:t>
            </w:r>
            <w:r w:rsidR="00EB55DC">
              <w:rPr>
                <w:webHidden/>
              </w:rPr>
              <w:fldChar w:fldCharType="end"/>
            </w:r>
          </w:hyperlink>
        </w:p>
        <w:p w14:paraId="4718DCB1" w14:textId="7E1EAC3A" w:rsidR="00EB55DC" w:rsidRDefault="00E92C85">
          <w:pPr>
            <w:pStyle w:val="TOC1"/>
            <w:rPr>
              <w:rFonts w:asciiTheme="minorHAnsi" w:hAnsiTheme="minorHAnsi"/>
              <w:sz w:val="22"/>
            </w:rPr>
          </w:pPr>
          <w:hyperlink w:anchor="_Toc431823523" w:history="1">
            <w:r w:rsidR="00EB55DC" w:rsidRPr="003F2FA2">
              <w:rPr>
                <w:rStyle w:val="Hyperlink"/>
              </w:rPr>
              <w:t>6</w:t>
            </w:r>
            <w:r w:rsidR="00EB55DC">
              <w:rPr>
                <w:rFonts w:asciiTheme="minorHAnsi" w:hAnsiTheme="minorHAnsi"/>
                <w:sz w:val="22"/>
              </w:rPr>
              <w:tab/>
            </w:r>
            <w:r w:rsidR="00EB55DC" w:rsidRPr="003F2FA2">
              <w:rPr>
                <w:rStyle w:val="Hyperlink"/>
              </w:rPr>
              <w:t>Timeline</w:t>
            </w:r>
            <w:r w:rsidR="00EB55DC">
              <w:rPr>
                <w:webHidden/>
              </w:rPr>
              <w:tab/>
            </w:r>
            <w:r w:rsidR="00EB55DC">
              <w:rPr>
                <w:webHidden/>
              </w:rPr>
              <w:fldChar w:fldCharType="begin"/>
            </w:r>
            <w:r w:rsidR="00EB55DC">
              <w:rPr>
                <w:webHidden/>
              </w:rPr>
              <w:instrText xml:space="preserve"> PAGEREF _Toc431823523 \h </w:instrText>
            </w:r>
            <w:r w:rsidR="00EB55DC">
              <w:rPr>
                <w:webHidden/>
              </w:rPr>
            </w:r>
            <w:r w:rsidR="00EB55DC">
              <w:rPr>
                <w:webHidden/>
              </w:rPr>
              <w:fldChar w:fldCharType="separate"/>
            </w:r>
            <w:r w:rsidR="00EB55DC">
              <w:rPr>
                <w:webHidden/>
              </w:rPr>
              <w:t>25</w:t>
            </w:r>
            <w:r w:rsidR="00EB55DC">
              <w:rPr>
                <w:webHidden/>
              </w:rPr>
              <w:fldChar w:fldCharType="end"/>
            </w:r>
          </w:hyperlink>
        </w:p>
        <w:p w14:paraId="1FD751E9" w14:textId="6E616532" w:rsidR="00EB55DC" w:rsidRDefault="00E92C85">
          <w:pPr>
            <w:pStyle w:val="TOC1"/>
            <w:rPr>
              <w:rFonts w:asciiTheme="minorHAnsi" w:hAnsiTheme="minorHAnsi"/>
              <w:sz w:val="22"/>
            </w:rPr>
          </w:pPr>
          <w:hyperlink w:anchor="_Toc431823524" w:history="1">
            <w:r w:rsidR="00EB55DC" w:rsidRPr="003F2FA2">
              <w:rPr>
                <w:rStyle w:val="Hyperlink"/>
              </w:rPr>
              <w:t>7</w:t>
            </w:r>
            <w:r w:rsidR="00EB55DC">
              <w:rPr>
                <w:rFonts w:asciiTheme="minorHAnsi" w:hAnsiTheme="minorHAnsi"/>
                <w:sz w:val="22"/>
              </w:rPr>
              <w:tab/>
            </w:r>
            <w:r w:rsidR="00EB55DC" w:rsidRPr="003F2FA2">
              <w:rPr>
                <w:rStyle w:val="Hyperlink"/>
              </w:rPr>
              <w:t>Defect Assessment and Resolution</w:t>
            </w:r>
            <w:r w:rsidR="00EB55DC">
              <w:rPr>
                <w:webHidden/>
              </w:rPr>
              <w:tab/>
            </w:r>
            <w:r w:rsidR="00EB55DC">
              <w:rPr>
                <w:webHidden/>
              </w:rPr>
              <w:fldChar w:fldCharType="begin"/>
            </w:r>
            <w:r w:rsidR="00EB55DC">
              <w:rPr>
                <w:webHidden/>
              </w:rPr>
              <w:instrText xml:space="preserve"> PAGEREF _Toc431823524 \h </w:instrText>
            </w:r>
            <w:r w:rsidR="00EB55DC">
              <w:rPr>
                <w:webHidden/>
              </w:rPr>
            </w:r>
            <w:r w:rsidR="00EB55DC">
              <w:rPr>
                <w:webHidden/>
              </w:rPr>
              <w:fldChar w:fldCharType="separate"/>
            </w:r>
            <w:r w:rsidR="00EB55DC">
              <w:rPr>
                <w:webHidden/>
              </w:rPr>
              <w:t>26</w:t>
            </w:r>
            <w:r w:rsidR="00EB55DC">
              <w:rPr>
                <w:webHidden/>
              </w:rPr>
              <w:fldChar w:fldCharType="end"/>
            </w:r>
          </w:hyperlink>
        </w:p>
        <w:p w14:paraId="226E28CB" w14:textId="33AC598A" w:rsidR="00EB55DC" w:rsidRDefault="00E92C85">
          <w:pPr>
            <w:pStyle w:val="TOC1"/>
            <w:rPr>
              <w:rFonts w:asciiTheme="minorHAnsi" w:hAnsiTheme="minorHAnsi"/>
              <w:sz w:val="22"/>
            </w:rPr>
          </w:pPr>
          <w:hyperlink w:anchor="_Toc431823525" w:history="1">
            <w:r w:rsidR="00EB55DC" w:rsidRPr="003F2FA2">
              <w:rPr>
                <w:rStyle w:val="Hyperlink"/>
              </w:rPr>
              <w:t>8</w:t>
            </w:r>
            <w:r w:rsidR="00EB55DC">
              <w:rPr>
                <w:rFonts w:asciiTheme="minorHAnsi" w:hAnsiTheme="minorHAnsi"/>
                <w:sz w:val="22"/>
              </w:rPr>
              <w:tab/>
            </w:r>
            <w:r w:rsidR="00EB55DC" w:rsidRPr="003F2FA2">
              <w:rPr>
                <w:rStyle w:val="Hyperlink"/>
              </w:rPr>
              <w:t>Software Products / Technologies</w:t>
            </w:r>
            <w:r w:rsidR="00EB55DC">
              <w:rPr>
                <w:webHidden/>
              </w:rPr>
              <w:tab/>
            </w:r>
            <w:r w:rsidR="00EB55DC">
              <w:rPr>
                <w:webHidden/>
              </w:rPr>
              <w:fldChar w:fldCharType="begin"/>
            </w:r>
            <w:r w:rsidR="00EB55DC">
              <w:rPr>
                <w:webHidden/>
              </w:rPr>
              <w:instrText xml:space="preserve"> PAGEREF _Toc431823525 \h </w:instrText>
            </w:r>
            <w:r w:rsidR="00EB55DC">
              <w:rPr>
                <w:webHidden/>
              </w:rPr>
            </w:r>
            <w:r w:rsidR="00EB55DC">
              <w:rPr>
                <w:webHidden/>
              </w:rPr>
              <w:fldChar w:fldCharType="separate"/>
            </w:r>
            <w:r w:rsidR="00EB55DC">
              <w:rPr>
                <w:webHidden/>
              </w:rPr>
              <w:t>27</w:t>
            </w:r>
            <w:r w:rsidR="00EB55DC">
              <w:rPr>
                <w:webHidden/>
              </w:rPr>
              <w:fldChar w:fldCharType="end"/>
            </w:r>
          </w:hyperlink>
        </w:p>
        <w:p w14:paraId="771FC2B8" w14:textId="0EA5DCEB" w:rsidR="00EB55DC" w:rsidRDefault="00E92C85">
          <w:pPr>
            <w:pStyle w:val="TOC1"/>
            <w:rPr>
              <w:rFonts w:asciiTheme="minorHAnsi" w:hAnsiTheme="minorHAnsi"/>
              <w:sz w:val="22"/>
            </w:rPr>
          </w:pPr>
          <w:hyperlink w:anchor="_Toc431823526" w:history="1">
            <w:r w:rsidR="00EB55DC" w:rsidRPr="003F2FA2">
              <w:rPr>
                <w:rStyle w:val="Hyperlink"/>
              </w:rPr>
              <w:t>9</w:t>
            </w:r>
            <w:r w:rsidR="00EB55DC">
              <w:rPr>
                <w:rFonts w:asciiTheme="minorHAnsi" w:hAnsiTheme="minorHAnsi"/>
                <w:sz w:val="22"/>
              </w:rPr>
              <w:tab/>
            </w:r>
            <w:r w:rsidR="00EB55DC" w:rsidRPr="003F2FA2">
              <w:rPr>
                <w:rStyle w:val="Hyperlink"/>
              </w:rPr>
              <w:t>General Areas Out of Scope</w:t>
            </w:r>
            <w:r w:rsidR="00EB55DC">
              <w:rPr>
                <w:webHidden/>
              </w:rPr>
              <w:tab/>
            </w:r>
            <w:r w:rsidR="00EB55DC">
              <w:rPr>
                <w:webHidden/>
              </w:rPr>
              <w:fldChar w:fldCharType="begin"/>
            </w:r>
            <w:r w:rsidR="00EB55DC">
              <w:rPr>
                <w:webHidden/>
              </w:rPr>
              <w:instrText xml:space="preserve"> PAGEREF _Toc431823526 \h </w:instrText>
            </w:r>
            <w:r w:rsidR="00EB55DC">
              <w:rPr>
                <w:webHidden/>
              </w:rPr>
            </w:r>
            <w:r w:rsidR="00EB55DC">
              <w:rPr>
                <w:webHidden/>
              </w:rPr>
              <w:fldChar w:fldCharType="separate"/>
            </w:r>
            <w:r w:rsidR="00EB55DC">
              <w:rPr>
                <w:webHidden/>
              </w:rPr>
              <w:t>29</w:t>
            </w:r>
            <w:r w:rsidR="00EB55DC">
              <w:rPr>
                <w:webHidden/>
              </w:rPr>
              <w:fldChar w:fldCharType="end"/>
            </w:r>
          </w:hyperlink>
        </w:p>
        <w:p w14:paraId="187DF7EB" w14:textId="313D28C3" w:rsidR="00EB55DC" w:rsidRDefault="00E92C85">
          <w:pPr>
            <w:pStyle w:val="TOC1"/>
            <w:rPr>
              <w:rFonts w:asciiTheme="minorHAnsi" w:hAnsiTheme="minorHAnsi"/>
              <w:sz w:val="22"/>
            </w:rPr>
          </w:pPr>
          <w:hyperlink w:anchor="_Toc431823527" w:history="1">
            <w:r w:rsidR="00EB55DC" w:rsidRPr="003F2FA2">
              <w:rPr>
                <w:rStyle w:val="Hyperlink"/>
              </w:rPr>
              <w:t>10</w:t>
            </w:r>
            <w:r w:rsidR="00EB55DC">
              <w:rPr>
                <w:rFonts w:asciiTheme="minorHAnsi" w:hAnsiTheme="minorHAnsi"/>
                <w:sz w:val="22"/>
              </w:rPr>
              <w:tab/>
            </w:r>
            <w:r w:rsidR="00EB55DC" w:rsidRPr="003F2FA2">
              <w:rPr>
                <w:rStyle w:val="Hyperlink"/>
              </w:rPr>
              <w:t>Knowledge Transfer and Documentation</w:t>
            </w:r>
            <w:r w:rsidR="00EB55DC">
              <w:rPr>
                <w:webHidden/>
              </w:rPr>
              <w:tab/>
            </w:r>
            <w:r w:rsidR="00EB55DC">
              <w:rPr>
                <w:webHidden/>
              </w:rPr>
              <w:fldChar w:fldCharType="begin"/>
            </w:r>
            <w:r w:rsidR="00EB55DC">
              <w:rPr>
                <w:webHidden/>
              </w:rPr>
              <w:instrText xml:space="preserve"> PAGEREF _Toc431823527 \h </w:instrText>
            </w:r>
            <w:r w:rsidR="00EB55DC">
              <w:rPr>
                <w:webHidden/>
              </w:rPr>
            </w:r>
            <w:r w:rsidR="00EB55DC">
              <w:rPr>
                <w:webHidden/>
              </w:rPr>
              <w:fldChar w:fldCharType="separate"/>
            </w:r>
            <w:r w:rsidR="00EB55DC">
              <w:rPr>
                <w:webHidden/>
              </w:rPr>
              <w:t>30</w:t>
            </w:r>
            <w:r w:rsidR="00EB55DC">
              <w:rPr>
                <w:webHidden/>
              </w:rPr>
              <w:fldChar w:fldCharType="end"/>
            </w:r>
          </w:hyperlink>
        </w:p>
        <w:p w14:paraId="339CBB94" w14:textId="11117F57" w:rsidR="00EB55DC" w:rsidRDefault="00E92C85">
          <w:pPr>
            <w:pStyle w:val="TOC1"/>
            <w:rPr>
              <w:rFonts w:asciiTheme="minorHAnsi" w:hAnsiTheme="minorHAnsi"/>
              <w:sz w:val="22"/>
            </w:rPr>
          </w:pPr>
          <w:hyperlink w:anchor="_Toc431823528" w:history="1">
            <w:r w:rsidR="00EB55DC" w:rsidRPr="003F2FA2">
              <w:rPr>
                <w:rStyle w:val="Hyperlink"/>
              </w:rPr>
              <w:t>11</w:t>
            </w:r>
            <w:r w:rsidR="00EB55DC">
              <w:rPr>
                <w:rFonts w:asciiTheme="minorHAnsi" w:hAnsiTheme="minorHAnsi"/>
                <w:sz w:val="22"/>
              </w:rPr>
              <w:tab/>
            </w:r>
            <w:r w:rsidR="00EB55DC" w:rsidRPr="003F2FA2">
              <w:rPr>
                <w:rStyle w:val="Hyperlink"/>
              </w:rPr>
              <w:t>Engagement Governance</w:t>
            </w:r>
            <w:r w:rsidR="00EB55DC">
              <w:rPr>
                <w:webHidden/>
              </w:rPr>
              <w:tab/>
            </w:r>
            <w:r w:rsidR="00EB55DC">
              <w:rPr>
                <w:webHidden/>
              </w:rPr>
              <w:fldChar w:fldCharType="begin"/>
            </w:r>
            <w:r w:rsidR="00EB55DC">
              <w:rPr>
                <w:webHidden/>
              </w:rPr>
              <w:instrText xml:space="preserve"> PAGEREF _Toc431823528 \h </w:instrText>
            </w:r>
            <w:r w:rsidR="00EB55DC">
              <w:rPr>
                <w:webHidden/>
              </w:rPr>
            </w:r>
            <w:r w:rsidR="00EB55DC">
              <w:rPr>
                <w:webHidden/>
              </w:rPr>
              <w:fldChar w:fldCharType="separate"/>
            </w:r>
            <w:r w:rsidR="00EB55DC">
              <w:rPr>
                <w:webHidden/>
              </w:rPr>
              <w:t>30</w:t>
            </w:r>
            <w:r w:rsidR="00EB55DC">
              <w:rPr>
                <w:webHidden/>
              </w:rPr>
              <w:fldChar w:fldCharType="end"/>
            </w:r>
          </w:hyperlink>
        </w:p>
        <w:p w14:paraId="1ED4E200" w14:textId="7F1D4E20" w:rsidR="00EB55DC" w:rsidRDefault="00E92C85">
          <w:pPr>
            <w:pStyle w:val="TOC2"/>
            <w:rPr>
              <w:rFonts w:asciiTheme="minorHAnsi" w:hAnsiTheme="minorHAnsi"/>
              <w:noProof/>
              <w:sz w:val="22"/>
            </w:rPr>
          </w:pPr>
          <w:hyperlink w:anchor="_Toc431823529" w:history="1">
            <w:r w:rsidR="00EB55DC" w:rsidRPr="003F2FA2">
              <w:rPr>
                <w:rStyle w:val="Hyperlink"/>
                <w:noProof/>
              </w:rPr>
              <w:t>11.1</w:t>
            </w:r>
            <w:r w:rsidR="00EB55DC">
              <w:rPr>
                <w:rFonts w:asciiTheme="minorHAnsi" w:hAnsiTheme="minorHAnsi"/>
                <w:noProof/>
                <w:sz w:val="22"/>
              </w:rPr>
              <w:tab/>
            </w:r>
            <w:r w:rsidR="00EB55DC" w:rsidRPr="003F2FA2">
              <w:rPr>
                <w:rStyle w:val="Hyperlink"/>
                <w:noProof/>
              </w:rPr>
              <w:t>Executive Steering Committee</w:t>
            </w:r>
            <w:r w:rsidR="00EB55DC">
              <w:rPr>
                <w:noProof/>
                <w:webHidden/>
              </w:rPr>
              <w:tab/>
            </w:r>
            <w:r w:rsidR="00EB55DC">
              <w:rPr>
                <w:noProof/>
                <w:webHidden/>
              </w:rPr>
              <w:fldChar w:fldCharType="begin"/>
            </w:r>
            <w:r w:rsidR="00EB55DC">
              <w:rPr>
                <w:noProof/>
                <w:webHidden/>
              </w:rPr>
              <w:instrText xml:space="preserve"> PAGEREF _Toc431823529 \h </w:instrText>
            </w:r>
            <w:r w:rsidR="00EB55DC">
              <w:rPr>
                <w:noProof/>
                <w:webHidden/>
              </w:rPr>
            </w:r>
            <w:r w:rsidR="00EB55DC">
              <w:rPr>
                <w:noProof/>
                <w:webHidden/>
              </w:rPr>
              <w:fldChar w:fldCharType="separate"/>
            </w:r>
            <w:r w:rsidR="00EB55DC">
              <w:rPr>
                <w:noProof/>
                <w:webHidden/>
              </w:rPr>
              <w:t>31</w:t>
            </w:r>
            <w:r w:rsidR="00EB55DC">
              <w:rPr>
                <w:noProof/>
                <w:webHidden/>
              </w:rPr>
              <w:fldChar w:fldCharType="end"/>
            </w:r>
          </w:hyperlink>
        </w:p>
        <w:p w14:paraId="67EEED8B" w14:textId="1218A53A" w:rsidR="00EB55DC" w:rsidRDefault="00E92C85">
          <w:pPr>
            <w:pStyle w:val="TOC2"/>
            <w:rPr>
              <w:rFonts w:asciiTheme="minorHAnsi" w:hAnsiTheme="minorHAnsi"/>
              <w:noProof/>
              <w:sz w:val="22"/>
            </w:rPr>
          </w:pPr>
          <w:hyperlink w:anchor="_Toc431823530" w:history="1">
            <w:r w:rsidR="00EB55DC" w:rsidRPr="003F2FA2">
              <w:rPr>
                <w:rStyle w:val="Hyperlink"/>
                <w:noProof/>
              </w:rPr>
              <w:t>11.2</w:t>
            </w:r>
            <w:r w:rsidR="00EB55DC">
              <w:rPr>
                <w:rFonts w:asciiTheme="minorHAnsi" w:hAnsiTheme="minorHAnsi"/>
                <w:noProof/>
                <w:sz w:val="22"/>
              </w:rPr>
              <w:tab/>
            </w:r>
            <w:r w:rsidR="00EB55DC" w:rsidRPr="003F2FA2">
              <w:rPr>
                <w:rStyle w:val="Hyperlink"/>
                <w:noProof/>
              </w:rPr>
              <w:t>Program Communications</w:t>
            </w:r>
            <w:r w:rsidR="00EB55DC">
              <w:rPr>
                <w:noProof/>
                <w:webHidden/>
              </w:rPr>
              <w:tab/>
            </w:r>
            <w:r w:rsidR="00EB55DC">
              <w:rPr>
                <w:noProof/>
                <w:webHidden/>
              </w:rPr>
              <w:fldChar w:fldCharType="begin"/>
            </w:r>
            <w:r w:rsidR="00EB55DC">
              <w:rPr>
                <w:noProof/>
                <w:webHidden/>
              </w:rPr>
              <w:instrText xml:space="preserve"> PAGEREF _Toc431823530 \h </w:instrText>
            </w:r>
            <w:r w:rsidR="00EB55DC">
              <w:rPr>
                <w:noProof/>
                <w:webHidden/>
              </w:rPr>
            </w:r>
            <w:r w:rsidR="00EB55DC">
              <w:rPr>
                <w:noProof/>
                <w:webHidden/>
              </w:rPr>
              <w:fldChar w:fldCharType="separate"/>
            </w:r>
            <w:r w:rsidR="00EB55DC">
              <w:rPr>
                <w:noProof/>
                <w:webHidden/>
              </w:rPr>
              <w:t>32</w:t>
            </w:r>
            <w:r w:rsidR="00EB55DC">
              <w:rPr>
                <w:noProof/>
                <w:webHidden/>
              </w:rPr>
              <w:fldChar w:fldCharType="end"/>
            </w:r>
          </w:hyperlink>
        </w:p>
        <w:p w14:paraId="541BDBA4" w14:textId="22A8F89E" w:rsidR="00EB55DC" w:rsidRDefault="00E92C85">
          <w:pPr>
            <w:pStyle w:val="TOC2"/>
            <w:rPr>
              <w:rFonts w:asciiTheme="minorHAnsi" w:hAnsiTheme="minorHAnsi"/>
              <w:noProof/>
              <w:sz w:val="22"/>
            </w:rPr>
          </w:pPr>
          <w:hyperlink w:anchor="_Toc431823531" w:history="1">
            <w:r w:rsidR="00EB55DC" w:rsidRPr="003F2FA2">
              <w:rPr>
                <w:rStyle w:val="Hyperlink"/>
                <w:noProof/>
              </w:rPr>
              <w:t>11.3</w:t>
            </w:r>
            <w:r w:rsidR="00EB55DC">
              <w:rPr>
                <w:rFonts w:asciiTheme="minorHAnsi" w:hAnsiTheme="minorHAnsi"/>
                <w:noProof/>
                <w:sz w:val="22"/>
              </w:rPr>
              <w:tab/>
            </w:r>
            <w:r w:rsidR="00EB55DC" w:rsidRPr="003F2FA2">
              <w:rPr>
                <w:rStyle w:val="Hyperlink"/>
                <w:noProof/>
              </w:rPr>
              <w:t>Program Change Management</w:t>
            </w:r>
            <w:r w:rsidR="00EB55DC">
              <w:rPr>
                <w:noProof/>
                <w:webHidden/>
              </w:rPr>
              <w:tab/>
            </w:r>
            <w:r w:rsidR="00EB55DC">
              <w:rPr>
                <w:noProof/>
                <w:webHidden/>
              </w:rPr>
              <w:fldChar w:fldCharType="begin"/>
            </w:r>
            <w:r w:rsidR="00EB55DC">
              <w:rPr>
                <w:noProof/>
                <w:webHidden/>
              </w:rPr>
              <w:instrText xml:space="preserve"> PAGEREF _Toc431823531 \h </w:instrText>
            </w:r>
            <w:r w:rsidR="00EB55DC">
              <w:rPr>
                <w:noProof/>
                <w:webHidden/>
              </w:rPr>
            </w:r>
            <w:r w:rsidR="00EB55DC">
              <w:rPr>
                <w:noProof/>
                <w:webHidden/>
              </w:rPr>
              <w:fldChar w:fldCharType="separate"/>
            </w:r>
            <w:r w:rsidR="00EB55DC">
              <w:rPr>
                <w:noProof/>
                <w:webHidden/>
              </w:rPr>
              <w:t>33</w:t>
            </w:r>
            <w:r w:rsidR="00EB55DC">
              <w:rPr>
                <w:noProof/>
                <w:webHidden/>
              </w:rPr>
              <w:fldChar w:fldCharType="end"/>
            </w:r>
          </w:hyperlink>
        </w:p>
        <w:p w14:paraId="4BC5FCDE" w14:textId="3CA64C2B" w:rsidR="00EB55DC" w:rsidRDefault="00E92C85">
          <w:pPr>
            <w:pStyle w:val="TOC2"/>
            <w:rPr>
              <w:rFonts w:asciiTheme="minorHAnsi" w:hAnsiTheme="minorHAnsi"/>
              <w:noProof/>
              <w:sz w:val="22"/>
            </w:rPr>
          </w:pPr>
          <w:hyperlink w:anchor="_Toc431823532" w:history="1">
            <w:r w:rsidR="00EB55DC" w:rsidRPr="003F2FA2">
              <w:rPr>
                <w:rStyle w:val="Hyperlink"/>
                <w:noProof/>
              </w:rPr>
              <w:t>11.4</w:t>
            </w:r>
            <w:r w:rsidR="00EB55DC">
              <w:rPr>
                <w:rFonts w:asciiTheme="minorHAnsi" w:hAnsiTheme="minorHAnsi"/>
                <w:noProof/>
                <w:sz w:val="22"/>
              </w:rPr>
              <w:tab/>
            </w:r>
            <w:r w:rsidR="00EB55DC" w:rsidRPr="003F2FA2">
              <w:rPr>
                <w:rStyle w:val="Hyperlink"/>
                <w:noProof/>
              </w:rPr>
              <w:t>Change Management Process</w:t>
            </w:r>
            <w:r w:rsidR="00EB55DC">
              <w:rPr>
                <w:noProof/>
                <w:webHidden/>
              </w:rPr>
              <w:tab/>
            </w:r>
            <w:r w:rsidR="00EB55DC">
              <w:rPr>
                <w:noProof/>
                <w:webHidden/>
              </w:rPr>
              <w:fldChar w:fldCharType="begin"/>
            </w:r>
            <w:r w:rsidR="00EB55DC">
              <w:rPr>
                <w:noProof/>
                <w:webHidden/>
              </w:rPr>
              <w:instrText xml:space="preserve"> PAGEREF _Toc431823532 \h </w:instrText>
            </w:r>
            <w:r w:rsidR="00EB55DC">
              <w:rPr>
                <w:noProof/>
                <w:webHidden/>
              </w:rPr>
            </w:r>
            <w:r w:rsidR="00EB55DC">
              <w:rPr>
                <w:noProof/>
                <w:webHidden/>
              </w:rPr>
              <w:fldChar w:fldCharType="separate"/>
            </w:r>
            <w:r w:rsidR="00EB55DC">
              <w:rPr>
                <w:noProof/>
                <w:webHidden/>
              </w:rPr>
              <w:t>33</w:t>
            </w:r>
            <w:r w:rsidR="00EB55DC">
              <w:rPr>
                <w:noProof/>
                <w:webHidden/>
              </w:rPr>
              <w:fldChar w:fldCharType="end"/>
            </w:r>
          </w:hyperlink>
        </w:p>
        <w:p w14:paraId="0582A5C5" w14:textId="604AF026" w:rsidR="00EB55DC" w:rsidRDefault="00E92C85">
          <w:pPr>
            <w:pStyle w:val="TOC2"/>
            <w:rPr>
              <w:rFonts w:asciiTheme="minorHAnsi" w:hAnsiTheme="minorHAnsi"/>
              <w:noProof/>
              <w:sz w:val="22"/>
            </w:rPr>
          </w:pPr>
          <w:hyperlink w:anchor="_Toc431823533" w:history="1">
            <w:r w:rsidR="00EB55DC" w:rsidRPr="003F2FA2">
              <w:rPr>
                <w:rStyle w:val="Hyperlink"/>
                <w:noProof/>
              </w:rPr>
              <w:t>11.5</w:t>
            </w:r>
            <w:r w:rsidR="00EB55DC">
              <w:rPr>
                <w:rFonts w:asciiTheme="minorHAnsi" w:hAnsiTheme="minorHAnsi"/>
                <w:noProof/>
                <w:sz w:val="22"/>
              </w:rPr>
              <w:tab/>
            </w:r>
            <w:r w:rsidR="00EB55DC" w:rsidRPr="003F2FA2">
              <w:rPr>
                <w:rStyle w:val="Hyperlink"/>
                <w:noProof/>
              </w:rPr>
              <w:t>Issue/Risk Management Procedure</w:t>
            </w:r>
            <w:r w:rsidR="00EB55DC">
              <w:rPr>
                <w:noProof/>
                <w:webHidden/>
              </w:rPr>
              <w:tab/>
            </w:r>
            <w:r w:rsidR="00EB55DC">
              <w:rPr>
                <w:noProof/>
                <w:webHidden/>
              </w:rPr>
              <w:fldChar w:fldCharType="begin"/>
            </w:r>
            <w:r w:rsidR="00EB55DC">
              <w:rPr>
                <w:noProof/>
                <w:webHidden/>
              </w:rPr>
              <w:instrText xml:space="preserve"> PAGEREF _Toc431823533 \h </w:instrText>
            </w:r>
            <w:r w:rsidR="00EB55DC">
              <w:rPr>
                <w:noProof/>
                <w:webHidden/>
              </w:rPr>
            </w:r>
            <w:r w:rsidR="00EB55DC">
              <w:rPr>
                <w:noProof/>
                <w:webHidden/>
              </w:rPr>
              <w:fldChar w:fldCharType="separate"/>
            </w:r>
            <w:r w:rsidR="00EB55DC">
              <w:rPr>
                <w:noProof/>
                <w:webHidden/>
              </w:rPr>
              <w:t>34</w:t>
            </w:r>
            <w:r w:rsidR="00EB55DC">
              <w:rPr>
                <w:noProof/>
                <w:webHidden/>
              </w:rPr>
              <w:fldChar w:fldCharType="end"/>
            </w:r>
          </w:hyperlink>
        </w:p>
        <w:p w14:paraId="001E373C" w14:textId="42DA4D97" w:rsidR="00EB55DC" w:rsidRDefault="00E92C85">
          <w:pPr>
            <w:pStyle w:val="TOC1"/>
            <w:rPr>
              <w:rFonts w:asciiTheme="minorHAnsi" w:hAnsiTheme="minorHAnsi"/>
              <w:sz w:val="22"/>
            </w:rPr>
          </w:pPr>
          <w:hyperlink w:anchor="_Toc431823534" w:history="1">
            <w:r w:rsidR="00EB55DC" w:rsidRPr="003F2FA2">
              <w:rPr>
                <w:rStyle w:val="Hyperlink"/>
              </w:rPr>
              <w:t>12</w:t>
            </w:r>
            <w:r w:rsidR="00EB55DC">
              <w:rPr>
                <w:rFonts w:asciiTheme="minorHAnsi" w:hAnsiTheme="minorHAnsi"/>
                <w:sz w:val="22"/>
              </w:rPr>
              <w:tab/>
            </w:r>
            <w:r w:rsidR="00EB55DC" w:rsidRPr="003F2FA2">
              <w:rPr>
                <w:rStyle w:val="Hyperlink"/>
              </w:rPr>
              <w:t>Service Deliverable Acceptance Process</w:t>
            </w:r>
            <w:r w:rsidR="00EB55DC">
              <w:rPr>
                <w:webHidden/>
              </w:rPr>
              <w:tab/>
            </w:r>
            <w:r w:rsidR="00EB55DC">
              <w:rPr>
                <w:webHidden/>
              </w:rPr>
              <w:fldChar w:fldCharType="begin"/>
            </w:r>
            <w:r w:rsidR="00EB55DC">
              <w:rPr>
                <w:webHidden/>
              </w:rPr>
              <w:instrText xml:space="preserve"> PAGEREF _Toc431823534 \h </w:instrText>
            </w:r>
            <w:r w:rsidR="00EB55DC">
              <w:rPr>
                <w:webHidden/>
              </w:rPr>
            </w:r>
            <w:r w:rsidR="00EB55DC">
              <w:rPr>
                <w:webHidden/>
              </w:rPr>
              <w:fldChar w:fldCharType="separate"/>
            </w:r>
            <w:r w:rsidR="00EB55DC">
              <w:rPr>
                <w:webHidden/>
              </w:rPr>
              <w:t>35</w:t>
            </w:r>
            <w:r w:rsidR="00EB55DC">
              <w:rPr>
                <w:webHidden/>
              </w:rPr>
              <w:fldChar w:fldCharType="end"/>
            </w:r>
          </w:hyperlink>
        </w:p>
        <w:p w14:paraId="2239A2E9" w14:textId="0F3E8CE7" w:rsidR="00EB55DC" w:rsidRDefault="00E92C85">
          <w:pPr>
            <w:pStyle w:val="TOC1"/>
            <w:rPr>
              <w:rFonts w:asciiTheme="minorHAnsi" w:hAnsiTheme="minorHAnsi"/>
              <w:sz w:val="22"/>
            </w:rPr>
          </w:pPr>
          <w:hyperlink w:anchor="_Toc431823535" w:history="1">
            <w:r w:rsidR="00EB55DC" w:rsidRPr="003F2FA2">
              <w:rPr>
                <w:rStyle w:val="Hyperlink"/>
              </w:rPr>
              <w:t>13</w:t>
            </w:r>
            <w:r w:rsidR="00EB55DC">
              <w:rPr>
                <w:rFonts w:asciiTheme="minorHAnsi" w:hAnsiTheme="minorHAnsi"/>
                <w:sz w:val="22"/>
              </w:rPr>
              <w:tab/>
            </w:r>
            <w:r w:rsidR="00EB55DC" w:rsidRPr="003F2FA2">
              <w:rPr>
                <w:rStyle w:val="Hyperlink"/>
              </w:rPr>
              <w:t>Project Completion</w:t>
            </w:r>
            <w:r w:rsidR="00EB55DC">
              <w:rPr>
                <w:webHidden/>
              </w:rPr>
              <w:tab/>
            </w:r>
            <w:r w:rsidR="00EB55DC">
              <w:rPr>
                <w:webHidden/>
              </w:rPr>
              <w:fldChar w:fldCharType="begin"/>
            </w:r>
            <w:r w:rsidR="00EB55DC">
              <w:rPr>
                <w:webHidden/>
              </w:rPr>
              <w:instrText xml:space="preserve"> PAGEREF _Toc431823535 \h </w:instrText>
            </w:r>
            <w:r w:rsidR="00EB55DC">
              <w:rPr>
                <w:webHidden/>
              </w:rPr>
            </w:r>
            <w:r w:rsidR="00EB55DC">
              <w:rPr>
                <w:webHidden/>
              </w:rPr>
              <w:fldChar w:fldCharType="separate"/>
            </w:r>
            <w:r w:rsidR="00EB55DC">
              <w:rPr>
                <w:webHidden/>
              </w:rPr>
              <w:t>36</w:t>
            </w:r>
            <w:r w:rsidR="00EB55DC">
              <w:rPr>
                <w:webHidden/>
              </w:rPr>
              <w:fldChar w:fldCharType="end"/>
            </w:r>
          </w:hyperlink>
        </w:p>
        <w:p w14:paraId="182B7B45" w14:textId="009F933C" w:rsidR="00EB55DC" w:rsidRDefault="00E92C85">
          <w:pPr>
            <w:pStyle w:val="TOC1"/>
            <w:rPr>
              <w:rFonts w:asciiTheme="minorHAnsi" w:hAnsiTheme="minorHAnsi"/>
              <w:sz w:val="22"/>
            </w:rPr>
          </w:pPr>
          <w:hyperlink w:anchor="_Toc431823536" w:history="1">
            <w:r w:rsidR="00EB55DC" w:rsidRPr="003F2FA2">
              <w:rPr>
                <w:rStyle w:val="Hyperlink"/>
              </w:rPr>
              <w:t>14</w:t>
            </w:r>
            <w:r w:rsidR="00EB55DC">
              <w:rPr>
                <w:rFonts w:asciiTheme="minorHAnsi" w:hAnsiTheme="minorHAnsi"/>
                <w:sz w:val="22"/>
              </w:rPr>
              <w:tab/>
            </w:r>
            <w:r w:rsidR="00EB55DC" w:rsidRPr="003F2FA2">
              <w:rPr>
                <w:rStyle w:val="Hyperlink"/>
              </w:rPr>
              <w:t>Program Organization and Staffing</w:t>
            </w:r>
            <w:r w:rsidR="00EB55DC">
              <w:rPr>
                <w:webHidden/>
              </w:rPr>
              <w:tab/>
            </w:r>
            <w:r w:rsidR="00EB55DC">
              <w:rPr>
                <w:webHidden/>
              </w:rPr>
              <w:fldChar w:fldCharType="begin"/>
            </w:r>
            <w:r w:rsidR="00EB55DC">
              <w:rPr>
                <w:webHidden/>
              </w:rPr>
              <w:instrText xml:space="preserve"> PAGEREF _Toc431823536 \h </w:instrText>
            </w:r>
            <w:r w:rsidR="00EB55DC">
              <w:rPr>
                <w:webHidden/>
              </w:rPr>
            </w:r>
            <w:r w:rsidR="00EB55DC">
              <w:rPr>
                <w:webHidden/>
              </w:rPr>
              <w:fldChar w:fldCharType="separate"/>
            </w:r>
            <w:r w:rsidR="00EB55DC">
              <w:rPr>
                <w:webHidden/>
              </w:rPr>
              <w:t>36</w:t>
            </w:r>
            <w:r w:rsidR="00EB55DC">
              <w:rPr>
                <w:webHidden/>
              </w:rPr>
              <w:fldChar w:fldCharType="end"/>
            </w:r>
          </w:hyperlink>
        </w:p>
        <w:p w14:paraId="5724D7E3" w14:textId="5C25E2FB" w:rsidR="00EB55DC" w:rsidRDefault="00E92C85">
          <w:pPr>
            <w:pStyle w:val="TOC2"/>
            <w:rPr>
              <w:rFonts w:asciiTheme="minorHAnsi" w:hAnsiTheme="minorHAnsi"/>
              <w:noProof/>
              <w:sz w:val="22"/>
            </w:rPr>
          </w:pPr>
          <w:hyperlink w:anchor="_Toc431823537" w:history="1">
            <w:r w:rsidR="00EB55DC" w:rsidRPr="003F2FA2">
              <w:rPr>
                <w:rStyle w:val="Hyperlink"/>
                <w:noProof/>
              </w:rPr>
              <w:t>14.1</w:t>
            </w:r>
            <w:r w:rsidR="00EB55DC">
              <w:rPr>
                <w:rFonts w:asciiTheme="minorHAnsi" w:hAnsiTheme="minorHAnsi"/>
                <w:noProof/>
                <w:sz w:val="22"/>
              </w:rPr>
              <w:tab/>
            </w:r>
            <w:r w:rsidR="00EB55DC" w:rsidRPr="003F2FA2">
              <w:rPr>
                <w:rStyle w:val="Hyperlink"/>
                <w:noProof/>
              </w:rPr>
              <w:t>Program Organization Structure</w:t>
            </w:r>
            <w:r w:rsidR="00EB55DC">
              <w:rPr>
                <w:noProof/>
                <w:webHidden/>
              </w:rPr>
              <w:tab/>
            </w:r>
            <w:r w:rsidR="00EB55DC">
              <w:rPr>
                <w:noProof/>
                <w:webHidden/>
              </w:rPr>
              <w:fldChar w:fldCharType="begin"/>
            </w:r>
            <w:r w:rsidR="00EB55DC">
              <w:rPr>
                <w:noProof/>
                <w:webHidden/>
              </w:rPr>
              <w:instrText xml:space="preserve"> PAGEREF _Toc431823537 \h </w:instrText>
            </w:r>
            <w:r w:rsidR="00EB55DC">
              <w:rPr>
                <w:noProof/>
                <w:webHidden/>
              </w:rPr>
            </w:r>
            <w:r w:rsidR="00EB55DC">
              <w:rPr>
                <w:noProof/>
                <w:webHidden/>
              </w:rPr>
              <w:fldChar w:fldCharType="separate"/>
            </w:r>
            <w:r w:rsidR="00EB55DC">
              <w:rPr>
                <w:noProof/>
                <w:webHidden/>
              </w:rPr>
              <w:t>36</w:t>
            </w:r>
            <w:r w:rsidR="00EB55DC">
              <w:rPr>
                <w:noProof/>
                <w:webHidden/>
              </w:rPr>
              <w:fldChar w:fldCharType="end"/>
            </w:r>
          </w:hyperlink>
        </w:p>
        <w:p w14:paraId="3B7B06CB" w14:textId="03AB062C" w:rsidR="00EB55DC" w:rsidRDefault="00E92C85">
          <w:pPr>
            <w:pStyle w:val="TOC2"/>
            <w:rPr>
              <w:rFonts w:asciiTheme="minorHAnsi" w:hAnsiTheme="minorHAnsi"/>
              <w:noProof/>
              <w:sz w:val="22"/>
            </w:rPr>
          </w:pPr>
          <w:hyperlink w:anchor="_Toc431823538" w:history="1">
            <w:r w:rsidR="00EB55DC" w:rsidRPr="003F2FA2">
              <w:rPr>
                <w:rStyle w:val="Hyperlink"/>
                <w:noProof/>
              </w:rPr>
              <w:t>14.2</w:t>
            </w:r>
            <w:r w:rsidR="00EB55DC">
              <w:rPr>
                <w:rFonts w:asciiTheme="minorHAnsi" w:hAnsiTheme="minorHAnsi"/>
                <w:noProof/>
                <w:sz w:val="22"/>
              </w:rPr>
              <w:tab/>
            </w:r>
            <w:r w:rsidR="00EB55DC" w:rsidRPr="003F2FA2">
              <w:rPr>
                <w:rStyle w:val="Hyperlink"/>
                <w:noProof/>
              </w:rPr>
              <w:t>Program Roles and Responsibilities</w:t>
            </w:r>
            <w:r w:rsidR="00EB55DC">
              <w:rPr>
                <w:noProof/>
                <w:webHidden/>
              </w:rPr>
              <w:tab/>
            </w:r>
            <w:r w:rsidR="00EB55DC">
              <w:rPr>
                <w:noProof/>
                <w:webHidden/>
              </w:rPr>
              <w:fldChar w:fldCharType="begin"/>
            </w:r>
            <w:r w:rsidR="00EB55DC">
              <w:rPr>
                <w:noProof/>
                <w:webHidden/>
              </w:rPr>
              <w:instrText xml:space="preserve"> PAGEREF _Toc431823538 \h </w:instrText>
            </w:r>
            <w:r w:rsidR="00EB55DC">
              <w:rPr>
                <w:noProof/>
                <w:webHidden/>
              </w:rPr>
            </w:r>
            <w:r w:rsidR="00EB55DC">
              <w:rPr>
                <w:noProof/>
                <w:webHidden/>
              </w:rPr>
              <w:fldChar w:fldCharType="separate"/>
            </w:r>
            <w:r w:rsidR="00EB55DC">
              <w:rPr>
                <w:noProof/>
                <w:webHidden/>
              </w:rPr>
              <w:t>37</w:t>
            </w:r>
            <w:r w:rsidR="00EB55DC">
              <w:rPr>
                <w:noProof/>
                <w:webHidden/>
              </w:rPr>
              <w:fldChar w:fldCharType="end"/>
            </w:r>
          </w:hyperlink>
        </w:p>
        <w:p w14:paraId="79C05FBA" w14:textId="1A294213" w:rsidR="00EB55DC" w:rsidRDefault="00E92C85">
          <w:pPr>
            <w:pStyle w:val="TOC1"/>
            <w:rPr>
              <w:rFonts w:asciiTheme="minorHAnsi" w:hAnsiTheme="minorHAnsi"/>
              <w:sz w:val="22"/>
            </w:rPr>
          </w:pPr>
          <w:r>
            <w:fldChar w:fldCharType="begin"/>
          </w:r>
          <w:r>
            <w:instrText xml:space="preserve"> HYPERLINK \l "_Toc431823539" </w:instrText>
          </w:r>
          <w:r>
            <w:fldChar w:fldCharType="separate"/>
          </w:r>
          <w:r w:rsidR="00EB55DC" w:rsidRPr="003F2FA2">
            <w:rPr>
              <w:rStyle w:val="Hyperlink"/>
            </w:rPr>
            <w:t>15</w:t>
          </w:r>
          <w:r w:rsidR="00EB55DC">
            <w:rPr>
              <w:rFonts w:asciiTheme="minorHAnsi" w:hAnsiTheme="minorHAnsi"/>
              <w:sz w:val="22"/>
            </w:rPr>
            <w:tab/>
          </w:r>
          <w:r w:rsidR="00EB55DC" w:rsidRPr="003F2FA2">
            <w:rPr>
              <w:rStyle w:val="Hyperlink"/>
            </w:rPr>
            <w:t xml:space="preserve">General </w:t>
          </w:r>
          <w:del w:id="25" w:author="Aniruddha Bapat" w:date="2020-01-20T14:20:00Z">
            <w:r w:rsidR="00EB55DC" w:rsidRPr="003F2FA2" w:rsidDel="003B0E05">
              <w:rPr>
                <w:rStyle w:val="Hyperlink"/>
              </w:rPr>
              <w:delText>Honeywell</w:delText>
            </w:r>
          </w:del>
          <w:ins w:id="26" w:author="Aniruddha Bapat" w:date="2020-01-20T14:20:00Z">
            <w:r w:rsidR="003B0E05">
              <w:rPr>
                <w:rStyle w:val="Hyperlink"/>
              </w:rPr>
              <w:t>Customer</w:t>
            </w:r>
          </w:ins>
          <w:r w:rsidR="00EB55DC" w:rsidRPr="003F2FA2">
            <w:rPr>
              <w:rStyle w:val="Hyperlink"/>
            </w:rPr>
            <w:t xml:space="preserve"> Responsibilities and Project Assumptions</w:t>
          </w:r>
          <w:r w:rsidR="00EB55DC">
            <w:rPr>
              <w:webHidden/>
            </w:rPr>
            <w:tab/>
          </w:r>
          <w:r w:rsidR="00EB55DC">
            <w:rPr>
              <w:webHidden/>
            </w:rPr>
            <w:fldChar w:fldCharType="begin"/>
          </w:r>
          <w:r w:rsidR="00EB55DC">
            <w:rPr>
              <w:webHidden/>
            </w:rPr>
            <w:instrText xml:space="preserve"> PAGEREF _Toc431823539 \h </w:instrText>
          </w:r>
          <w:r w:rsidR="00EB55DC">
            <w:rPr>
              <w:webHidden/>
            </w:rPr>
          </w:r>
          <w:r w:rsidR="00EB55DC">
            <w:rPr>
              <w:webHidden/>
            </w:rPr>
            <w:fldChar w:fldCharType="separate"/>
          </w:r>
          <w:r w:rsidR="00EB55DC">
            <w:rPr>
              <w:webHidden/>
            </w:rPr>
            <w:t>40</w:t>
          </w:r>
          <w:r w:rsidR="00EB55DC">
            <w:rPr>
              <w:webHidden/>
            </w:rPr>
            <w:fldChar w:fldCharType="end"/>
          </w:r>
          <w:r>
            <w:fldChar w:fldCharType="end"/>
          </w:r>
        </w:p>
        <w:p w14:paraId="6425556F" w14:textId="3BD89B35" w:rsidR="00EB55DC" w:rsidRDefault="00E92C85">
          <w:pPr>
            <w:pStyle w:val="TOC2"/>
            <w:rPr>
              <w:rFonts w:asciiTheme="minorHAnsi" w:hAnsiTheme="minorHAnsi"/>
              <w:noProof/>
              <w:sz w:val="22"/>
            </w:rPr>
          </w:pPr>
          <w:r>
            <w:fldChar w:fldCharType="begin"/>
          </w:r>
          <w:r>
            <w:instrText xml:space="preserve"> HYPERLINK \l "_Toc431823540" </w:instrText>
          </w:r>
          <w:r>
            <w:fldChar w:fldCharType="separate"/>
          </w:r>
          <w:r w:rsidR="00EB55DC" w:rsidRPr="003F2FA2">
            <w:rPr>
              <w:rStyle w:val="Hyperlink"/>
              <w:noProof/>
            </w:rPr>
            <w:t>15.1</w:t>
          </w:r>
          <w:r w:rsidR="00EB55DC">
            <w:rPr>
              <w:rFonts w:asciiTheme="minorHAnsi" w:hAnsiTheme="minorHAnsi"/>
              <w:noProof/>
              <w:sz w:val="22"/>
            </w:rPr>
            <w:tab/>
          </w:r>
          <w:r w:rsidR="00EB55DC" w:rsidRPr="003F2FA2">
            <w:rPr>
              <w:rStyle w:val="Hyperlink"/>
              <w:noProof/>
            </w:rPr>
            <w:t xml:space="preserve">General </w:t>
          </w:r>
          <w:del w:id="27" w:author="Aniruddha Bapat" w:date="2020-01-20T14:20:00Z">
            <w:r w:rsidR="00EB55DC" w:rsidRPr="003F2FA2" w:rsidDel="003B0E05">
              <w:rPr>
                <w:rStyle w:val="Hyperlink"/>
                <w:noProof/>
              </w:rPr>
              <w:delText>Honeywell</w:delText>
            </w:r>
          </w:del>
          <w:ins w:id="28" w:author="Aniruddha Bapat" w:date="2020-01-20T14:20:00Z">
            <w:r w:rsidR="003B0E05">
              <w:rPr>
                <w:rStyle w:val="Hyperlink"/>
                <w:noProof/>
              </w:rPr>
              <w:t>Customer</w:t>
            </w:r>
          </w:ins>
          <w:r w:rsidR="00EB55DC" w:rsidRPr="003F2FA2">
            <w:rPr>
              <w:rStyle w:val="Hyperlink"/>
              <w:noProof/>
            </w:rPr>
            <w:t xml:space="preserve"> Responsibilities</w:t>
          </w:r>
          <w:r w:rsidR="00EB55DC">
            <w:rPr>
              <w:noProof/>
              <w:webHidden/>
            </w:rPr>
            <w:tab/>
          </w:r>
          <w:r w:rsidR="00EB55DC">
            <w:rPr>
              <w:noProof/>
              <w:webHidden/>
            </w:rPr>
            <w:fldChar w:fldCharType="begin"/>
          </w:r>
          <w:r w:rsidR="00EB55DC">
            <w:rPr>
              <w:noProof/>
              <w:webHidden/>
            </w:rPr>
            <w:instrText xml:space="preserve"> PAGEREF _Toc431823540 \h </w:instrText>
          </w:r>
          <w:r w:rsidR="00EB55DC">
            <w:rPr>
              <w:noProof/>
              <w:webHidden/>
            </w:rPr>
          </w:r>
          <w:r w:rsidR="00EB55DC">
            <w:rPr>
              <w:noProof/>
              <w:webHidden/>
            </w:rPr>
            <w:fldChar w:fldCharType="separate"/>
          </w:r>
          <w:r w:rsidR="00EB55DC">
            <w:rPr>
              <w:noProof/>
              <w:webHidden/>
            </w:rPr>
            <w:t>40</w:t>
          </w:r>
          <w:r w:rsidR="00EB55DC">
            <w:rPr>
              <w:noProof/>
              <w:webHidden/>
            </w:rPr>
            <w:fldChar w:fldCharType="end"/>
          </w:r>
          <w:r>
            <w:rPr>
              <w:noProof/>
            </w:rPr>
            <w:fldChar w:fldCharType="end"/>
          </w:r>
        </w:p>
        <w:p w14:paraId="074B6EB3" w14:textId="2B383F96" w:rsidR="00EB55DC" w:rsidRDefault="00E92C85">
          <w:pPr>
            <w:pStyle w:val="TOC2"/>
            <w:rPr>
              <w:rFonts w:asciiTheme="minorHAnsi" w:hAnsiTheme="minorHAnsi"/>
              <w:noProof/>
              <w:sz w:val="22"/>
            </w:rPr>
          </w:pPr>
          <w:hyperlink w:anchor="_Toc431823541" w:history="1">
            <w:r w:rsidR="00EB55DC" w:rsidRPr="003F2FA2">
              <w:rPr>
                <w:rStyle w:val="Hyperlink"/>
                <w:noProof/>
              </w:rPr>
              <w:t>15.2</w:t>
            </w:r>
            <w:r w:rsidR="00EB55DC">
              <w:rPr>
                <w:rFonts w:asciiTheme="minorHAnsi" w:hAnsiTheme="minorHAnsi"/>
                <w:noProof/>
                <w:sz w:val="22"/>
              </w:rPr>
              <w:tab/>
            </w:r>
            <w:r w:rsidR="00EB55DC" w:rsidRPr="003F2FA2">
              <w:rPr>
                <w:rStyle w:val="Hyperlink"/>
                <w:noProof/>
              </w:rPr>
              <w:t>Program Assumptions</w:t>
            </w:r>
            <w:r w:rsidR="00EB55DC">
              <w:rPr>
                <w:noProof/>
                <w:webHidden/>
              </w:rPr>
              <w:tab/>
            </w:r>
            <w:r w:rsidR="00EB55DC">
              <w:rPr>
                <w:noProof/>
                <w:webHidden/>
              </w:rPr>
              <w:fldChar w:fldCharType="begin"/>
            </w:r>
            <w:r w:rsidR="00EB55DC">
              <w:rPr>
                <w:noProof/>
                <w:webHidden/>
              </w:rPr>
              <w:instrText xml:space="preserve"> PAGEREF _Toc431823541 \h </w:instrText>
            </w:r>
            <w:r w:rsidR="00EB55DC">
              <w:rPr>
                <w:noProof/>
                <w:webHidden/>
              </w:rPr>
            </w:r>
            <w:r w:rsidR="00EB55DC">
              <w:rPr>
                <w:noProof/>
                <w:webHidden/>
              </w:rPr>
              <w:fldChar w:fldCharType="separate"/>
            </w:r>
            <w:r w:rsidR="00EB55DC">
              <w:rPr>
                <w:noProof/>
                <w:webHidden/>
              </w:rPr>
              <w:t>41</w:t>
            </w:r>
            <w:r w:rsidR="00EB55DC">
              <w:rPr>
                <w:noProof/>
                <w:webHidden/>
              </w:rPr>
              <w:fldChar w:fldCharType="end"/>
            </w:r>
          </w:hyperlink>
        </w:p>
        <w:p w14:paraId="45AA82B6" w14:textId="4F4926A3" w:rsidR="008B701A" w:rsidRPr="00A10003" w:rsidRDefault="00872C1B">
          <w:r w:rsidRPr="00A10003">
            <w:fldChar w:fldCharType="end"/>
          </w:r>
        </w:p>
      </w:sdtContent>
    </w:sdt>
    <w:p w14:paraId="39655CCE" w14:textId="77777777" w:rsidR="00416158" w:rsidRPr="00A10003" w:rsidRDefault="00416158" w:rsidP="00B45858">
      <w:pPr>
        <w:pStyle w:val="BodyMS"/>
      </w:pPr>
    </w:p>
    <w:p w14:paraId="00A618C4" w14:textId="77777777" w:rsidR="00416158" w:rsidRPr="00A10003" w:rsidRDefault="00416158" w:rsidP="00B45858">
      <w:pPr>
        <w:pStyle w:val="BodyMS"/>
        <w:sectPr w:rsidR="00416158" w:rsidRPr="00A10003" w:rsidSect="00024367">
          <w:footerReference w:type="default" r:id="rId23"/>
          <w:footerReference w:type="first" r:id="rId24"/>
          <w:pgSz w:w="12240" w:h="15840"/>
          <w:pgMar w:top="1440" w:right="1440" w:bottom="1440" w:left="1440" w:header="706" w:footer="0" w:gutter="0"/>
          <w:pgNumType w:start="1"/>
          <w:cols w:space="720"/>
          <w:docGrid w:linePitch="360"/>
        </w:sectPr>
      </w:pPr>
    </w:p>
    <w:p w14:paraId="08AEC35A" w14:textId="77777777" w:rsidR="006867C4" w:rsidRPr="00A10003" w:rsidRDefault="006867C4" w:rsidP="00EA3171">
      <w:pPr>
        <w:jc w:val="center"/>
        <w:rPr>
          <w:sz w:val="24"/>
          <w:szCs w:val="24"/>
        </w:rPr>
      </w:pPr>
      <w:bookmarkStart w:id="44" w:name="_Toc297286694"/>
    </w:p>
    <w:p w14:paraId="33891A5B" w14:textId="77777777" w:rsidR="006867C4" w:rsidRPr="00A10003" w:rsidRDefault="006867C4" w:rsidP="00EA3171">
      <w:pPr>
        <w:jc w:val="center"/>
        <w:rPr>
          <w:rFonts w:ascii="Segoe Light" w:eastAsiaTheme="minorHAnsi" w:hAnsi="Segoe Light"/>
          <w:color w:val="557EB9"/>
          <w:spacing w:val="10"/>
          <w:sz w:val="56"/>
          <w:szCs w:val="48"/>
        </w:rPr>
      </w:pPr>
      <w:r w:rsidRPr="00A10003">
        <w:br w:type="page"/>
      </w:r>
    </w:p>
    <w:p w14:paraId="2DC4D38D" w14:textId="399190A5" w:rsidR="006F6EBD" w:rsidRPr="00A10003" w:rsidRDefault="006F6EBD" w:rsidP="00E15319">
      <w:pPr>
        <w:pStyle w:val="Heading1Numbered"/>
        <w:keepNext w:val="0"/>
        <w:keepLines w:val="0"/>
        <w:pageBreakBefore w:val="0"/>
      </w:pPr>
      <w:bookmarkStart w:id="45" w:name="_Toc236037175"/>
      <w:bookmarkStart w:id="46" w:name="_Toc240256123"/>
      <w:bookmarkStart w:id="47" w:name="_Toc299630711"/>
      <w:bookmarkStart w:id="48" w:name="_Toc350951359"/>
      <w:bookmarkStart w:id="49" w:name="_Toc401760777"/>
      <w:bookmarkStart w:id="50" w:name="_Toc431823514"/>
      <w:r w:rsidRPr="00A10003">
        <w:t>Introduction</w:t>
      </w:r>
      <w:bookmarkEnd w:id="45"/>
      <w:bookmarkEnd w:id="46"/>
      <w:bookmarkEnd w:id="47"/>
      <w:bookmarkEnd w:id="48"/>
      <w:bookmarkEnd w:id="49"/>
      <w:bookmarkEnd w:id="50"/>
    </w:p>
    <w:p w14:paraId="72F48E6D" w14:textId="3960F2DC" w:rsidR="00350718" w:rsidRPr="00A10003" w:rsidRDefault="00350718" w:rsidP="00350718">
      <w:pPr>
        <w:rPr>
          <w:b/>
          <w:color w:val="C00000"/>
        </w:rPr>
      </w:pPr>
      <w:r w:rsidRPr="00A10003">
        <w:t>This Statement of Work (SOW) and any exhibits, appendices, schedules, and attachments to it are made pursuant to</w:t>
      </w:r>
      <w:r w:rsidR="00BA5710" w:rsidRPr="00A10003">
        <w:t xml:space="preserve"> the Work Order No. </w:t>
      </w:r>
      <w:r w:rsidR="0014170A" w:rsidRPr="00A10003">
        <w:rPr>
          <w:color w:val="000000" w:themeColor="text1"/>
        </w:rPr>
        <w:fldChar w:fldCharType="begin"/>
      </w:r>
      <w:r w:rsidR="0014170A" w:rsidRPr="00A10003">
        <w:rPr>
          <w:color w:val="000000" w:themeColor="text1"/>
        </w:rPr>
        <w:instrText xml:space="preserve"> MACROBUTTON  AcceptAllChangesShown </w:instrText>
      </w:r>
      <w:r w:rsidR="0014170A" w:rsidRPr="00A10003">
        <w:rPr>
          <w:color w:val="C00000"/>
        </w:rPr>
        <w:instrText>[Click</w:instrText>
      </w:r>
      <w:r w:rsidR="0014170A" w:rsidRPr="00A10003">
        <w:rPr>
          <w:color w:val="000000" w:themeColor="text1"/>
        </w:rPr>
        <w:instrText xml:space="preserve"> </w:instrText>
      </w:r>
      <w:r w:rsidR="0014170A" w:rsidRPr="00A10003">
        <w:rPr>
          <w:color w:val="C00000"/>
        </w:rPr>
        <w:instrText>here</w:instrText>
      </w:r>
      <w:r w:rsidR="0014170A" w:rsidRPr="00A10003">
        <w:rPr>
          <w:color w:val="000000" w:themeColor="text1"/>
        </w:rPr>
        <w:instrText xml:space="preserve"> </w:instrText>
      </w:r>
      <w:r w:rsidR="0014170A" w:rsidRPr="00A10003">
        <w:rPr>
          <w:color w:val="C00000"/>
        </w:rPr>
        <w:instrText xml:space="preserve">and type WO #] </w:instrText>
      </w:r>
      <w:r w:rsidR="0014170A" w:rsidRPr="00A10003">
        <w:rPr>
          <w:color w:val="000000" w:themeColor="text1"/>
        </w:rPr>
        <w:fldChar w:fldCharType="end"/>
      </w:r>
      <w:r w:rsidRPr="00A10003">
        <w:t xml:space="preserve">, </w:t>
      </w:r>
      <w:r w:rsidR="00557A19" w:rsidRPr="00A10003">
        <w:t xml:space="preserve">dated </w:t>
      </w:r>
      <w:r w:rsidR="00BA5710" w:rsidRPr="00A10003">
        <w:rPr>
          <w:color w:val="000000" w:themeColor="text1"/>
        </w:rPr>
        <w:fldChar w:fldCharType="begin"/>
      </w:r>
      <w:r w:rsidR="00BA5710" w:rsidRPr="00A10003">
        <w:rPr>
          <w:color w:val="000000" w:themeColor="text1"/>
        </w:rPr>
        <w:instrText xml:space="preserve"> MACROBUTTON  ShowHideHiddenText </w:instrText>
      </w:r>
      <w:r w:rsidR="00BA5710" w:rsidRPr="00A10003">
        <w:rPr>
          <w:color w:val="C00000"/>
        </w:rPr>
        <w:instrText>[Click here and type WO date]</w:instrText>
      </w:r>
      <w:r w:rsidR="00BA5710" w:rsidRPr="00A10003">
        <w:rPr>
          <w:color w:val="000000" w:themeColor="text1"/>
        </w:rPr>
        <w:fldChar w:fldCharType="end"/>
      </w:r>
      <w:r w:rsidRPr="00A10003">
        <w:t xml:space="preserve">, the terms of which are incorporated herein by reference, by and between </w:t>
      </w:r>
      <w:r w:rsidR="00BA5710" w:rsidRPr="00A10003">
        <w:fldChar w:fldCharType="begin"/>
      </w:r>
      <w:r w:rsidR="00BA5710" w:rsidRPr="00A10003">
        <w:instrText xml:space="preserve"> MACROBUTTON  ShowHideHiddenText </w:instrText>
      </w:r>
      <w:r w:rsidR="00BA5710" w:rsidRPr="00A10003">
        <w:rPr>
          <w:color w:val="C00000"/>
        </w:rPr>
        <w:instrText>[Click here and type customer legal name]</w:instrText>
      </w:r>
      <w:r w:rsidR="00BA5710" w:rsidRPr="00A10003">
        <w:fldChar w:fldCharType="end"/>
      </w:r>
      <w:r w:rsidR="00BA5710" w:rsidRPr="00A10003">
        <w:t xml:space="preserve"> </w:t>
      </w:r>
      <w:r w:rsidRPr="00A10003">
        <w:t>(“</w:t>
      </w:r>
      <w:del w:id="51" w:author="Aniruddha Bapat" w:date="2020-01-20T14:20:00Z">
        <w:r w:rsidR="00902C4B" w:rsidDel="003B0E05">
          <w:delText>Honeywell</w:delText>
        </w:r>
      </w:del>
      <w:ins w:id="52" w:author="Aniruddha Bapat" w:date="2020-01-20T14:20:00Z">
        <w:r w:rsidR="003B0E05">
          <w:t>Customer</w:t>
        </w:r>
      </w:ins>
      <w:r w:rsidRPr="00A10003">
        <w:t xml:space="preserve">”, “you”, “your”) and Microsoft Corporation (“Microsoft”, “us”, “we”, “our) or Microsoft’s affiliate, and sets forth the services to be performed by us related to </w:t>
      </w:r>
      <w:r w:rsidR="00BA5710" w:rsidRPr="00A10003">
        <w:rPr>
          <w:color w:val="000000" w:themeColor="text1"/>
        </w:rPr>
        <w:fldChar w:fldCharType="begin"/>
      </w:r>
      <w:r w:rsidR="00BA5710" w:rsidRPr="00A10003">
        <w:rPr>
          <w:color w:val="000000" w:themeColor="text1"/>
        </w:rPr>
        <w:instrText xml:space="preserve"> MACROBUTTON  ShowHideHiddenText </w:instrText>
      </w:r>
      <w:r w:rsidR="00BA5710" w:rsidRPr="00A10003">
        <w:rPr>
          <w:color w:val="C00000"/>
        </w:rPr>
        <w:instrText>[Click here and type project name]</w:instrText>
      </w:r>
      <w:r w:rsidR="00BA5710" w:rsidRPr="00A10003">
        <w:rPr>
          <w:color w:val="000000" w:themeColor="text1"/>
        </w:rPr>
        <w:instrText xml:space="preserve"> </w:instrText>
      </w:r>
      <w:r w:rsidR="00BA5710" w:rsidRPr="00A10003">
        <w:rPr>
          <w:color w:val="000000" w:themeColor="text1"/>
        </w:rPr>
        <w:fldChar w:fldCharType="end"/>
      </w:r>
      <w:r w:rsidR="00BA5710" w:rsidRPr="00A10003">
        <w:t xml:space="preserve"> </w:t>
      </w:r>
      <w:r w:rsidRPr="00A10003">
        <w:t>(“project”). This SOW, together with the Work Order, represents the complete baseline for scope, services, Service Deliverables, and acceptance applicable to this project. All changes to this document will be managed in accordance with the Change Management Process defined below. Any terms not otherwise defined herein will assume the meanings set forth in the Work Order.</w:t>
      </w:r>
    </w:p>
    <w:p w14:paraId="2B08F35F" w14:textId="77777777" w:rsidR="00350718" w:rsidRPr="00A10003" w:rsidRDefault="00350718" w:rsidP="00350718">
      <w:r w:rsidRPr="00A10003">
        <w:t xml:space="preserve">This SOW and the associated Work Order expire 30 days after their publication </w:t>
      </w:r>
      <w:proofErr w:type="gramStart"/>
      <w:r w:rsidRPr="00A10003">
        <w:t>date, unless</w:t>
      </w:r>
      <w:proofErr w:type="gramEnd"/>
      <w:r w:rsidRPr="00A10003">
        <w:t xml:space="preserve"> they have been accepted or formally extended in writing by Microsoft.</w:t>
      </w:r>
    </w:p>
    <w:p w14:paraId="1DDD8FC4" w14:textId="77777777" w:rsidR="00CA0027" w:rsidRDefault="00CA0027">
      <w:pPr>
        <w:spacing w:before="0" w:after="200"/>
        <w:rPr>
          <w:rFonts w:eastAsiaTheme="minorHAnsi"/>
          <w:color w:val="008AC8"/>
          <w:spacing w:val="10"/>
          <w:sz w:val="36"/>
          <w:szCs w:val="48"/>
        </w:rPr>
      </w:pPr>
      <w:bookmarkStart w:id="53" w:name="_Toc383165759"/>
      <w:bookmarkStart w:id="54" w:name="_Toc236037176"/>
      <w:bookmarkStart w:id="55" w:name="_Toc240256124"/>
      <w:bookmarkStart w:id="56" w:name="_Toc299630712"/>
      <w:bookmarkStart w:id="57" w:name="_Toc350951360"/>
      <w:bookmarkStart w:id="58" w:name="_Toc401760778"/>
      <w:bookmarkEnd w:id="53"/>
      <w:r>
        <w:br w:type="page"/>
      </w:r>
    </w:p>
    <w:p w14:paraId="34F6CFD0" w14:textId="746229BF" w:rsidR="00BE2F90" w:rsidRDefault="00E15319" w:rsidP="00924AEC">
      <w:pPr>
        <w:pStyle w:val="Heading1Numbered"/>
        <w:keepNext w:val="0"/>
        <w:keepLines w:val="0"/>
        <w:pageBreakBefore w:val="0"/>
      </w:pPr>
      <w:bookmarkStart w:id="59" w:name="_Toc431823515"/>
      <w:r>
        <w:t>Background</w:t>
      </w:r>
      <w:bookmarkEnd w:id="59"/>
    </w:p>
    <w:p w14:paraId="0059C7D6" w14:textId="43FE9CC7" w:rsidR="00BE2F90" w:rsidRDefault="00F92B3D" w:rsidP="00BE2F90">
      <w:del w:id="60" w:author="Aniruddha Bapat" w:date="2020-01-20T14:20:00Z">
        <w:r w:rsidDel="003B0E05">
          <w:delText>Honeywell</w:delText>
        </w:r>
      </w:del>
      <w:ins w:id="61" w:author="Aniruddha Bapat" w:date="2020-01-20T14:20:00Z">
        <w:r w:rsidR="003B0E05">
          <w:t>Customer</w:t>
        </w:r>
      </w:ins>
      <w:r w:rsidR="00BE2F90">
        <w:t xml:space="preserve"> has embarked on an organization wide transformational initiative</w:t>
      </w:r>
      <w:r>
        <w:t>, dubbed the “Digital Employee Experience” (</w:t>
      </w:r>
      <w:del w:id="62" w:author="Aniruddha Bapat" w:date="2020-01-20T14:20:00Z">
        <w:r w:rsidDel="003B0E05">
          <w:delText>DEx</w:delText>
        </w:r>
      </w:del>
      <w:ins w:id="63" w:author="Aniruddha Bapat" w:date="2020-01-20T14:20:00Z">
        <w:r w:rsidR="003B0E05">
          <w:t>DW</w:t>
        </w:r>
      </w:ins>
      <w:r>
        <w:t>),</w:t>
      </w:r>
      <w:r w:rsidR="00BE2F90">
        <w:t xml:space="preserve"> to deliver moder</w:t>
      </w:r>
      <w:r>
        <w:t xml:space="preserve">n, cloud based productivity, </w:t>
      </w:r>
      <w:r w:rsidR="00BE2F90">
        <w:t>communications</w:t>
      </w:r>
      <w:r>
        <w:t xml:space="preserve"> and information discovery</w:t>
      </w:r>
      <w:r w:rsidR="00BE2F90">
        <w:t xml:space="preserve"> capabilities </w:t>
      </w:r>
      <w:r>
        <w:t>realized via a new enterprise Intranet Portal, the Digital Workplace Portal (</w:t>
      </w:r>
      <w:del w:id="64" w:author="Aniruddha Bapat" w:date="2020-01-20T14:20:00Z">
        <w:r w:rsidDel="00701048">
          <w:delText>DWP</w:delText>
        </w:r>
      </w:del>
      <w:ins w:id="65" w:author="Aniruddha Bapat" w:date="2020-01-20T14:20:00Z">
        <w:r w:rsidR="00701048">
          <w:t>DW</w:t>
        </w:r>
      </w:ins>
      <w:r>
        <w:t>)</w:t>
      </w:r>
      <w:r w:rsidR="00BE2F90">
        <w:t xml:space="preserve">. Microsoft will assist </w:t>
      </w:r>
      <w:del w:id="66" w:author="Aniruddha Bapat" w:date="2020-01-20T14:20:00Z">
        <w:r w:rsidDel="003B0E05">
          <w:delText>Honeywell</w:delText>
        </w:r>
      </w:del>
      <w:ins w:id="67" w:author="Aniruddha Bapat" w:date="2020-01-20T14:20:00Z">
        <w:r w:rsidR="003B0E05">
          <w:t>Customer</w:t>
        </w:r>
      </w:ins>
      <w:r w:rsidR="00BE2F90">
        <w:t xml:space="preserve"> in this initiative in key </w:t>
      </w:r>
      <w:r w:rsidR="00A74F71">
        <w:t xml:space="preserve">project </w:t>
      </w:r>
      <w:r w:rsidR="00BE2F90">
        <w:t xml:space="preserve">areas agreed to by </w:t>
      </w:r>
      <w:del w:id="68" w:author="Aniruddha Bapat" w:date="2020-01-20T14:20:00Z">
        <w:r w:rsidDel="003B0E05">
          <w:delText>Honeywell</w:delText>
        </w:r>
      </w:del>
      <w:ins w:id="69" w:author="Aniruddha Bapat" w:date="2020-01-20T14:20:00Z">
        <w:r w:rsidR="003B0E05">
          <w:t>Customer</w:t>
        </w:r>
      </w:ins>
      <w:r w:rsidR="00BE2F90">
        <w:t xml:space="preserve"> and Microsoft which is outlined in this statement of work.</w:t>
      </w:r>
    </w:p>
    <w:p w14:paraId="5C09BF4B" w14:textId="3539DE02" w:rsidR="00BE2F90" w:rsidRPr="00BE2F90" w:rsidDel="000A7D7E" w:rsidRDefault="00BE2F90" w:rsidP="00BE2F90">
      <w:pPr>
        <w:rPr>
          <w:del w:id="70" w:author="Karolee Ryan" w:date="2015-10-05T21:37:00Z"/>
        </w:rPr>
      </w:pPr>
    </w:p>
    <w:p w14:paraId="116D3C16" w14:textId="3A63B4E1" w:rsidR="006F6EBD" w:rsidRDefault="00F92B3D" w:rsidP="00924AEC">
      <w:pPr>
        <w:pStyle w:val="Heading1Numbered"/>
        <w:keepNext w:val="0"/>
        <w:keepLines w:val="0"/>
        <w:pageBreakBefore w:val="0"/>
      </w:pPr>
      <w:bookmarkStart w:id="71" w:name="_Toc431823516"/>
      <w:r>
        <w:t>Digital Workplace Portal Phase 1</w:t>
      </w:r>
      <w:r w:rsidR="00BE2F90">
        <w:t xml:space="preserve"> </w:t>
      </w:r>
      <w:r w:rsidR="006F6EBD" w:rsidRPr="00A10003">
        <w:t>Objectives</w:t>
      </w:r>
      <w:bookmarkEnd w:id="71"/>
      <w:r w:rsidR="006F6EBD" w:rsidRPr="00A10003">
        <w:t xml:space="preserve"> </w:t>
      </w:r>
      <w:bookmarkEnd w:id="54"/>
      <w:bookmarkEnd w:id="55"/>
      <w:bookmarkEnd w:id="56"/>
      <w:bookmarkEnd w:id="57"/>
      <w:bookmarkEnd w:id="58"/>
    </w:p>
    <w:p w14:paraId="26A6D0CA" w14:textId="026EFE56" w:rsidR="006F6EBD" w:rsidRPr="00A10003" w:rsidRDefault="006F6EBD" w:rsidP="003E5DE8">
      <w:pPr>
        <w:pStyle w:val="Heading2Numbered"/>
      </w:pPr>
      <w:bookmarkStart w:id="72" w:name="_Toc410561562"/>
      <w:bookmarkStart w:id="73" w:name="_Toc236037177"/>
      <w:bookmarkStart w:id="74" w:name="_Toc240256125"/>
      <w:bookmarkStart w:id="75" w:name="_Toc299630713"/>
      <w:bookmarkStart w:id="76" w:name="_Toc350951361"/>
      <w:bookmarkStart w:id="77" w:name="_Toc401760779"/>
      <w:bookmarkStart w:id="78" w:name="_Toc431823517"/>
      <w:bookmarkEnd w:id="72"/>
      <w:r w:rsidRPr="00A10003">
        <w:t>Objectives</w:t>
      </w:r>
      <w:bookmarkEnd w:id="73"/>
      <w:bookmarkEnd w:id="74"/>
      <w:bookmarkEnd w:id="75"/>
      <w:bookmarkEnd w:id="76"/>
      <w:bookmarkEnd w:id="77"/>
      <w:r w:rsidR="00F92B3D">
        <w:t xml:space="preserve"> Summary</w:t>
      </w:r>
      <w:bookmarkEnd w:id="78"/>
    </w:p>
    <w:p w14:paraId="5CD6F82D" w14:textId="5A2C8809" w:rsidR="001812D0" w:rsidRDefault="000B2058" w:rsidP="00A809FB">
      <w:r w:rsidRPr="00A10003">
        <w:t>The overall objectives</w:t>
      </w:r>
      <w:r w:rsidR="00350718" w:rsidRPr="00A10003">
        <w:t xml:space="preserve"> </w:t>
      </w:r>
      <w:r w:rsidR="00601127">
        <w:t xml:space="preserve">of </w:t>
      </w:r>
      <w:r w:rsidR="00A9622D" w:rsidDel="00980D3A">
        <w:t xml:space="preserve">the </w:t>
      </w:r>
      <w:r w:rsidR="00F92B3D">
        <w:t>project</w:t>
      </w:r>
      <w:r w:rsidR="00A74F71">
        <w:t xml:space="preserve"> </w:t>
      </w:r>
      <w:r w:rsidR="00C66D82">
        <w:t xml:space="preserve">are to: </w:t>
      </w:r>
    </w:p>
    <w:p w14:paraId="5A4A7221" w14:textId="56DA52E8" w:rsidR="00980D3A" w:rsidRPr="005C6E5E" w:rsidRDefault="00F92B3D" w:rsidP="00B45858">
      <w:pPr>
        <w:pStyle w:val="Bullet1"/>
      </w:pPr>
      <w:r>
        <w:t xml:space="preserve">Guide </w:t>
      </w:r>
      <w:del w:id="79" w:author="Aniruddha Bapat" w:date="2020-01-20T14:20:00Z">
        <w:r w:rsidDel="003B0E05">
          <w:delText>Honeywell</w:delText>
        </w:r>
      </w:del>
      <w:ins w:id="80" w:author="Aniruddha Bapat" w:date="2020-01-20T14:20:00Z">
        <w:r w:rsidR="003B0E05">
          <w:t>Customer</w:t>
        </w:r>
      </w:ins>
      <w:r>
        <w:t xml:space="preserve"> Architects and </w:t>
      </w:r>
      <w:del w:id="81" w:author="Aniruddha Bapat" w:date="2020-01-20T14:20:00Z">
        <w:r w:rsidDel="00701048">
          <w:delText>DWP</w:delText>
        </w:r>
      </w:del>
      <w:ins w:id="82" w:author="Aniruddha Bapat" w:date="2020-01-20T14:20:00Z">
        <w:r w:rsidR="00701048">
          <w:t>DW</w:t>
        </w:r>
      </w:ins>
      <w:r>
        <w:t xml:space="preserve"> design partners in solution technical design following Microsoft Cloud Architecture recommended practices</w:t>
      </w:r>
      <w:r w:rsidR="003635D6">
        <w:t>.</w:t>
      </w:r>
      <w:r>
        <w:t xml:space="preserve">  </w:t>
      </w:r>
    </w:p>
    <w:p w14:paraId="109D129D" w14:textId="2AFEA299" w:rsidR="001812D0" w:rsidRPr="001812D0" w:rsidRDefault="003635D6" w:rsidP="00B45858">
      <w:pPr>
        <w:pStyle w:val="Bullet1"/>
        <w:rPr>
          <w:rFonts w:eastAsiaTheme="minorHAnsi"/>
          <w:b/>
          <w:color w:val="C00000"/>
        </w:rPr>
      </w:pPr>
      <w:r>
        <w:t>Produce technical design, requirements and use cases which will guide future build phases estimated to being in January 2016.</w:t>
      </w:r>
    </w:p>
    <w:p w14:paraId="46F29382" w14:textId="6FCE600D" w:rsidR="001812D0" w:rsidRPr="001812D0" w:rsidRDefault="003635D6" w:rsidP="00B45858">
      <w:pPr>
        <w:pStyle w:val="Bullet1"/>
        <w:rPr>
          <w:rFonts w:eastAsiaTheme="minorHAnsi"/>
          <w:b/>
          <w:color w:val="C00000"/>
        </w:rPr>
      </w:pPr>
      <w:r>
        <w:t>Prove key technical solution elements, specifically in the areas of cloud integration, security, identity and user experience.</w:t>
      </w:r>
      <w:r w:rsidR="000B2058" w:rsidRPr="00A10003">
        <w:t xml:space="preserve"> </w:t>
      </w:r>
    </w:p>
    <w:p w14:paraId="1DF8F88C" w14:textId="01A0C462" w:rsidR="00980D3A" w:rsidRDefault="003635D6" w:rsidP="00B45858">
      <w:pPr>
        <w:pStyle w:val="Bullet1"/>
      </w:pPr>
      <w:r>
        <w:t>Implement a foundational enterprise search solution to replace the current Google Search</w:t>
      </w:r>
      <w:r w:rsidR="00A74F71">
        <w:t xml:space="preserve"> Appliance Solution by January </w:t>
      </w:r>
      <w:r>
        <w:t xml:space="preserve">2016. </w:t>
      </w:r>
    </w:p>
    <w:p w14:paraId="5C037EAB" w14:textId="3F11A919" w:rsidR="000871BA" w:rsidRPr="00980D3A" w:rsidRDefault="000871BA" w:rsidP="00B45858">
      <w:pPr>
        <w:pStyle w:val="Bullet1"/>
      </w:pPr>
      <w:r>
        <w:t xml:space="preserve">Provide design and technical quality assurance during the anticipated project build phase between January 2016 and May 2016. </w:t>
      </w:r>
    </w:p>
    <w:p w14:paraId="1A5276AD" w14:textId="76431CCB" w:rsidR="000959C7" w:rsidRPr="00A10003" w:rsidRDefault="00954123" w:rsidP="000959C7">
      <w:pPr>
        <w:pStyle w:val="Heading2Numbered"/>
      </w:pPr>
      <w:bookmarkStart w:id="83" w:name="_Toc236037179"/>
      <w:bookmarkStart w:id="84" w:name="_Toc240256127"/>
      <w:bookmarkStart w:id="85" w:name="_Toc299630715"/>
      <w:bookmarkStart w:id="86" w:name="_Toc350951363"/>
      <w:bookmarkStart w:id="87" w:name="_Toc401760781"/>
      <w:bookmarkStart w:id="88" w:name="_Toc431823518"/>
      <w:bookmarkEnd w:id="83"/>
      <w:bookmarkEnd w:id="84"/>
      <w:bookmarkEnd w:id="85"/>
      <w:bookmarkEnd w:id="86"/>
      <w:bookmarkEnd w:id="87"/>
      <w:r>
        <w:t>Project Workstreams</w:t>
      </w:r>
      <w:bookmarkEnd w:id="88"/>
      <w:r>
        <w:t xml:space="preserve"> </w:t>
      </w:r>
    </w:p>
    <w:p w14:paraId="356DD2AD" w14:textId="5D61C544" w:rsidR="000959C7" w:rsidRPr="00A10003" w:rsidRDefault="000959C7" w:rsidP="000959C7">
      <w:bookmarkStart w:id="89" w:name="_Toc299630754"/>
      <w:bookmarkStart w:id="90" w:name="_Toc350952831"/>
      <w:r>
        <w:t xml:space="preserve">The </w:t>
      </w:r>
      <w:r w:rsidR="003635D6">
        <w:t xml:space="preserve">scope </w:t>
      </w:r>
      <w:r w:rsidR="00F735B1">
        <w:t>of</w:t>
      </w:r>
      <w:r w:rsidR="003635D6">
        <w:t xml:space="preserve"> this statement of work </w:t>
      </w:r>
      <w:r w:rsidR="0062368F">
        <w:t xml:space="preserve">is comprised of three work streams: </w:t>
      </w:r>
    </w:p>
    <w:p w14:paraId="007695AB" w14:textId="52E74ECD" w:rsidR="00EB0DA1" w:rsidRDefault="00EB0DA1" w:rsidP="003710DD">
      <w:pPr>
        <w:pStyle w:val="Bullet1"/>
      </w:pPr>
      <w:r w:rsidRPr="00E04014">
        <w:rPr>
          <w:b/>
        </w:rPr>
        <w:t>Architecture</w:t>
      </w:r>
      <w:r w:rsidR="0047264D" w:rsidRPr="00E04014">
        <w:rPr>
          <w:b/>
        </w:rPr>
        <w:t xml:space="preserve"> and </w:t>
      </w:r>
      <w:r w:rsidR="00F735B1" w:rsidRPr="00E04014">
        <w:rPr>
          <w:b/>
        </w:rPr>
        <w:t>Design</w:t>
      </w:r>
      <w:r>
        <w:t xml:space="preserve"> </w:t>
      </w:r>
      <w:r w:rsidR="0062368F">
        <w:t>– This work stream is focused on technical design, technical proof-of-concept implementation, requirements analysis and quality assurance planning.</w:t>
      </w:r>
    </w:p>
    <w:p w14:paraId="7A7FE926" w14:textId="28801D8E" w:rsidR="007F48EC" w:rsidRPr="007F48EC" w:rsidRDefault="007F48EC" w:rsidP="007F48EC">
      <w:pPr>
        <w:pStyle w:val="Bullet1"/>
      </w:pPr>
      <w:r w:rsidRPr="00E04014">
        <w:rPr>
          <w:b/>
        </w:rPr>
        <w:t>Enterprise Search Implementation</w:t>
      </w:r>
      <w:r>
        <w:t xml:space="preserve"> – this work stream is focused on implementing a production Cloud/On-Premises hybrid enterprise search solution to replace the current Google Search Appliance solution</w:t>
      </w:r>
    </w:p>
    <w:p w14:paraId="59457600" w14:textId="35C6F63E" w:rsidR="0025220F" w:rsidRPr="00EB55DC" w:rsidRDefault="0062368F" w:rsidP="003710DD">
      <w:pPr>
        <w:pStyle w:val="Bullet1"/>
      </w:pPr>
      <w:r w:rsidRPr="00EB55DC">
        <w:rPr>
          <w:b/>
        </w:rPr>
        <w:t xml:space="preserve">Implementation </w:t>
      </w:r>
      <w:r w:rsidR="00E04014" w:rsidRPr="00EB55DC">
        <w:rPr>
          <w:b/>
        </w:rPr>
        <w:t xml:space="preserve">Technical </w:t>
      </w:r>
      <w:r w:rsidR="00EB55DC">
        <w:rPr>
          <w:b/>
        </w:rPr>
        <w:t xml:space="preserve">Design and Quality </w:t>
      </w:r>
      <w:r w:rsidR="00E04014" w:rsidRPr="00EB55DC">
        <w:rPr>
          <w:b/>
        </w:rPr>
        <w:t>Oversight</w:t>
      </w:r>
      <w:r w:rsidRPr="00EB55DC">
        <w:t xml:space="preserve"> – this </w:t>
      </w:r>
      <w:r w:rsidR="00D21875" w:rsidRPr="00EB55DC">
        <w:t>work stream</w:t>
      </w:r>
      <w:r w:rsidRPr="00EB55DC">
        <w:t xml:space="preserve"> is focused on </w:t>
      </w:r>
      <w:r w:rsidR="00EB55DC">
        <w:t xml:space="preserve">development sprint logical design, </w:t>
      </w:r>
      <w:r w:rsidRPr="00EB55DC">
        <w:t xml:space="preserve">validating implementation against proposed design, reviewing quality of code/deliverables produced by </w:t>
      </w:r>
      <w:del w:id="91" w:author="Aniruddha Bapat" w:date="2020-01-20T14:20:00Z">
        <w:r w:rsidRPr="00EB55DC" w:rsidDel="003B0E05">
          <w:delText>Honeywell</w:delText>
        </w:r>
      </w:del>
      <w:ins w:id="92" w:author="Aniruddha Bapat" w:date="2020-01-20T14:20:00Z">
        <w:r w:rsidR="003B0E05">
          <w:t>Customer</w:t>
        </w:r>
      </w:ins>
      <w:r w:rsidRPr="00EB55DC">
        <w:t xml:space="preserve"> and/or partners, and providing technical leadership and subject matter expertise during build.</w:t>
      </w:r>
    </w:p>
    <w:p w14:paraId="240B1F06" w14:textId="77777777" w:rsidR="000959C7" w:rsidRPr="000959C7" w:rsidRDefault="000959C7" w:rsidP="000959C7">
      <w:pPr>
        <w:rPr>
          <w:rFonts w:eastAsiaTheme="minorHAnsi" w:cs="Segoe UI"/>
          <w:b/>
          <w:color w:val="C00000"/>
          <w:szCs w:val="20"/>
        </w:rPr>
      </w:pPr>
      <w:bookmarkStart w:id="93" w:name="_Toc233183123"/>
      <w:bookmarkStart w:id="94" w:name="_Toc234751542"/>
      <w:bookmarkEnd w:id="89"/>
      <w:bookmarkEnd w:id="90"/>
      <w:bookmarkEnd w:id="93"/>
      <w:bookmarkEnd w:id="94"/>
    </w:p>
    <w:p w14:paraId="0F114455" w14:textId="3207E82B" w:rsidR="00350718" w:rsidRPr="00A10003" w:rsidRDefault="00F735B1" w:rsidP="000B2058">
      <w:pPr>
        <w:pStyle w:val="Heading1Numbered"/>
      </w:pPr>
      <w:bookmarkStart w:id="95" w:name="_Toc383165764"/>
      <w:bookmarkStart w:id="96" w:name="_Toc383165766"/>
      <w:bookmarkStart w:id="97" w:name="_Toc383165768"/>
      <w:bookmarkStart w:id="98" w:name="_Toc383165770"/>
      <w:bookmarkStart w:id="99" w:name="_Toc383165772"/>
      <w:bookmarkStart w:id="100" w:name="_Toc431823519"/>
      <w:bookmarkStart w:id="101" w:name="_Toc236037178"/>
      <w:bookmarkStart w:id="102" w:name="_Toc240256126"/>
      <w:bookmarkStart w:id="103" w:name="_Toc299630714"/>
      <w:bookmarkStart w:id="104" w:name="_Toc350951362"/>
      <w:bookmarkStart w:id="105" w:name="_Ref369795683"/>
      <w:bookmarkStart w:id="106" w:name="_Toc401760780"/>
      <w:bookmarkEnd w:id="95"/>
      <w:bookmarkEnd w:id="96"/>
      <w:bookmarkEnd w:id="97"/>
      <w:bookmarkEnd w:id="98"/>
      <w:bookmarkEnd w:id="99"/>
      <w:r>
        <w:t xml:space="preserve">Project </w:t>
      </w:r>
      <w:r w:rsidR="0062368F">
        <w:t>Wor</w:t>
      </w:r>
      <w:r w:rsidR="00D21875">
        <w:t>k</w:t>
      </w:r>
      <w:r w:rsidR="0062368F">
        <w:t>streams</w:t>
      </w:r>
      <w:bookmarkEnd w:id="100"/>
      <w:r w:rsidR="0062368F">
        <w:t xml:space="preserve"> </w:t>
      </w:r>
      <w:r w:rsidR="000959C7">
        <w:t xml:space="preserve"> </w:t>
      </w:r>
      <w:bookmarkEnd w:id="101"/>
      <w:bookmarkEnd w:id="102"/>
      <w:bookmarkEnd w:id="103"/>
      <w:bookmarkEnd w:id="104"/>
      <w:bookmarkEnd w:id="105"/>
      <w:bookmarkEnd w:id="106"/>
    </w:p>
    <w:p w14:paraId="0965F3A1" w14:textId="7510E13F" w:rsidR="00132040" w:rsidRPr="00A10003" w:rsidRDefault="00132040" w:rsidP="007F48EC">
      <w:pPr>
        <w:pStyle w:val="Heading2Numbered"/>
      </w:pPr>
      <w:bookmarkStart w:id="107" w:name="_Toc431823520"/>
      <w:bookmarkStart w:id="108" w:name="_Toc401760782"/>
      <w:bookmarkStart w:id="109" w:name="_Toc236037186"/>
      <w:bookmarkStart w:id="110" w:name="_Toc240256134"/>
      <w:bookmarkStart w:id="111" w:name="_Toc299630722"/>
      <w:bookmarkStart w:id="112" w:name="_Toc350951370"/>
      <w:r w:rsidRPr="00A10003">
        <w:t xml:space="preserve">Architecture </w:t>
      </w:r>
      <w:r w:rsidR="00636E6D">
        <w:t xml:space="preserve">&amp; </w:t>
      </w:r>
      <w:r w:rsidR="00F735B1">
        <w:t>Design</w:t>
      </w:r>
      <w:bookmarkEnd w:id="107"/>
    </w:p>
    <w:p w14:paraId="3A9A4548" w14:textId="12D1FCF9" w:rsidR="00132040" w:rsidRDefault="00132040" w:rsidP="00132040">
      <w:pPr>
        <w:pStyle w:val="BodyMS"/>
      </w:pPr>
      <w:r>
        <w:t>The Architecture</w:t>
      </w:r>
      <w:r w:rsidR="00636E6D">
        <w:t xml:space="preserve"> &amp; </w:t>
      </w:r>
      <w:r w:rsidR="00F735B1">
        <w:t>Design</w:t>
      </w:r>
      <w:r>
        <w:t xml:space="preserve"> </w:t>
      </w:r>
      <w:r w:rsidR="00F735B1">
        <w:t>work stream</w:t>
      </w:r>
      <w:r w:rsidR="000871BA">
        <w:t xml:space="preserve"> provides overarching </w:t>
      </w:r>
      <w:r>
        <w:t>technical</w:t>
      </w:r>
      <w:r w:rsidR="000871BA">
        <w:t xml:space="preserve"> design and quality assurance</w:t>
      </w:r>
      <w:r>
        <w:t xml:space="preserve"> oversight across the </w:t>
      </w:r>
      <w:r w:rsidR="00F735B1">
        <w:t>Digital Workplace Portal (</w:t>
      </w:r>
      <w:del w:id="113" w:author="Aniruddha Bapat" w:date="2020-01-20T14:20:00Z">
        <w:r w:rsidR="00F735B1" w:rsidDel="00701048">
          <w:delText>DWP</w:delText>
        </w:r>
      </w:del>
      <w:ins w:id="114" w:author="Aniruddha Bapat" w:date="2020-01-20T14:20:00Z">
        <w:r w:rsidR="00701048">
          <w:t>DW</w:t>
        </w:r>
      </w:ins>
      <w:r w:rsidR="00F735B1">
        <w:t xml:space="preserve">) project. Microsoft will provide a Cloud Solution Architect </w:t>
      </w:r>
      <w:r w:rsidR="00E04014">
        <w:t xml:space="preserve">and supporting roles </w:t>
      </w:r>
      <w:r>
        <w:t>which ha</w:t>
      </w:r>
      <w:r w:rsidR="00E04014">
        <w:t>ve</w:t>
      </w:r>
      <w:r>
        <w:t xml:space="preserve"> technical </w:t>
      </w:r>
      <w:r w:rsidR="00F735B1">
        <w:t>expertise in implementing</w:t>
      </w:r>
      <w:r>
        <w:t xml:space="preserve"> </w:t>
      </w:r>
      <w:r w:rsidR="00F735B1">
        <w:t>custom solutions on</w:t>
      </w:r>
      <w:r>
        <w:t xml:space="preserve"> Office 365</w:t>
      </w:r>
      <w:r w:rsidR="00F735B1">
        <w:t xml:space="preserve"> and Azure</w:t>
      </w:r>
      <w:r w:rsidR="00E04014">
        <w:t xml:space="preserve"> to participate in </w:t>
      </w:r>
      <w:del w:id="115" w:author="Aniruddha Bapat" w:date="2020-01-20T14:20:00Z">
        <w:r w:rsidR="00E04014" w:rsidDel="00701048">
          <w:delText>DWP</w:delText>
        </w:r>
      </w:del>
      <w:ins w:id="116" w:author="Aniruddha Bapat" w:date="2020-01-20T14:20:00Z">
        <w:r w:rsidR="00701048">
          <w:t>DW</w:t>
        </w:r>
      </w:ins>
      <w:r w:rsidR="00E04014">
        <w:t xml:space="preserve"> design conversation</w:t>
      </w:r>
      <w:r w:rsidR="00286AC7">
        <w:t>s</w:t>
      </w:r>
      <w:r w:rsidR="00E04014">
        <w:t xml:space="preserve">, prove out </w:t>
      </w:r>
      <w:del w:id="117" w:author="Aniruddha Bapat" w:date="2020-01-20T14:20:00Z">
        <w:r w:rsidR="00E04014" w:rsidDel="00701048">
          <w:delText>DWP</w:delText>
        </w:r>
      </w:del>
      <w:ins w:id="118" w:author="Aniruddha Bapat" w:date="2020-01-20T14:20:00Z">
        <w:r w:rsidR="00701048">
          <w:t>DW</w:t>
        </w:r>
      </w:ins>
      <w:r w:rsidR="00E04014">
        <w:t xml:space="preserve"> technical </w:t>
      </w:r>
      <w:r w:rsidR="00286AC7">
        <w:t xml:space="preserve">approach, document technical design for future build and plan quality assurance processes for </w:t>
      </w:r>
      <w:r w:rsidR="005D3539">
        <w:t xml:space="preserve">future </w:t>
      </w:r>
      <w:r w:rsidR="00286AC7">
        <w:t xml:space="preserve">implementation. </w:t>
      </w:r>
    </w:p>
    <w:p w14:paraId="2740218F" w14:textId="29372F69" w:rsidR="00132040" w:rsidRDefault="00132040" w:rsidP="00132040">
      <w:pPr>
        <w:pStyle w:val="BodyMS"/>
      </w:pPr>
    </w:p>
    <w:p w14:paraId="62543C05" w14:textId="77777777" w:rsidR="00132040" w:rsidRDefault="00132040" w:rsidP="00132040">
      <w:pPr>
        <w:pStyle w:val="Heading3Numbered"/>
      </w:pPr>
      <w:r>
        <w:t>Scope and Approach</w:t>
      </w:r>
    </w:p>
    <w:p w14:paraId="548F7A2F" w14:textId="1B0BC587" w:rsidR="00132040" w:rsidRDefault="00132040" w:rsidP="00132040">
      <w:pPr>
        <w:pStyle w:val="BodyMS"/>
      </w:pPr>
      <w:r>
        <w:t xml:space="preserve">Key Microsoft activities and timing for </w:t>
      </w:r>
      <w:r w:rsidR="2B2D402E">
        <w:t xml:space="preserve">the </w:t>
      </w:r>
      <w:r w:rsidR="0062368F">
        <w:t>Architecture and Design work</w:t>
      </w:r>
      <w:r w:rsidR="00407087">
        <w:t xml:space="preserve"> </w:t>
      </w:r>
      <w:r w:rsidR="0062368F">
        <w:t xml:space="preserve">stream </w:t>
      </w:r>
      <w:r>
        <w:t>are highlighted in the table below.</w:t>
      </w:r>
      <w:r w:rsidR="00E50CA0">
        <w:t xml:space="preserve"> </w:t>
      </w:r>
    </w:p>
    <w:p w14:paraId="1F4F4C45" w14:textId="3382AF5C" w:rsidR="00132040" w:rsidRDefault="00132040" w:rsidP="00132040">
      <w:pPr>
        <w:pStyle w:val="TableCaption"/>
      </w:pPr>
      <w:r>
        <w:t xml:space="preserve">Table </w:t>
      </w:r>
      <w:r>
        <w:fldChar w:fldCharType="begin"/>
      </w:r>
      <w:r>
        <w:instrText xml:space="preserve"> SEQ Table \* ARABIC </w:instrText>
      </w:r>
      <w:r>
        <w:fldChar w:fldCharType="separate"/>
      </w:r>
      <w:r w:rsidR="00EB55DC">
        <w:t>1</w:t>
      </w:r>
      <w:r>
        <w:fldChar w:fldCharType="end"/>
      </w:r>
      <w:r>
        <w:t>: Scope and Approach</w:t>
      </w:r>
    </w:p>
    <w:tbl>
      <w:tblPr>
        <w:tblStyle w:val="TableGrid"/>
        <w:tblW w:w="0" w:type="auto"/>
        <w:tblLook w:val="04A0" w:firstRow="1" w:lastRow="0" w:firstColumn="1" w:lastColumn="0" w:noHBand="0" w:noVBand="1"/>
      </w:tblPr>
      <w:tblGrid>
        <w:gridCol w:w="3114"/>
        <w:gridCol w:w="4434"/>
        <w:gridCol w:w="1812"/>
      </w:tblGrid>
      <w:tr w:rsidR="00132040" w14:paraId="32680DE7" w14:textId="77777777" w:rsidTr="008F4E44">
        <w:trPr>
          <w:cnfStyle w:val="100000000000" w:firstRow="1" w:lastRow="0" w:firstColumn="0" w:lastColumn="0" w:oddVBand="0" w:evenVBand="0" w:oddHBand="0" w:evenHBand="0" w:firstRowFirstColumn="0" w:firstRowLastColumn="0" w:lastRowFirstColumn="0" w:lastRowLastColumn="0"/>
        </w:trPr>
        <w:tc>
          <w:tcPr>
            <w:tcW w:w="3120" w:type="dxa"/>
          </w:tcPr>
          <w:p w14:paraId="402DBBD2" w14:textId="77777777" w:rsidR="00132040" w:rsidRDefault="00132040" w:rsidP="008F4E44">
            <w:pPr>
              <w:pStyle w:val="TableHeadingMS"/>
            </w:pPr>
            <w:r>
              <w:t>Microsoft Activity</w:t>
            </w:r>
          </w:p>
        </w:tc>
        <w:tc>
          <w:tcPr>
            <w:tcW w:w="4440" w:type="dxa"/>
          </w:tcPr>
          <w:p w14:paraId="358B4F71" w14:textId="77777777" w:rsidR="00132040" w:rsidRDefault="00132040" w:rsidP="008F4E44">
            <w:pPr>
              <w:pStyle w:val="TableHeadingMS"/>
            </w:pPr>
            <w:r>
              <w:t>Description</w:t>
            </w:r>
          </w:p>
        </w:tc>
        <w:tc>
          <w:tcPr>
            <w:tcW w:w="1800" w:type="dxa"/>
          </w:tcPr>
          <w:p w14:paraId="3C7367F6" w14:textId="77777777" w:rsidR="00132040" w:rsidRDefault="00132040" w:rsidP="008F4E44">
            <w:pPr>
              <w:pStyle w:val="TableHeadingMS"/>
            </w:pPr>
            <w:r>
              <w:t>Target Week(s)</w:t>
            </w:r>
          </w:p>
        </w:tc>
      </w:tr>
      <w:tr w:rsidR="0062640D" w14:paraId="3B3A6A7F" w14:textId="77777777" w:rsidTr="00F71E2A">
        <w:tc>
          <w:tcPr>
            <w:tcW w:w="3120" w:type="dxa"/>
          </w:tcPr>
          <w:p w14:paraId="6D6B8A62" w14:textId="77777777" w:rsidR="0062640D" w:rsidRDefault="0062640D" w:rsidP="0062640D">
            <w:pPr>
              <w:pStyle w:val="TableTextMS"/>
            </w:pPr>
            <w:r>
              <w:t xml:space="preserve">Kickoff </w:t>
            </w:r>
          </w:p>
        </w:tc>
        <w:tc>
          <w:tcPr>
            <w:tcW w:w="4440" w:type="dxa"/>
          </w:tcPr>
          <w:p w14:paraId="51A8B9E7" w14:textId="2CE16631" w:rsidR="0062640D" w:rsidRDefault="0062640D" w:rsidP="0062640D">
            <w:pPr>
              <w:pStyle w:val="TableTextMS"/>
            </w:pPr>
            <w:r>
              <w:t xml:space="preserve">Introduce </w:t>
            </w:r>
            <w:del w:id="119" w:author="Aniruddha Bapat" w:date="2020-01-20T14:20:00Z">
              <w:r w:rsidDel="003B0E05">
                <w:delText>Honeywell</w:delText>
              </w:r>
            </w:del>
            <w:ins w:id="120" w:author="Aniruddha Bapat" w:date="2020-01-20T14:20:00Z">
              <w:r w:rsidR="003B0E05">
                <w:t>Customer</w:t>
              </w:r>
            </w:ins>
            <w:r>
              <w:t xml:space="preserve"> resources to project resources, plan working sessions and align schedules. </w:t>
            </w:r>
          </w:p>
        </w:tc>
        <w:tc>
          <w:tcPr>
            <w:tcW w:w="1800" w:type="dxa"/>
          </w:tcPr>
          <w:p w14:paraId="50F0A6C3" w14:textId="77777777" w:rsidR="0062640D" w:rsidRDefault="0062640D" w:rsidP="0062640D">
            <w:pPr>
              <w:pStyle w:val="TableTextMS"/>
            </w:pPr>
            <w:r>
              <w:t>Beginning of Week 1</w:t>
            </w:r>
          </w:p>
        </w:tc>
      </w:tr>
      <w:tr w:rsidR="00132040" w14:paraId="55D89041" w14:textId="77777777" w:rsidTr="008F4E44">
        <w:tc>
          <w:tcPr>
            <w:tcW w:w="3120" w:type="dxa"/>
          </w:tcPr>
          <w:p w14:paraId="40787807" w14:textId="112F6460" w:rsidR="00132040" w:rsidRDefault="00954123" w:rsidP="008F4E44">
            <w:pPr>
              <w:pStyle w:val="TableTextMS"/>
            </w:pPr>
            <w:r>
              <w:t xml:space="preserve">Solution </w:t>
            </w:r>
            <w:r w:rsidR="00132040">
              <w:t>Requirements</w:t>
            </w:r>
            <w:r w:rsidR="00407087">
              <w:t xml:space="preserve"> and Use Case</w:t>
            </w:r>
            <w:r w:rsidR="00132040">
              <w:t xml:space="preserve"> Analysis</w:t>
            </w:r>
          </w:p>
        </w:tc>
        <w:tc>
          <w:tcPr>
            <w:tcW w:w="4440" w:type="dxa"/>
          </w:tcPr>
          <w:p w14:paraId="31788305" w14:textId="1CE29FE5" w:rsidR="00407087" w:rsidRDefault="00407087" w:rsidP="008F4E44">
            <w:pPr>
              <w:pStyle w:val="TableBullet1MS"/>
              <w:numPr>
                <w:ilvl w:val="0"/>
                <w:numId w:val="0"/>
              </w:numPr>
            </w:pPr>
            <w:r>
              <w:t xml:space="preserve">Microsoft will participate in </w:t>
            </w:r>
            <w:del w:id="121" w:author="Aniruddha Bapat" w:date="2020-01-20T14:20:00Z">
              <w:r w:rsidDel="00701048">
                <w:delText>DWP</w:delText>
              </w:r>
            </w:del>
            <w:ins w:id="122" w:author="Aniruddha Bapat" w:date="2020-01-20T14:20:00Z">
              <w:r w:rsidR="00701048">
                <w:t>DW</w:t>
              </w:r>
            </w:ins>
            <w:r>
              <w:t xml:space="preserve"> user experience and design sessions to derive use cases and requirements for future solution build activities. </w:t>
            </w:r>
          </w:p>
          <w:p w14:paraId="38711A96" w14:textId="77777777" w:rsidR="00132040" w:rsidRPr="00FD0DEC" w:rsidRDefault="00132040" w:rsidP="008F4E44">
            <w:pPr>
              <w:pStyle w:val="TableBullet1MS"/>
              <w:numPr>
                <w:ilvl w:val="0"/>
                <w:numId w:val="0"/>
              </w:numPr>
              <w:ind w:left="216"/>
            </w:pPr>
          </w:p>
          <w:p w14:paraId="685BAB1B" w14:textId="77777777" w:rsidR="00132040" w:rsidRDefault="00132040" w:rsidP="008F4E44">
            <w:pPr>
              <w:pStyle w:val="TableBullet1MS"/>
              <w:numPr>
                <w:ilvl w:val="0"/>
                <w:numId w:val="0"/>
              </w:numPr>
            </w:pPr>
          </w:p>
          <w:p w14:paraId="1FC01DFA" w14:textId="77777777" w:rsidR="00132040" w:rsidRDefault="00132040" w:rsidP="008F4E44">
            <w:pPr>
              <w:pStyle w:val="TableBullet1MS"/>
              <w:numPr>
                <w:ilvl w:val="0"/>
                <w:numId w:val="0"/>
              </w:numPr>
            </w:pPr>
          </w:p>
        </w:tc>
        <w:tc>
          <w:tcPr>
            <w:tcW w:w="1800" w:type="dxa"/>
          </w:tcPr>
          <w:p w14:paraId="284ABA44" w14:textId="1064AA3B" w:rsidR="00132040" w:rsidRPr="00143ED7" w:rsidRDefault="00236A6F" w:rsidP="00807B7F">
            <w:pPr>
              <w:pStyle w:val="TableTextMS"/>
            </w:pPr>
            <w:r>
              <w:t>Weeks 1-8</w:t>
            </w:r>
          </w:p>
        </w:tc>
      </w:tr>
      <w:tr w:rsidR="00407087" w14:paraId="554EC788" w14:textId="77777777" w:rsidTr="008F4E44">
        <w:tc>
          <w:tcPr>
            <w:tcW w:w="3120" w:type="dxa"/>
          </w:tcPr>
          <w:p w14:paraId="6AC6C988" w14:textId="006D767E" w:rsidR="00407087" w:rsidRDefault="00407087" w:rsidP="008F4E44">
            <w:pPr>
              <w:pStyle w:val="TableTextMS"/>
            </w:pPr>
            <w:r>
              <w:t xml:space="preserve">Security Requirements Analysis </w:t>
            </w:r>
            <w:r w:rsidR="00143ED7">
              <w:t>&amp; Design</w:t>
            </w:r>
          </w:p>
        </w:tc>
        <w:tc>
          <w:tcPr>
            <w:tcW w:w="4440" w:type="dxa"/>
          </w:tcPr>
          <w:p w14:paraId="50596792" w14:textId="3D1CD9F3" w:rsidR="00407087" w:rsidRDefault="00407087" w:rsidP="00407087">
            <w:pPr>
              <w:pStyle w:val="TableBullet1MS"/>
              <w:numPr>
                <w:ilvl w:val="0"/>
                <w:numId w:val="0"/>
              </w:numPr>
            </w:pPr>
            <w:r>
              <w:t>Deep-dive analysis of</w:t>
            </w:r>
            <w:r w:rsidR="00143ED7">
              <w:t xml:space="preserve"> security</w:t>
            </w:r>
            <w:r>
              <w:t xml:space="preserve"> requirements, risks and concerns </w:t>
            </w:r>
            <w:r w:rsidR="00143ED7">
              <w:t>for</w:t>
            </w:r>
            <w:r>
              <w:t xml:space="preserve"> </w:t>
            </w:r>
            <w:del w:id="123" w:author="Aniruddha Bapat" w:date="2020-01-20T14:20:00Z">
              <w:r w:rsidDel="00701048">
                <w:delText>DWP</w:delText>
              </w:r>
            </w:del>
            <w:ins w:id="124" w:author="Aniruddha Bapat" w:date="2020-01-20T14:20:00Z">
              <w:r w:rsidR="00701048">
                <w:t>DW</w:t>
              </w:r>
            </w:ins>
            <w:r>
              <w:t xml:space="preserve"> </w:t>
            </w:r>
            <w:r w:rsidR="00143ED7">
              <w:t xml:space="preserve">as it relates to cloud solution </w:t>
            </w:r>
            <w:r>
              <w:t>security and compliance</w:t>
            </w:r>
          </w:p>
          <w:p w14:paraId="10E71A0B" w14:textId="77777777" w:rsidR="00407087" w:rsidRDefault="00407087" w:rsidP="00407087">
            <w:pPr>
              <w:pStyle w:val="TableBullet1MS"/>
              <w:numPr>
                <w:ilvl w:val="0"/>
                <w:numId w:val="0"/>
              </w:numPr>
            </w:pPr>
          </w:p>
          <w:p w14:paraId="0CDECED9" w14:textId="6B693614" w:rsidR="00407087" w:rsidRDefault="00407087" w:rsidP="00407087">
            <w:pPr>
              <w:pStyle w:val="TableBullet1MS"/>
            </w:pPr>
            <w:r>
              <w:t>Includes discussion</w:t>
            </w:r>
            <w:r w:rsidR="00143ED7">
              <w:t xml:space="preserve">, analysis and </w:t>
            </w:r>
            <w:r w:rsidR="002246BC">
              <w:t>recommendations</w:t>
            </w:r>
            <w:r>
              <w:t xml:space="preserve"> in the following areas</w:t>
            </w:r>
          </w:p>
          <w:p w14:paraId="5AB20CCF" w14:textId="77777777" w:rsidR="00407087" w:rsidRDefault="00407087" w:rsidP="00407087">
            <w:pPr>
              <w:pStyle w:val="TableBullet2MS"/>
            </w:pPr>
            <w:r>
              <w:t>Data classification/handling</w:t>
            </w:r>
          </w:p>
          <w:p w14:paraId="7BA240F4" w14:textId="77777777" w:rsidR="00407087" w:rsidRDefault="00407087" w:rsidP="00407087">
            <w:pPr>
              <w:pStyle w:val="TableBullet2MS"/>
            </w:pPr>
            <w:r>
              <w:t>Data loss prevention</w:t>
            </w:r>
          </w:p>
          <w:p w14:paraId="1AA2D617" w14:textId="77777777" w:rsidR="00407087" w:rsidRDefault="00407087" w:rsidP="00407087">
            <w:pPr>
              <w:pStyle w:val="TableBullet2MS"/>
            </w:pPr>
            <w:r>
              <w:t>eDiscovery and legal hold</w:t>
            </w:r>
          </w:p>
          <w:p w14:paraId="73FBF729" w14:textId="6803AD3B" w:rsidR="00407087" w:rsidRDefault="00143ED7" w:rsidP="00407087">
            <w:pPr>
              <w:pStyle w:val="TableBullet2MS"/>
            </w:pPr>
            <w:r>
              <w:t>Regulatory</w:t>
            </w:r>
            <w:r w:rsidR="00407087">
              <w:t xml:space="preserve"> Compliance </w:t>
            </w:r>
          </w:p>
          <w:p w14:paraId="2445D2B0" w14:textId="77777777" w:rsidR="00407087" w:rsidRDefault="00407087" w:rsidP="00407087">
            <w:pPr>
              <w:pStyle w:val="TableBullet2MS"/>
            </w:pPr>
            <w:r>
              <w:t>Information Disposition/Archive</w:t>
            </w:r>
          </w:p>
          <w:p w14:paraId="7B8EEB12" w14:textId="0AA36D2A" w:rsidR="00407087" w:rsidRDefault="00407087" w:rsidP="00143ED7">
            <w:pPr>
              <w:pStyle w:val="TableBullet2MS"/>
            </w:pPr>
            <w:r>
              <w:t>Identit</w:t>
            </w:r>
            <w:r w:rsidR="00143ED7">
              <w:t xml:space="preserve">y &amp; </w:t>
            </w:r>
            <w:r w:rsidRPr="00FD0DEC">
              <w:t>Access</w:t>
            </w:r>
            <w:r>
              <w:t xml:space="preserve"> Management </w:t>
            </w:r>
          </w:p>
          <w:p w14:paraId="34DD0FCB" w14:textId="5DC74B6E" w:rsidR="00407087" w:rsidRDefault="00407087" w:rsidP="00407087">
            <w:pPr>
              <w:pStyle w:val="TableBullet2MS"/>
            </w:pPr>
            <w:r>
              <w:t>Audit</w:t>
            </w:r>
            <w:r w:rsidR="00143ED7">
              <w:t xml:space="preserve"> </w:t>
            </w:r>
          </w:p>
          <w:p w14:paraId="1FB3BB23" w14:textId="77777777" w:rsidR="00407087" w:rsidRDefault="00407087" w:rsidP="00407087">
            <w:pPr>
              <w:pStyle w:val="TableBullet2MS"/>
            </w:pPr>
            <w:r>
              <w:t>Policy Attestation</w:t>
            </w:r>
            <w:r w:rsidRPr="00FD0DEC">
              <w:t xml:space="preserve"> </w:t>
            </w:r>
          </w:p>
          <w:p w14:paraId="4D1EDFC4" w14:textId="77777777" w:rsidR="00407087" w:rsidRDefault="00407087" w:rsidP="00407087">
            <w:pPr>
              <w:pStyle w:val="TableBullet2MS"/>
            </w:pPr>
            <w:r w:rsidRPr="00FD0DEC">
              <w:t xml:space="preserve">Privileged </w:t>
            </w:r>
            <w:r>
              <w:t>access (Admin/Governance, etc.)</w:t>
            </w:r>
            <w:r w:rsidRPr="00FD0DEC">
              <w:t xml:space="preserve"> </w:t>
            </w:r>
          </w:p>
          <w:p w14:paraId="347B48EE" w14:textId="77777777" w:rsidR="00407087" w:rsidRDefault="00407087" w:rsidP="00407087">
            <w:pPr>
              <w:pStyle w:val="TableBullet2MS"/>
            </w:pPr>
            <w:r>
              <w:t>Information protection and encryption</w:t>
            </w:r>
          </w:p>
          <w:p w14:paraId="78A9AD6C" w14:textId="77777777" w:rsidR="00407087" w:rsidRDefault="00407087" w:rsidP="00407087">
            <w:pPr>
              <w:pStyle w:val="TableBullet2MS"/>
            </w:pPr>
            <w:r>
              <w:t>Information Rights Management</w:t>
            </w:r>
          </w:p>
          <w:p w14:paraId="206EF5B5" w14:textId="77777777" w:rsidR="00407087" w:rsidRDefault="00407087" w:rsidP="00407087">
            <w:pPr>
              <w:pStyle w:val="TableBullet2MS"/>
            </w:pPr>
            <w:r>
              <w:t xml:space="preserve">Mobile device &amp; Bring Your Own Device (BYOD) policies </w:t>
            </w:r>
          </w:p>
          <w:p w14:paraId="5BD4E2C4" w14:textId="2B1C5A2D" w:rsidR="00407087" w:rsidRDefault="00143ED7" w:rsidP="00407087">
            <w:pPr>
              <w:pStyle w:val="TableBullet2MS"/>
            </w:pPr>
            <w:r>
              <w:t>Integration security (Identity, authentication, authorization, and auditing)</w:t>
            </w:r>
          </w:p>
          <w:p w14:paraId="110C5405" w14:textId="3BB8DE35" w:rsidR="00407087" w:rsidRDefault="00407087" w:rsidP="00407087">
            <w:pPr>
              <w:pStyle w:val="TableBullet2MS"/>
            </w:pPr>
            <w:r>
              <w:t>S</w:t>
            </w:r>
            <w:r w:rsidRPr="00FD0DEC">
              <w:t>tandards of co</w:t>
            </w:r>
            <w:r>
              <w:t xml:space="preserve">nduct </w:t>
            </w:r>
          </w:p>
          <w:p w14:paraId="672E5752" w14:textId="77777777" w:rsidR="00407087" w:rsidRDefault="00407087" w:rsidP="008F4E44">
            <w:pPr>
              <w:pStyle w:val="TableTextMS"/>
            </w:pPr>
          </w:p>
        </w:tc>
        <w:tc>
          <w:tcPr>
            <w:tcW w:w="1800" w:type="dxa"/>
          </w:tcPr>
          <w:p w14:paraId="77D8DACC" w14:textId="5A6879C0" w:rsidR="00407087" w:rsidRDefault="00236A6F" w:rsidP="0028702F">
            <w:pPr>
              <w:pStyle w:val="TableTextMS"/>
            </w:pPr>
            <w:r>
              <w:t>Weeks 1-8</w:t>
            </w:r>
          </w:p>
        </w:tc>
      </w:tr>
      <w:tr w:rsidR="00954123" w14:paraId="565AFBF8" w14:textId="77777777" w:rsidTr="008F4E44">
        <w:tc>
          <w:tcPr>
            <w:tcW w:w="3120" w:type="dxa"/>
          </w:tcPr>
          <w:p w14:paraId="62586F22" w14:textId="16E21D3E" w:rsidR="00954123" w:rsidRDefault="00005134" w:rsidP="008F4E44">
            <w:pPr>
              <w:pStyle w:val="TableTextMS"/>
            </w:pPr>
            <w:del w:id="125" w:author="Aniruddha Bapat" w:date="2020-01-20T14:20:00Z">
              <w:r w:rsidDel="00701048">
                <w:delText>DWP</w:delText>
              </w:r>
            </w:del>
            <w:ins w:id="126" w:author="Aniruddha Bapat" w:date="2020-01-20T14:20:00Z">
              <w:r w:rsidR="00701048">
                <w:t>DW</w:t>
              </w:r>
            </w:ins>
            <w:r w:rsidR="00954123">
              <w:t xml:space="preserve"> Technical Design </w:t>
            </w:r>
          </w:p>
        </w:tc>
        <w:tc>
          <w:tcPr>
            <w:tcW w:w="4440" w:type="dxa"/>
          </w:tcPr>
          <w:p w14:paraId="6ABD54BA" w14:textId="1025D6F8" w:rsidR="00954123" w:rsidRDefault="00954123" w:rsidP="008F4E44">
            <w:pPr>
              <w:pStyle w:val="TableTextMS"/>
            </w:pPr>
            <w:r>
              <w:t xml:space="preserve">Microsoft will produce a solution functional specification which outlines the solution logic design based on requirements and use case analysis. Please refer to the functional specification deliverable for an outline of anticipated topics to be addressed in design. </w:t>
            </w:r>
          </w:p>
          <w:p w14:paraId="75AC44D0" w14:textId="02B4BCD8" w:rsidR="00954123" w:rsidRDefault="00954123" w:rsidP="008F4E44">
            <w:pPr>
              <w:pStyle w:val="TableTextMS"/>
            </w:pPr>
          </w:p>
        </w:tc>
        <w:tc>
          <w:tcPr>
            <w:tcW w:w="1800" w:type="dxa"/>
          </w:tcPr>
          <w:p w14:paraId="6CD8DB1E" w14:textId="24A3D514" w:rsidR="00954123" w:rsidRDefault="00954123" w:rsidP="00143ED7">
            <w:pPr>
              <w:pStyle w:val="TableTextMS"/>
            </w:pPr>
            <w:r>
              <w:t>Weeks 1 - 12</w:t>
            </w:r>
          </w:p>
        </w:tc>
      </w:tr>
      <w:tr w:rsidR="00D21875" w14:paraId="471F0661" w14:textId="77777777" w:rsidTr="008F4E44">
        <w:tc>
          <w:tcPr>
            <w:tcW w:w="3120" w:type="dxa"/>
          </w:tcPr>
          <w:p w14:paraId="5026F529" w14:textId="3A11C547" w:rsidR="00D21875" w:rsidRDefault="00D21875" w:rsidP="008F4E44">
            <w:pPr>
              <w:pStyle w:val="TableTextMS"/>
            </w:pPr>
            <w:r>
              <w:t xml:space="preserve">Quality Assurance Planning and Design </w:t>
            </w:r>
          </w:p>
        </w:tc>
        <w:tc>
          <w:tcPr>
            <w:tcW w:w="4440" w:type="dxa"/>
          </w:tcPr>
          <w:p w14:paraId="296B10AA" w14:textId="629AD7CD" w:rsidR="00D21875" w:rsidRDefault="00D21875" w:rsidP="00D21875">
            <w:pPr>
              <w:pStyle w:val="TableTextMS"/>
            </w:pPr>
            <w:r>
              <w:t>Microsoft will create a quality assurance plan which documents the recommended processes to validate and test quality across:</w:t>
            </w:r>
          </w:p>
          <w:p w14:paraId="485DDCA0" w14:textId="3C469568" w:rsidR="00D21875" w:rsidRDefault="00D21875" w:rsidP="00D21875">
            <w:pPr>
              <w:pStyle w:val="TableTextMS"/>
              <w:numPr>
                <w:ilvl w:val="0"/>
                <w:numId w:val="36"/>
              </w:numPr>
            </w:pPr>
            <w:r>
              <w:t>Requirements and use case traceability</w:t>
            </w:r>
            <w:r w:rsidR="005154C4">
              <w:t xml:space="preserve"> testing </w:t>
            </w:r>
          </w:p>
          <w:p w14:paraId="295D86E0" w14:textId="104BD370" w:rsidR="00D21875" w:rsidRDefault="0052184C" w:rsidP="00D21875">
            <w:pPr>
              <w:pStyle w:val="TableTextMS"/>
              <w:numPr>
                <w:ilvl w:val="0"/>
                <w:numId w:val="36"/>
              </w:numPr>
            </w:pPr>
            <w:r>
              <w:t>D</w:t>
            </w:r>
            <w:r w:rsidR="00D21875">
              <w:t>esign</w:t>
            </w:r>
            <w:r>
              <w:t xml:space="preserve"> adherence </w:t>
            </w:r>
            <w:r w:rsidR="005154C4">
              <w:t>testing</w:t>
            </w:r>
          </w:p>
          <w:p w14:paraId="4F671635" w14:textId="6D10F6F3" w:rsidR="00D21875" w:rsidRDefault="0052184C" w:rsidP="00D21875">
            <w:pPr>
              <w:pStyle w:val="TableTextMS"/>
              <w:numPr>
                <w:ilvl w:val="0"/>
                <w:numId w:val="36"/>
              </w:numPr>
            </w:pPr>
            <w:r>
              <w:t>T</w:t>
            </w:r>
            <w:r w:rsidR="00D21875">
              <w:t xml:space="preserve">echnical build </w:t>
            </w:r>
            <w:r w:rsidR="005154C4">
              <w:t>quality testing</w:t>
            </w:r>
          </w:p>
          <w:p w14:paraId="4869E960" w14:textId="02B2C11C" w:rsidR="00D21875" w:rsidRDefault="0052184C" w:rsidP="00D21875">
            <w:pPr>
              <w:pStyle w:val="TableTextMS"/>
              <w:numPr>
                <w:ilvl w:val="0"/>
                <w:numId w:val="36"/>
              </w:numPr>
            </w:pPr>
            <w:r>
              <w:t>S</w:t>
            </w:r>
            <w:r w:rsidR="00D21875">
              <w:t xml:space="preserve">olution testing processes (unit, functional, integration, performance) </w:t>
            </w:r>
          </w:p>
          <w:p w14:paraId="0198049C" w14:textId="15F23E7A" w:rsidR="00D21875" w:rsidRDefault="00D21875" w:rsidP="007475AB">
            <w:pPr>
              <w:pStyle w:val="TableTextMS"/>
            </w:pPr>
          </w:p>
        </w:tc>
        <w:tc>
          <w:tcPr>
            <w:tcW w:w="1800" w:type="dxa"/>
          </w:tcPr>
          <w:p w14:paraId="3FF57890" w14:textId="2E6F8E6E" w:rsidR="00D21875" w:rsidRDefault="00D21875" w:rsidP="00143ED7">
            <w:pPr>
              <w:pStyle w:val="TableTextMS"/>
            </w:pPr>
            <w:r>
              <w:t>Weeks 6-12</w:t>
            </w:r>
          </w:p>
        </w:tc>
      </w:tr>
      <w:tr w:rsidR="00005134" w14:paraId="00EC25BD" w14:textId="77777777" w:rsidTr="008F4E44">
        <w:tc>
          <w:tcPr>
            <w:tcW w:w="3120" w:type="dxa"/>
          </w:tcPr>
          <w:p w14:paraId="7AC2A964" w14:textId="7B887E74" w:rsidR="00005134" w:rsidRDefault="00005134" w:rsidP="008F4E44">
            <w:pPr>
              <w:pStyle w:val="TableTextMS"/>
            </w:pPr>
            <w:del w:id="127" w:author="Aniruddha Bapat" w:date="2020-01-20T14:20:00Z">
              <w:r w:rsidDel="00701048">
                <w:delText>DWP</w:delText>
              </w:r>
            </w:del>
            <w:ins w:id="128" w:author="Aniruddha Bapat" w:date="2020-01-20T14:20:00Z">
              <w:r w:rsidR="00701048">
                <w:t>DW</w:t>
              </w:r>
            </w:ins>
            <w:r>
              <w:t xml:space="preserve"> Client UX POC </w:t>
            </w:r>
          </w:p>
        </w:tc>
        <w:tc>
          <w:tcPr>
            <w:tcW w:w="4440" w:type="dxa"/>
          </w:tcPr>
          <w:p w14:paraId="578CEBA5" w14:textId="3E682B6A" w:rsidR="00DB4CF7" w:rsidRDefault="00005134" w:rsidP="00D21875">
            <w:pPr>
              <w:pStyle w:val="TableTextMS"/>
            </w:pPr>
            <w:r>
              <w:t xml:space="preserve">The client UX POC solution will </w:t>
            </w:r>
            <w:r w:rsidR="00DB4CF7">
              <w:t xml:space="preserve">prove out core components of the client experience which includes the envisioned </w:t>
            </w:r>
            <w:del w:id="129" w:author="Aniruddha Bapat" w:date="2020-01-20T14:20:00Z">
              <w:r w:rsidR="00DB4CF7" w:rsidDel="00701048">
                <w:delText>DWP</w:delText>
              </w:r>
            </w:del>
            <w:ins w:id="130" w:author="Aniruddha Bapat" w:date="2020-01-20T14:20:00Z">
              <w:r w:rsidR="00701048">
                <w:t>DW</w:t>
              </w:r>
            </w:ins>
            <w:r w:rsidR="00DB4CF7">
              <w:t xml:space="preserve"> Tile functionality and SharePoint Online Customization. </w:t>
            </w:r>
          </w:p>
          <w:p w14:paraId="262A8043" w14:textId="77777777" w:rsidR="00DB4CF7" w:rsidRDefault="00DB4CF7" w:rsidP="00D21875">
            <w:pPr>
              <w:pStyle w:val="TableTextMS"/>
            </w:pPr>
          </w:p>
          <w:p w14:paraId="0D67E270" w14:textId="2B1D82AA" w:rsidR="00005134" w:rsidRDefault="00DB4CF7" w:rsidP="00D21875">
            <w:pPr>
              <w:pStyle w:val="TableTextMS"/>
            </w:pPr>
            <w:r>
              <w:t xml:space="preserve">The POC </w:t>
            </w:r>
            <w:r w:rsidR="00005134">
              <w:t>include</w:t>
            </w:r>
            <w:r>
              <w:t>s</w:t>
            </w:r>
            <w:r w:rsidR="00005134">
              <w:t xml:space="preserve">: </w:t>
            </w:r>
          </w:p>
          <w:p w14:paraId="0DCB00A2" w14:textId="058E1489" w:rsidR="00005134" w:rsidRDefault="00005134" w:rsidP="00005134">
            <w:pPr>
              <w:pStyle w:val="TableTextMS"/>
              <w:numPr>
                <w:ilvl w:val="0"/>
                <w:numId w:val="37"/>
              </w:numPr>
            </w:pPr>
            <w:r>
              <w:t>Implementation of Responsive HTML5 tile layout (grid system)</w:t>
            </w:r>
          </w:p>
          <w:p w14:paraId="3FE40544" w14:textId="4CC11538" w:rsidR="00005134" w:rsidRDefault="00005134" w:rsidP="00005134">
            <w:pPr>
              <w:pStyle w:val="TableTextMS"/>
              <w:numPr>
                <w:ilvl w:val="0"/>
                <w:numId w:val="37"/>
              </w:numPr>
            </w:pPr>
            <w:r>
              <w:t>Up to (5) Mockup Tiles – static content only for UX functional testing</w:t>
            </w:r>
          </w:p>
          <w:p w14:paraId="29AAE74F" w14:textId="23501F2F" w:rsidR="00005134" w:rsidRDefault="00005134" w:rsidP="00005134">
            <w:pPr>
              <w:pStyle w:val="TableTextMS"/>
              <w:numPr>
                <w:ilvl w:val="0"/>
                <w:numId w:val="37"/>
              </w:numPr>
            </w:pPr>
            <w:r>
              <w:t>Client logic for proving tile placement &amp; tile movement functions</w:t>
            </w:r>
          </w:p>
          <w:p w14:paraId="03583515" w14:textId="3D566457" w:rsidR="00005134" w:rsidRDefault="00005134" w:rsidP="00005134">
            <w:pPr>
              <w:pStyle w:val="TableTextMS"/>
              <w:numPr>
                <w:ilvl w:val="0"/>
                <w:numId w:val="37"/>
              </w:numPr>
            </w:pPr>
            <w:r>
              <w:t xml:space="preserve">Mockup implementation of </w:t>
            </w:r>
            <w:del w:id="131" w:author="Aniruddha Bapat" w:date="2020-01-20T14:20:00Z">
              <w:r w:rsidDel="00701048">
                <w:delText>DWP</w:delText>
              </w:r>
            </w:del>
            <w:ins w:id="132" w:author="Aniruddha Bapat" w:date="2020-01-20T14:20:00Z">
              <w:r w:rsidR="00701048">
                <w:t>DW</w:t>
              </w:r>
            </w:ins>
            <w:r>
              <w:t xml:space="preserve"> top and left navigation elements</w:t>
            </w:r>
          </w:p>
          <w:p w14:paraId="18E964E8" w14:textId="0BD30A48" w:rsidR="00005134" w:rsidRDefault="00DB4CF7" w:rsidP="00005134">
            <w:pPr>
              <w:pStyle w:val="TableTextMS"/>
              <w:numPr>
                <w:ilvl w:val="0"/>
                <w:numId w:val="37"/>
              </w:numPr>
            </w:pPr>
            <w:r>
              <w:t>Deploying the</w:t>
            </w:r>
            <w:r w:rsidR="00005134">
              <w:t xml:space="preserve"> UI POC into </w:t>
            </w:r>
            <w:r>
              <w:t xml:space="preserve">a test </w:t>
            </w:r>
            <w:r w:rsidR="00005134">
              <w:t xml:space="preserve">SharePoint Online </w:t>
            </w:r>
            <w:r>
              <w:t xml:space="preserve">site </w:t>
            </w:r>
          </w:p>
        </w:tc>
        <w:tc>
          <w:tcPr>
            <w:tcW w:w="1800" w:type="dxa"/>
          </w:tcPr>
          <w:p w14:paraId="4CD0CA42" w14:textId="5399998C" w:rsidR="00005134" w:rsidRDefault="007C0244" w:rsidP="00143ED7">
            <w:pPr>
              <w:pStyle w:val="TableTextMS"/>
            </w:pPr>
            <w:r>
              <w:t xml:space="preserve">Weeks 1 – 8 </w:t>
            </w:r>
          </w:p>
        </w:tc>
      </w:tr>
      <w:tr w:rsidR="00005134" w14:paraId="369A758A" w14:textId="77777777" w:rsidTr="008F4E44">
        <w:tc>
          <w:tcPr>
            <w:tcW w:w="3120" w:type="dxa"/>
          </w:tcPr>
          <w:p w14:paraId="24B1C00B" w14:textId="3654277C" w:rsidR="00005134" w:rsidRDefault="00005134" w:rsidP="008F4E44">
            <w:pPr>
              <w:pStyle w:val="TableTextMS"/>
            </w:pPr>
            <w:del w:id="133" w:author="Aniruddha Bapat" w:date="2020-01-20T14:20:00Z">
              <w:r w:rsidDel="00701048">
                <w:delText>DWP</w:delText>
              </w:r>
            </w:del>
            <w:ins w:id="134" w:author="Aniruddha Bapat" w:date="2020-01-20T14:20:00Z">
              <w:r w:rsidR="00701048">
                <w:t>DW</w:t>
              </w:r>
            </w:ins>
            <w:r>
              <w:t xml:space="preserve"> Integration POC </w:t>
            </w:r>
          </w:p>
        </w:tc>
        <w:tc>
          <w:tcPr>
            <w:tcW w:w="4440" w:type="dxa"/>
          </w:tcPr>
          <w:p w14:paraId="6D1B318F" w14:textId="5E1A2C15" w:rsidR="00DB4CF7" w:rsidRDefault="00DB4CF7" w:rsidP="00D21875">
            <w:pPr>
              <w:pStyle w:val="TableTextMS"/>
            </w:pPr>
            <w:r>
              <w:t xml:space="preserve">The integration POC will prove how to integrate client functionality, SharePoint Online, Azure and the </w:t>
            </w:r>
            <w:del w:id="135" w:author="Aniruddha Bapat" w:date="2020-01-20T14:20:00Z">
              <w:r w:rsidDel="003B0E05">
                <w:delText>Honeywell</w:delText>
              </w:r>
            </w:del>
            <w:ins w:id="136" w:author="Aniruddha Bapat" w:date="2020-01-20T14:20:00Z">
              <w:r w:rsidR="003B0E05">
                <w:t>Customer</w:t>
              </w:r>
            </w:ins>
            <w:r>
              <w:t xml:space="preserve"> </w:t>
            </w:r>
            <w:proofErr w:type="spellStart"/>
            <w:r>
              <w:t>APIGee</w:t>
            </w:r>
            <w:proofErr w:type="spellEnd"/>
            <w:r>
              <w:t xml:space="preserve"> API management platform. Core areas to prove are connectivity, message flow, identity</w:t>
            </w:r>
            <w:r w:rsidR="00E04014">
              <w:t xml:space="preserve"> flow, authentication, </w:t>
            </w:r>
            <w:r>
              <w:t>security design</w:t>
            </w:r>
            <w:r w:rsidR="00E04014">
              <w:t>, and DevOps capabilities</w:t>
            </w:r>
            <w:r>
              <w:t xml:space="preserve">. </w:t>
            </w:r>
          </w:p>
          <w:p w14:paraId="65BFBD0D" w14:textId="77777777" w:rsidR="00DB4CF7" w:rsidRDefault="00DB4CF7" w:rsidP="00D21875">
            <w:pPr>
              <w:pStyle w:val="TableTextMS"/>
            </w:pPr>
          </w:p>
          <w:p w14:paraId="5408D759" w14:textId="77777777" w:rsidR="00DB4CF7" w:rsidRDefault="00DB4CF7" w:rsidP="00D21875">
            <w:pPr>
              <w:pStyle w:val="TableTextMS"/>
            </w:pPr>
            <w:r>
              <w:t xml:space="preserve">The POC will include: </w:t>
            </w:r>
          </w:p>
          <w:p w14:paraId="2FE60AB5" w14:textId="157A99DA" w:rsidR="00DB4CF7" w:rsidRDefault="00DB4CF7" w:rsidP="00DB4CF7">
            <w:pPr>
              <w:pStyle w:val="TableTextMS"/>
              <w:numPr>
                <w:ilvl w:val="0"/>
                <w:numId w:val="39"/>
              </w:numPr>
            </w:pPr>
            <w:r>
              <w:t>Creation of a custom WebAPI application (provider hosted application) hosted in Azure and in</w:t>
            </w:r>
            <w:r w:rsidR="00E04014">
              <w:t xml:space="preserve">tegrated with SharePoint Online. The WebAPI will be used to query list data from a test SharePoint site and Query a test REST endpoint on </w:t>
            </w:r>
            <w:proofErr w:type="spellStart"/>
            <w:r w:rsidR="00E04014">
              <w:t>APIGee</w:t>
            </w:r>
            <w:proofErr w:type="spellEnd"/>
          </w:p>
          <w:p w14:paraId="4551ED45" w14:textId="72230EA6" w:rsidR="00DB4CF7" w:rsidRDefault="00DB4CF7" w:rsidP="00DB4CF7">
            <w:pPr>
              <w:pStyle w:val="TableTextMS"/>
              <w:numPr>
                <w:ilvl w:val="0"/>
                <w:numId w:val="39"/>
              </w:numPr>
            </w:pPr>
            <w:r>
              <w:t>Creation of a client component (</w:t>
            </w:r>
            <w:proofErr w:type="spellStart"/>
            <w:r>
              <w:t>Javascript</w:t>
            </w:r>
            <w:proofErr w:type="spellEnd"/>
            <w:r>
              <w:t>) to integrate with the Azure WebAPI</w:t>
            </w:r>
            <w:r w:rsidR="00E04014">
              <w:t xml:space="preserve">. The client component will call the WebAPI to query both SharePoint Online and </w:t>
            </w:r>
            <w:proofErr w:type="spellStart"/>
            <w:r w:rsidR="00E04014">
              <w:t>APIGee</w:t>
            </w:r>
            <w:proofErr w:type="spellEnd"/>
            <w:r w:rsidR="00E04014">
              <w:t xml:space="preserve"> and display a result. </w:t>
            </w:r>
          </w:p>
          <w:p w14:paraId="716FB5EF" w14:textId="77777777" w:rsidR="00E04014" w:rsidRDefault="00DB4CF7" w:rsidP="00DB4CF7">
            <w:pPr>
              <w:pStyle w:val="TableTextMS"/>
              <w:numPr>
                <w:ilvl w:val="0"/>
                <w:numId w:val="39"/>
              </w:numPr>
            </w:pPr>
            <w:r>
              <w:t>Creation of Azure functionali</w:t>
            </w:r>
            <w:r w:rsidR="00E04014">
              <w:t xml:space="preserve">ty to pass messages from the WebAPI to a pre-existing </w:t>
            </w:r>
            <w:proofErr w:type="spellStart"/>
            <w:r w:rsidR="00E04014">
              <w:t>APIGee</w:t>
            </w:r>
            <w:proofErr w:type="spellEnd"/>
            <w:r w:rsidR="00E04014">
              <w:t xml:space="preserve"> REST endpoint.</w:t>
            </w:r>
          </w:p>
          <w:p w14:paraId="05845613" w14:textId="11984FA7" w:rsidR="00DB4CF7" w:rsidRDefault="00E04014" w:rsidP="00DB4CF7">
            <w:pPr>
              <w:pStyle w:val="TableTextMS"/>
              <w:numPr>
                <w:ilvl w:val="0"/>
                <w:numId w:val="39"/>
              </w:numPr>
            </w:pPr>
            <w:r>
              <w:t xml:space="preserve">Configuration of Azure </w:t>
            </w:r>
            <w:proofErr w:type="spellStart"/>
            <w:r>
              <w:t>Applicaton</w:t>
            </w:r>
            <w:proofErr w:type="spellEnd"/>
            <w:r>
              <w:t xml:space="preserve"> Insights to prove how Azure Application Insights can support DevOps in a cloud hosted solution. </w:t>
            </w:r>
          </w:p>
          <w:p w14:paraId="52213EB6" w14:textId="4076D90B" w:rsidR="00005134" w:rsidRDefault="00005134" w:rsidP="00E04014">
            <w:pPr>
              <w:pStyle w:val="TableTextMS"/>
            </w:pPr>
          </w:p>
        </w:tc>
        <w:tc>
          <w:tcPr>
            <w:tcW w:w="1800" w:type="dxa"/>
          </w:tcPr>
          <w:p w14:paraId="606FA85A" w14:textId="00CF04D6" w:rsidR="00005134" w:rsidRDefault="007C0244" w:rsidP="00143ED7">
            <w:pPr>
              <w:pStyle w:val="TableTextMS"/>
            </w:pPr>
            <w:r>
              <w:t>Weeks 1 - 9</w:t>
            </w:r>
          </w:p>
        </w:tc>
      </w:tr>
      <w:tr w:rsidR="00132040" w14:paraId="4F6378C4" w14:textId="77777777" w:rsidTr="008F4E44">
        <w:tc>
          <w:tcPr>
            <w:tcW w:w="3120" w:type="dxa"/>
          </w:tcPr>
          <w:p w14:paraId="7022E760" w14:textId="77777777" w:rsidR="00132040" w:rsidRDefault="00132040" w:rsidP="008F4E44">
            <w:pPr>
              <w:pStyle w:val="TableTextMS"/>
            </w:pPr>
            <w:r>
              <w:t>Steering Committee Participation</w:t>
            </w:r>
          </w:p>
        </w:tc>
        <w:tc>
          <w:tcPr>
            <w:tcW w:w="4440" w:type="dxa"/>
          </w:tcPr>
          <w:p w14:paraId="06133EF2" w14:textId="0EA40FFD" w:rsidR="00132040" w:rsidRDefault="00132040" w:rsidP="008F4E44">
            <w:pPr>
              <w:pStyle w:val="TableTextMS"/>
            </w:pPr>
            <w:r>
              <w:t xml:space="preserve">Attendance in established </w:t>
            </w:r>
            <w:del w:id="137" w:author="Aniruddha Bapat" w:date="2020-01-20T14:20:00Z">
              <w:r w:rsidR="00143ED7" w:rsidDel="003B0E05">
                <w:delText>DEX</w:delText>
              </w:r>
            </w:del>
            <w:ins w:id="138" w:author="Aniruddha Bapat" w:date="2020-01-20T14:20:00Z">
              <w:r w:rsidR="003B0E05">
                <w:t>DW</w:t>
              </w:r>
            </w:ins>
            <w:r w:rsidR="00143ED7">
              <w:t xml:space="preserve"> </w:t>
            </w:r>
            <w:r>
              <w:t>program steering committee meetings &amp; participation in discussions as requires</w:t>
            </w:r>
            <w:r w:rsidR="00137526">
              <w:t>.</w:t>
            </w:r>
            <w:r>
              <w:t xml:space="preserve"> </w:t>
            </w:r>
          </w:p>
          <w:p w14:paraId="2B628123" w14:textId="77777777" w:rsidR="00132040" w:rsidRDefault="00132040" w:rsidP="008F4E44">
            <w:pPr>
              <w:pStyle w:val="TableTextMS"/>
            </w:pPr>
          </w:p>
          <w:p w14:paraId="7D00F088" w14:textId="5A048C1E" w:rsidR="00132040" w:rsidRDefault="00132040" w:rsidP="00954123">
            <w:pPr>
              <w:pStyle w:val="TableTextMS"/>
            </w:pPr>
            <w:r>
              <w:t xml:space="preserve">Act as primary escalation point </w:t>
            </w:r>
            <w:r w:rsidR="00954123">
              <w:t>for technical leads in program level discussions</w:t>
            </w:r>
            <w:r>
              <w:t xml:space="preserve">  </w:t>
            </w:r>
          </w:p>
        </w:tc>
        <w:tc>
          <w:tcPr>
            <w:tcW w:w="1800" w:type="dxa"/>
          </w:tcPr>
          <w:p w14:paraId="281882ED" w14:textId="2D1A0A01" w:rsidR="00132040" w:rsidRDefault="00132040" w:rsidP="007C0244">
            <w:pPr>
              <w:pStyle w:val="TableTextMS"/>
            </w:pPr>
            <w:r>
              <w:t xml:space="preserve">On-going at existing interval defined by </w:t>
            </w:r>
            <w:del w:id="139" w:author="Aniruddha Bapat" w:date="2020-01-20T14:20:00Z">
              <w:r w:rsidR="00143ED7" w:rsidDel="003B0E05">
                <w:delText>Honeywell</w:delText>
              </w:r>
            </w:del>
            <w:ins w:id="140" w:author="Aniruddha Bapat" w:date="2020-01-20T14:20:00Z">
              <w:r w:rsidR="003B0E05">
                <w:t>Customer</w:t>
              </w:r>
            </w:ins>
            <w:r w:rsidR="0028702F">
              <w:t xml:space="preserve"> until the end of Week </w:t>
            </w:r>
            <w:r w:rsidR="007C0244">
              <w:t>29</w:t>
            </w:r>
          </w:p>
        </w:tc>
      </w:tr>
      <w:tr w:rsidR="00132040" w14:paraId="05F79E6F" w14:textId="77777777" w:rsidTr="008F4E44">
        <w:tc>
          <w:tcPr>
            <w:tcW w:w="3120" w:type="dxa"/>
          </w:tcPr>
          <w:p w14:paraId="361CD9A9" w14:textId="77777777" w:rsidR="00132040" w:rsidRDefault="00132040" w:rsidP="008F4E44">
            <w:pPr>
              <w:pStyle w:val="TableTextMS"/>
            </w:pPr>
            <w:r>
              <w:t>Technical Alignment Meetings</w:t>
            </w:r>
          </w:p>
        </w:tc>
        <w:tc>
          <w:tcPr>
            <w:tcW w:w="4440" w:type="dxa"/>
          </w:tcPr>
          <w:p w14:paraId="0BD6F5CD" w14:textId="37309543" w:rsidR="00132040" w:rsidRDefault="00132040" w:rsidP="008F4E44">
            <w:pPr>
              <w:pStyle w:val="TableTextMS"/>
            </w:pPr>
            <w:r>
              <w:t xml:space="preserve">Establishment and leadership of weekly technical alignment meeting to align Project leads to program </w:t>
            </w:r>
            <w:r w:rsidR="00954123">
              <w:t xml:space="preserve">technical </w:t>
            </w:r>
            <w:r>
              <w:t xml:space="preserve">strategy and plans. </w:t>
            </w:r>
          </w:p>
          <w:p w14:paraId="50A05EF0" w14:textId="77777777" w:rsidR="00132040" w:rsidRDefault="00132040" w:rsidP="008F4E44">
            <w:pPr>
              <w:pStyle w:val="TableTextMS"/>
            </w:pPr>
          </w:p>
          <w:p w14:paraId="3366F022" w14:textId="46B3A54A" w:rsidR="00132040" w:rsidRDefault="00132040" w:rsidP="00954123">
            <w:pPr>
              <w:pStyle w:val="TableTextMS"/>
            </w:pPr>
            <w:r>
              <w:t xml:space="preserve">Act as primary escalation point for </w:t>
            </w:r>
            <w:r w:rsidR="00954123">
              <w:t>project</w:t>
            </w:r>
            <w:r>
              <w:t xml:space="preserve"> technical </w:t>
            </w:r>
            <w:r w:rsidR="00954123">
              <w:t>questions and concerns</w:t>
            </w:r>
          </w:p>
        </w:tc>
        <w:tc>
          <w:tcPr>
            <w:tcW w:w="1800" w:type="dxa"/>
          </w:tcPr>
          <w:p w14:paraId="0F17251E" w14:textId="5AFEA32D" w:rsidR="00132040" w:rsidRDefault="0028702F" w:rsidP="007C0244">
            <w:pPr>
              <w:pStyle w:val="TableTextMS"/>
            </w:pPr>
            <w:r>
              <w:t xml:space="preserve">On-going at existing interval defined by </w:t>
            </w:r>
            <w:del w:id="141" w:author="Aniruddha Bapat" w:date="2020-01-20T14:20:00Z">
              <w:r w:rsidR="00954123" w:rsidDel="003B0E05">
                <w:delText>Honeywell</w:delText>
              </w:r>
            </w:del>
            <w:ins w:id="142" w:author="Aniruddha Bapat" w:date="2020-01-20T14:20:00Z">
              <w:r w:rsidR="003B0E05">
                <w:t>Customer</w:t>
              </w:r>
            </w:ins>
            <w:r>
              <w:t xml:space="preserve"> until the end of Week </w:t>
            </w:r>
            <w:r w:rsidR="007C0244">
              <w:t>29</w:t>
            </w:r>
          </w:p>
        </w:tc>
      </w:tr>
      <w:tr w:rsidR="00132040" w14:paraId="1B46726E" w14:textId="77777777" w:rsidTr="008F4E44">
        <w:tc>
          <w:tcPr>
            <w:tcW w:w="3120" w:type="dxa"/>
          </w:tcPr>
          <w:p w14:paraId="0785B416" w14:textId="77777777" w:rsidR="00132040" w:rsidRDefault="00132040" w:rsidP="008F4E44">
            <w:pPr>
              <w:pStyle w:val="TableTextMS"/>
            </w:pPr>
            <w:r>
              <w:t xml:space="preserve">Program Management Meetings </w:t>
            </w:r>
          </w:p>
        </w:tc>
        <w:tc>
          <w:tcPr>
            <w:tcW w:w="4440" w:type="dxa"/>
          </w:tcPr>
          <w:p w14:paraId="2F5A6677" w14:textId="123ACF23" w:rsidR="00132040" w:rsidRDefault="00132040" w:rsidP="008F4E44">
            <w:pPr>
              <w:pStyle w:val="TableTextMS"/>
            </w:pPr>
            <w:r>
              <w:t xml:space="preserve">Participation in program management meetings to </w:t>
            </w:r>
            <w:r w:rsidR="009577B3">
              <w:t>provide recommendations related to program delivery</w:t>
            </w:r>
            <w:r>
              <w:t xml:space="preserve"> and technical direction</w:t>
            </w:r>
          </w:p>
          <w:p w14:paraId="3A19BF18" w14:textId="77777777" w:rsidR="00132040" w:rsidRDefault="00132040" w:rsidP="008F4E44">
            <w:pPr>
              <w:pStyle w:val="TableTextMS"/>
            </w:pPr>
          </w:p>
          <w:p w14:paraId="08C4C9B9" w14:textId="04CD392F" w:rsidR="00132040" w:rsidRDefault="00132040" w:rsidP="00954123">
            <w:pPr>
              <w:pStyle w:val="TableTextMS"/>
            </w:pPr>
            <w:r>
              <w:t xml:space="preserve">Review implementation plans and designs to manage quality, assess risk and assist in management of dependencies across </w:t>
            </w:r>
            <w:r w:rsidR="00954123">
              <w:t xml:space="preserve">work streams </w:t>
            </w:r>
          </w:p>
        </w:tc>
        <w:tc>
          <w:tcPr>
            <w:tcW w:w="1800" w:type="dxa"/>
          </w:tcPr>
          <w:p w14:paraId="007B750F" w14:textId="75C6D4E1" w:rsidR="00132040" w:rsidRDefault="0028702F" w:rsidP="007C0244">
            <w:pPr>
              <w:pStyle w:val="TableTextMS"/>
            </w:pPr>
            <w:r>
              <w:t xml:space="preserve">On-going at existing interval defined by </w:t>
            </w:r>
            <w:del w:id="143" w:author="Aniruddha Bapat" w:date="2020-01-20T14:20:00Z">
              <w:r w:rsidR="00954123" w:rsidDel="003B0E05">
                <w:delText>Honeywell</w:delText>
              </w:r>
            </w:del>
            <w:ins w:id="144" w:author="Aniruddha Bapat" w:date="2020-01-20T14:20:00Z">
              <w:r w:rsidR="003B0E05">
                <w:t>Customer</w:t>
              </w:r>
            </w:ins>
            <w:r w:rsidR="00954123">
              <w:t xml:space="preserve"> </w:t>
            </w:r>
            <w:r>
              <w:t xml:space="preserve">until the end of Week </w:t>
            </w:r>
            <w:r w:rsidR="007C0244">
              <w:t>29</w:t>
            </w:r>
          </w:p>
        </w:tc>
      </w:tr>
      <w:tr w:rsidR="009577B3" w14:paraId="1EEA0526" w14:textId="77777777" w:rsidTr="008F4E44">
        <w:tc>
          <w:tcPr>
            <w:tcW w:w="3120" w:type="dxa"/>
          </w:tcPr>
          <w:p w14:paraId="60F0E99C" w14:textId="29C8F767" w:rsidR="009577B3" w:rsidRDefault="009577B3" w:rsidP="008F4E44">
            <w:pPr>
              <w:pStyle w:val="TableTextMS"/>
            </w:pPr>
            <w:r>
              <w:t>Technical leadership and support</w:t>
            </w:r>
          </w:p>
        </w:tc>
        <w:tc>
          <w:tcPr>
            <w:tcW w:w="4440" w:type="dxa"/>
          </w:tcPr>
          <w:p w14:paraId="153EF5D8" w14:textId="25AC54EA" w:rsidR="009577B3" w:rsidRDefault="00807B7F" w:rsidP="008F4E44">
            <w:pPr>
              <w:pStyle w:val="TableTextMS"/>
            </w:pPr>
            <w:r>
              <w:t xml:space="preserve">Provide technical recommendations and/or </w:t>
            </w:r>
            <w:proofErr w:type="gramStart"/>
            <w:r>
              <w:t>facilitate  discussions</w:t>
            </w:r>
            <w:proofErr w:type="gramEnd"/>
            <w:r>
              <w:t xml:space="preserve"> with technical subject matter experts as needed </w:t>
            </w:r>
          </w:p>
        </w:tc>
        <w:tc>
          <w:tcPr>
            <w:tcW w:w="1800" w:type="dxa"/>
          </w:tcPr>
          <w:p w14:paraId="2B6A0FB9" w14:textId="67E1AC47" w:rsidR="009577B3" w:rsidRDefault="0052184C" w:rsidP="007C0244">
            <w:pPr>
              <w:pStyle w:val="TableTextMS"/>
            </w:pPr>
            <w:r>
              <w:t xml:space="preserve">On-going as request by </w:t>
            </w:r>
            <w:del w:id="145" w:author="Aniruddha Bapat" w:date="2020-01-20T14:20:00Z">
              <w:r w:rsidDel="003B0E05">
                <w:delText>Honeywell</w:delText>
              </w:r>
            </w:del>
            <w:ins w:id="146" w:author="Aniruddha Bapat" w:date="2020-01-20T14:20:00Z">
              <w:r w:rsidR="003B0E05">
                <w:t>Customer</w:t>
              </w:r>
            </w:ins>
            <w:r w:rsidR="00807B7F">
              <w:t xml:space="preserve"> program management </w:t>
            </w:r>
            <w:r w:rsidR="0028702F">
              <w:t xml:space="preserve">until the end of Week </w:t>
            </w:r>
            <w:r w:rsidR="007C0244">
              <w:t>29</w:t>
            </w:r>
          </w:p>
        </w:tc>
      </w:tr>
    </w:tbl>
    <w:p w14:paraId="0A7BCF40" w14:textId="35FAB9CC" w:rsidR="00132040" w:rsidRPr="00A10003" w:rsidDel="000A7D7E" w:rsidRDefault="00132040" w:rsidP="00132040">
      <w:pPr>
        <w:spacing w:before="0" w:after="160" w:line="259" w:lineRule="auto"/>
        <w:rPr>
          <w:del w:id="147" w:author="Karolee Ryan" w:date="2015-10-05T21:38:00Z"/>
        </w:rPr>
      </w:pPr>
    </w:p>
    <w:p w14:paraId="4ACA82BF" w14:textId="579B1967" w:rsidR="00132040" w:rsidRPr="00A10003" w:rsidRDefault="0052184C" w:rsidP="00132040">
      <w:pPr>
        <w:pStyle w:val="Heading3Numbered"/>
      </w:pPr>
      <w:del w:id="148" w:author="Aniruddha Bapat" w:date="2020-01-20T14:20:00Z">
        <w:r w:rsidDel="003B0E05">
          <w:delText>Honeywell</w:delText>
        </w:r>
      </w:del>
      <w:ins w:id="149" w:author="Aniruddha Bapat" w:date="2020-01-20T14:20:00Z">
        <w:r w:rsidR="003B0E05">
          <w:t>Customer</w:t>
        </w:r>
      </w:ins>
      <w:r w:rsidR="00132040" w:rsidRPr="00A10003">
        <w:t xml:space="preserve"> Responsibilities </w:t>
      </w:r>
    </w:p>
    <w:p w14:paraId="5606B194" w14:textId="742A56B0" w:rsidR="00132040" w:rsidRDefault="00132040" w:rsidP="00132040">
      <w:pPr>
        <w:pStyle w:val="BodyMS"/>
      </w:pPr>
      <w:r>
        <w:t xml:space="preserve">Key </w:t>
      </w:r>
      <w:del w:id="150" w:author="Aniruddha Bapat" w:date="2020-01-20T14:20:00Z">
        <w:r w:rsidR="0052184C" w:rsidDel="003B0E05">
          <w:delText>Honeywell</w:delText>
        </w:r>
      </w:del>
      <w:ins w:id="151" w:author="Aniruddha Bapat" w:date="2020-01-20T14:20:00Z">
        <w:r w:rsidR="003B0E05">
          <w:t>Customer</w:t>
        </w:r>
      </w:ins>
      <w:r>
        <w:t xml:space="preserve"> responsibilities for the </w:t>
      </w:r>
      <w:r w:rsidR="0052184C">
        <w:t>Architecture and Design</w:t>
      </w:r>
      <w:r>
        <w:t xml:space="preserve"> appear in the table below.</w:t>
      </w:r>
    </w:p>
    <w:p w14:paraId="59D74C96" w14:textId="174C88B7" w:rsidR="00132040" w:rsidRDefault="00132040" w:rsidP="00132040">
      <w:pPr>
        <w:pStyle w:val="TableCaption"/>
      </w:pPr>
      <w:r>
        <w:t xml:space="preserve">Table </w:t>
      </w:r>
      <w:r>
        <w:fldChar w:fldCharType="begin"/>
      </w:r>
      <w:r>
        <w:instrText xml:space="preserve"> SEQ Table \* ARABIC </w:instrText>
      </w:r>
      <w:r>
        <w:fldChar w:fldCharType="separate"/>
      </w:r>
      <w:r w:rsidR="00EB55DC">
        <w:t>2</w:t>
      </w:r>
      <w:r>
        <w:fldChar w:fldCharType="end"/>
      </w:r>
      <w:r>
        <w:t xml:space="preserve">: </w:t>
      </w:r>
      <w:del w:id="152" w:author="Aniruddha Bapat" w:date="2020-01-20T14:20:00Z">
        <w:r w:rsidR="00902C4B" w:rsidDel="003B0E05">
          <w:delText>Honeywell</w:delText>
        </w:r>
      </w:del>
      <w:ins w:id="153" w:author="Aniruddha Bapat" w:date="2020-01-20T14:20:00Z">
        <w:r w:rsidR="003B0E05">
          <w:t>Customer</w:t>
        </w:r>
      </w:ins>
      <w:r>
        <w:t xml:space="preserve"> Responsibilities</w:t>
      </w:r>
    </w:p>
    <w:tbl>
      <w:tblPr>
        <w:tblStyle w:val="TableGrid"/>
        <w:tblW w:w="9450" w:type="dxa"/>
        <w:tblLayout w:type="fixed"/>
        <w:tblLook w:val="04A0" w:firstRow="1" w:lastRow="0" w:firstColumn="1" w:lastColumn="0" w:noHBand="0" w:noVBand="1"/>
      </w:tblPr>
      <w:tblGrid>
        <w:gridCol w:w="7740"/>
        <w:gridCol w:w="1710"/>
      </w:tblGrid>
      <w:tr w:rsidR="00132040" w14:paraId="705674EE" w14:textId="77777777" w:rsidTr="008F4E44">
        <w:trPr>
          <w:cnfStyle w:val="100000000000" w:firstRow="1" w:lastRow="0" w:firstColumn="0" w:lastColumn="0" w:oddVBand="0" w:evenVBand="0" w:oddHBand="0" w:evenHBand="0" w:firstRowFirstColumn="0" w:firstRowLastColumn="0" w:lastRowFirstColumn="0" w:lastRowLastColumn="0"/>
          <w:trHeight w:val="242"/>
        </w:trPr>
        <w:tc>
          <w:tcPr>
            <w:tcW w:w="7740" w:type="dxa"/>
            <w:tcBorders>
              <w:top w:val="single" w:sz="4" w:space="0" w:color="008AC8"/>
              <w:left w:val="nil"/>
              <w:bottom w:val="single" w:sz="4" w:space="0" w:color="008AC8"/>
              <w:right w:val="nil"/>
            </w:tcBorders>
            <w:hideMark/>
          </w:tcPr>
          <w:p w14:paraId="33A1FDD2" w14:textId="6E2581CF" w:rsidR="00132040" w:rsidRDefault="00902C4B" w:rsidP="008F4E44">
            <w:pPr>
              <w:pStyle w:val="TableHeadingMS"/>
              <w:rPr>
                <w:rFonts w:eastAsiaTheme="minorEastAsia"/>
              </w:rPr>
            </w:pPr>
            <w:del w:id="154" w:author="Aniruddha Bapat" w:date="2020-01-20T14:20:00Z">
              <w:r w:rsidDel="003B0E05">
                <w:delText>Honeywell</w:delText>
              </w:r>
            </w:del>
            <w:ins w:id="155" w:author="Aniruddha Bapat" w:date="2020-01-20T14:20:00Z">
              <w:r w:rsidR="003B0E05">
                <w:t>Customer</w:t>
              </w:r>
            </w:ins>
            <w:r w:rsidR="00132040">
              <w:t xml:space="preserve"> Activity </w:t>
            </w:r>
          </w:p>
        </w:tc>
        <w:tc>
          <w:tcPr>
            <w:tcW w:w="1710" w:type="dxa"/>
            <w:tcBorders>
              <w:top w:val="single" w:sz="4" w:space="0" w:color="008AC8"/>
              <w:left w:val="nil"/>
              <w:bottom w:val="single" w:sz="4" w:space="0" w:color="008AC8"/>
              <w:right w:val="nil"/>
            </w:tcBorders>
            <w:hideMark/>
          </w:tcPr>
          <w:p w14:paraId="68932745" w14:textId="77777777" w:rsidR="00132040" w:rsidRDefault="00132040" w:rsidP="008F4E44">
            <w:pPr>
              <w:pStyle w:val="TableHeadingMS"/>
              <w:rPr>
                <w:rFonts w:eastAsiaTheme="minorEastAsia"/>
              </w:rPr>
            </w:pPr>
            <w:r>
              <w:t xml:space="preserve">Needed by </w:t>
            </w:r>
          </w:p>
        </w:tc>
      </w:tr>
      <w:tr w:rsidR="00132040" w14:paraId="6D72EADA" w14:textId="77777777" w:rsidTr="008F4E44">
        <w:tc>
          <w:tcPr>
            <w:tcW w:w="7740" w:type="dxa"/>
            <w:tcBorders>
              <w:top w:val="single" w:sz="4" w:space="0" w:color="008AC8"/>
              <w:left w:val="nil"/>
              <w:bottom w:val="single" w:sz="4" w:space="0" w:color="008AC8"/>
              <w:right w:val="nil"/>
            </w:tcBorders>
          </w:tcPr>
          <w:p w14:paraId="3FD0B9C2" w14:textId="47061050" w:rsidR="00132040" w:rsidRDefault="00132040" w:rsidP="0052184C">
            <w:pPr>
              <w:pStyle w:val="TableTextMS"/>
              <w:rPr>
                <w:rFonts w:eastAsiaTheme="minorEastAsia"/>
              </w:rPr>
            </w:pPr>
            <w:r>
              <w:rPr>
                <w:rFonts w:eastAsiaTheme="minorEastAsia"/>
              </w:rPr>
              <w:t xml:space="preserve">Introduction to leadership and key stakeholders involved or indirectly related to the </w:t>
            </w:r>
            <w:del w:id="156" w:author="Aniruddha Bapat" w:date="2020-01-20T14:20:00Z">
              <w:r w:rsidR="0052184C" w:rsidDel="003B0E05">
                <w:rPr>
                  <w:rFonts w:eastAsiaTheme="minorEastAsia"/>
                </w:rPr>
                <w:delText>DEX</w:delText>
              </w:r>
            </w:del>
            <w:ins w:id="157" w:author="Aniruddha Bapat" w:date="2020-01-20T14:20:00Z">
              <w:r w:rsidR="003B0E05">
                <w:rPr>
                  <w:rFonts w:eastAsiaTheme="minorEastAsia"/>
                </w:rPr>
                <w:t>DW</w:t>
              </w:r>
            </w:ins>
            <w:r>
              <w:rPr>
                <w:rFonts w:eastAsiaTheme="minorEastAsia"/>
              </w:rPr>
              <w:t xml:space="preserve"> Program </w:t>
            </w:r>
          </w:p>
        </w:tc>
        <w:tc>
          <w:tcPr>
            <w:tcW w:w="1710" w:type="dxa"/>
            <w:tcBorders>
              <w:top w:val="single" w:sz="4" w:space="0" w:color="008AC8"/>
              <w:left w:val="nil"/>
              <w:bottom w:val="single" w:sz="4" w:space="0" w:color="008AC8"/>
              <w:right w:val="nil"/>
            </w:tcBorders>
          </w:tcPr>
          <w:p w14:paraId="45732583" w14:textId="77777777" w:rsidR="00132040" w:rsidRDefault="00132040" w:rsidP="008F4E44">
            <w:pPr>
              <w:pStyle w:val="TableTextMS"/>
              <w:rPr>
                <w:rFonts w:eastAsiaTheme="minorEastAsia"/>
              </w:rPr>
            </w:pPr>
            <w:r>
              <w:rPr>
                <w:rFonts w:eastAsiaTheme="minorEastAsia"/>
              </w:rPr>
              <w:t>End of week 1</w:t>
            </w:r>
          </w:p>
        </w:tc>
      </w:tr>
      <w:tr w:rsidR="00132040" w14:paraId="038C1571" w14:textId="77777777" w:rsidTr="008F4E44">
        <w:tc>
          <w:tcPr>
            <w:tcW w:w="7740" w:type="dxa"/>
            <w:tcBorders>
              <w:top w:val="single" w:sz="4" w:space="0" w:color="008AC8"/>
              <w:left w:val="nil"/>
              <w:bottom w:val="single" w:sz="4" w:space="0" w:color="008AC8"/>
              <w:right w:val="nil"/>
            </w:tcBorders>
          </w:tcPr>
          <w:p w14:paraId="6CA8AC59" w14:textId="2FF1DE48" w:rsidR="00132040" w:rsidRDefault="00132040" w:rsidP="007C0244">
            <w:pPr>
              <w:pStyle w:val="TableTextMS"/>
              <w:rPr>
                <w:rFonts w:eastAsiaTheme="minorEastAsia"/>
              </w:rPr>
            </w:pPr>
            <w:r>
              <w:rPr>
                <w:rFonts w:eastAsiaTheme="minorEastAsia"/>
              </w:rPr>
              <w:t>P</w:t>
            </w:r>
            <w:r w:rsidRPr="0010458E">
              <w:rPr>
                <w:rFonts w:eastAsiaTheme="minorEastAsia"/>
              </w:rPr>
              <w:t xml:space="preserve">rovide one or more </w:t>
            </w:r>
            <w:r w:rsidR="007C0244">
              <w:rPr>
                <w:rFonts w:eastAsiaTheme="minorEastAsia"/>
              </w:rPr>
              <w:t>project members</w:t>
            </w:r>
            <w:r w:rsidRPr="0010458E">
              <w:rPr>
                <w:rFonts w:eastAsiaTheme="minorEastAsia"/>
              </w:rPr>
              <w:t xml:space="preserve"> who will work with the </w:t>
            </w:r>
            <w:r w:rsidR="0052184C">
              <w:rPr>
                <w:rFonts w:eastAsiaTheme="minorEastAsia"/>
              </w:rPr>
              <w:t>Solution</w:t>
            </w:r>
            <w:r w:rsidRPr="0010458E">
              <w:rPr>
                <w:rFonts w:eastAsiaTheme="minorEastAsia"/>
              </w:rPr>
              <w:t xml:space="preserve"> Architect to coordinate visibility </w:t>
            </w:r>
            <w:r w:rsidR="007C0244">
              <w:rPr>
                <w:rFonts w:eastAsiaTheme="minorEastAsia"/>
              </w:rPr>
              <w:t>of project</w:t>
            </w:r>
            <w:r w:rsidRPr="0010458E">
              <w:rPr>
                <w:rFonts w:eastAsiaTheme="minorEastAsia"/>
              </w:rPr>
              <w:t xml:space="preserve"> risks</w:t>
            </w:r>
            <w:r w:rsidR="007C0244">
              <w:rPr>
                <w:rFonts w:eastAsiaTheme="minorEastAsia"/>
              </w:rPr>
              <w:t xml:space="preserve"> and issues </w:t>
            </w:r>
            <w:r w:rsidRPr="0010458E">
              <w:rPr>
                <w:rFonts w:eastAsiaTheme="minorEastAsia"/>
              </w:rPr>
              <w:t xml:space="preserve">and will commit to sharing information from the </w:t>
            </w:r>
            <w:r w:rsidR="007C0244">
              <w:rPr>
                <w:rFonts w:eastAsiaTheme="minorEastAsia"/>
              </w:rPr>
              <w:t xml:space="preserve">project </w:t>
            </w:r>
            <w:r w:rsidRPr="0010458E">
              <w:rPr>
                <w:rFonts w:eastAsiaTheme="minorEastAsia"/>
              </w:rPr>
              <w:t xml:space="preserve">governance meetings back to the </w:t>
            </w:r>
            <w:del w:id="158" w:author="Aniruddha Bapat" w:date="2020-01-20T14:20:00Z">
              <w:r w:rsidR="0052184C" w:rsidDel="003B0E05">
                <w:rPr>
                  <w:rFonts w:eastAsiaTheme="minorEastAsia"/>
                </w:rPr>
                <w:delText>Honeywell</w:delText>
              </w:r>
            </w:del>
            <w:ins w:id="159" w:author="Aniruddha Bapat" w:date="2020-01-20T14:20:00Z">
              <w:r w:rsidR="003B0E05">
                <w:rPr>
                  <w:rFonts w:eastAsiaTheme="minorEastAsia"/>
                </w:rPr>
                <w:t>Customer</w:t>
              </w:r>
            </w:ins>
            <w:r>
              <w:rPr>
                <w:rFonts w:eastAsiaTheme="minorEastAsia"/>
              </w:rPr>
              <w:t xml:space="preserve"> </w:t>
            </w:r>
            <w:r w:rsidRPr="0010458E">
              <w:rPr>
                <w:rFonts w:eastAsiaTheme="minorEastAsia"/>
              </w:rPr>
              <w:t>implementation team(s).</w:t>
            </w:r>
          </w:p>
        </w:tc>
        <w:tc>
          <w:tcPr>
            <w:tcW w:w="1710" w:type="dxa"/>
            <w:tcBorders>
              <w:top w:val="single" w:sz="4" w:space="0" w:color="008AC8"/>
              <w:left w:val="nil"/>
              <w:bottom w:val="single" w:sz="4" w:space="0" w:color="008AC8"/>
              <w:right w:val="nil"/>
            </w:tcBorders>
            <w:hideMark/>
          </w:tcPr>
          <w:p w14:paraId="1DE8B59D" w14:textId="77777777" w:rsidR="00132040" w:rsidRDefault="00132040" w:rsidP="008F4E44">
            <w:pPr>
              <w:pStyle w:val="TableTextMS"/>
              <w:rPr>
                <w:rFonts w:eastAsiaTheme="minorEastAsia"/>
              </w:rPr>
            </w:pPr>
            <w:r>
              <w:rPr>
                <w:rFonts w:eastAsiaTheme="minorEastAsia"/>
              </w:rPr>
              <w:t>End of week 1</w:t>
            </w:r>
          </w:p>
        </w:tc>
      </w:tr>
      <w:tr w:rsidR="00132040" w14:paraId="2A84E351" w14:textId="77777777" w:rsidTr="008F4E44">
        <w:tc>
          <w:tcPr>
            <w:tcW w:w="7740" w:type="dxa"/>
            <w:tcBorders>
              <w:top w:val="single" w:sz="4" w:space="0" w:color="008AC8"/>
              <w:left w:val="nil"/>
              <w:bottom w:val="single" w:sz="4" w:space="0" w:color="008AC8"/>
              <w:right w:val="nil"/>
            </w:tcBorders>
          </w:tcPr>
          <w:p w14:paraId="301F3584" w14:textId="4EAC97C4" w:rsidR="00132040" w:rsidRDefault="0052184C" w:rsidP="0052184C">
            <w:pPr>
              <w:pStyle w:val="TableTextMS"/>
              <w:rPr>
                <w:rFonts w:eastAsiaTheme="minorEastAsia"/>
              </w:rPr>
            </w:pPr>
            <w:r>
              <w:rPr>
                <w:rFonts w:eastAsiaTheme="minorEastAsia"/>
              </w:rPr>
              <w:t xml:space="preserve">Identify </w:t>
            </w:r>
            <w:del w:id="160" w:author="Aniruddha Bapat" w:date="2020-01-20T14:20:00Z">
              <w:r w:rsidDel="003B0E05">
                <w:rPr>
                  <w:rFonts w:eastAsiaTheme="minorEastAsia"/>
                </w:rPr>
                <w:delText>Honeywell</w:delText>
              </w:r>
            </w:del>
            <w:ins w:id="161" w:author="Aniruddha Bapat" w:date="2020-01-20T14:20:00Z">
              <w:r w:rsidR="003B0E05">
                <w:rPr>
                  <w:rFonts w:eastAsiaTheme="minorEastAsia"/>
                </w:rPr>
                <w:t>Customer</w:t>
              </w:r>
            </w:ins>
            <w:r w:rsidR="00132040">
              <w:rPr>
                <w:rFonts w:eastAsiaTheme="minorEastAsia"/>
              </w:rPr>
              <w:t xml:space="preserve"> </w:t>
            </w:r>
            <w:del w:id="162" w:author="Aniruddha Bapat" w:date="2020-01-20T14:20:00Z">
              <w:r w:rsidDel="003B0E05">
                <w:rPr>
                  <w:rFonts w:eastAsiaTheme="minorEastAsia"/>
                </w:rPr>
                <w:delText>DEX</w:delText>
              </w:r>
            </w:del>
            <w:ins w:id="163" w:author="Aniruddha Bapat" w:date="2020-01-20T14:20:00Z">
              <w:r w:rsidR="003B0E05">
                <w:rPr>
                  <w:rFonts w:eastAsiaTheme="minorEastAsia"/>
                </w:rPr>
                <w:t>DW</w:t>
              </w:r>
            </w:ins>
            <w:r>
              <w:rPr>
                <w:rFonts w:eastAsiaTheme="minorEastAsia"/>
              </w:rPr>
              <w:t xml:space="preserve"> lead</w:t>
            </w:r>
            <w:r w:rsidR="00132040">
              <w:rPr>
                <w:rFonts w:eastAsiaTheme="minorEastAsia"/>
              </w:rPr>
              <w:t xml:space="preserve"> Architect responsible for technical oversight, quality assurance and </w:t>
            </w:r>
            <w:del w:id="164" w:author="Aniruddha Bapat" w:date="2020-01-20T14:20:00Z">
              <w:r w:rsidDel="003B0E05">
                <w:rPr>
                  <w:rFonts w:eastAsiaTheme="minorEastAsia"/>
                </w:rPr>
                <w:delText>Honeywell</w:delText>
              </w:r>
            </w:del>
            <w:ins w:id="165" w:author="Aniruddha Bapat" w:date="2020-01-20T14:20:00Z">
              <w:r w:rsidR="003B0E05">
                <w:rPr>
                  <w:rFonts w:eastAsiaTheme="minorEastAsia"/>
                </w:rPr>
                <w:t>Customer</w:t>
              </w:r>
            </w:ins>
            <w:r w:rsidR="00132040">
              <w:rPr>
                <w:rFonts w:eastAsiaTheme="minorEastAsia"/>
              </w:rPr>
              <w:t xml:space="preserve"> policy and process compliance. Provide this resource and prepare him/her to work alongside the Microsoft Architect to jointly govern </w:t>
            </w:r>
            <w:r w:rsidR="00807B7F">
              <w:rPr>
                <w:rFonts w:eastAsiaTheme="minorEastAsia"/>
              </w:rPr>
              <w:t xml:space="preserve">technical </w:t>
            </w:r>
            <w:r w:rsidR="00132040">
              <w:rPr>
                <w:rFonts w:eastAsiaTheme="minorEastAsia"/>
              </w:rPr>
              <w:t xml:space="preserve">strategy and adherence to </w:t>
            </w:r>
            <w:del w:id="166" w:author="Aniruddha Bapat" w:date="2020-01-20T14:20:00Z">
              <w:r w:rsidDel="003B0E05">
                <w:rPr>
                  <w:rFonts w:eastAsiaTheme="minorEastAsia"/>
                </w:rPr>
                <w:delText>Honeywell</w:delText>
              </w:r>
            </w:del>
            <w:ins w:id="167" w:author="Aniruddha Bapat" w:date="2020-01-20T14:20:00Z">
              <w:r w:rsidR="003B0E05">
                <w:rPr>
                  <w:rFonts w:eastAsiaTheme="minorEastAsia"/>
                </w:rPr>
                <w:t>Customer</w:t>
              </w:r>
            </w:ins>
            <w:r w:rsidR="00132040">
              <w:rPr>
                <w:rFonts w:eastAsiaTheme="minorEastAsia"/>
              </w:rPr>
              <w:t xml:space="preserve"> standards</w:t>
            </w:r>
          </w:p>
        </w:tc>
        <w:tc>
          <w:tcPr>
            <w:tcW w:w="1710" w:type="dxa"/>
            <w:tcBorders>
              <w:top w:val="single" w:sz="4" w:space="0" w:color="008AC8"/>
              <w:left w:val="nil"/>
              <w:bottom w:val="single" w:sz="4" w:space="0" w:color="008AC8"/>
              <w:right w:val="nil"/>
            </w:tcBorders>
          </w:tcPr>
          <w:p w14:paraId="3854DBE6" w14:textId="77777777" w:rsidR="00132040" w:rsidRDefault="00132040" w:rsidP="008F4E44">
            <w:pPr>
              <w:pStyle w:val="TableTextMS"/>
              <w:rPr>
                <w:rFonts w:eastAsiaTheme="minorEastAsia"/>
              </w:rPr>
            </w:pPr>
            <w:r>
              <w:rPr>
                <w:rFonts w:eastAsiaTheme="minorEastAsia"/>
              </w:rPr>
              <w:t>End of week 1</w:t>
            </w:r>
          </w:p>
        </w:tc>
      </w:tr>
      <w:tr w:rsidR="00807B7F" w14:paraId="73F3DC7A" w14:textId="77777777" w:rsidTr="008F4E44">
        <w:tc>
          <w:tcPr>
            <w:tcW w:w="7740" w:type="dxa"/>
            <w:tcBorders>
              <w:top w:val="single" w:sz="4" w:space="0" w:color="008AC8"/>
              <w:left w:val="nil"/>
              <w:bottom w:val="single" w:sz="4" w:space="0" w:color="008AC8"/>
              <w:right w:val="nil"/>
            </w:tcBorders>
          </w:tcPr>
          <w:p w14:paraId="06B8F38D" w14:textId="4E4717B7" w:rsidR="00807B7F" w:rsidRDefault="00807B7F" w:rsidP="00807B7F">
            <w:pPr>
              <w:pStyle w:val="TableTextMS"/>
              <w:rPr>
                <w:rFonts w:eastAsiaTheme="minorEastAsia"/>
              </w:rPr>
            </w:pPr>
            <w:r>
              <w:rPr>
                <w:rFonts w:eastAsiaTheme="minorEastAsia"/>
              </w:rPr>
              <w:t xml:space="preserve">Identify </w:t>
            </w:r>
            <w:del w:id="168" w:author="Aniruddha Bapat" w:date="2020-01-20T14:20:00Z">
              <w:r w:rsidR="0052184C" w:rsidDel="003B0E05">
                <w:rPr>
                  <w:rFonts w:eastAsiaTheme="minorEastAsia"/>
                </w:rPr>
                <w:delText>Honeywell</w:delText>
              </w:r>
            </w:del>
            <w:ins w:id="169" w:author="Aniruddha Bapat" w:date="2020-01-20T14:20:00Z">
              <w:r w:rsidR="003B0E05">
                <w:rPr>
                  <w:rFonts w:eastAsiaTheme="minorEastAsia"/>
                </w:rPr>
                <w:t>Customer</w:t>
              </w:r>
            </w:ins>
            <w:r>
              <w:rPr>
                <w:rFonts w:eastAsiaTheme="minorEastAsia"/>
              </w:rPr>
              <w:t xml:space="preserve"> resources responsible for defining requirements related to </w:t>
            </w:r>
            <w:del w:id="170" w:author="Aniruddha Bapat" w:date="2020-01-20T14:20:00Z">
              <w:r w:rsidR="0052184C" w:rsidDel="003B0E05">
                <w:rPr>
                  <w:rFonts w:eastAsiaTheme="minorEastAsia"/>
                </w:rPr>
                <w:delText>DEX</w:delText>
              </w:r>
            </w:del>
            <w:ins w:id="171" w:author="Aniruddha Bapat" w:date="2020-01-20T14:20:00Z">
              <w:r w:rsidR="003B0E05">
                <w:rPr>
                  <w:rFonts w:eastAsiaTheme="minorEastAsia"/>
                </w:rPr>
                <w:t>DW</w:t>
              </w:r>
            </w:ins>
            <w:r>
              <w:rPr>
                <w:rFonts w:eastAsiaTheme="minorEastAsia"/>
              </w:rPr>
              <w:t xml:space="preserve"> in areas of Security, Governance, Risk and Compliance. Including but not limited to: </w:t>
            </w:r>
          </w:p>
          <w:p w14:paraId="006426DE" w14:textId="77777777" w:rsidR="00807B7F" w:rsidRDefault="00807B7F" w:rsidP="00B00D94">
            <w:pPr>
              <w:pStyle w:val="TableTextMS"/>
              <w:numPr>
                <w:ilvl w:val="0"/>
                <w:numId w:val="23"/>
              </w:numPr>
              <w:rPr>
                <w:rFonts w:eastAsiaTheme="minorEastAsia"/>
              </w:rPr>
            </w:pPr>
            <w:r>
              <w:rPr>
                <w:rFonts w:eastAsiaTheme="minorEastAsia"/>
              </w:rPr>
              <w:t>Enterprise governance, risk, &amp; compliance (GRC)</w:t>
            </w:r>
          </w:p>
          <w:p w14:paraId="1D33C06F" w14:textId="77777777" w:rsidR="00807B7F" w:rsidRDefault="00807B7F" w:rsidP="00B00D94">
            <w:pPr>
              <w:pStyle w:val="TableTextMS"/>
              <w:numPr>
                <w:ilvl w:val="0"/>
                <w:numId w:val="23"/>
              </w:numPr>
              <w:rPr>
                <w:rFonts w:eastAsiaTheme="minorEastAsia"/>
              </w:rPr>
            </w:pPr>
            <w:r>
              <w:rPr>
                <w:rFonts w:eastAsiaTheme="minorEastAsia"/>
              </w:rPr>
              <w:t>Enterprise architecture</w:t>
            </w:r>
          </w:p>
          <w:p w14:paraId="656A1520" w14:textId="77777777" w:rsidR="00807B7F" w:rsidRDefault="00807B7F" w:rsidP="00B00D94">
            <w:pPr>
              <w:pStyle w:val="TableTextMS"/>
              <w:numPr>
                <w:ilvl w:val="0"/>
                <w:numId w:val="23"/>
              </w:numPr>
              <w:rPr>
                <w:rFonts w:eastAsiaTheme="minorEastAsia"/>
              </w:rPr>
            </w:pPr>
            <w:r>
              <w:rPr>
                <w:rFonts w:eastAsiaTheme="minorEastAsia"/>
              </w:rPr>
              <w:t xml:space="preserve">Corporate Information Security </w:t>
            </w:r>
          </w:p>
          <w:p w14:paraId="31B95AB2" w14:textId="77777777" w:rsidR="00807B7F" w:rsidRDefault="00807B7F" w:rsidP="00B00D94">
            <w:pPr>
              <w:pStyle w:val="TableTextMS"/>
              <w:numPr>
                <w:ilvl w:val="0"/>
                <w:numId w:val="23"/>
              </w:numPr>
              <w:rPr>
                <w:rFonts w:eastAsiaTheme="minorEastAsia"/>
              </w:rPr>
            </w:pPr>
            <w:r>
              <w:rPr>
                <w:rFonts w:eastAsiaTheme="minorEastAsia"/>
              </w:rPr>
              <w:t xml:space="preserve">Corporate Legal Counsel </w:t>
            </w:r>
          </w:p>
          <w:p w14:paraId="2ED931FC" w14:textId="77777777" w:rsidR="00807B7F" w:rsidRDefault="00807B7F" w:rsidP="00B00D94">
            <w:pPr>
              <w:pStyle w:val="TableTextMS"/>
              <w:numPr>
                <w:ilvl w:val="0"/>
                <w:numId w:val="23"/>
              </w:numPr>
              <w:rPr>
                <w:rFonts w:eastAsiaTheme="minorEastAsia"/>
              </w:rPr>
            </w:pPr>
            <w:r>
              <w:rPr>
                <w:rFonts w:eastAsiaTheme="minorEastAsia"/>
              </w:rPr>
              <w:t xml:space="preserve">Infrastructure Security </w:t>
            </w:r>
          </w:p>
          <w:p w14:paraId="5D5F69C9" w14:textId="77777777" w:rsidR="00807B7F" w:rsidRDefault="00807B7F" w:rsidP="00B00D94">
            <w:pPr>
              <w:pStyle w:val="TableTextMS"/>
              <w:numPr>
                <w:ilvl w:val="0"/>
                <w:numId w:val="23"/>
              </w:numPr>
              <w:rPr>
                <w:rFonts w:eastAsiaTheme="minorEastAsia"/>
              </w:rPr>
            </w:pPr>
            <w:r>
              <w:rPr>
                <w:rFonts w:eastAsiaTheme="minorEastAsia"/>
              </w:rPr>
              <w:t xml:space="preserve">Operations </w:t>
            </w:r>
          </w:p>
        </w:tc>
        <w:tc>
          <w:tcPr>
            <w:tcW w:w="1710" w:type="dxa"/>
            <w:tcBorders>
              <w:top w:val="single" w:sz="4" w:space="0" w:color="008AC8"/>
              <w:left w:val="nil"/>
              <w:bottom w:val="single" w:sz="4" w:space="0" w:color="008AC8"/>
              <w:right w:val="nil"/>
            </w:tcBorders>
            <w:hideMark/>
          </w:tcPr>
          <w:p w14:paraId="306A2AAC" w14:textId="3A24A670" w:rsidR="00807B7F" w:rsidRDefault="00807B7F" w:rsidP="0052184C">
            <w:pPr>
              <w:pStyle w:val="TableTextMS"/>
              <w:rPr>
                <w:rFonts w:eastAsiaTheme="minorEastAsia"/>
              </w:rPr>
            </w:pPr>
            <w:r>
              <w:t xml:space="preserve">As defined by </w:t>
            </w:r>
            <w:del w:id="172" w:author="Aniruddha Bapat" w:date="2020-01-20T14:20:00Z">
              <w:r w:rsidR="0052184C" w:rsidDel="003B0E05">
                <w:delText>Honeywell</w:delText>
              </w:r>
            </w:del>
            <w:ins w:id="173" w:author="Aniruddha Bapat" w:date="2020-01-20T14:20:00Z">
              <w:r w:rsidR="003B0E05">
                <w:t>Customer</w:t>
              </w:r>
            </w:ins>
            <w:r>
              <w:t xml:space="preserve"> Program Management</w:t>
            </w:r>
          </w:p>
        </w:tc>
      </w:tr>
      <w:tr w:rsidR="005154C4" w14:paraId="02592F7E" w14:textId="77777777" w:rsidTr="008F4E44">
        <w:tc>
          <w:tcPr>
            <w:tcW w:w="7740" w:type="dxa"/>
            <w:tcBorders>
              <w:top w:val="single" w:sz="4" w:space="0" w:color="008AC8"/>
              <w:left w:val="nil"/>
              <w:bottom w:val="single" w:sz="4" w:space="0" w:color="008AC8"/>
              <w:right w:val="nil"/>
            </w:tcBorders>
          </w:tcPr>
          <w:p w14:paraId="195FD068" w14:textId="5419E5C4" w:rsidR="005154C4" w:rsidRDefault="005154C4" w:rsidP="00807B7F">
            <w:pPr>
              <w:pStyle w:val="TableTextMS"/>
              <w:rPr>
                <w:rFonts w:eastAsiaTheme="minorEastAsia"/>
              </w:rPr>
            </w:pPr>
            <w:r>
              <w:rPr>
                <w:rFonts w:eastAsiaTheme="minorEastAsia"/>
              </w:rPr>
              <w:t xml:space="preserve">Install, configure and support the </w:t>
            </w:r>
            <w:proofErr w:type="spellStart"/>
            <w:r>
              <w:rPr>
                <w:rFonts w:eastAsiaTheme="minorEastAsia"/>
              </w:rPr>
              <w:t>APIGee</w:t>
            </w:r>
            <w:proofErr w:type="spellEnd"/>
            <w:r>
              <w:rPr>
                <w:rFonts w:eastAsiaTheme="minorEastAsia"/>
              </w:rPr>
              <w:t xml:space="preserve"> platform for POC integration testing. This includes the creation of a test REST endpoint configured in </w:t>
            </w:r>
            <w:proofErr w:type="spellStart"/>
            <w:r>
              <w:rPr>
                <w:rFonts w:eastAsiaTheme="minorEastAsia"/>
              </w:rPr>
              <w:t>APIGee</w:t>
            </w:r>
            <w:proofErr w:type="spellEnd"/>
            <w:r>
              <w:rPr>
                <w:rFonts w:eastAsiaTheme="minorEastAsia"/>
              </w:rPr>
              <w:t xml:space="preserve"> for integration testing. </w:t>
            </w:r>
          </w:p>
        </w:tc>
        <w:tc>
          <w:tcPr>
            <w:tcW w:w="1710" w:type="dxa"/>
            <w:tcBorders>
              <w:top w:val="single" w:sz="4" w:space="0" w:color="008AC8"/>
              <w:left w:val="nil"/>
              <w:bottom w:val="single" w:sz="4" w:space="0" w:color="008AC8"/>
              <w:right w:val="nil"/>
            </w:tcBorders>
          </w:tcPr>
          <w:p w14:paraId="0BCAE8FF" w14:textId="093E2466" w:rsidR="005154C4" w:rsidRDefault="007C0244" w:rsidP="0052184C">
            <w:pPr>
              <w:pStyle w:val="TableTextMS"/>
            </w:pPr>
            <w:r>
              <w:t>End of Week 3</w:t>
            </w:r>
          </w:p>
        </w:tc>
      </w:tr>
      <w:tr w:rsidR="0052184C" w14:paraId="3EA0E7EC" w14:textId="77777777" w:rsidTr="008F4E44">
        <w:tc>
          <w:tcPr>
            <w:tcW w:w="7740" w:type="dxa"/>
            <w:tcBorders>
              <w:top w:val="single" w:sz="4" w:space="0" w:color="008AC8"/>
              <w:left w:val="nil"/>
              <w:bottom w:val="single" w:sz="4" w:space="0" w:color="008AC8"/>
              <w:right w:val="nil"/>
            </w:tcBorders>
          </w:tcPr>
          <w:p w14:paraId="2393B4B8" w14:textId="557B9DA2" w:rsidR="0052184C" w:rsidRDefault="0052184C" w:rsidP="008F4E44">
            <w:pPr>
              <w:pStyle w:val="TableTextMS"/>
              <w:rPr>
                <w:rFonts w:eastAsiaTheme="minorEastAsia"/>
              </w:rPr>
            </w:pPr>
            <w:r>
              <w:rPr>
                <w:rFonts w:eastAsiaTheme="minorEastAsia"/>
              </w:rPr>
              <w:t xml:space="preserve">Include the Microsoft Solution architect in User Experience envisioning, planning and design sessions conducted by </w:t>
            </w:r>
            <w:del w:id="174" w:author="Aniruddha Bapat" w:date="2020-01-20T14:20:00Z">
              <w:r w:rsidDel="003B0E05">
                <w:rPr>
                  <w:rFonts w:eastAsiaTheme="minorEastAsia"/>
                </w:rPr>
                <w:delText>Honeywell</w:delText>
              </w:r>
            </w:del>
            <w:ins w:id="175" w:author="Aniruddha Bapat" w:date="2020-01-20T14:20:00Z">
              <w:r w:rsidR="003B0E05">
                <w:rPr>
                  <w:rFonts w:eastAsiaTheme="minorEastAsia"/>
                </w:rPr>
                <w:t>Customer</w:t>
              </w:r>
            </w:ins>
            <w:r>
              <w:rPr>
                <w:rFonts w:eastAsiaTheme="minorEastAsia"/>
              </w:rPr>
              <w:t xml:space="preserve"> and its partners as it relates to </w:t>
            </w:r>
            <w:del w:id="176" w:author="Aniruddha Bapat" w:date="2020-01-20T14:20:00Z">
              <w:r w:rsidDel="003B0E05">
                <w:rPr>
                  <w:rFonts w:eastAsiaTheme="minorEastAsia"/>
                </w:rPr>
                <w:delText>DEX</w:delText>
              </w:r>
            </w:del>
            <w:ins w:id="177" w:author="Aniruddha Bapat" w:date="2020-01-20T14:20:00Z">
              <w:r w:rsidR="003B0E05">
                <w:rPr>
                  <w:rFonts w:eastAsiaTheme="minorEastAsia"/>
                </w:rPr>
                <w:t>DW</w:t>
              </w:r>
            </w:ins>
            <w:r>
              <w:rPr>
                <w:rFonts w:eastAsiaTheme="minorEastAsia"/>
              </w:rPr>
              <w:t xml:space="preserve"> and </w:t>
            </w:r>
            <w:del w:id="178" w:author="Aniruddha Bapat" w:date="2020-01-20T14:20:00Z">
              <w:r w:rsidDel="00701048">
                <w:rPr>
                  <w:rFonts w:eastAsiaTheme="minorEastAsia"/>
                </w:rPr>
                <w:delText>DWP</w:delText>
              </w:r>
            </w:del>
            <w:ins w:id="179" w:author="Aniruddha Bapat" w:date="2020-01-20T14:20:00Z">
              <w:r w:rsidR="00701048">
                <w:rPr>
                  <w:rFonts w:eastAsiaTheme="minorEastAsia"/>
                </w:rPr>
                <w:t>DW</w:t>
              </w:r>
            </w:ins>
          </w:p>
        </w:tc>
        <w:tc>
          <w:tcPr>
            <w:tcW w:w="1710" w:type="dxa"/>
            <w:tcBorders>
              <w:top w:val="single" w:sz="4" w:space="0" w:color="008AC8"/>
              <w:left w:val="nil"/>
              <w:bottom w:val="single" w:sz="4" w:space="0" w:color="008AC8"/>
              <w:right w:val="nil"/>
            </w:tcBorders>
          </w:tcPr>
          <w:p w14:paraId="7488C956" w14:textId="56857ED3" w:rsidR="0052184C" w:rsidRDefault="007C0244" w:rsidP="008F4E44">
            <w:pPr>
              <w:pStyle w:val="TableTextMS"/>
            </w:pPr>
            <w:r>
              <w:t>Throughout the project</w:t>
            </w:r>
          </w:p>
        </w:tc>
      </w:tr>
      <w:tr w:rsidR="0052184C" w14:paraId="379F25CD" w14:textId="77777777" w:rsidTr="008F4E44">
        <w:tc>
          <w:tcPr>
            <w:tcW w:w="7740" w:type="dxa"/>
            <w:tcBorders>
              <w:top w:val="single" w:sz="4" w:space="0" w:color="008AC8"/>
              <w:left w:val="nil"/>
              <w:bottom w:val="single" w:sz="4" w:space="0" w:color="008AC8"/>
              <w:right w:val="nil"/>
            </w:tcBorders>
          </w:tcPr>
          <w:p w14:paraId="41F8FEEA" w14:textId="06A88AE0" w:rsidR="0052184C" w:rsidRDefault="0052184C" w:rsidP="008F4E44">
            <w:pPr>
              <w:pStyle w:val="TableTextMS"/>
              <w:rPr>
                <w:rFonts w:eastAsiaTheme="minorEastAsia"/>
              </w:rPr>
            </w:pPr>
            <w:r>
              <w:rPr>
                <w:rFonts w:eastAsiaTheme="minorEastAsia"/>
              </w:rPr>
              <w:t xml:space="preserve">Deliver Phase 1 user experience design documentation (story boards, wireframes and UI mockups) </w:t>
            </w:r>
          </w:p>
        </w:tc>
        <w:tc>
          <w:tcPr>
            <w:tcW w:w="1710" w:type="dxa"/>
            <w:tcBorders>
              <w:top w:val="single" w:sz="4" w:space="0" w:color="008AC8"/>
              <w:left w:val="nil"/>
              <w:bottom w:val="single" w:sz="4" w:space="0" w:color="008AC8"/>
              <w:right w:val="nil"/>
            </w:tcBorders>
          </w:tcPr>
          <w:p w14:paraId="08581EB8" w14:textId="2B9F5D33" w:rsidR="0052184C" w:rsidRDefault="007C0244" w:rsidP="008F4E44">
            <w:pPr>
              <w:pStyle w:val="TableTextMS"/>
            </w:pPr>
            <w:r>
              <w:t>By Week 9</w:t>
            </w:r>
          </w:p>
        </w:tc>
      </w:tr>
      <w:tr w:rsidR="0052184C" w14:paraId="110BF6FB" w14:textId="77777777" w:rsidTr="008F4E44">
        <w:tc>
          <w:tcPr>
            <w:tcW w:w="7740" w:type="dxa"/>
            <w:tcBorders>
              <w:top w:val="single" w:sz="4" w:space="0" w:color="008AC8"/>
              <w:left w:val="nil"/>
              <w:bottom w:val="single" w:sz="4" w:space="0" w:color="008AC8"/>
              <w:right w:val="nil"/>
            </w:tcBorders>
          </w:tcPr>
          <w:p w14:paraId="1379045F" w14:textId="025B24AD" w:rsidR="0052184C" w:rsidRDefault="0052184C" w:rsidP="0052184C">
            <w:pPr>
              <w:pStyle w:val="TableTextMS"/>
              <w:rPr>
                <w:rFonts w:eastAsiaTheme="minorEastAsia"/>
              </w:rPr>
            </w:pPr>
            <w:r>
              <w:rPr>
                <w:rFonts w:eastAsiaTheme="minorEastAsia"/>
              </w:rPr>
              <w:t xml:space="preserve">Include the Microsoft Solution architect in Information architecture envisioning, planning and design sessions conducted by </w:t>
            </w:r>
            <w:del w:id="180" w:author="Aniruddha Bapat" w:date="2020-01-20T14:20:00Z">
              <w:r w:rsidDel="003B0E05">
                <w:rPr>
                  <w:rFonts w:eastAsiaTheme="minorEastAsia"/>
                </w:rPr>
                <w:delText>Honeywell</w:delText>
              </w:r>
            </w:del>
            <w:ins w:id="181" w:author="Aniruddha Bapat" w:date="2020-01-20T14:20:00Z">
              <w:r w:rsidR="003B0E05">
                <w:rPr>
                  <w:rFonts w:eastAsiaTheme="minorEastAsia"/>
                </w:rPr>
                <w:t>Customer</w:t>
              </w:r>
            </w:ins>
            <w:r>
              <w:rPr>
                <w:rFonts w:eastAsiaTheme="minorEastAsia"/>
              </w:rPr>
              <w:t xml:space="preserve"> and its partners as it relates to </w:t>
            </w:r>
            <w:del w:id="182" w:author="Aniruddha Bapat" w:date="2020-01-20T14:20:00Z">
              <w:r w:rsidDel="003B0E05">
                <w:rPr>
                  <w:rFonts w:eastAsiaTheme="minorEastAsia"/>
                </w:rPr>
                <w:delText>DEX</w:delText>
              </w:r>
            </w:del>
            <w:ins w:id="183" w:author="Aniruddha Bapat" w:date="2020-01-20T14:20:00Z">
              <w:r w:rsidR="003B0E05">
                <w:rPr>
                  <w:rFonts w:eastAsiaTheme="minorEastAsia"/>
                </w:rPr>
                <w:t>DW</w:t>
              </w:r>
            </w:ins>
            <w:r>
              <w:rPr>
                <w:rFonts w:eastAsiaTheme="minorEastAsia"/>
              </w:rPr>
              <w:t xml:space="preserve"> and </w:t>
            </w:r>
            <w:del w:id="184" w:author="Aniruddha Bapat" w:date="2020-01-20T14:20:00Z">
              <w:r w:rsidDel="00701048">
                <w:rPr>
                  <w:rFonts w:eastAsiaTheme="minorEastAsia"/>
                </w:rPr>
                <w:delText>DWP</w:delText>
              </w:r>
            </w:del>
            <w:ins w:id="185" w:author="Aniruddha Bapat" w:date="2020-01-20T14:20:00Z">
              <w:r w:rsidR="00701048">
                <w:rPr>
                  <w:rFonts w:eastAsiaTheme="minorEastAsia"/>
                </w:rPr>
                <w:t>DW</w:t>
              </w:r>
            </w:ins>
          </w:p>
        </w:tc>
        <w:tc>
          <w:tcPr>
            <w:tcW w:w="1710" w:type="dxa"/>
            <w:tcBorders>
              <w:top w:val="single" w:sz="4" w:space="0" w:color="008AC8"/>
              <w:left w:val="nil"/>
              <w:bottom w:val="single" w:sz="4" w:space="0" w:color="008AC8"/>
              <w:right w:val="nil"/>
            </w:tcBorders>
          </w:tcPr>
          <w:p w14:paraId="24A96171" w14:textId="62404E10" w:rsidR="0052184C" w:rsidRDefault="007C0244" w:rsidP="008F4E44">
            <w:pPr>
              <w:pStyle w:val="TableTextMS"/>
            </w:pPr>
            <w:r>
              <w:t>Throughout the project</w:t>
            </w:r>
          </w:p>
        </w:tc>
      </w:tr>
      <w:tr w:rsidR="0052184C" w14:paraId="2B6E2D31" w14:textId="77777777" w:rsidTr="008F4E44">
        <w:tc>
          <w:tcPr>
            <w:tcW w:w="7740" w:type="dxa"/>
            <w:tcBorders>
              <w:top w:val="single" w:sz="4" w:space="0" w:color="008AC8"/>
              <w:left w:val="nil"/>
              <w:bottom w:val="single" w:sz="4" w:space="0" w:color="008AC8"/>
              <w:right w:val="nil"/>
            </w:tcBorders>
          </w:tcPr>
          <w:p w14:paraId="3BE8AF6D" w14:textId="107F6B68" w:rsidR="0052184C" w:rsidRDefault="0052184C" w:rsidP="008F4E44">
            <w:pPr>
              <w:pStyle w:val="TableTextMS"/>
              <w:rPr>
                <w:rFonts w:eastAsiaTheme="minorEastAsia"/>
              </w:rPr>
            </w:pPr>
            <w:r>
              <w:rPr>
                <w:rFonts w:eastAsiaTheme="minorEastAsia"/>
              </w:rPr>
              <w:t xml:space="preserve">Deliver Phase 1 information architecture design documentation (site maps, navigation, publishing page designs, enterprise taxonomy) </w:t>
            </w:r>
          </w:p>
        </w:tc>
        <w:tc>
          <w:tcPr>
            <w:tcW w:w="1710" w:type="dxa"/>
            <w:tcBorders>
              <w:top w:val="single" w:sz="4" w:space="0" w:color="008AC8"/>
              <w:left w:val="nil"/>
              <w:bottom w:val="single" w:sz="4" w:space="0" w:color="008AC8"/>
              <w:right w:val="nil"/>
            </w:tcBorders>
          </w:tcPr>
          <w:p w14:paraId="689EB40C" w14:textId="1839F2C0" w:rsidR="0052184C" w:rsidRDefault="007C0244" w:rsidP="008F4E44">
            <w:pPr>
              <w:pStyle w:val="TableTextMS"/>
            </w:pPr>
            <w:r>
              <w:t>By Week 9</w:t>
            </w:r>
          </w:p>
        </w:tc>
      </w:tr>
      <w:tr w:rsidR="00712D23" w14:paraId="3F591BE1" w14:textId="77777777" w:rsidTr="00DB4CF7">
        <w:tc>
          <w:tcPr>
            <w:tcW w:w="7740" w:type="dxa"/>
            <w:tcBorders>
              <w:top w:val="single" w:sz="4" w:space="0" w:color="008AC8"/>
              <w:left w:val="nil"/>
              <w:bottom w:val="single" w:sz="4" w:space="0" w:color="008AC8"/>
              <w:right w:val="nil"/>
            </w:tcBorders>
          </w:tcPr>
          <w:p w14:paraId="68F935F3" w14:textId="7D9AA5A2" w:rsidR="00712D23" w:rsidRDefault="00712D23" w:rsidP="00712D23">
            <w:pPr>
              <w:pStyle w:val="TableTextMS"/>
              <w:rPr>
                <w:rFonts w:eastAsiaTheme="minorEastAsia"/>
              </w:rPr>
            </w:pPr>
            <w:r>
              <w:rPr>
                <w:rFonts w:eastAsiaTheme="minorEastAsia"/>
              </w:rPr>
              <w:t xml:space="preserve">Include the Microsoft Solution architect in Enterprise Search architecture envisioning, planning and design sessions conducted by </w:t>
            </w:r>
            <w:del w:id="186" w:author="Aniruddha Bapat" w:date="2020-01-20T14:20:00Z">
              <w:r w:rsidDel="003B0E05">
                <w:rPr>
                  <w:rFonts w:eastAsiaTheme="minorEastAsia"/>
                </w:rPr>
                <w:delText>Honeywell</w:delText>
              </w:r>
            </w:del>
            <w:ins w:id="187" w:author="Aniruddha Bapat" w:date="2020-01-20T14:20:00Z">
              <w:r w:rsidR="003B0E05">
                <w:rPr>
                  <w:rFonts w:eastAsiaTheme="minorEastAsia"/>
                </w:rPr>
                <w:t>Customer</w:t>
              </w:r>
            </w:ins>
            <w:r>
              <w:rPr>
                <w:rFonts w:eastAsiaTheme="minorEastAsia"/>
              </w:rPr>
              <w:t xml:space="preserve"> and its partners as it relates to </w:t>
            </w:r>
            <w:del w:id="188" w:author="Aniruddha Bapat" w:date="2020-01-20T14:20:00Z">
              <w:r w:rsidDel="003B0E05">
                <w:rPr>
                  <w:rFonts w:eastAsiaTheme="minorEastAsia"/>
                </w:rPr>
                <w:delText>DEX</w:delText>
              </w:r>
            </w:del>
            <w:ins w:id="189" w:author="Aniruddha Bapat" w:date="2020-01-20T14:20:00Z">
              <w:r w:rsidR="003B0E05">
                <w:rPr>
                  <w:rFonts w:eastAsiaTheme="minorEastAsia"/>
                </w:rPr>
                <w:t>DW</w:t>
              </w:r>
            </w:ins>
            <w:r>
              <w:rPr>
                <w:rFonts w:eastAsiaTheme="minorEastAsia"/>
              </w:rPr>
              <w:t xml:space="preserve"> and </w:t>
            </w:r>
            <w:del w:id="190" w:author="Aniruddha Bapat" w:date="2020-01-20T14:20:00Z">
              <w:r w:rsidDel="00701048">
                <w:rPr>
                  <w:rFonts w:eastAsiaTheme="minorEastAsia"/>
                </w:rPr>
                <w:delText>DWP</w:delText>
              </w:r>
            </w:del>
            <w:ins w:id="191" w:author="Aniruddha Bapat" w:date="2020-01-20T14:20:00Z">
              <w:r w:rsidR="00701048">
                <w:rPr>
                  <w:rFonts w:eastAsiaTheme="minorEastAsia"/>
                </w:rPr>
                <w:t>DW</w:t>
              </w:r>
            </w:ins>
          </w:p>
        </w:tc>
        <w:tc>
          <w:tcPr>
            <w:tcW w:w="1710" w:type="dxa"/>
            <w:tcBorders>
              <w:top w:val="single" w:sz="4" w:space="0" w:color="008AC8"/>
              <w:left w:val="nil"/>
              <w:bottom w:val="single" w:sz="4" w:space="0" w:color="008AC8"/>
              <w:right w:val="nil"/>
            </w:tcBorders>
          </w:tcPr>
          <w:p w14:paraId="3B97886A" w14:textId="5F63255E" w:rsidR="00712D23" w:rsidRDefault="007C0244" w:rsidP="00DB4CF7">
            <w:pPr>
              <w:pStyle w:val="TableTextMS"/>
            </w:pPr>
            <w:r>
              <w:t>Throughout the project</w:t>
            </w:r>
          </w:p>
        </w:tc>
      </w:tr>
      <w:tr w:rsidR="00712D23" w14:paraId="627D9049" w14:textId="77777777" w:rsidTr="008F4E44">
        <w:tc>
          <w:tcPr>
            <w:tcW w:w="7740" w:type="dxa"/>
            <w:tcBorders>
              <w:top w:val="single" w:sz="4" w:space="0" w:color="008AC8"/>
              <w:left w:val="nil"/>
              <w:bottom w:val="single" w:sz="4" w:space="0" w:color="008AC8"/>
              <w:right w:val="nil"/>
            </w:tcBorders>
          </w:tcPr>
          <w:p w14:paraId="2EF6C6BE" w14:textId="74BC0C0F" w:rsidR="00712D23" w:rsidRDefault="00712D23" w:rsidP="00005134">
            <w:pPr>
              <w:pStyle w:val="TableTextMS"/>
              <w:rPr>
                <w:rFonts w:eastAsiaTheme="minorEastAsia"/>
              </w:rPr>
            </w:pPr>
            <w:r>
              <w:rPr>
                <w:rFonts w:eastAsiaTheme="minorEastAsia"/>
              </w:rPr>
              <w:t>Deliver Phase 1 Search design documentation (</w:t>
            </w:r>
            <w:r w:rsidR="00005134">
              <w:rPr>
                <w:rFonts w:eastAsiaTheme="minorEastAsia"/>
              </w:rPr>
              <w:t>taxonomy, refiners, search verticals/IA, search result types and associated UX, best bets, keywords, dictionaries</w:t>
            </w:r>
            <w:r>
              <w:rPr>
                <w:rFonts w:eastAsiaTheme="minorEastAsia"/>
              </w:rPr>
              <w:t xml:space="preserve">) </w:t>
            </w:r>
          </w:p>
        </w:tc>
        <w:tc>
          <w:tcPr>
            <w:tcW w:w="1710" w:type="dxa"/>
            <w:tcBorders>
              <w:top w:val="single" w:sz="4" w:space="0" w:color="008AC8"/>
              <w:left w:val="nil"/>
              <w:bottom w:val="single" w:sz="4" w:space="0" w:color="008AC8"/>
              <w:right w:val="nil"/>
            </w:tcBorders>
          </w:tcPr>
          <w:p w14:paraId="4C332E21" w14:textId="23666DC7" w:rsidR="00712D23" w:rsidRDefault="007C0244" w:rsidP="00712D23">
            <w:pPr>
              <w:pStyle w:val="TableTextMS"/>
            </w:pPr>
            <w:r>
              <w:t>By Week 9</w:t>
            </w:r>
            <w:r w:rsidR="00712D23">
              <w:t xml:space="preserve"> </w:t>
            </w:r>
          </w:p>
        </w:tc>
      </w:tr>
      <w:tr w:rsidR="00712D23" w14:paraId="1B829247" w14:textId="77777777" w:rsidTr="008F4E44">
        <w:tc>
          <w:tcPr>
            <w:tcW w:w="7740" w:type="dxa"/>
            <w:tcBorders>
              <w:top w:val="single" w:sz="4" w:space="0" w:color="008AC8"/>
              <w:left w:val="nil"/>
              <w:bottom w:val="single" w:sz="4" w:space="0" w:color="008AC8"/>
              <w:right w:val="nil"/>
            </w:tcBorders>
          </w:tcPr>
          <w:p w14:paraId="3C238295" w14:textId="77777777" w:rsidR="00712D23" w:rsidRDefault="00712D23" w:rsidP="00712D23">
            <w:pPr>
              <w:pStyle w:val="TableTextMS"/>
              <w:rPr>
                <w:rFonts w:eastAsiaTheme="minorEastAsia"/>
              </w:rPr>
            </w:pPr>
            <w:r>
              <w:rPr>
                <w:rFonts w:eastAsiaTheme="minorEastAsia"/>
              </w:rPr>
              <w:t>Participate in leadership and stakeholder envisioning and alignment sessions</w:t>
            </w:r>
          </w:p>
        </w:tc>
        <w:tc>
          <w:tcPr>
            <w:tcW w:w="1710" w:type="dxa"/>
            <w:tcBorders>
              <w:top w:val="single" w:sz="4" w:space="0" w:color="008AC8"/>
              <w:left w:val="nil"/>
              <w:bottom w:val="single" w:sz="4" w:space="0" w:color="008AC8"/>
              <w:right w:val="nil"/>
            </w:tcBorders>
            <w:hideMark/>
          </w:tcPr>
          <w:p w14:paraId="3955614D" w14:textId="7B8649DD" w:rsidR="00712D23" w:rsidRDefault="00712D23" w:rsidP="00712D23">
            <w:pPr>
              <w:pStyle w:val="TableTextMS"/>
              <w:rPr>
                <w:rFonts w:eastAsiaTheme="minorEastAsia"/>
              </w:rPr>
            </w:pPr>
            <w:r>
              <w:t xml:space="preserve">As defined by </w:t>
            </w:r>
            <w:del w:id="192" w:author="Aniruddha Bapat" w:date="2020-01-20T14:20:00Z">
              <w:r w:rsidR="00902C4B" w:rsidDel="003B0E05">
                <w:delText>Honeywell</w:delText>
              </w:r>
            </w:del>
            <w:ins w:id="193" w:author="Aniruddha Bapat" w:date="2020-01-20T14:20:00Z">
              <w:r w:rsidR="003B0E05">
                <w:t>Customer</w:t>
              </w:r>
            </w:ins>
            <w:r>
              <w:t xml:space="preserve"> Program Management</w:t>
            </w:r>
          </w:p>
        </w:tc>
      </w:tr>
      <w:tr w:rsidR="00712D23" w14:paraId="4FD6262A" w14:textId="77777777" w:rsidTr="008F4E44">
        <w:tc>
          <w:tcPr>
            <w:tcW w:w="7740" w:type="dxa"/>
            <w:tcBorders>
              <w:top w:val="single" w:sz="4" w:space="0" w:color="008AC8"/>
              <w:left w:val="nil"/>
              <w:bottom w:val="single" w:sz="4" w:space="0" w:color="008AC8"/>
              <w:right w:val="nil"/>
            </w:tcBorders>
          </w:tcPr>
          <w:p w14:paraId="48075AC1" w14:textId="77777777" w:rsidR="00712D23" w:rsidRDefault="00712D23" w:rsidP="00712D23">
            <w:pPr>
              <w:pStyle w:val="TableTextMS"/>
              <w:rPr>
                <w:rFonts w:eastAsiaTheme="minorEastAsia"/>
              </w:rPr>
            </w:pPr>
            <w:r>
              <w:rPr>
                <w:rFonts w:eastAsiaTheme="minorEastAsia"/>
              </w:rPr>
              <w:t>Participate in security and compliance requirements analysis sessions</w:t>
            </w:r>
          </w:p>
        </w:tc>
        <w:tc>
          <w:tcPr>
            <w:tcW w:w="1710" w:type="dxa"/>
            <w:tcBorders>
              <w:top w:val="single" w:sz="4" w:space="0" w:color="008AC8"/>
              <w:left w:val="nil"/>
              <w:bottom w:val="single" w:sz="4" w:space="0" w:color="008AC8"/>
              <w:right w:val="nil"/>
            </w:tcBorders>
          </w:tcPr>
          <w:p w14:paraId="5D31855D" w14:textId="69CCAC67" w:rsidR="00712D23" w:rsidRDefault="00712D23" w:rsidP="00712D23">
            <w:pPr>
              <w:pStyle w:val="TableTextMS"/>
            </w:pPr>
            <w:r>
              <w:t xml:space="preserve">As defined by </w:t>
            </w:r>
            <w:del w:id="194" w:author="Aniruddha Bapat" w:date="2020-01-20T14:20:00Z">
              <w:r w:rsidR="00902C4B" w:rsidDel="003B0E05">
                <w:delText>Honeywell</w:delText>
              </w:r>
            </w:del>
            <w:ins w:id="195" w:author="Aniruddha Bapat" w:date="2020-01-20T14:20:00Z">
              <w:r w:rsidR="003B0E05">
                <w:t>Customer</w:t>
              </w:r>
            </w:ins>
            <w:r>
              <w:t xml:space="preserve"> Program Management</w:t>
            </w:r>
          </w:p>
        </w:tc>
      </w:tr>
    </w:tbl>
    <w:p w14:paraId="6582E9E1" w14:textId="77777777" w:rsidR="00132040" w:rsidRPr="00A10003" w:rsidRDefault="00132040" w:rsidP="00132040">
      <w:pPr>
        <w:pStyle w:val="Heading3Numbered"/>
      </w:pPr>
      <w:r w:rsidRPr="00A10003">
        <w:t>Out of Scope</w:t>
      </w:r>
    </w:p>
    <w:p w14:paraId="6A5347A9" w14:textId="71989214" w:rsidR="00132040" w:rsidRDefault="00132040" w:rsidP="00132040">
      <w:pPr>
        <w:pStyle w:val="BodyMS"/>
      </w:pPr>
      <w:r>
        <w:t xml:space="preserve">Any item not listed as within scope is considered out of scope for the </w:t>
      </w:r>
      <w:r w:rsidR="005154C4">
        <w:t>Architecture and Design workstream</w:t>
      </w:r>
      <w:r>
        <w:t>:</w:t>
      </w:r>
    </w:p>
    <w:p w14:paraId="78561DC9" w14:textId="30D13F2D" w:rsidR="005154C4" w:rsidRDefault="005154C4" w:rsidP="00132040">
      <w:pPr>
        <w:pStyle w:val="Bullet1"/>
      </w:pPr>
      <w:del w:id="196" w:author="Aniruddha Bapat" w:date="2020-01-20T14:20:00Z">
        <w:r w:rsidDel="00701048">
          <w:delText>DWP</w:delText>
        </w:r>
      </w:del>
      <w:ins w:id="197" w:author="Aniruddha Bapat" w:date="2020-01-20T14:20:00Z">
        <w:r w:rsidR="00701048">
          <w:t>DW</w:t>
        </w:r>
      </w:ins>
      <w:r>
        <w:t xml:space="preserve"> User Experience Design </w:t>
      </w:r>
    </w:p>
    <w:p w14:paraId="4C99FDC2" w14:textId="66716D8C" w:rsidR="005154C4" w:rsidRDefault="005154C4" w:rsidP="00132040">
      <w:pPr>
        <w:pStyle w:val="Bullet1"/>
      </w:pPr>
      <w:del w:id="198" w:author="Aniruddha Bapat" w:date="2020-01-20T14:20:00Z">
        <w:r w:rsidDel="00701048">
          <w:delText>DWP</w:delText>
        </w:r>
      </w:del>
      <w:ins w:id="199" w:author="Aniruddha Bapat" w:date="2020-01-20T14:20:00Z">
        <w:r w:rsidR="00701048">
          <w:t>DW</w:t>
        </w:r>
      </w:ins>
      <w:r>
        <w:t xml:space="preserve"> Information Architecture Design </w:t>
      </w:r>
    </w:p>
    <w:p w14:paraId="34F25EF9" w14:textId="288489A6" w:rsidR="005154C4" w:rsidRDefault="005154C4" w:rsidP="00132040">
      <w:pPr>
        <w:pStyle w:val="Bullet1"/>
      </w:pPr>
      <w:del w:id="200" w:author="Aniruddha Bapat" w:date="2020-01-20T14:20:00Z">
        <w:r w:rsidDel="00701048">
          <w:delText>DWP</w:delText>
        </w:r>
      </w:del>
      <w:ins w:id="201" w:author="Aniruddha Bapat" w:date="2020-01-20T14:20:00Z">
        <w:r w:rsidR="00701048">
          <w:t>DW</w:t>
        </w:r>
      </w:ins>
      <w:r>
        <w:t xml:space="preserve"> Enterprise Search Enhanced User Experience Design </w:t>
      </w:r>
    </w:p>
    <w:p w14:paraId="48645AB9" w14:textId="06E773E7" w:rsidR="00132040" w:rsidRPr="00A10003" w:rsidRDefault="005154C4" w:rsidP="00132040">
      <w:pPr>
        <w:pStyle w:val="Bullet1"/>
      </w:pPr>
      <w:r>
        <w:t xml:space="preserve">Creation of production ready solutions </w:t>
      </w:r>
    </w:p>
    <w:p w14:paraId="7910FDBC" w14:textId="77777777" w:rsidR="005154C4" w:rsidRDefault="00132040" w:rsidP="00132040">
      <w:pPr>
        <w:pStyle w:val="Bullet1"/>
      </w:pPr>
      <w:r w:rsidRPr="00A10003">
        <w:t>Implementation of requirements</w:t>
      </w:r>
      <w:r w:rsidR="005154C4">
        <w:t xml:space="preserve"> and use cases captured</w:t>
      </w:r>
    </w:p>
    <w:p w14:paraId="74885E42" w14:textId="77777777" w:rsidR="007475AB" w:rsidRDefault="005154C4" w:rsidP="00132040">
      <w:pPr>
        <w:pStyle w:val="Bullet1"/>
      </w:pPr>
      <w:r>
        <w:t xml:space="preserve">Implementation of </w:t>
      </w:r>
      <w:r w:rsidR="007475AB">
        <w:t xml:space="preserve">unit testing, functional testing, performance testing, capacity testing and business continuity testing </w:t>
      </w:r>
    </w:p>
    <w:p w14:paraId="7688E9AA" w14:textId="77777777" w:rsidR="007475AB" w:rsidRDefault="007475AB" w:rsidP="00132040">
      <w:pPr>
        <w:pStyle w:val="Bullet1"/>
      </w:pPr>
      <w:r>
        <w:t xml:space="preserve">Implementation of release management plans </w:t>
      </w:r>
    </w:p>
    <w:p w14:paraId="7A6283E1" w14:textId="3B57B156" w:rsidR="005154C4" w:rsidRDefault="007475AB" w:rsidP="00132040">
      <w:pPr>
        <w:pStyle w:val="Bullet1"/>
      </w:pPr>
      <w:r>
        <w:t xml:space="preserve">User Acceptance Testing planning, design and implementation </w:t>
      </w:r>
    </w:p>
    <w:p w14:paraId="4CF939A8" w14:textId="05892BD0" w:rsidR="00132040" w:rsidRPr="00A10003" w:rsidRDefault="005154C4" w:rsidP="00132040">
      <w:pPr>
        <w:pStyle w:val="Bullet1"/>
      </w:pPr>
      <w:r>
        <w:t xml:space="preserve">Installation and configuration of </w:t>
      </w:r>
      <w:proofErr w:type="spellStart"/>
      <w:r>
        <w:t>APIGee</w:t>
      </w:r>
      <w:proofErr w:type="spellEnd"/>
      <w:r>
        <w:t xml:space="preserve"> infrastructure and test REST API endpoint  </w:t>
      </w:r>
    </w:p>
    <w:p w14:paraId="3669C371" w14:textId="3D23A2BF" w:rsidR="001C24D1" w:rsidRDefault="001C24D1" w:rsidP="00132040">
      <w:pPr>
        <w:pStyle w:val="Bullet1"/>
      </w:pPr>
      <w:r>
        <w:t xml:space="preserve">Installation and configuration of Kaltura or other </w:t>
      </w:r>
      <w:proofErr w:type="gramStart"/>
      <w:r>
        <w:t>third party</w:t>
      </w:r>
      <w:proofErr w:type="gramEnd"/>
      <w:r>
        <w:t xml:space="preserve"> video management platforms </w:t>
      </w:r>
    </w:p>
    <w:p w14:paraId="445708B0" w14:textId="1F022324" w:rsidR="001C24D1" w:rsidRDefault="001C24D1" w:rsidP="00132040">
      <w:pPr>
        <w:pStyle w:val="Bullet1"/>
      </w:pPr>
      <w:r>
        <w:t xml:space="preserve">Design of features requiring API level integration with Kaltura or </w:t>
      </w:r>
      <w:proofErr w:type="gramStart"/>
      <w:r>
        <w:t>third party</w:t>
      </w:r>
      <w:proofErr w:type="gramEnd"/>
      <w:r>
        <w:t xml:space="preserve"> video management platforms </w:t>
      </w:r>
    </w:p>
    <w:p w14:paraId="5E879698" w14:textId="7B4FA662" w:rsidR="001C24D1" w:rsidRDefault="001C24D1" w:rsidP="00132040">
      <w:pPr>
        <w:pStyle w:val="Bullet1"/>
      </w:pPr>
      <w:r>
        <w:t xml:space="preserve">Content migration planning, design and implementation of any kind. </w:t>
      </w:r>
    </w:p>
    <w:p w14:paraId="1025C2B1" w14:textId="07A3EA8C" w:rsidR="00132040" w:rsidRPr="00A10003" w:rsidRDefault="00132040" w:rsidP="00132040">
      <w:pPr>
        <w:pStyle w:val="Bullet1"/>
      </w:pPr>
      <w:r>
        <w:t xml:space="preserve">Providing </w:t>
      </w:r>
      <w:r w:rsidRPr="00A10003">
        <w:t>service</w:t>
      </w:r>
      <w:r>
        <w:t>s</w:t>
      </w:r>
      <w:r w:rsidRPr="00A10003">
        <w:t xml:space="preserve"> outside the defined service description</w:t>
      </w:r>
      <w:r>
        <w:t xml:space="preserve"> and service level agreements</w:t>
      </w:r>
      <w:r w:rsidRPr="00A10003">
        <w:t xml:space="preserve"> for Office 365</w:t>
      </w:r>
      <w:r w:rsidR="005154C4">
        <w:t xml:space="preserve"> and/or Azure </w:t>
      </w:r>
    </w:p>
    <w:p w14:paraId="13AABFEB" w14:textId="77777777" w:rsidR="00132040" w:rsidRPr="007C0244" w:rsidRDefault="00132040" w:rsidP="00132040">
      <w:pPr>
        <w:pStyle w:val="Bullet1"/>
      </w:pPr>
      <w:r w:rsidRPr="007C0244">
        <w:t>Assessing vendor or partner quality outside the vendor or partners directly contracting with Microsoft under this statement of work</w:t>
      </w:r>
    </w:p>
    <w:p w14:paraId="18915604" w14:textId="77777777" w:rsidR="00132040" w:rsidRDefault="00132040" w:rsidP="00132040">
      <w:pPr>
        <w:pStyle w:val="Heading3Numbered"/>
      </w:pPr>
      <w:bookmarkStart w:id="202" w:name="_Toc401760784"/>
      <w:r w:rsidRPr="00A10003">
        <w:t>Assumptions</w:t>
      </w:r>
    </w:p>
    <w:p w14:paraId="1A9DA169" w14:textId="5F2E7F7B" w:rsidR="00132040" w:rsidRDefault="00132040" w:rsidP="00132040">
      <w:pPr>
        <w:pStyle w:val="BodyMS"/>
      </w:pPr>
      <w:r>
        <w:t xml:space="preserve">The following assumptions apply to the </w:t>
      </w:r>
      <w:r w:rsidR="007475AB">
        <w:t>Architecture and Design work stream</w:t>
      </w:r>
      <w:r>
        <w:t xml:space="preserve">: </w:t>
      </w:r>
    </w:p>
    <w:p w14:paraId="7762DF13" w14:textId="6BFED4D7" w:rsidR="00132040" w:rsidRDefault="007475AB" w:rsidP="00132040">
      <w:pPr>
        <w:pStyle w:val="Bullet1"/>
      </w:pPr>
      <w:del w:id="203" w:author="Aniruddha Bapat" w:date="2020-01-20T14:20:00Z">
        <w:r w:rsidDel="003B0E05">
          <w:delText>Honeywell</w:delText>
        </w:r>
      </w:del>
      <w:ins w:id="204" w:author="Aniruddha Bapat" w:date="2020-01-20T14:20:00Z">
        <w:r w:rsidR="003B0E05">
          <w:t>Customer</w:t>
        </w:r>
      </w:ins>
      <w:r w:rsidR="00132040">
        <w:t xml:space="preserve"> has an existing program executive steering committee which meets regularly to </w:t>
      </w:r>
      <w:r w:rsidR="000836EF">
        <w:t xml:space="preserve">discuss </w:t>
      </w:r>
      <w:r w:rsidR="00132040">
        <w:t xml:space="preserve">program strategy, objectives, risks/issues and accomplishments </w:t>
      </w:r>
    </w:p>
    <w:p w14:paraId="2714DFB4" w14:textId="2A382BC0" w:rsidR="00132040" w:rsidRDefault="007475AB" w:rsidP="00132040">
      <w:pPr>
        <w:pStyle w:val="Bullet1"/>
      </w:pPr>
      <w:del w:id="205" w:author="Aniruddha Bapat" w:date="2020-01-20T14:20:00Z">
        <w:r w:rsidDel="003B0E05">
          <w:delText>Honeywell</w:delText>
        </w:r>
      </w:del>
      <w:ins w:id="206" w:author="Aniruddha Bapat" w:date="2020-01-20T14:20:00Z">
        <w:r w:rsidR="003B0E05">
          <w:t>Customer</w:t>
        </w:r>
      </w:ins>
      <w:r>
        <w:t xml:space="preserve"> </w:t>
      </w:r>
      <w:r w:rsidR="00132040">
        <w:t xml:space="preserve">has an existing program management team which meets regularly to discuss and plan delivery of program projects, manage decisions/risk/issues, align project management teams and mange program communications </w:t>
      </w:r>
      <w:bookmarkEnd w:id="202"/>
    </w:p>
    <w:p w14:paraId="1770A59B" w14:textId="47F3311A" w:rsidR="007475AB" w:rsidRDefault="007475AB" w:rsidP="00132040">
      <w:pPr>
        <w:pStyle w:val="Bullet1"/>
      </w:pPr>
      <w:del w:id="207" w:author="Aniruddha Bapat" w:date="2020-01-20T14:20:00Z">
        <w:r w:rsidDel="003B0E05">
          <w:delText>Honeywell</w:delText>
        </w:r>
      </w:del>
      <w:ins w:id="208" w:author="Aniruddha Bapat" w:date="2020-01-20T14:20:00Z">
        <w:r w:rsidR="003B0E05">
          <w:t>Customer</w:t>
        </w:r>
      </w:ins>
      <w:r>
        <w:t xml:space="preserve"> has opted to contract with third parties for user experience, information architecture and optimized search user experience design. The deliverables from these parties will be shared with Microsoft project resources for comment and technical design.  </w:t>
      </w:r>
    </w:p>
    <w:p w14:paraId="66D6C358" w14:textId="77777777" w:rsidR="00132040" w:rsidRDefault="00132040" w:rsidP="00132040">
      <w:pPr>
        <w:pStyle w:val="Heading3Numbered"/>
      </w:pPr>
      <w:r w:rsidRPr="002E7101">
        <w:t>Work</w:t>
      </w:r>
      <w:r>
        <w:t xml:space="preserve"> Products and Deliverables </w:t>
      </w:r>
    </w:p>
    <w:p w14:paraId="581107B2" w14:textId="77777777" w:rsidR="00132040" w:rsidRDefault="00132040" w:rsidP="00132040">
      <w:pPr>
        <w:rPr>
          <w:rFonts w:ascii="Segoe Light" w:hAnsi="Segoe Light"/>
        </w:rPr>
      </w:pPr>
      <w:r>
        <w:t xml:space="preserve">The following table displays a list of the key work products (sign-off not required) and service deliverables (sign-off required) that will be produced for the Program Architecture Function. </w:t>
      </w:r>
    </w:p>
    <w:p w14:paraId="206113C1" w14:textId="12A9AFBE" w:rsidR="00132040" w:rsidRDefault="00132040" w:rsidP="00132040">
      <w:pPr>
        <w:pStyle w:val="TableCaption"/>
      </w:pPr>
      <w:r>
        <w:t xml:space="preserve">Table </w:t>
      </w:r>
      <w:r>
        <w:fldChar w:fldCharType="begin"/>
      </w:r>
      <w:r>
        <w:instrText xml:space="preserve"> SEQ Table \* ARABIC </w:instrText>
      </w:r>
      <w:r>
        <w:fldChar w:fldCharType="separate"/>
      </w:r>
      <w:r w:rsidR="00EB55DC">
        <w:t>3</w:t>
      </w:r>
      <w:r>
        <w:fldChar w:fldCharType="end"/>
      </w:r>
      <w:r>
        <w:t>: Work Products and Deliverables</w:t>
      </w:r>
    </w:p>
    <w:tbl>
      <w:tblPr>
        <w:tblStyle w:val="TableGrid"/>
        <w:tblW w:w="0" w:type="auto"/>
        <w:tblLook w:val="04A0" w:firstRow="1" w:lastRow="0" w:firstColumn="1" w:lastColumn="0" w:noHBand="0" w:noVBand="1"/>
      </w:tblPr>
      <w:tblGrid>
        <w:gridCol w:w="3283"/>
        <w:gridCol w:w="4367"/>
        <w:gridCol w:w="1710"/>
      </w:tblGrid>
      <w:tr w:rsidR="00132040" w14:paraId="6D17BD3B" w14:textId="77777777" w:rsidTr="008F4E44">
        <w:trPr>
          <w:cnfStyle w:val="100000000000" w:firstRow="1" w:lastRow="0" w:firstColumn="0" w:lastColumn="0" w:oddVBand="0" w:evenVBand="0" w:oddHBand="0" w:evenHBand="0" w:firstRowFirstColumn="0" w:firstRowLastColumn="0" w:lastRowFirstColumn="0" w:lastRowLastColumn="0"/>
        </w:trPr>
        <w:tc>
          <w:tcPr>
            <w:tcW w:w="3283" w:type="dxa"/>
          </w:tcPr>
          <w:p w14:paraId="473F8FA8" w14:textId="77777777" w:rsidR="00132040" w:rsidRDefault="00132040" w:rsidP="008F4E44">
            <w:pPr>
              <w:pStyle w:val="TableHeadingMS"/>
            </w:pPr>
            <w:r>
              <w:t xml:space="preserve">Item </w:t>
            </w:r>
          </w:p>
        </w:tc>
        <w:tc>
          <w:tcPr>
            <w:tcW w:w="4367" w:type="dxa"/>
          </w:tcPr>
          <w:p w14:paraId="6C76F0E0" w14:textId="77777777" w:rsidR="00132040" w:rsidRDefault="00132040" w:rsidP="008F4E44">
            <w:pPr>
              <w:pStyle w:val="TableHeadingMS"/>
            </w:pPr>
            <w:r>
              <w:t>Description</w:t>
            </w:r>
          </w:p>
        </w:tc>
        <w:tc>
          <w:tcPr>
            <w:tcW w:w="1710" w:type="dxa"/>
          </w:tcPr>
          <w:p w14:paraId="2A03C134" w14:textId="77777777" w:rsidR="00132040" w:rsidRDefault="00132040" w:rsidP="008F4E44">
            <w:pPr>
              <w:pStyle w:val="TableHeadingMS"/>
            </w:pPr>
            <w:r>
              <w:t>Requires Sign Off</w:t>
            </w:r>
          </w:p>
        </w:tc>
      </w:tr>
      <w:tr w:rsidR="005D3539" w14:paraId="57B12C10" w14:textId="77777777" w:rsidTr="008F4E44">
        <w:tc>
          <w:tcPr>
            <w:tcW w:w="3283" w:type="dxa"/>
          </w:tcPr>
          <w:p w14:paraId="3EFA9F3C" w14:textId="4772BBD1" w:rsidR="005D3539" w:rsidRPr="005D3539" w:rsidRDefault="002246BC" w:rsidP="005D3539">
            <w:pPr>
              <w:pStyle w:val="TableHeadingMS"/>
              <w:rPr>
                <w:color w:val="auto"/>
              </w:rPr>
            </w:pPr>
            <w:r>
              <w:rPr>
                <w:color w:val="auto"/>
              </w:rPr>
              <w:t xml:space="preserve">Use Cases &amp; Requirements </w:t>
            </w:r>
            <w:r w:rsidR="005D3539">
              <w:rPr>
                <w:color w:val="auto"/>
              </w:rPr>
              <w:t xml:space="preserve">Document  </w:t>
            </w:r>
          </w:p>
        </w:tc>
        <w:tc>
          <w:tcPr>
            <w:tcW w:w="4367" w:type="dxa"/>
          </w:tcPr>
          <w:p w14:paraId="2FBBA833" w14:textId="101CF53E" w:rsidR="005D3539" w:rsidRPr="005D3539" w:rsidRDefault="00012A02" w:rsidP="00012A02">
            <w:pPr>
              <w:pStyle w:val="TableHeadingMS"/>
              <w:rPr>
                <w:color w:val="auto"/>
              </w:rPr>
            </w:pPr>
            <w:r>
              <w:rPr>
                <w:color w:val="auto"/>
              </w:rPr>
              <w:t>Excel document capturing</w:t>
            </w:r>
            <w:r w:rsidR="005D3539">
              <w:rPr>
                <w:color w:val="auto"/>
              </w:rPr>
              <w:t xml:space="preserve"> the expected functions of the envisioned platform and the requirements for future build  </w:t>
            </w:r>
          </w:p>
        </w:tc>
        <w:tc>
          <w:tcPr>
            <w:tcW w:w="1710" w:type="dxa"/>
          </w:tcPr>
          <w:p w14:paraId="4D30797A" w14:textId="38D01E34" w:rsidR="005D3539" w:rsidRPr="005D3539" w:rsidRDefault="005D3539" w:rsidP="008F4E44">
            <w:pPr>
              <w:pStyle w:val="TableHeadingMS"/>
              <w:rPr>
                <w:color w:val="auto"/>
              </w:rPr>
            </w:pPr>
            <w:r>
              <w:rPr>
                <w:color w:val="auto"/>
              </w:rPr>
              <w:t>Yes</w:t>
            </w:r>
          </w:p>
        </w:tc>
      </w:tr>
      <w:tr w:rsidR="005D3539" w14:paraId="68C996C7" w14:textId="77777777" w:rsidTr="008F4E44">
        <w:tc>
          <w:tcPr>
            <w:tcW w:w="3283" w:type="dxa"/>
          </w:tcPr>
          <w:p w14:paraId="1A055110" w14:textId="7FA16D75" w:rsidR="005D3539" w:rsidRPr="005D3539" w:rsidRDefault="005D3539" w:rsidP="008F4E44">
            <w:pPr>
              <w:pStyle w:val="TableHeadingMS"/>
              <w:rPr>
                <w:color w:val="auto"/>
              </w:rPr>
            </w:pPr>
            <w:del w:id="209" w:author="Aniruddha Bapat" w:date="2020-01-20T14:20:00Z">
              <w:r w:rsidDel="00701048">
                <w:rPr>
                  <w:color w:val="auto"/>
                </w:rPr>
                <w:delText>DWP</w:delText>
              </w:r>
            </w:del>
            <w:ins w:id="210" w:author="Aniruddha Bapat" w:date="2020-01-20T14:20:00Z">
              <w:r w:rsidR="00701048">
                <w:rPr>
                  <w:color w:val="auto"/>
                </w:rPr>
                <w:t>DW</w:t>
              </w:r>
            </w:ins>
            <w:r>
              <w:rPr>
                <w:color w:val="auto"/>
              </w:rPr>
              <w:t xml:space="preserve"> Functional Specification </w:t>
            </w:r>
          </w:p>
        </w:tc>
        <w:tc>
          <w:tcPr>
            <w:tcW w:w="4367" w:type="dxa"/>
          </w:tcPr>
          <w:p w14:paraId="315DDE04" w14:textId="77777777" w:rsidR="00012A02" w:rsidRDefault="00012A02" w:rsidP="00012A02">
            <w:pPr>
              <w:pStyle w:val="TableHeadingMS"/>
              <w:rPr>
                <w:color w:val="auto"/>
              </w:rPr>
            </w:pPr>
            <w:r>
              <w:rPr>
                <w:color w:val="auto"/>
              </w:rPr>
              <w:t>Word document and Visio drawings which document the solution logic design, including but not limited to:</w:t>
            </w:r>
          </w:p>
          <w:p w14:paraId="557C49AD" w14:textId="5143E8C8" w:rsidR="002246BC" w:rsidRPr="002246BC" w:rsidRDefault="002246BC" w:rsidP="002246BC">
            <w:pPr>
              <w:pStyle w:val="TableHeadingMS"/>
              <w:numPr>
                <w:ilvl w:val="0"/>
                <w:numId w:val="40"/>
              </w:numPr>
              <w:rPr>
                <w:color w:val="auto"/>
              </w:rPr>
            </w:pPr>
            <w:r w:rsidRPr="00012A02">
              <w:rPr>
                <w:color w:val="auto"/>
              </w:rPr>
              <w:t xml:space="preserve">SPO </w:t>
            </w:r>
            <w:r>
              <w:rPr>
                <w:color w:val="auto"/>
              </w:rPr>
              <w:t xml:space="preserve">Custom </w:t>
            </w:r>
            <w:r w:rsidRPr="00012A02">
              <w:rPr>
                <w:color w:val="auto"/>
              </w:rPr>
              <w:t>UX Embedded</w:t>
            </w:r>
            <w:r>
              <w:rPr>
                <w:color w:val="auto"/>
              </w:rPr>
              <w:t xml:space="preserve"> Design </w:t>
            </w:r>
          </w:p>
          <w:p w14:paraId="20748619" w14:textId="14C7F12F" w:rsidR="00012A02" w:rsidRPr="00012A02" w:rsidRDefault="00012A02" w:rsidP="00012A02">
            <w:pPr>
              <w:pStyle w:val="TableHeadingMS"/>
              <w:numPr>
                <w:ilvl w:val="0"/>
                <w:numId w:val="40"/>
              </w:numPr>
              <w:rPr>
                <w:color w:val="auto"/>
              </w:rPr>
            </w:pPr>
            <w:r>
              <w:rPr>
                <w:color w:val="auto"/>
              </w:rPr>
              <w:t>Information Architecture</w:t>
            </w:r>
            <w:r w:rsidRPr="00012A02">
              <w:rPr>
                <w:color w:val="auto"/>
              </w:rPr>
              <w:t xml:space="preserve"> Implementation Approach </w:t>
            </w:r>
          </w:p>
          <w:p w14:paraId="314926DA" w14:textId="78DE7E58" w:rsidR="00012A02" w:rsidRPr="00012A02" w:rsidRDefault="00012A02" w:rsidP="00012A02">
            <w:pPr>
              <w:pStyle w:val="TableHeadingMS"/>
              <w:numPr>
                <w:ilvl w:val="1"/>
                <w:numId w:val="40"/>
              </w:numPr>
              <w:rPr>
                <w:color w:val="auto"/>
              </w:rPr>
            </w:pPr>
            <w:r w:rsidRPr="00012A02">
              <w:rPr>
                <w:color w:val="auto"/>
              </w:rPr>
              <w:t>URL</w:t>
            </w:r>
            <w:r w:rsidR="002246BC">
              <w:rPr>
                <w:color w:val="auto"/>
              </w:rPr>
              <w:t xml:space="preserve"> &amp; Managed Paths </w:t>
            </w:r>
          </w:p>
          <w:p w14:paraId="5E6454C2" w14:textId="79351649" w:rsidR="00012A02" w:rsidRPr="00012A02" w:rsidRDefault="00012A02" w:rsidP="00012A02">
            <w:pPr>
              <w:pStyle w:val="TableHeadingMS"/>
              <w:numPr>
                <w:ilvl w:val="1"/>
                <w:numId w:val="40"/>
              </w:numPr>
              <w:rPr>
                <w:color w:val="auto"/>
              </w:rPr>
            </w:pPr>
            <w:r w:rsidRPr="00012A02">
              <w:rPr>
                <w:color w:val="auto"/>
              </w:rPr>
              <w:t>Site Collection(s)</w:t>
            </w:r>
          </w:p>
          <w:p w14:paraId="4A146EF7" w14:textId="293A7D6B" w:rsidR="00012A02" w:rsidRPr="00012A02" w:rsidRDefault="00012A02" w:rsidP="00012A02">
            <w:pPr>
              <w:pStyle w:val="TableHeadingMS"/>
              <w:numPr>
                <w:ilvl w:val="1"/>
                <w:numId w:val="40"/>
              </w:numPr>
              <w:rPr>
                <w:color w:val="auto"/>
              </w:rPr>
            </w:pPr>
            <w:r w:rsidRPr="00012A02">
              <w:rPr>
                <w:color w:val="auto"/>
              </w:rPr>
              <w:t>MMS use / configuration (to support publishing)</w:t>
            </w:r>
          </w:p>
          <w:p w14:paraId="45A0B7AD" w14:textId="42B6B286" w:rsidR="00012A02" w:rsidRPr="00012A02" w:rsidRDefault="00012A02" w:rsidP="00012A02">
            <w:pPr>
              <w:pStyle w:val="TableHeadingMS"/>
              <w:numPr>
                <w:ilvl w:val="1"/>
                <w:numId w:val="40"/>
              </w:numPr>
              <w:rPr>
                <w:color w:val="auto"/>
              </w:rPr>
            </w:pPr>
            <w:r>
              <w:rPr>
                <w:color w:val="auto"/>
              </w:rPr>
              <w:t>Suite</w:t>
            </w:r>
            <w:r w:rsidRPr="00012A02">
              <w:rPr>
                <w:color w:val="auto"/>
              </w:rPr>
              <w:t xml:space="preserve"> navigation </w:t>
            </w:r>
          </w:p>
          <w:p w14:paraId="41B34D60" w14:textId="4D6985B1" w:rsidR="00012A02" w:rsidRPr="00012A02" w:rsidRDefault="002246BC" w:rsidP="00012A02">
            <w:pPr>
              <w:pStyle w:val="TableHeadingMS"/>
              <w:numPr>
                <w:ilvl w:val="0"/>
                <w:numId w:val="40"/>
              </w:numPr>
              <w:rPr>
                <w:color w:val="auto"/>
              </w:rPr>
            </w:pPr>
            <w:r>
              <w:rPr>
                <w:color w:val="auto"/>
              </w:rPr>
              <w:t xml:space="preserve">Global and Left </w:t>
            </w:r>
            <w:r w:rsidR="00012A02" w:rsidRPr="00012A02">
              <w:rPr>
                <w:color w:val="auto"/>
              </w:rPr>
              <w:t xml:space="preserve">Navigation Approach &amp; Design </w:t>
            </w:r>
          </w:p>
          <w:p w14:paraId="16AC3A70" w14:textId="77777777" w:rsidR="00012A02" w:rsidRPr="00012A02" w:rsidRDefault="00012A02" w:rsidP="00012A02">
            <w:pPr>
              <w:pStyle w:val="TableHeadingMS"/>
              <w:numPr>
                <w:ilvl w:val="0"/>
                <w:numId w:val="40"/>
              </w:numPr>
              <w:rPr>
                <w:color w:val="auto"/>
              </w:rPr>
            </w:pPr>
            <w:r w:rsidRPr="00012A02">
              <w:rPr>
                <w:color w:val="auto"/>
              </w:rPr>
              <w:t xml:space="preserve">Site Collection &amp; Site Provisioning </w:t>
            </w:r>
          </w:p>
          <w:p w14:paraId="108FE3AC" w14:textId="36E7BDD6" w:rsidR="00012A02" w:rsidRPr="00012A02" w:rsidRDefault="00012A02" w:rsidP="00012A02">
            <w:pPr>
              <w:pStyle w:val="TableHeadingMS"/>
              <w:numPr>
                <w:ilvl w:val="0"/>
                <w:numId w:val="40"/>
              </w:numPr>
              <w:rPr>
                <w:color w:val="auto"/>
              </w:rPr>
            </w:pPr>
            <w:r w:rsidRPr="00012A02">
              <w:rPr>
                <w:color w:val="auto"/>
              </w:rPr>
              <w:t>Site Collection</w:t>
            </w:r>
            <w:r>
              <w:rPr>
                <w:color w:val="auto"/>
              </w:rPr>
              <w:t xml:space="preserve"> &amp; Site Configuration</w:t>
            </w:r>
            <w:r w:rsidRPr="00012A02">
              <w:rPr>
                <w:color w:val="auto"/>
              </w:rPr>
              <w:t xml:space="preserve"> Settings </w:t>
            </w:r>
          </w:p>
          <w:p w14:paraId="7B1DFCF2" w14:textId="58E0B6B6" w:rsidR="00012A02" w:rsidRPr="00012A02" w:rsidRDefault="00012A02" w:rsidP="00012A02">
            <w:pPr>
              <w:pStyle w:val="TableHeadingMS"/>
              <w:numPr>
                <w:ilvl w:val="0"/>
                <w:numId w:val="40"/>
              </w:numPr>
              <w:rPr>
                <w:color w:val="auto"/>
              </w:rPr>
            </w:pPr>
            <w:r w:rsidRPr="00012A02">
              <w:rPr>
                <w:color w:val="auto"/>
              </w:rPr>
              <w:t>Publishing Process &amp; Design</w:t>
            </w:r>
          </w:p>
          <w:p w14:paraId="487DCA59" w14:textId="725C8488" w:rsidR="00012A02" w:rsidRPr="00012A02" w:rsidRDefault="00012A02" w:rsidP="00012A02">
            <w:pPr>
              <w:pStyle w:val="TableHeadingMS"/>
              <w:numPr>
                <w:ilvl w:val="1"/>
                <w:numId w:val="40"/>
              </w:numPr>
              <w:rPr>
                <w:color w:val="auto"/>
              </w:rPr>
            </w:pPr>
            <w:r w:rsidRPr="00012A02">
              <w:rPr>
                <w:color w:val="auto"/>
              </w:rPr>
              <w:t>Content Types</w:t>
            </w:r>
          </w:p>
          <w:p w14:paraId="1CC88AAE" w14:textId="53FFE5B6" w:rsidR="00012A02" w:rsidRPr="00012A02" w:rsidRDefault="00012A02" w:rsidP="00012A02">
            <w:pPr>
              <w:pStyle w:val="TableHeadingMS"/>
              <w:numPr>
                <w:ilvl w:val="1"/>
                <w:numId w:val="40"/>
              </w:numPr>
              <w:rPr>
                <w:color w:val="auto"/>
              </w:rPr>
            </w:pPr>
            <w:r w:rsidRPr="00012A02">
              <w:rPr>
                <w:color w:val="auto"/>
              </w:rPr>
              <w:t>Page Layouts</w:t>
            </w:r>
          </w:p>
          <w:p w14:paraId="547D0096" w14:textId="4A2E6D34" w:rsidR="00012A02" w:rsidRPr="00012A02" w:rsidRDefault="00012A02" w:rsidP="00012A02">
            <w:pPr>
              <w:pStyle w:val="TableHeadingMS"/>
              <w:numPr>
                <w:ilvl w:val="1"/>
                <w:numId w:val="40"/>
              </w:numPr>
              <w:rPr>
                <w:color w:val="auto"/>
              </w:rPr>
            </w:pPr>
            <w:r w:rsidRPr="00012A02">
              <w:rPr>
                <w:color w:val="auto"/>
              </w:rPr>
              <w:t>Cross Site Publishing</w:t>
            </w:r>
          </w:p>
          <w:p w14:paraId="5A8C705A" w14:textId="2C680706" w:rsidR="00012A02" w:rsidRPr="00012A02" w:rsidRDefault="00012A02" w:rsidP="00012A02">
            <w:pPr>
              <w:pStyle w:val="TableHeadingMS"/>
              <w:numPr>
                <w:ilvl w:val="1"/>
                <w:numId w:val="40"/>
              </w:numPr>
              <w:rPr>
                <w:color w:val="auto"/>
              </w:rPr>
            </w:pPr>
            <w:r w:rsidRPr="00012A02">
              <w:rPr>
                <w:color w:val="auto"/>
              </w:rPr>
              <w:t>publishing w</w:t>
            </w:r>
            <w:r>
              <w:rPr>
                <w:color w:val="auto"/>
              </w:rPr>
              <w:t>orkflow &amp; content deployment</w:t>
            </w:r>
          </w:p>
          <w:p w14:paraId="58BF222F" w14:textId="0A87C76D" w:rsidR="00012A02" w:rsidRPr="00012A02" w:rsidRDefault="00012A02" w:rsidP="00012A02">
            <w:pPr>
              <w:pStyle w:val="TableHeadingMS"/>
              <w:numPr>
                <w:ilvl w:val="0"/>
                <w:numId w:val="40"/>
              </w:numPr>
              <w:rPr>
                <w:color w:val="auto"/>
              </w:rPr>
            </w:pPr>
            <w:r w:rsidRPr="00012A02">
              <w:rPr>
                <w:color w:val="auto"/>
              </w:rPr>
              <w:t>Mobile Approach (responsive design</w:t>
            </w:r>
            <w:r>
              <w:rPr>
                <w:color w:val="auto"/>
              </w:rPr>
              <w:t>, device channels, image renditions configuration</w:t>
            </w:r>
            <w:r w:rsidRPr="00012A02">
              <w:rPr>
                <w:color w:val="auto"/>
              </w:rPr>
              <w:t>)</w:t>
            </w:r>
          </w:p>
          <w:p w14:paraId="5AE664DC" w14:textId="2DE88B28" w:rsidR="002246BC" w:rsidRDefault="002246BC" w:rsidP="00012A02">
            <w:pPr>
              <w:pStyle w:val="TableHeadingMS"/>
              <w:numPr>
                <w:ilvl w:val="0"/>
                <w:numId w:val="40"/>
              </w:numPr>
              <w:rPr>
                <w:color w:val="auto"/>
              </w:rPr>
            </w:pPr>
            <w:r>
              <w:rPr>
                <w:color w:val="auto"/>
              </w:rPr>
              <w:t xml:space="preserve">Hybrid Enterprise Search Design </w:t>
            </w:r>
          </w:p>
          <w:p w14:paraId="378F37B9" w14:textId="36259588" w:rsidR="00012A02" w:rsidRPr="00012A02" w:rsidRDefault="00012A02" w:rsidP="00012A02">
            <w:pPr>
              <w:pStyle w:val="TableHeadingMS"/>
              <w:numPr>
                <w:ilvl w:val="0"/>
                <w:numId w:val="40"/>
              </w:numPr>
              <w:rPr>
                <w:color w:val="auto"/>
              </w:rPr>
            </w:pPr>
            <w:r w:rsidRPr="00012A02">
              <w:rPr>
                <w:color w:val="auto"/>
              </w:rPr>
              <w:t xml:space="preserve">Security Design </w:t>
            </w:r>
          </w:p>
          <w:p w14:paraId="0C597519" w14:textId="264367C3" w:rsidR="00012A02" w:rsidRPr="00012A02" w:rsidRDefault="00012A02" w:rsidP="00012A02">
            <w:pPr>
              <w:pStyle w:val="TableHeadingMS"/>
              <w:numPr>
                <w:ilvl w:val="1"/>
                <w:numId w:val="40"/>
              </w:numPr>
              <w:rPr>
                <w:color w:val="auto"/>
              </w:rPr>
            </w:pPr>
            <w:r w:rsidRPr="00012A02">
              <w:rPr>
                <w:color w:val="auto"/>
              </w:rPr>
              <w:t xml:space="preserve">Identity &amp; User Authentication Design </w:t>
            </w:r>
          </w:p>
          <w:p w14:paraId="6B6032B4" w14:textId="338ECCFC" w:rsidR="00012A02" w:rsidRPr="00012A02" w:rsidRDefault="00012A02" w:rsidP="00012A02">
            <w:pPr>
              <w:pStyle w:val="TableHeadingMS"/>
              <w:numPr>
                <w:ilvl w:val="1"/>
                <w:numId w:val="40"/>
              </w:numPr>
              <w:rPr>
                <w:color w:val="auto"/>
              </w:rPr>
            </w:pPr>
            <w:r w:rsidRPr="00012A02">
              <w:rPr>
                <w:color w:val="auto"/>
              </w:rPr>
              <w:t>Site Collection Security Configuration (groups, people, permissions)</w:t>
            </w:r>
          </w:p>
          <w:p w14:paraId="05DFF4B3" w14:textId="547DF5EE" w:rsidR="00012A02" w:rsidRPr="00012A02" w:rsidRDefault="00012A02" w:rsidP="00012A02">
            <w:pPr>
              <w:pStyle w:val="TableHeadingMS"/>
              <w:numPr>
                <w:ilvl w:val="0"/>
                <w:numId w:val="40"/>
              </w:numPr>
              <w:rPr>
                <w:color w:val="auto"/>
              </w:rPr>
            </w:pPr>
            <w:r>
              <w:rPr>
                <w:color w:val="auto"/>
              </w:rPr>
              <w:t>SPO/Azure/On-Prem</w:t>
            </w:r>
            <w:r w:rsidRPr="00012A02">
              <w:rPr>
                <w:color w:val="auto"/>
              </w:rPr>
              <w:t xml:space="preserve"> integration </w:t>
            </w:r>
          </w:p>
          <w:p w14:paraId="7BBB1E23" w14:textId="1252C3AB" w:rsidR="00012A02" w:rsidRPr="00012A02" w:rsidRDefault="00012A02" w:rsidP="00012A02">
            <w:pPr>
              <w:pStyle w:val="TableHeadingMS"/>
              <w:numPr>
                <w:ilvl w:val="1"/>
                <w:numId w:val="40"/>
              </w:numPr>
              <w:rPr>
                <w:color w:val="auto"/>
              </w:rPr>
            </w:pPr>
            <w:r w:rsidRPr="00012A02">
              <w:rPr>
                <w:color w:val="auto"/>
              </w:rPr>
              <w:t xml:space="preserve">RER </w:t>
            </w:r>
            <w:proofErr w:type="gramStart"/>
            <w:r w:rsidRPr="00012A02">
              <w:rPr>
                <w:color w:val="auto"/>
              </w:rPr>
              <w:t>server side</w:t>
            </w:r>
            <w:proofErr w:type="gramEnd"/>
            <w:r w:rsidRPr="00012A02">
              <w:rPr>
                <w:color w:val="auto"/>
              </w:rPr>
              <w:t xml:space="preserve"> integration </w:t>
            </w:r>
          </w:p>
          <w:p w14:paraId="54801DDF" w14:textId="65DAFF17" w:rsidR="00012A02" w:rsidRPr="00012A02" w:rsidRDefault="00012A02" w:rsidP="00012A02">
            <w:pPr>
              <w:pStyle w:val="TableHeadingMS"/>
              <w:numPr>
                <w:ilvl w:val="1"/>
                <w:numId w:val="40"/>
              </w:numPr>
              <w:rPr>
                <w:color w:val="auto"/>
              </w:rPr>
            </w:pPr>
            <w:r w:rsidRPr="00012A02">
              <w:rPr>
                <w:color w:val="auto"/>
              </w:rPr>
              <w:t xml:space="preserve">REST </w:t>
            </w:r>
            <w:proofErr w:type="gramStart"/>
            <w:r w:rsidRPr="00012A02">
              <w:rPr>
                <w:color w:val="auto"/>
              </w:rPr>
              <w:t>server side</w:t>
            </w:r>
            <w:proofErr w:type="gramEnd"/>
            <w:r w:rsidRPr="00012A02">
              <w:rPr>
                <w:color w:val="auto"/>
              </w:rPr>
              <w:t xml:space="preserve"> integration </w:t>
            </w:r>
          </w:p>
          <w:p w14:paraId="5206E946" w14:textId="494AFFC4" w:rsidR="00012A02" w:rsidRPr="00012A02" w:rsidRDefault="00012A02" w:rsidP="00012A02">
            <w:pPr>
              <w:pStyle w:val="TableHeadingMS"/>
              <w:numPr>
                <w:ilvl w:val="1"/>
                <w:numId w:val="40"/>
              </w:numPr>
              <w:rPr>
                <w:color w:val="auto"/>
              </w:rPr>
            </w:pPr>
            <w:r w:rsidRPr="00012A02">
              <w:rPr>
                <w:color w:val="auto"/>
              </w:rPr>
              <w:t xml:space="preserve">REST </w:t>
            </w:r>
            <w:proofErr w:type="gramStart"/>
            <w:r w:rsidRPr="00012A02">
              <w:rPr>
                <w:color w:val="auto"/>
              </w:rPr>
              <w:t>client side</w:t>
            </w:r>
            <w:proofErr w:type="gramEnd"/>
            <w:r w:rsidRPr="00012A02">
              <w:rPr>
                <w:color w:val="auto"/>
              </w:rPr>
              <w:t xml:space="preserve"> integration </w:t>
            </w:r>
          </w:p>
          <w:p w14:paraId="6E300688" w14:textId="7DE48DEC" w:rsidR="00012A02" w:rsidRPr="00012A02" w:rsidRDefault="00012A02" w:rsidP="00012A02">
            <w:pPr>
              <w:pStyle w:val="TableHeadingMS"/>
              <w:numPr>
                <w:ilvl w:val="1"/>
                <w:numId w:val="40"/>
              </w:numPr>
              <w:rPr>
                <w:color w:val="auto"/>
              </w:rPr>
            </w:pPr>
            <w:r w:rsidRPr="00012A02">
              <w:rPr>
                <w:color w:val="auto"/>
              </w:rPr>
              <w:t xml:space="preserve">Azure / </w:t>
            </w:r>
            <w:proofErr w:type="spellStart"/>
            <w:r w:rsidRPr="00012A02">
              <w:rPr>
                <w:color w:val="auto"/>
              </w:rPr>
              <w:t>ApiGee</w:t>
            </w:r>
            <w:proofErr w:type="spellEnd"/>
            <w:r w:rsidRPr="00012A02">
              <w:rPr>
                <w:color w:val="auto"/>
              </w:rPr>
              <w:t xml:space="preserve"> integration </w:t>
            </w:r>
          </w:p>
          <w:p w14:paraId="43778305" w14:textId="0FEFCFB0" w:rsidR="00012A02" w:rsidRPr="00012A02" w:rsidRDefault="00012A02" w:rsidP="00012A02">
            <w:pPr>
              <w:pStyle w:val="TableHeadingMS"/>
              <w:numPr>
                <w:ilvl w:val="1"/>
                <w:numId w:val="40"/>
              </w:numPr>
              <w:rPr>
                <w:color w:val="auto"/>
              </w:rPr>
            </w:pPr>
            <w:r w:rsidRPr="00012A02">
              <w:rPr>
                <w:color w:val="auto"/>
              </w:rPr>
              <w:t>API Security Design (authentication, au</w:t>
            </w:r>
            <w:r>
              <w:rPr>
                <w:color w:val="auto"/>
              </w:rPr>
              <w:t>thorization, and Identity flow)</w:t>
            </w:r>
          </w:p>
          <w:p w14:paraId="5AEA3B25" w14:textId="667C15ED" w:rsidR="00012A02" w:rsidRPr="00012A02" w:rsidRDefault="00012A02" w:rsidP="00012A02">
            <w:pPr>
              <w:pStyle w:val="TableHeadingMS"/>
              <w:numPr>
                <w:ilvl w:val="0"/>
                <w:numId w:val="40"/>
              </w:numPr>
              <w:rPr>
                <w:color w:val="auto"/>
              </w:rPr>
            </w:pPr>
            <w:r w:rsidRPr="00012A02">
              <w:rPr>
                <w:color w:val="auto"/>
              </w:rPr>
              <w:t>User Action Center</w:t>
            </w:r>
          </w:p>
          <w:p w14:paraId="66EBDC98" w14:textId="506B5767" w:rsidR="00012A02" w:rsidRPr="00012A02" w:rsidRDefault="00012A02" w:rsidP="00012A02">
            <w:pPr>
              <w:pStyle w:val="TableHeadingMS"/>
              <w:numPr>
                <w:ilvl w:val="1"/>
                <w:numId w:val="40"/>
              </w:numPr>
              <w:rPr>
                <w:color w:val="auto"/>
              </w:rPr>
            </w:pPr>
            <w:r w:rsidRPr="00012A02">
              <w:rPr>
                <w:color w:val="auto"/>
              </w:rPr>
              <w:t xml:space="preserve">server API design </w:t>
            </w:r>
          </w:p>
          <w:p w14:paraId="017AB17A" w14:textId="514DDCC9" w:rsidR="00012A02" w:rsidRPr="00012A02" w:rsidRDefault="00012A02" w:rsidP="00012A02">
            <w:pPr>
              <w:pStyle w:val="TableHeadingMS"/>
              <w:numPr>
                <w:ilvl w:val="1"/>
                <w:numId w:val="40"/>
              </w:numPr>
              <w:rPr>
                <w:color w:val="auto"/>
              </w:rPr>
            </w:pPr>
            <w:r w:rsidRPr="00012A02">
              <w:rPr>
                <w:color w:val="auto"/>
              </w:rPr>
              <w:t>server cache approach</w:t>
            </w:r>
          </w:p>
          <w:p w14:paraId="5AF74B44" w14:textId="7716DB9F" w:rsidR="00012A02" w:rsidRPr="00012A02" w:rsidRDefault="00012A02" w:rsidP="00012A02">
            <w:pPr>
              <w:pStyle w:val="TableHeadingMS"/>
              <w:numPr>
                <w:ilvl w:val="1"/>
                <w:numId w:val="40"/>
              </w:numPr>
              <w:rPr>
                <w:color w:val="auto"/>
              </w:rPr>
            </w:pPr>
            <w:r w:rsidRPr="00012A02">
              <w:rPr>
                <w:color w:val="auto"/>
              </w:rPr>
              <w:t xml:space="preserve">server persistent storage design </w:t>
            </w:r>
          </w:p>
          <w:p w14:paraId="5C0F6783" w14:textId="44115B5A" w:rsidR="00012A02" w:rsidRPr="00012A02" w:rsidRDefault="00012A02" w:rsidP="00012A02">
            <w:pPr>
              <w:pStyle w:val="TableHeadingMS"/>
              <w:numPr>
                <w:ilvl w:val="1"/>
                <w:numId w:val="40"/>
              </w:numPr>
              <w:rPr>
                <w:color w:val="auto"/>
              </w:rPr>
            </w:pPr>
            <w:r w:rsidRPr="00012A02">
              <w:rPr>
                <w:color w:val="auto"/>
              </w:rPr>
              <w:t>client UI approach</w:t>
            </w:r>
          </w:p>
          <w:p w14:paraId="560302E7" w14:textId="3988691B" w:rsidR="00012A02" w:rsidRPr="00012A02" w:rsidRDefault="00012A02" w:rsidP="00012A02">
            <w:pPr>
              <w:pStyle w:val="TableHeadingMS"/>
              <w:numPr>
                <w:ilvl w:val="1"/>
                <w:numId w:val="40"/>
              </w:numPr>
              <w:rPr>
                <w:color w:val="auto"/>
              </w:rPr>
            </w:pPr>
            <w:r w:rsidRPr="00012A02">
              <w:rPr>
                <w:color w:val="auto"/>
              </w:rPr>
              <w:t xml:space="preserve">client API / client cache approach </w:t>
            </w:r>
          </w:p>
          <w:p w14:paraId="4C932A7D" w14:textId="34C05A81" w:rsidR="00012A02" w:rsidRPr="00012A02" w:rsidRDefault="00012A02" w:rsidP="00012A02">
            <w:pPr>
              <w:pStyle w:val="TableHeadingMS"/>
              <w:numPr>
                <w:ilvl w:val="1"/>
                <w:numId w:val="40"/>
              </w:numPr>
              <w:rPr>
                <w:color w:val="auto"/>
              </w:rPr>
            </w:pPr>
            <w:r w:rsidRPr="00012A02">
              <w:rPr>
                <w:color w:val="auto"/>
              </w:rPr>
              <w:t>On-prem integration (</w:t>
            </w:r>
            <w:proofErr w:type="spellStart"/>
            <w:r w:rsidRPr="00012A02">
              <w:rPr>
                <w:color w:val="auto"/>
              </w:rPr>
              <w:t>APIGee</w:t>
            </w:r>
            <w:proofErr w:type="spellEnd"/>
            <w:r w:rsidRPr="00012A02">
              <w:rPr>
                <w:color w:val="auto"/>
              </w:rPr>
              <w:t>) design</w:t>
            </w:r>
          </w:p>
          <w:p w14:paraId="44D1DDB1" w14:textId="66CE28DF" w:rsidR="00012A02" w:rsidRPr="00012A02" w:rsidRDefault="00012A02" w:rsidP="00012A02">
            <w:pPr>
              <w:pStyle w:val="TableHeadingMS"/>
              <w:numPr>
                <w:ilvl w:val="2"/>
                <w:numId w:val="40"/>
              </w:numPr>
              <w:rPr>
                <w:color w:val="auto"/>
              </w:rPr>
            </w:pPr>
            <w:r w:rsidRPr="00012A02">
              <w:rPr>
                <w:color w:val="auto"/>
              </w:rPr>
              <w:t>async query/command</w:t>
            </w:r>
          </w:p>
          <w:p w14:paraId="4232B8CD" w14:textId="658BD727" w:rsidR="00012A02" w:rsidRPr="00012A02" w:rsidRDefault="00012A02" w:rsidP="00012A02">
            <w:pPr>
              <w:pStyle w:val="TableHeadingMS"/>
              <w:numPr>
                <w:ilvl w:val="2"/>
                <w:numId w:val="40"/>
              </w:numPr>
              <w:rPr>
                <w:color w:val="auto"/>
              </w:rPr>
            </w:pPr>
            <w:r w:rsidRPr="00012A02">
              <w:rPr>
                <w:color w:val="auto"/>
              </w:rPr>
              <w:t xml:space="preserve">async callback </w:t>
            </w:r>
          </w:p>
          <w:p w14:paraId="18C383E9" w14:textId="77777777" w:rsidR="00012A02" w:rsidRDefault="00012A02" w:rsidP="00012A02">
            <w:pPr>
              <w:pStyle w:val="TableHeadingMS"/>
              <w:numPr>
                <w:ilvl w:val="2"/>
                <w:numId w:val="40"/>
              </w:numPr>
              <w:rPr>
                <w:color w:val="auto"/>
              </w:rPr>
            </w:pPr>
            <w:r w:rsidRPr="00012A02">
              <w:rPr>
                <w:color w:val="auto"/>
              </w:rPr>
              <w:t>async polling</w:t>
            </w:r>
          </w:p>
          <w:p w14:paraId="7F4823AE" w14:textId="0A3F27CD" w:rsidR="00012A02" w:rsidRDefault="00012A02" w:rsidP="00012A02">
            <w:pPr>
              <w:pStyle w:val="TableHeadingMS"/>
              <w:numPr>
                <w:ilvl w:val="1"/>
                <w:numId w:val="40"/>
              </w:numPr>
              <w:rPr>
                <w:color w:val="auto"/>
              </w:rPr>
            </w:pPr>
            <w:r>
              <w:rPr>
                <w:color w:val="auto"/>
              </w:rPr>
              <w:t>Logging and Audit Design</w:t>
            </w:r>
            <w:r w:rsidRPr="00012A02">
              <w:rPr>
                <w:color w:val="auto"/>
              </w:rPr>
              <w:t xml:space="preserve"> </w:t>
            </w:r>
          </w:p>
          <w:p w14:paraId="4B2E82A4" w14:textId="77777777" w:rsidR="00012A02" w:rsidRPr="00012A02" w:rsidRDefault="00012A02" w:rsidP="00012A02">
            <w:pPr>
              <w:pStyle w:val="TableTextMS"/>
            </w:pPr>
          </w:p>
          <w:p w14:paraId="0D8DB536" w14:textId="75DE2607" w:rsidR="00012A02" w:rsidRPr="00012A02" w:rsidRDefault="00012A02" w:rsidP="00012A02">
            <w:pPr>
              <w:pStyle w:val="TableHeadingMS"/>
              <w:numPr>
                <w:ilvl w:val="0"/>
                <w:numId w:val="40"/>
              </w:numPr>
              <w:rPr>
                <w:color w:val="auto"/>
              </w:rPr>
            </w:pPr>
            <w:r w:rsidRPr="00012A02">
              <w:rPr>
                <w:color w:val="auto"/>
              </w:rPr>
              <w:t xml:space="preserve">Tile Framework Implementation </w:t>
            </w:r>
          </w:p>
          <w:p w14:paraId="106D9AC8" w14:textId="188E717A" w:rsidR="00012A02" w:rsidRPr="00012A02" w:rsidRDefault="00012A02" w:rsidP="00012A02">
            <w:pPr>
              <w:pStyle w:val="TableHeadingMS"/>
              <w:numPr>
                <w:ilvl w:val="1"/>
                <w:numId w:val="40"/>
              </w:numPr>
              <w:rPr>
                <w:color w:val="auto"/>
              </w:rPr>
            </w:pPr>
            <w:r w:rsidRPr="00012A02">
              <w:rPr>
                <w:color w:val="auto"/>
              </w:rPr>
              <w:t xml:space="preserve">Tile client API </w:t>
            </w:r>
          </w:p>
          <w:p w14:paraId="57D7AD0B" w14:textId="730CBD1E" w:rsidR="00012A02" w:rsidRPr="00012A02" w:rsidRDefault="00012A02" w:rsidP="00012A02">
            <w:pPr>
              <w:pStyle w:val="TableHeadingMS"/>
              <w:numPr>
                <w:ilvl w:val="1"/>
                <w:numId w:val="40"/>
              </w:numPr>
              <w:rPr>
                <w:color w:val="auto"/>
              </w:rPr>
            </w:pPr>
            <w:r w:rsidRPr="00012A02">
              <w:rPr>
                <w:color w:val="auto"/>
              </w:rPr>
              <w:t xml:space="preserve">Tile registration </w:t>
            </w:r>
          </w:p>
          <w:p w14:paraId="0816564B" w14:textId="20D0331F" w:rsidR="00012A02" w:rsidRPr="00012A02" w:rsidRDefault="00012A02" w:rsidP="00012A02">
            <w:pPr>
              <w:pStyle w:val="TableHeadingMS"/>
              <w:numPr>
                <w:ilvl w:val="1"/>
                <w:numId w:val="40"/>
              </w:numPr>
              <w:rPr>
                <w:color w:val="auto"/>
              </w:rPr>
            </w:pPr>
            <w:r w:rsidRPr="00012A02">
              <w:rPr>
                <w:color w:val="auto"/>
              </w:rPr>
              <w:t xml:space="preserve">Tile Store </w:t>
            </w:r>
          </w:p>
          <w:p w14:paraId="5BF91FCF" w14:textId="25094085" w:rsidR="00012A02" w:rsidRPr="00012A02" w:rsidRDefault="00012A02" w:rsidP="00012A02">
            <w:pPr>
              <w:pStyle w:val="TableHeadingMS"/>
              <w:numPr>
                <w:ilvl w:val="1"/>
                <w:numId w:val="40"/>
              </w:numPr>
              <w:rPr>
                <w:color w:val="auto"/>
              </w:rPr>
            </w:pPr>
            <w:r w:rsidRPr="00012A02">
              <w:rPr>
                <w:color w:val="auto"/>
              </w:rPr>
              <w:t xml:space="preserve">Tile UX Implementation Approach </w:t>
            </w:r>
          </w:p>
          <w:p w14:paraId="7F463A9C" w14:textId="1E9A60C1" w:rsidR="00012A02" w:rsidRPr="00012A02" w:rsidRDefault="00012A02" w:rsidP="00012A02">
            <w:pPr>
              <w:pStyle w:val="TableHeadingMS"/>
              <w:numPr>
                <w:ilvl w:val="1"/>
                <w:numId w:val="40"/>
              </w:numPr>
              <w:rPr>
                <w:color w:val="auto"/>
              </w:rPr>
            </w:pPr>
            <w:r w:rsidRPr="00012A02">
              <w:rPr>
                <w:color w:val="auto"/>
              </w:rPr>
              <w:t>Tile targeting / Tile profile system</w:t>
            </w:r>
          </w:p>
          <w:p w14:paraId="444380E3" w14:textId="02891E66" w:rsidR="00012A02" w:rsidRPr="00012A02" w:rsidRDefault="00012A02" w:rsidP="002246BC">
            <w:pPr>
              <w:pStyle w:val="TableHeadingMS"/>
              <w:numPr>
                <w:ilvl w:val="1"/>
                <w:numId w:val="40"/>
              </w:numPr>
              <w:rPr>
                <w:color w:val="auto"/>
              </w:rPr>
            </w:pPr>
            <w:r w:rsidRPr="00012A02">
              <w:rPr>
                <w:color w:val="auto"/>
              </w:rPr>
              <w:t xml:space="preserve">Tile Integration </w:t>
            </w:r>
          </w:p>
          <w:p w14:paraId="6CB45503" w14:textId="53EE69DC" w:rsidR="00012A02" w:rsidRPr="00012A02" w:rsidRDefault="002246BC" w:rsidP="002246BC">
            <w:pPr>
              <w:pStyle w:val="TableHeadingMS"/>
              <w:numPr>
                <w:ilvl w:val="2"/>
                <w:numId w:val="40"/>
              </w:numPr>
              <w:rPr>
                <w:color w:val="auto"/>
              </w:rPr>
            </w:pPr>
            <w:r>
              <w:rPr>
                <w:color w:val="auto"/>
              </w:rPr>
              <w:t xml:space="preserve">  </w:t>
            </w:r>
            <w:r w:rsidR="00012A02" w:rsidRPr="00012A02">
              <w:rPr>
                <w:color w:val="auto"/>
              </w:rPr>
              <w:t>client API / client cache</w:t>
            </w:r>
          </w:p>
          <w:p w14:paraId="5D2E380B" w14:textId="7A66B033" w:rsidR="00012A02" w:rsidRPr="00012A02" w:rsidRDefault="002246BC" w:rsidP="002246BC">
            <w:pPr>
              <w:pStyle w:val="TableHeadingMS"/>
              <w:numPr>
                <w:ilvl w:val="2"/>
                <w:numId w:val="40"/>
              </w:numPr>
              <w:rPr>
                <w:color w:val="auto"/>
              </w:rPr>
            </w:pPr>
            <w:r>
              <w:rPr>
                <w:color w:val="auto"/>
              </w:rPr>
              <w:t xml:space="preserve">  </w:t>
            </w:r>
            <w:r w:rsidR="00012A02" w:rsidRPr="00012A02">
              <w:rPr>
                <w:color w:val="auto"/>
              </w:rPr>
              <w:t xml:space="preserve">server API </w:t>
            </w:r>
          </w:p>
          <w:p w14:paraId="58EB3067" w14:textId="5080A77B" w:rsidR="00012A02" w:rsidRPr="002246BC" w:rsidRDefault="002246BC" w:rsidP="002246BC">
            <w:pPr>
              <w:pStyle w:val="TableHeadingMS"/>
              <w:numPr>
                <w:ilvl w:val="2"/>
                <w:numId w:val="40"/>
              </w:numPr>
              <w:rPr>
                <w:color w:val="auto"/>
              </w:rPr>
            </w:pPr>
            <w:r>
              <w:rPr>
                <w:color w:val="auto"/>
              </w:rPr>
              <w:t xml:space="preserve">  </w:t>
            </w:r>
            <w:r w:rsidR="00012A02" w:rsidRPr="00012A02">
              <w:rPr>
                <w:color w:val="auto"/>
              </w:rPr>
              <w:t xml:space="preserve">callback </w:t>
            </w:r>
          </w:p>
          <w:p w14:paraId="03EA08FB" w14:textId="368DDEE6" w:rsidR="002246BC" w:rsidRDefault="00012A02" w:rsidP="00012A02">
            <w:pPr>
              <w:pStyle w:val="TableHeadingMS"/>
              <w:numPr>
                <w:ilvl w:val="0"/>
                <w:numId w:val="40"/>
              </w:numPr>
              <w:rPr>
                <w:color w:val="auto"/>
              </w:rPr>
            </w:pPr>
            <w:r w:rsidRPr="00012A02">
              <w:rPr>
                <w:color w:val="auto"/>
              </w:rPr>
              <w:t xml:space="preserve">Tile </w:t>
            </w:r>
            <w:r w:rsidR="002246BC">
              <w:rPr>
                <w:color w:val="auto"/>
              </w:rPr>
              <w:t xml:space="preserve">Technical </w:t>
            </w:r>
            <w:r w:rsidRPr="00012A02">
              <w:rPr>
                <w:color w:val="auto"/>
              </w:rPr>
              <w:t xml:space="preserve">Design  </w:t>
            </w:r>
          </w:p>
          <w:p w14:paraId="51ACC339" w14:textId="613D3368" w:rsidR="00012A02" w:rsidRPr="00012A02" w:rsidRDefault="00012A02" w:rsidP="002246BC">
            <w:pPr>
              <w:pStyle w:val="TableHeadingMS"/>
              <w:numPr>
                <w:ilvl w:val="1"/>
                <w:numId w:val="40"/>
              </w:numPr>
              <w:rPr>
                <w:color w:val="auto"/>
              </w:rPr>
            </w:pPr>
            <w:r w:rsidRPr="00012A02">
              <w:rPr>
                <w:color w:val="auto"/>
              </w:rPr>
              <w:t xml:space="preserve">Article </w:t>
            </w:r>
          </w:p>
          <w:p w14:paraId="6BCA3972" w14:textId="5A414F5B" w:rsidR="00012A02" w:rsidRPr="00012A02" w:rsidRDefault="00012A02" w:rsidP="002246BC">
            <w:pPr>
              <w:pStyle w:val="TableHeadingMS"/>
              <w:numPr>
                <w:ilvl w:val="1"/>
                <w:numId w:val="40"/>
              </w:numPr>
              <w:rPr>
                <w:color w:val="auto"/>
              </w:rPr>
            </w:pPr>
            <w:r w:rsidRPr="00012A02">
              <w:rPr>
                <w:color w:val="auto"/>
              </w:rPr>
              <w:t xml:space="preserve">Search Based </w:t>
            </w:r>
          </w:p>
          <w:p w14:paraId="480ABF27" w14:textId="33F8B593" w:rsidR="00012A02" w:rsidRPr="00012A02" w:rsidRDefault="00012A02" w:rsidP="002246BC">
            <w:pPr>
              <w:pStyle w:val="TableHeadingMS"/>
              <w:numPr>
                <w:ilvl w:val="1"/>
                <w:numId w:val="40"/>
              </w:numPr>
              <w:rPr>
                <w:color w:val="auto"/>
              </w:rPr>
            </w:pPr>
            <w:r w:rsidRPr="00012A02">
              <w:rPr>
                <w:color w:val="auto"/>
              </w:rPr>
              <w:t>Dynamic HTML based</w:t>
            </w:r>
          </w:p>
          <w:p w14:paraId="5F541501" w14:textId="01F607DE" w:rsidR="00012A02" w:rsidRPr="00012A02" w:rsidRDefault="00012A02" w:rsidP="002246BC">
            <w:pPr>
              <w:pStyle w:val="TableHeadingMS"/>
              <w:numPr>
                <w:ilvl w:val="1"/>
                <w:numId w:val="40"/>
              </w:numPr>
              <w:rPr>
                <w:color w:val="auto"/>
              </w:rPr>
            </w:pPr>
            <w:r w:rsidRPr="00012A02">
              <w:rPr>
                <w:color w:val="auto"/>
              </w:rPr>
              <w:t>Action Center</w:t>
            </w:r>
          </w:p>
          <w:p w14:paraId="37B6BF66" w14:textId="68FDF514" w:rsidR="00012A02" w:rsidRPr="00012A02" w:rsidRDefault="002246BC" w:rsidP="002246BC">
            <w:pPr>
              <w:pStyle w:val="TableHeadingMS"/>
              <w:numPr>
                <w:ilvl w:val="1"/>
                <w:numId w:val="40"/>
              </w:numPr>
              <w:rPr>
                <w:color w:val="auto"/>
              </w:rPr>
            </w:pPr>
            <w:r w:rsidRPr="00012A02">
              <w:rPr>
                <w:color w:val="auto"/>
              </w:rPr>
              <w:t>Carousel</w:t>
            </w:r>
            <w:r w:rsidR="00012A02" w:rsidRPr="00012A02">
              <w:rPr>
                <w:color w:val="auto"/>
              </w:rPr>
              <w:t xml:space="preserve"> Design </w:t>
            </w:r>
          </w:p>
          <w:p w14:paraId="78D98571" w14:textId="6A1C68BE" w:rsidR="00012A02" w:rsidRPr="00012A02" w:rsidRDefault="00012A02" w:rsidP="002246BC">
            <w:pPr>
              <w:pStyle w:val="TableHeadingMS"/>
              <w:numPr>
                <w:ilvl w:val="1"/>
                <w:numId w:val="40"/>
              </w:numPr>
              <w:rPr>
                <w:color w:val="auto"/>
              </w:rPr>
            </w:pPr>
            <w:r w:rsidRPr="00012A02">
              <w:rPr>
                <w:color w:val="auto"/>
              </w:rPr>
              <w:t xml:space="preserve">Video </w:t>
            </w:r>
          </w:p>
          <w:p w14:paraId="4BE134A4" w14:textId="77B672D3" w:rsidR="00012A02" w:rsidRPr="00012A02" w:rsidRDefault="002246BC" w:rsidP="002246BC">
            <w:pPr>
              <w:pStyle w:val="TableHeadingMS"/>
              <w:numPr>
                <w:ilvl w:val="1"/>
                <w:numId w:val="40"/>
              </w:numPr>
              <w:rPr>
                <w:color w:val="auto"/>
              </w:rPr>
            </w:pPr>
            <w:r>
              <w:rPr>
                <w:color w:val="auto"/>
              </w:rPr>
              <w:t>Up to 3 additional custom tiles (not to exceed 16 hours each)</w:t>
            </w:r>
          </w:p>
          <w:p w14:paraId="4E24B571" w14:textId="21217B51" w:rsidR="00012A02" w:rsidRPr="00012A02" w:rsidRDefault="00012A02" w:rsidP="00012A02">
            <w:pPr>
              <w:pStyle w:val="TableHeadingMS"/>
              <w:numPr>
                <w:ilvl w:val="0"/>
                <w:numId w:val="40"/>
              </w:numPr>
              <w:rPr>
                <w:color w:val="auto"/>
              </w:rPr>
            </w:pPr>
            <w:r w:rsidRPr="00012A02">
              <w:rPr>
                <w:color w:val="auto"/>
              </w:rPr>
              <w:t xml:space="preserve">User </w:t>
            </w:r>
            <w:r w:rsidR="002246BC">
              <w:rPr>
                <w:color w:val="auto"/>
              </w:rPr>
              <w:t>interaction</w:t>
            </w:r>
            <w:r w:rsidRPr="00012A02">
              <w:rPr>
                <w:color w:val="auto"/>
              </w:rPr>
              <w:t xml:space="preserve"> / activity ingress (Telemetry)</w:t>
            </w:r>
            <w:r w:rsidR="002246BC">
              <w:rPr>
                <w:color w:val="auto"/>
              </w:rPr>
              <w:t xml:space="preserve"> technical design</w:t>
            </w:r>
            <w:r w:rsidRPr="00012A02">
              <w:rPr>
                <w:color w:val="auto"/>
              </w:rPr>
              <w:t xml:space="preserve"> </w:t>
            </w:r>
          </w:p>
          <w:p w14:paraId="71518491" w14:textId="467510FE" w:rsidR="00012A02" w:rsidRPr="00012A02" w:rsidRDefault="00012A02" w:rsidP="002246BC">
            <w:pPr>
              <w:pStyle w:val="TableHeadingMS"/>
              <w:numPr>
                <w:ilvl w:val="1"/>
                <w:numId w:val="40"/>
              </w:numPr>
              <w:rPr>
                <w:color w:val="auto"/>
              </w:rPr>
            </w:pPr>
            <w:r w:rsidRPr="00012A02">
              <w:rPr>
                <w:color w:val="auto"/>
              </w:rPr>
              <w:t>client API</w:t>
            </w:r>
          </w:p>
          <w:p w14:paraId="5F57AAAE" w14:textId="540C27DA" w:rsidR="00012A02" w:rsidRPr="00012A02" w:rsidRDefault="00012A02" w:rsidP="002246BC">
            <w:pPr>
              <w:pStyle w:val="TableHeadingMS"/>
              <w:numPr>
                <w:ilvl w:val="1"/>
                <w:numId w:val="40"/>
              </w:numPr>
              <w:rPr>
                <w:color w:val="auto"/>
              </w:rPr>
            </w:pPr>
            <w:r w:rsidRPr="00012A02">
              <w:rPr>
                <w:color w:val="auto"/>
              </w:rPr>
              <w:t xml:space="preserve">Server API </w:t>
            </w:r>
          </w:p>
          <w:p w14:paraId="2D43AE87" w14:textId="7087E77E" w:rsidR="00012A02" w:rsidRPr="002246BC" w:rsidRDefault="00012A02" w:rsidP="002246BC">
            <w:pPr>
              <w:pStyle w:val="TableHeadingMS"/>
              <w:numPr>
                <w:ilvl w:val="1"/>
                <w:numId w:val="40"/>
              </w:numPr>
              <w:rPr>
                <w:color w:val="auto"/>
              </w:rPr>
            </w:pPr>
            <w:r w:rsidRPr="00012A02">
              <w:rPr>
                <w:color w:val="auto"/>
              </w:rPr>
              <w:t xml:space="preserve">data ingress / storage design </w:t>
            </w:r>
          </w:p>
          <w:p w14:paraId="188B4C88" w14:textId="73B7F09C" w:rsidR="00012A02" w:rsidRPr="00012A02" w:rsidRDefault="00012A02" w:rsidP="00012A02">
            <w:pPr>
              <w:pStyle w:val="TableHeadingMS"/>
              <w:numPr>
                <w:ilvl w:val="0"/>
                <w:numId w:val="40"/>
              </w:numPr>
              <w:rPr>
                <w:color w:val="auto"/>
              </w:rPr>
            </w:pPr>
            <w:r w:rsidRPr="00012A02">
              <w:rPr>
                <w:color w:val="auto"/>
              </w:rPr>
              <w:t xml:space="preserve">DevOps </w:t>
            </w:r>
            <w:r w:rsidR="002246BC">
              <w:rPr>
                <w:color w:val="auto"/>
              </w:rPr>
              <w:t>Design</w:t>
            </w:r>
            <w:r w:rsidRPr="00012A02">
              <w:rPr>
                <w:color w:val="auto"/>
              </w:rPr>
              <w:t xml:space="preserve"> </w:t>
            </w:r>
          </w:p>
          <w:p w14:paraId="3303CEEE" w14:textId="51AAF44C" w:rsidR="00012A02" w:rsidRPr="00012A02" w:rsidRDefault="002246BC" w:rsidP="00012A02">
            <w:pPr>
              <w:pStyle w:val="TableHeadingMS"/>
              <w:numPr>
                <w:ilvl w:val="0"/>
                <w:numId w:val="40"/>
              </w:numPr>
              <w:rPr>
                <w:color w:val="auto"/>
              </w:rPr>
            </w:pPr>
            <w:r>
              <w:rPr>
                <w:color w:val="auto"/>
              </w:rPr>
              <w:t xml:space="preserve">   </w:t>
            </w:r>
            <w:r w:rsidR="00012A02" w:rsidRPr="00012A02">
              <w:rPr>
                <w:color w:val="auto"/>
              </w:rPr>
              <w:t xml:space="preserve">logging and </w:t>
            </w:r>
            <w:r w:rsidRPr="00012A02">
              <w:rPr>
                <w:color w:val="auto"/>
              </w:rPr>
              <w:t>telemetry</w:t>
            </w:r>
            <w:r w:rsidR="00012A02" w:rsidRPr="00012A02">
              <w:rPr>
                <w:color w:val="auto"/>
              </w:rPr>
              <w:t xml:space="preserve"> </w:t>
            </w:r>
          </w:p>
          <w:p w14:paraId="3C3B267A" w14:textId="58930E43" w:rsidR="00012A02" w:rsidRPr="002246BC" w:rsidRDefault="002246BC" w:rsidP="002246BC">
            <w:pPr>
              <w:pStyle w:val="TableHeadingMS"/>
              <w:numPr>
                <w:ilvl w:val="0"/>
                <w:numId w:val="40"/>
              </w:numPr>
              <w:rPr>
                <w:color w:val="auto"/>
              </w:rPr>
            </w:pPr>
            <w:r>
              <w:rPr>
                <w:color w:val="auto"/>
              </w:rPr>
              <w:t xml:space="preserve">   </w:t>
            </w:r>
            <w:r w:rsidR="00012A02" w:rsidRPr="00012A02">
              <w:rPr>
                <w:color w:val="auto"/>
              </w:rPr>
              <w:t xml:space="preserve">monitoring &amp; health </w:t>
            </w:r>
          </w:p>
          <w:p w14:paraId="5903957F" w14:textId="12C87EFC" w:rsidR="005D3539" w:rsidRPr="005D3539" w:rsidRDefault="002246BC" w:rsidP="002246BC">
            <w:pPr>
              <w:pStyle w:val="TableHeadingMS"/>
              <w:numPr>
                <w:ilvl w:val="0"/>
                <w:numId w:val="40"/>
              </w:numPr>
              <w:rPr>
                <w:color w:val="auto"/>
              </w:rPr>
            </w:pPr>
            <w:r>
              <w:rPr>
                <w:color w:val="auto"/>
              </w:rPr>
              <w:t>Web Analytics Design</w:t>
            </w:r>
          </w:p>
        </w:tc>
        <w:tc>
          <w:tcPr>
            <w:tcW w:w="1710" w:type="dxa"/>
          </w:tcPr>
          <w:p w14:paraId="798B1C4C" w14:textId="5B5FBACD" w:rsidR="005D3539" w:rsidRPr="005D3539" w:rsidRDefault="002246BC" w:rsidP="008F4E44">
            <w:pPr>
              <w:pStyle w:val="TableHeadingMS"/>
              <w:rPr>
                <w:color w:val="auto"/>
              </w:rPr>
            </w:pPr>
            <w:r>
              <w:rPr>
                <w:color w:val="auto"/>
              </w:rPr>
              <w:t>Yes</w:t>
            </w:r>
          </w:p>
        </w:tc>
      </w:tr>
      <w:tr w:rsidR="002246BC" w14:paraId="40B99DAB" w14:textId="77777777" w:rsidTr="008F4E44">
        <w:tc>
          <w:tcPr>
            <w:tcW w:w="3283" w:type="dxa"/>
          </w:tcPr>
          <w:p w14:paraId="4FD08B9D" w14:textId="3B39742D" w:rsidR="002246BC" w:rsidRDefault="002246BC" w:rsidP="008F4E44">
            <w:pPr>
              <w:pStyle w:val="TableTextMS"/>
            </w:pPr>
            <w:r>
              <w:t xml:space="preserve">Quality Assurance Plan </w:t>
            </w:r>
          </w:p>
        </w:tc>
        <w:tc>
          <w:tcPr>
            <w:tcW w:w="4367" w:type="dxa"/>
          </w:tcPr>
          <w:p w14:paraId="663373A3" w14:textId="341C0351" w:rsidR="002246BC" w:rsidRDefault="002246BC" w:rsidP="008F4E44">
            <w:pPr>
              <w:pStyle w:val="TableTextMS"/>
            </w:pPr>
            <w:r>
              <w:t xml:space="preserve">Word document outlining the recommended processes to </w:t>
            </w:r>
            <w:r w:rsidR="007F48EC">
              <w:t>address</w:t>
            </w:r>
            <w:r>
              <w:t>:</w:t>
            </w:r>
          </w:p>
          <w:p w14:paraId="1E79DC53" w14:textId="77777777" w:rsidR="007F48EC" w:rsidRDefault="007F48EC" w:rsidP="007F48EC">
            <w:pPr>
              <w:pStyle w:val="TableTextMS"/>
              <w:numPr>
                <w:ilvl w:val="0"/>
                <w:numId w:val="36"/>
              </w:numPr>
            </w:pPr>
            <w:r>
              <w:t xml:space="preserve">Requirements and use case traceability testing </w:t>
            </w:r>
          </w:p>
          <w:p w14:paraId="44061087" w14:textId="77777777" w:rsidR="007F48EC" w:rsidRDefault="007F48EC" w:rsidP="007F48EC">
            <w:pPr>
              <w:pStyle w:val="TableTextMS"/>
              <w:numPr>
                <w:ilvl w:val="0"/>
                <w:numId w:val="36"/>
              </w:numPr>
            </w:pPr>
            <w:r>
              <w:t>Design adherence testing</w:t>
            </w:r>
          </w:p>
          <w:p w14:paraId="37B4E39C" w14:textId="77777777" w:rsidR="007F48EC" w:rsidRDefault="007F48EC" w:rsidP="007F48EC">
            <w:pPr>
              <w:pStyle w:val="TableTextMS"/>
              <w:numPr>
                <w:ilvl w:val="0"/>
                <w:numId w:val="36"/>
              </w:numPr>
            </w:pPr>
            <w:r>
              <w:t>Technical build quality testing</w:t>
            </w:r>
          </w:p>
          <w:p w14:paraId="318CA5F9" w14:textId="77777777" w:rsidR="007F48EC" w:rsidRDefault="007F48EC" w:rsidP="007F48EC">
            <w:pPr>
              <w:pStyle w:val="TableTextMS"/>
              <w:numPr>
                <w:ilvl w:val="0"/>
                <w:numId w:val="36"/>
              </w:numPr>
            </w:pPr>
            <w:r>
              <w:t xml:space="preserve">Solution testing processes (unit, functional, integration, performance) </w:t>
            </w:r>
          </w:p>
          <w:p w14:paraId="0E88D7B6" w14:textId="102E95BF" w:rsidR="002246BC" w:rsidRDefault="002246BC" w:rsidP="008F4E44">
            <w:pPr>
              <w:pStyle w:val="TableTextMS"/>
            </w:pPr>
          </w:p>
        </w:tc>
        <w:tc>
          <w:tcPr>
            <w:tcW w:w="1710" w:type="dxa"/>
          </w:tcPr>
          <w:p w14:paraId="32C81425" w14:textId="6973A711" w:rsidR="002246BC" w:rsidRDefault="007F48EC" w:rsidP="008F4E44">
            <w:pPr>
              <w:pStyle w:val="TableTextMS"/>
            </w:pPr>
            <w:r>
              <w:t>Yes</w:t>
            </w:r>
          </w:p>
        </w:tc>
      </w:tr>
      <w:tr w:rsidR="007F48EC" w14:paraId="0D17902B" w14:textId="77777777" w:rsidTr="008F4E44">
        <w:tc>
          <w:tcPr>
            <w:tcW w:w="3283" w:type="dxa"/>
          </w:tcPr>
          <w:p w14:paraId="2EAA92F7" w14:textId="6EF11EA2" w:rsidR="007F48EC" w:rsidRDefault="007F48EC" w:rsidP="008F4E44">
            <w:pPr>
              <w:pStyle w:val="TableTextMS"/>
            </w:pPr>
            <w:del w:id="211" w:author="Aniruddha Bapat" w:date="2020-01-20T14:20:00Z">
              <w:r w:rsidDel="00701048">
                <w:delText>DWP</w:delText>
              </w:r>
            </w:del>
            <w:ins w:id="212" w:author="Aniruddha Bapat" w:date="2020-01-20T14:20:00Z">
              <w:r w:rsidR="00701048">
                <w:t>DW</w:t>
              </w:r>
            </w:ins>
            <w:r>
              <w:t xml:space="preserve"> UX client POC Code</w:t>
            </w:r>
          </w:p>
        </w:tc>
        <w:tc>
          <w:tcPr>
            <w:tcW w:w="4367" w:type="dxa"/>
          </w:tcPr>
          <w:p w14:paraId="60D4CB05" w14:textId="48496D4A" w:rsidR="007F48EC" w:rsidRDefault="007F48EC" w:rsidP="008F4E44">
            <w:pPr>
              <w:pStyle w:val="TableTextMS"/>
            </w:pPr>
            <w:r>
              <w:t xml:space="preserve">Source code used in the client POC </w:t>
            </w:r>
          </w:p>
        </w:tc>
        <w:tc>
          <w:tcPr>
            <w:tcW w:w="1710" w:type="dxa"/>
          </w:tcPr>
          <w:p w14:paraId="5E7D6EFC" w14:textId="511958B8" w:rsidR="007F48EC" w:rsidRDefault="007F48EC" w:rsidP="008F4E44">
            <w:pPr>
              <w:pStyle w:val="TableTextMS"/>
            </w:pPr>
            <w:r>
              <w:t>No</w:t>
            </w:r>
          </w:p>
        </w:tc>
      </w:tr>
      <w:tr w:rsidR="007F48EC" w14:paraId="2CB28BDA" w14:textId="77777777" w:rsidTr="008F4E44">
        <w:tc>
          <w:tcPr>
            <w:tcW w:w="3283" w:type="dxa"/>
          </w:tcPr>
          <w:p w14:paraId="1E8DD33E" w14:textId="333113E1" w:rsidR="007F48EC" w:rsidRDefault="007F48EC" w:rsidP="008F4E44">
            <w:pPr>
              <w:pStyle w:val="TableTextMS"/>
            </w:pPr>
            <w:del w:id="213" w:author="Aniruddha Bapat" w:date="2020-01-20T14:20:00Z">
              <w:r w:rsidDel="00701048">
                <w:delText>DWP</w:delText>
              </w:r>
            </w:del>
            <w:ins w:id="214" w:author="Aniruddha Bapat" w:date="2020-01-20T14:20:00Z">
              <w:r w:rsidR="00701048">
                <w:t>DW</w:t>
              </w:r>
            </w:ins>
            <w:r>
              <w:t xml:space="preserve"> Integration POC </w:t>
            </w:r>
          </w:p>
        </w:tc>
        <w:tc>
          <w:tcPr>
            <w:tcW w:w="4367" w:type="dxa"/>
          </w:tcPr>
          <w:p w14:paraId="41EDB6D5" w14:textId="5241B069" w:rsidR="007F48EC" w:rsidRDefault="007F48EC" w:rsidP="008F4E44">
            <w:pPr>
              <w:pStyle w:val="TableTextMS"/>
            </w:pPr>
            <w:r>
              <w:t xml:space="preserve">Source code used in the integration POC </w:t>
            </w:r>
          </w:p>
        </w:tc>
        <w:tc>
          <w:tcPr>
            <w:tcW w:w="1710" w:type="dxa"/>
          </w:tcPr>
          <w:p w14:paraId="578BE3E4" w14:textId="3E87FB5D" w:rsidR="007F48EC" w:rsidRDefault="007F48EC" w:rsidP="008F4E44">
            <w:pPr>
              <w:pStyle w:val="TableTextMS"/>
            </w:pPr>
            <w:r>
              <w:t>No</w:t>
            </w:r>
          </w:p>
        </w:tc>
      </w:tr>
      <w:tr w:rsidR="00132040" w14:paraId="2B660F02" w14:textId="77777777" w:rsidTr="008F4E44">
        <w:tc>
          <w:tcPr>
            <w:tcW w:w="3283" w:type="dxa"/>
          </w:tcPr>
          <w:p w14:paraId="42C37C5D" w14:textId="702FDE0A" w:rsidR="00132040" w:rsidRDefault="00137526" w:rsidP="008F4E44">
            <w:pPr>
              <w:pStyle w:val="TableTextMS"/>
            </w:pPr>
            <w:r>
              <w:t xml:space="preserve">Program </w:t>
            </w:r>
            <w:r w:rsidR="005D3539">
              <w:t xml:space="preserve">Technical </w:t>
            </w:r>
            <w:r>
              <w:t xml:space="preserve">Executive Status </w:t>
            </w:r>
            <w:r w:rsidR="00132040">
              <w:t xml:space="preserve"> </w:t>
            </w:r>
          </w:p>
        </w:tc>
        <w:tc>
          <w:tcPr>
            <w:tcW w:w="4367" w:type="dxa"/>
          </w:tcPr>
          <w:p w14:paraId="6086E668" w14:textId="3A2CE8EE" w:rsidR="00132040" w:rsidRDefault="00137526" w:rsidP="008F4E44">
            <w:pPr>
              <w:pStyle w:val="TableTextMS"/>
            </w:pPr>
            <w:r>
              <w:t>PowerPoint presentation illustrating key risk, issues and recommendations along with aggregated status of projects within the program. Created and delivered monthly</w:t>
            </w:r>
            <w:r w:rsidR="00132040">
              <w:t xml:space="preserve"> </w:t>
            </w:r>
            <w:r w:rsidR="001D7E2F">
              <w:t>until the end of Week 12</w:t>
            </w:r>
          </w:p>
        </w:tc>
        <w:tc>
          <w:tcPr>
            <w:tcW w:w="1710" w:type="dxa"/>
          </w:tcPr>
          <w:p w14:paraId="32420FD4" w14:textId="59782F66" w:rsidR="00132040" w:rsidRDefault="00137526" w:rsidP="008F4E44">
            <w:pPr>
              <w:pStyle w:val="TableTextMS"/>
            </w:pPr>
            <w:r>
              <w:t>No</w:t>
            </w:r>
          </w:p>
        </w:tc>
      </w:tr>
    </w:tbl>
    <w:p w14:paraId="398EE46A" w14:textId="77777777" w:rsidR="00132040" w:rsidRPr="005A1A16" w:rsidRDefault="00132040" w:rsidP="00132040"/>
    <w:p w14:paraId="6FEB8853" w14:textId="7FF83B23" w:rsidR="00506F36" w:rsidRPr="00A10003" w:rsidRDefault="007F48EC" w:rsidP="00506F36">
      <w:pPr>
        <w:pStyle w:val="Heading2Numbered"/>
      </w:pPr>
      <w:bookmarkStart w:id="215" w:name="_Toc410561732"/>
      <w:bookmarkStart w:id="216" w:name="_Toc410561734"/>
      <w:bookmarkStart w:id="217" w:name="_Toc410561761"/>
      <w:bookmarkStart w:id="218" w:name="_Toc61427950"/>
      <w:bookmarkStart w:id="219" w:name="_Toc61428053"/>
      <w:bookmarkStart w:id="220" w:name="_Toc61428143"/>
      <w:bookmarkStart w:id="221" w:name="_Toc61428306"/>
      <w:bookmarkStart w:id="222" w:name="_Toc61428396"/>
      <w:bookmarkStart w:id="223" w:name="_Toc61428484"/>
      <w:bookmarkStart w:id="224" w:name="_Toc410561762"/>
      <w:bookmarkStart w:id="225" w:name="_Toc410561764"/>
      <w:bookmarkStart w:id="226" w:name="_Toc410561836"/>
      <w:bookmarkStart w:id="227" w:name="_Toc410561838"/>
      <w:bookmarkStart w:id="228" w:name="_Toc410561839"/>
      <w:bookmarkStart w:id="229" w:name="_Toc410561840"/>
      <w:bookmarkStart w:id="230" w:name="_Toc410561841"/>
      <w:bookmarkStart w:id="231" w:name="_Toc410561842"/>
      <w:bookmarkStart w:id="232" w:name="_Toc410561843"/>
      <w:bookmarkStart w:id="233" w:name="_Toc410561846"/>
      <w:bookmarkStart w:id="234" w:name="_Toc410561848"/>
      <w:bookmarkStart w:id="235" w:name="_Toc410561850"/>
      <w:bookmarkStart w:id="236" w:name="_Toc410561851"/>
      <w:bookmarkStart w:id="237" w:name="_Toc410561852"/>
      <w:bookmarkStart w:id="238" w:name="_Toc410561853"/>
      <w:bookmarkStart w:id="239" w:name="_Toc410561899"/>
      <w:bookmarkStart w:id="240" w:name="_Toc410561900"/>
      <w:bookmarkStart w:id="241" w:name="_Toc431823521"/>
      <w:bookmarkEnd w:id="108"/>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t>Enterprise Search Implementation</w:t>
      </w:r>
      <w:bookmarkEnd w:id="241"/>
    </w:p>
    <w:p w14:paraId="39D9BA02" w14:textId="2AAC5F74" w:rsidR="00506F36" w:rsidRDefault="00506F36" w:rsidP="00506F36">
      <w:r w:rsidRPr="00894632">
        <w:t xml:space="preserve">The objective of </w:t>
      </w:r>
      <w:r>
        <w:t xml:space="preserve">the </w:t>
      </w:r>
      <w:r w:rsidR="007F48EC">
        <w:t xml:space="preserve">Enterprise Search Implementation </w:t>
      </w:r>
      <w:r w:rsidR="0062640D">
        <w:t>work stream</w:t>
      </w:r>
      <w:r w:rsidR="007F48EC">
        <w:t xml:space="preserve"> is to implement a production </w:t>
      </w:r>
      <w:r w:rsidR="0062640D">
        <w:t>Hybrid</w:t>
      </w:r>
      <w:r w:rsidR="007F48EC">
        <w:t xml:space="preserve"> SharePoint enterprise search solution to replace the current Google Search Appliance</w:t>
      </w:r>
      <w:r w:rsidR="0062640D">
        <w:t xml:space="preserve">. </w:t>
      </w:r>
      <w:r w:rsidR="007F48EC">
        <w:t xml:space="preserve">  </w:t>
      </w:r>
    </w:p>
    <w:p w14:paraId="70C1C141" w14:textId="77777777" w:rsidR="00506F36" w:rsidRDefault="00506F36" w:rsidP="00506F36">
      <w:pPr>
        <w:pStyle w:val="Heading3Numbered"/>
        <w:numPr>
          <w:ilvl w:val="2"/>
          <w:numId w:val="4"/>
        </w:numPr>
      </w:pPr>
      <w:r>
        <w:t>Scope and Approach</w:t>
      </w:r>
    </w:p>
    <w:p w14:paraId="541FD558" w14:textId="12B44C23" w:rsidR="00506F36" w:rsidRDefault="00506F36" w:rsidP="00506F36">
      <w:pPr>
        <w:pStyle w:val="BodyMS"/>
      </w:pPr>
      <w:r>
        <w:t xml:space="preserve">Key Microsoft activities and timing for the </w:t>
      </w:r>
      <w:r w:rsidR="0062640D">
        <w:t>workstream</w:t>
      </w:r>
      <w:r>
        <w:t xml:space="preserve"> are highlighted in the table below.</w:t>
      </w:r>
    </w:p>
    <w:p w14:paraId="48D6A3BE" w14:textId="64802D02" w:rsidR="00506F36" w:rsidRDefault="00506F36" w:rsidP="00506F36">
      <w:pPr>
        <w:pStyle w:val="TableCaption"/>
      </w:pPr>
      <w:r w:rsidRPr="006C5985">
        <w:t xml:space="preserve">Table </w:t>
      </w:r>
      <w:r>
        <w:fldChar w:fldCharType="begin"/>
      </w:r>
      <w:r>
        <w:instrText xml:space="preserve"> SEQ Table \* ARABIC </w:instrText>
      </w:r>
      <w:r>
        <w:fldChar w:fldCharType="separate"/>
      </w:r>
      <w:r w:rsidR="00EB55DC">
        <w:t>4</w:t>
      </w:r>
      <w:r>
        <w:fldChar w:fldCharType="end"/>
      </w:r>
      <w:r w:rsidRPr="006C5985">
        <w:t xml:space="preserve">: </w:t>
      </w:r>
      <w:r>
        <w:t>Scope and Approach</w:t>
      </w:r>
    </w:p>
    <w:tbl>
      <w:tblPr>
        <w:tblStyle w:val="TableGrid"/>
        <w:tblW w:w="0" w:type="auto"/>
        <w:tblLook w:val="04A0" w:firstRow="1" w:lastRow="0" w:firstColumn="1" w:lastColumn="0" w:noHBand="0" w:noVBand="1"/>
      </w:tblPr>
      <w:tblGrid>
        <w:gridCol w:w="3120"/>
        <w:gridCol w:w="4710"/>
        <w:gridCol w:w="1530"/>
      </w:tblGrid>
      <w:tr w:rsidR="00506F36" w14:paraId="1370759F" w14:textId="77777777" w:rsidTr="00844FBA">
        <w:trPr>
          <w:cnfStyle w:val="100000000000" w:firstRow="1" w:lastRow="0" w:firstColumn="0" w:lastColumn="0" w:oddVBand="0" w:evenVBand="0" w:oddHBand="0" w:evenHBand="0" w:firstRowFirstColumn="0" w:firstRowLastColumn="0" w:lastRowFirstColumn="0" w:lastRowLastColumn="0"/>
        </w:trPr>
        <w:tc>
          <w:tcPr>
            <w:tcW w:w="3120" w:type="dxa"/>
          </w:tcPr>
          <w:p w14:paraId="6D549014" w14:textId="77777777" w:rsidR="00506F36" w:rsidRDefault="00506F36" w:rsidP="00844FBA">
            <w:pPr>
              <w:pStyle w:val="TableHeadingMS"/>
            </w:pPr>
            <w:r>
              <w:t>Activity</w:t>
            </w:r>
          </w:p>
        </w:tc>
        <w:tc>
          <w:tcPr>
            <w:tcW w:w="4710" w:type="dxa"/>
          </w:tcPr>
          <w:p w14:paraId="60284A39" w14:textId="77777777" w:rsidR="00506F36" w:rsidRDefault="00506F36" w:rsidP="00844FBA">
            <w:pPr>
              <w:pStyle w:val="TableHeadingMS"/>
            </w:pPr>
            <w:r>
              <w:t>Description</w:t>
            </w:r>
          </w:p>
        </w:tc>
        <w:tc>
          <w:tcPr>
            <w:tcW w:w="1530" w:type="dxa"/>
          </w:tcPr>
          <w:p w14:paraId="04B44966" w14:textId="77777777" w:rsidR="00506F36" w:rsidRDefault="00506F36" w:rsidP="00844FBA">
            <w:pPr>
              <w:pStyle w:val="TableHeadingMS"/>
            </w:pPr>
            <w:r>
              <w:t>Target Week(s)</w:t>
            </w:r>
          </w:p>
        </w:tc>
      </w:tr>
      <w:tr w:rsidR="00506F36" w14:paraId="344AF5AA" w14:textId="77777777" w:rsidTr="00844FBA">
        <w:tc>
          <w:tcPr>
            <w:tcW w:w="3120" w:type="dxa"/>
          </w:tcPr>
          <w:p w14:paraId="797057F6" w14:textId="342B36A9" w:rsidR="00506F36" w:rsidRDefault="0062640D" w:rsidP="00E8615A">
            <w:pPr>
              <w:pStyle w:val="TableTextMS"/>
            </w:pPr>
            <w:r>
              <w:t>Assess current GSA Environment</w:t>
            </w:r>
          </w:p>
        </w:tc>
        <w:tc>
          <w:tcPr>
            <w:tcW w:w="4710" w:type="dxa"/>
          </w:tcPr>
          <w:p w14:paraId="65EB6935" w14:textId="4DEE659A" w:rsidR="00506F36" w:rsidRPr="00317E11" w:rsidRDefault="0062640D" w:rsidP="0062640D">
            <w:pPr>
              <w:pStyle w:val="TableBullet1MS"/>
              <w:numPr>
                <w:ilvl w:val="0"/>
                <w:numId w:val="0"/>
              </w:numPr>
            </w:pPr>
            <w:r>
              <w:t xml:space="preserve">Review content sources, </w:t>
            </w:r>
            <w:proofErr w:type="spellStart"/>
            <w:r>
              <w:t>in</w:t>
            </w:r>
            <w:del w:id="242" w:author="Aniruddha Bapat" w:date="2020-01-20T14:20:00Z">
              <w:r w:rsidDel="003B0E05">
                <w:delText>dex</w:delText>
              </w:r>
            </w:del>
            <w:ins w:id="243" w:author="Aniruddha Bapat" w:date="2020-01-20T14:20:00Z">
              <w:r w:rsidR="003B0E05">
                <w:t>DW</w:t>
              </w:r>
            </w:ins>
            <w:r>
              <w:t>ing</w:t>
            </w:r>
            <w:proofErr w:type="spellEnd"/>
            <w:r>
              <w:t xml:space="preserve"> connectors, </w:t>
            </w:r>
            <w:proofErr w:type="spellStart"/>
            <w:r>
              <w:t>in</w:t>
            </w:r>
            <w:del w:id="244" w:author="Aniruddha Bapat" w:date="2020-01-20T14:20:00Z">
              <w:r w:rsidDel="003B0E05">
                <w:delText>dex</w:delText>
              </w:r>
            </w:del>
            <w:ins w:id="245" w:author="Aniruddha Bapat" w:date="2020-01-20T14:20:00Z">
              <w:r w:rsidR="003B0E05">
                <w:t>DW</w:t>
              </w:r>
            </w:ins>
            <w:r>
              <w:t>ing</w:t>
            </w:r>
            <w:proofErr w:type="spellEnd"/>
            <w:r>
              <w:t xml:space="preserve"> load and search request load</w:t>
            </w:r>
          </w:p>
        </w:tc>
        <w:tc>
          <w:tcPr>
            <w:tcW w:w="1530" w:type="dxa"/>
          </w:tcPr>
          <w:p w14:paraId="13300560" w14:textId="4741A9B7" w:rsidR="00506F36" w:rsidRDefault="001C24D1" w:rsidP="00844FBA">
            <w:pPr>
              <w:pStyle w:val="TableTextMS"/>
            </w:pPr>
            <w:r>
              <w:t>Weeks 1 - 4</w:t>
            </w:r>
          </w:p>
        </w:tc>
      </w:tr>
      <w:tr w:rsidR="00014BFB" w14:paraId="082376A1" w14:textId="77777777" w:rsidTr="00844FBA">
        <w:tc>
          <w:tcPr>
            <w:tcW w:w="3120" w:type="dxa"/>
          </w:tcPr>
          <w:p w14:paraId="016A8F76" w14:textId="3FC73C4C" w:rsidR="00014BFB" w:rsidRDefault="0062640D" w:rsidP="00014BFB">
            <w:pPr>
              <w:pStyle w:val="TableTextMS"/>
            </w:pPr>
            <w:r>
              <w:t>Design SharePoint 2013 Search Farm(s)</w:t>
            </w:r>
          </w:p>
        </w:tc>
        <w:tc>
          <w:tcPr>
            <w:tcW w:w="4710" w:type="dxa"/>
          </w:tcPr>
          <w:p w14:paraId="15CBD755" w14:textId="77777777" w:rsidR="009D63BF" w:rsidRDefault="0062640D" w:rsidP="0062640D">
            <w:pPr>
              <w:pStyle w:val="TableTextMS"/>
            </w:pPr>
            <w:r>
              <w:t>Create a functional specification which outlines the infrastructure configuration for development, pre-production and production SharePoint 2013 Search Farms</w:t>
            </w:r>
            <w:r w:rsidR="009D63BF">
              <w:t xml:space="preserve">. </w:t>
            </w:r>
          </w:p>
          <w:p w14:paraId="44C2C01E" w14:textId="77777777" w:rsidR="009D63BF" w:rsidRDefault="009D63BF" w:rsidP="0062640D">
            <w:pPr>
              <w:pStyle w:val="TableTextMS"/>
            </w:pPr>
          </w:p>
          <w:p w14:paraId="5C5E41F4" w14:textId="201790A8" w:rsidR="009D63BF" w:rsidRDefault="009D63BF" w:rsidP="0062640D">
            <w:pPr>
              <w:pStyle w:val="TableTextMS"/>
            </w:pPr>
            <w:r>
              <w:t xml:space="preserve">Scope: </w:t>
            </w:r>
          </w:p>
          <w:p w14:paraId="6918A6CC" w14:textId="4BA6527E" w:rsidR="009D63BF" w:rsidRDefault="009D63BF" w:rsidP="009D63BF">
            <w:pPr>
              <w:pStyle w:val="TableTextMS"/>
              <w:numPr>
                <w:ilvl w:val="0"/>
                <w:numId w:val="36"/>
              </w:numPr>
            </w:pPr>
            <w:r>
              <w:t>Search Farm to supp</w:t>
            </w:r>
            <w:r w:rsidR="001B45F5">
              <w:t>ort up to 30 million items</w:t>
            </w:r>
          </w:p>
          <w:p w14:paraId="5E0216F9" w14:textId="77777777" w:rsidR="009D63BF" w:rsidRDefault="009D63BF" w:rsidP="009D63BF">
            <w:pPr>
              <w:pStyle w:val="TableTextMS"/>
              <w:numPr>
                <w:ilvl w:val="0"/>
                <w:numId w:val="36"/>
              </w:numPr>
            </w:pPr>
            <w:r>
              <w:t xml:space="preserve">Hybrid SharePoint Online/On-Premises integration </w:t>
            </w:r>
          </w:p>
          <w:p w14:paraId="0E77658E" w14:textId="77777777" w:rsidR="009D63BF" w:rsidRDefault="009D63BF" w:rsidP="009D63BF">
            <w:pPr>
              <w:pStyle w:val="TableTextMS"/>
              <w:numPr>
                <w:ilvl w:val="0"/>
                <w:numId w:val="36"/>
              </w:numPr>
            </w:pPr>
            <w:r>
              <w:t xml:space="preserve">Content Sources including: </w:t>
            </w:r>
          </w:p>
          <w:p w14:paraId="0395B208" w14:textId="77777777" w:rsidR="009D63BF" w:rsidRDefault="009D63BF" w:rsidP="009D63BF">
            <w:pPr>
              <w:pStyle w:val="TableTextMS"/>
              <w:numPr>
                <w:ilvl w:val="1"/>
                <w:numId w:val="36"/>
              </w:numPr>
            </w:pPr>
            <w:r>
              <w:t xml:space="preserve">SharePoint Online </w:t>
            </w:r>
          </w:p>
          <w:p w14:paraId="2C99C52C" w14:textId="77777777" w:rsidR="009D63BF" w:rsidRDefault="009D63BF" w:rsidP="009D63BF">
            <w:pPr>
              <w:pStyle w:val="TableTextMS"/>
              <w:numPr>
                <w:ilvl w:val="1"/>
                <w:numId w:val="36"/>
              </w:numPr>
            </w:pPr>
            <w:r>
              <w:t>SharePoint On-premises (SharePoint 2013)</w:t>
            </w:r>
          </w:p>
          <w:p w14:paraId="0C4E1F88" w14:textId="77777777" w:rsidR="009D63BF" w:rsidRDefault="009D63BF" w:rsidP="009D63BF">
            <w:pPr>
              <w:pStyle w:val="TableTextMS"/>
              <w:numPr>
                <w:ilvl w:val="1"/>
                <w:numId w:val="36"/>
              </w:numPr>
            </w:pPr>
            <w:r>
              <w:t xml:space="preserve">Web Content Sources On-Premises </w:t>
            </w:r>
          </w:p>
          <w:p w14:paraId="789829C9" w14:textId="03741002" w:rsidR="009D63BF" w:rsidRDefault="009D63BF" w:rsidP="009D63BF">
            <w:pPr>
              <w:pStyle w:val="TableTextMS"/>
              <w:numPr>
                <w:ilvl w:val="1"/>
                <w:numId w:val="36"/>
              </w:numPr>
            </w:pPr>
            <w:r>
              <w:t xml:space="preserve">XML Data feed sources On-Premises </w:t>
            </w:r>
          </w:p>
          <w:p w14:paraId="1D82DB0F" w14:textId="73029F26" w:rsidR="009D63BF" w:rsidRDefault="009D63BF" w:rsidP="009D63BF">
            <w:pPr>
              <w:pStyle w:val="TableTextMS"/>
              <w:numPr>
                <w:ilvl w:val="1"/>
                <w:numId w:val="36"/>
              </w:numPr>
            </w:pPr>
            <w:r>
              <w:t>SQL Content Source On-Premises</w:t>
            </w:r>
          </w:p>
          <w:p w14:paraId="76F206F4" w14:textId="77777777" w:rsidR="009D63BF" w:rsidRDefault="009D63BF" w:rsidP="009D63BF">
            <w:pPr>
              <w:pStyle w:val="TableTextMS"/>
              <w:numPr>
                <w:ilvl w:val="1"/>
                <w:numId w:val="36"/>
              </w:numPr>
            </w:pPr>
            <w:proofErr w:type="spellStart"/>
            <w:r>
              <w:t>SalesForce</w:t>
            </w:r>
            <w:proofErr w:type="spellEnd"/>
          </w:p>
          <w:p w14:paraId="700E478E" w14:textId="376BD194" w:rsidR="00014BFB" w:rsidRDefault="009D63BF" w:rsidP="009D63BF">
            <w:pPr>
              <w:pStyle w:val="TableTextMS"/>
              <w:numPr>
                <w:ilvl w:val="1"/>
                <w:numId w:val="36"/>
              </w:numPr>
            </w:pPr>
            <w:r>
              <w:t xml:space="preserve">SAP On-Premises </w:t>
            </w:r>
            <w:r w:rsidR="0062640D">
              <w:t xml:space="preserve"> </w:t>
            </w:r>
          </w:p>
        </w:tc>
        <w:tc>
          <w:tcPr>
            <w:tcW w:w="1530" w:type="dxa"/>
          </w:tcPr>
          <w:p w14:paraId="6EDBFA6F" w14:textId="10018A20" w:rsidR="00014BFB" w:rsidRDefault="001C24D1" w:rsidP="00AB274D">
            <w:pPr>
              <w:pStyle w:val="TableTextMS"/>
            </w:pPr>
            <w:r>
              <w:t>Weeks 1 - 4</w:t>
            </w:r>
          </w:p>
        </w:tc>
      </w:tr>
      <w:tr w:rsidR="00506F36" w14:paraId="3C4B057B" w14:textId="77777777" w:rsidTr="00844FBA">
        <w:tc>
          <w:tcPr>
            <w:tcW w:w="3120" w:type="dxa"/>
          </w:tcPr>
          <w:p w14:paraId="464288D3" w14:textId="3B6AB042" w:rsidR="00506F36" w:rsidRDefault="0062640D" w:rsidP="006F2498">
            <w:pPr>
              <w:pStyle w:val="TableTextMS"/>
            </w:pPr>
            <w:r>
              <w:t>Development Search Farm</w:t>
            </w:r>
            <w:r w:rsidR="009D63BF">
              <w:t xml:space="preserve"> Build </w:t>
            </w:r>
          </w:p>
        </w:tc>
        <w:tc>
          <w:tcPr>
            <w:tcW w:w="4710" w:type="dxa"/>
          </w:tcPr>
          <w:p w14:paraId="7A262C06" w14:textId="77777777" w:rsidR="00C469C5" w:rsidRDefault="009D63BF" w:rsidP="00575923">
            <w:pPr>
              <w:pStyle w:val="TableTextMS"/>
            </w:pPr>
            <w:r>
              <w:t xml:space="preserve">Build a single server SharePoint 2013 search farm for configuration and content source connector development and testing. </w:t>
            </w:r>
          </w:p>
          <w:p w14:paraId="71072DCE" w14:textId="77777777" w:rsidR="00C469C5" w:rsidRDefault="00C469C5" w:rsidP="00575923">
            <w:pPr>
              <w:pStyle w:val="TableTextMS"/>
            </w:pPr>
          </w:p>
          <w:p w14:paraId="27424F06" w14:textId="77777777" w:rsidR="00C469C5" w:rsidRDefault="00C469C5" w:rsidP="00C469C5">
            <w:pPr>
              <w:pStyle w:val="TableTextMS"/>
            </w:pPr>
            <w:r>
              <w:t>Build includes</w:t>
            </w:r>
          </w:p>
          <w:p w14:paraId="35DE72B8" w14:textId="1F5C2B4C" w:rsidR="00C469C5" w:rsidRDefault="00C469C5" w:rsidP="00C469C5">
            <w:pPr>
              <w:pStyle w:val="TableTextMS"/>
              <w:numPr>
                <w:ilvl w:val="0"/>
                <w:numId w:val="42"/>
              </w:numPr>
            </w:pPr>
            <w:r>
              <w:t>Installation of SQL &amp; SharePoint 2013 on a single server</w:t>
            </w:r>
          </w:p>
          <w:p w14:paraId="31E3D902" w14:textId="77777777" w:rsidR="00C469C5" w:rsidRDefault="00C469C5" w:rsidP="00C469C5">
            <w:pPr>
              <w:pStyle w:val="TableTextMS"/>
              <w:numPr>
                <w:ilvl w:val="0"/>
                <w:numId w:val="42"/>
              </w:numPr>
            </w:pPr>
            <w:r>
              <w:t xml:space="preserve">SharePoint farm creation and Search Application provisioning and configuration </w:t>
            </w:r>
          </w:p>
          <w:p w14:paraId="0D08E53E" w14:textId="77777777" w:rsidR="00C469C5" w:rsidRDefault="00C469C5" w:rsidP="00C469C5">
            <w:pPr>
              <w:pStyle w:val="TableTextMS"/>
              <w:numPr>
                <w:ilvl w:val="0"/>
                <w:numId w:val="42"/>
              </w:numPr>
            </w:pPr>
            <w:r>
              <w:t xml:space="preserve">Configuration of business connectivity services (if required) </w:t>
            </w:r>
          </w:p>
          <w:p w14:paraId="294F21E3" w14:textId="4DBCB4F6" w:rsidR="00C469C5" w:rsidRDefault="00C469C5" w:rsidP="00C469C5">
            <w:pPr>
              <w:pStyle w:val="TableTextMS"/>
              <w:numPr>
                <w:ilvl w:val="0"/>
                <w:numId w:val="42"/>
              </w:numPr>
            </w:pPr>
            <w:r>
              <w:t xml:space="preserve">Installation of additional third-party </w:t>
            </w:r>
            <w:proofErr w:type="spellStart"/>
            <w:r>
              <w:t>in</w:t>
            </w:r>
            <w:del w:id="246" w:author="Aniruddha Bapat" w:date="2020-01-20T14:20:00Z">
              <w:r w:rsidDel="003B0E05">
                <w:delText>dex</w:delText>
              </w:r>
            </w:del>
            <w:ins w:id="247" w:author="Aniruddha Bapat" w:date="2020-01-20T14:20:00Z">
              <w:r w:rsidR="003B0E05">
                <w:t>DW</w:t>
              </w:r>
            </w:ins>
            <w:proofErr w:type="spellEnd"/>
            <w:r>
              <w:t xml:space="preserve"> connectors if required </w:t>
            </w:r>
          </w:p>
          <w:p w14:paraId="5BD3DB4D" w14:textId="77777777" w:rsidR="00C469C5" w:rsidRDefault="00C469C5" w:rsidP="00C469C5">
            <w:pPr>
              <w:pStyle w:val="TableTextMS"/>
              <w:numPr>
                <w:ilvl w:val="0"/>
                <w:numId w:val="42"/>
              </w:numPr>
            </w:pPr>
            <w:r>
              <w:t xml:space="preserve">Installation of the Adobe PDF file handler </w:t>
            </w:r>
          </w:p>
          <w:p w14:paraId="0187EA50" w14:textId="7EB7ECDF" w:rsidR="00506F36" w:rsidRDefault="00506F36" w:rsidP="00575923">
            <w:pPr>
              <w:pStyle w:val="TableTextMS"/>
            </w:pPr>
          </w:p>
        </w:tc>
        <w:tc>
          <w:tcPr>
            <w:tcW w:w="1530" w:type="dxa"/>
          </w:tcPr>
          <w:p w14:paraId="5634A281" w14:textId="25548502" w:rsidR="00506F36" w:rsidRDefault="005D1A45" w:rsidP="00844FBA">
            <w:pPr>
              <w:pStyle w:val="TableTextMS"/>
            </w:pPr>
            <w:r>
              <w:t xml:space="preserve">Weeks 4 – 7 </w:t>
            </w:r>
          </w:p>
        </w:tc>
      </w:tr>
      <w:tr w:rsidR="009D63BF" w14:paraId="4A92A9CE" w14:textId="77777777" w:rsidTr="00844FBA">
        <w:tc>
          <w:tcPr>
            <w:tcW w:w="3120" w:type="dxa"/>
          </w:tcPr>
          <w:p w14:paraId="5B098208" w14:textId="737A7242" w:rsidR="009D63BF" w:rsidRDefault="009D63BF" w:rsidP="006F2498">
            <w:pPr>
              <w:pStyle w:val="TableTextMS"/>
            </w:pPr>
            <w:r>
              <w:t>Provision Pre-Production Office 365 Environment</w:t>
            </w:r>
          </w:p>
        </w:tc>
        <w:tc>
          <w:tcPr>
            <w:tcW w:w="4710" w:type="dxa"/>
          </w:tcPr>
          <w:p w14:paraId="16CE4566" w14:textId="70459F4D" w:rsidR="009D63BF" w:rsidRDefault="009D63BF" w:rsidP="00575923">
            <w:pPr>
              <w:pStyle w:val="TableTextMS"/>
            </w:pPr>
            <w:r>
              <w:t>Provision an Office 365 Environment for pre-production configuration and development testing.</w:t>
            </w:r>
          </w:p>
        </w:tc>
        <w:tc>
          <w:tcPr>
            <w:tcW w:w="1530" w:type="dxa"/>
          </w:tcPr>
          <w:p w14:paraId="02492164" w14:textId="45D13940" w:rsidR="009D63BF" w:rsidRDefault="005D1A45" w:rsidP="005D1A45">
            <w:pPr>
              <w:pStyle w:val="TableTextMS"/>
            </w:pPr>
            <w:r>
              <w:t>Week 1</w:t>
            </w:r>
          </w:p>
        </w:tc>
      </w:tr>
      <w:tr w:rsidR="00506F36" w14:paraId="158C3C1D" w14:textId="77777777" w:rsidTr="00844FBA">
        <w:tc>
          <w:tcPr>
            <w:tcW w:w="3120" w:type="dxa"/>
          </w:tcPr>
          <w:p w14:paraId="362E97CF" w14:textId="75685ED5" w:rsidR="00506F36" w:rsidRDefault="0062640D" w:rsidP="0062640D">
            <w:pPr>
              <w:pStyle w:val="TableTextMS"/>
            </w:pPr>
            <w:r>
              <w:t xml:space="preserve">Pre-Production Search Farm </w:t>
            </w:r>
            <w:r w:rsidR="009D63BF">
              <w:t>Build</w:t>
            </w:r>
          </w:p>
        </w:tc>
        <w:tc>
          <w:tcPr>
            <w:tcW w:w="4710" w:type="dxa"/>
          </w:tcPr>
          <w:p w14:paraId="70C9C847" w14:textId="77777777" w:rsidR="00C469C5" w:rsidRDefault="009D63BF" w:rsidP="00844FBA">
            <w:pPr>
              <w:pStyle w:val="TableTextMS"/>
            </w:pPr>
            <w:r>
              <w:t xml:space="preserve">Build a scaled down version of the production SharePoint 2013 search farm for configuration testing </w:t>
            </w:r>
          </w:p>
          <w:p w14:paraId="373C982F" w14:textId="77777777" w:rsidR="00C469C5" w:rsidRDefault="00C469C5" w:rsidP="00844FBA">
            <w:pPr>
              <w:pStyle w:val="TableTextMS"/>
            </w:pPr>
          </w:p>
          <w:p w14:paraId="7D96B2D1" w14:textId="77777777" w:rsidR="00C469C5" w:rsidRDefault="00C469C5" w:rsidP="00C469C5">
            <w:pPr>
              <w:pStyle w:val="TableTextMS"/>
            </w:pPr>
            <w:r>
              <w:t>Build includes</w:t>
            </w:r>
          </w:p>
          <w:p w14:paraId="1956EB59" w14:textId="5F1F67F5" w:rsidR="00C469C5" w:rsidRDefault="00C469C5" w:rsidP="00C469C5">
            <w:pPr>
              <w:pStyle w:val="TableTextMS"/>
              <w:numPr>
                <w:ilvl w:val="0"/>
                <w:numId w:val="42"/>
              </w:numPr>
            </w:pPr>
            <w:r>
              <w:t>Installation of SQL &amp; SharePoint 2013 in a high availability configuration</w:t>
            </w:r>
          </w:p>
          <w:p w14:paraId="368F6CB4" w14:textId="77777777" w:rsidR="00C469C5" w:rsidRDefault="00C469C5" w:rsidP="00C469C5">
            <w:pPr>
              <w:pStyle w:val="TableTextMS"/>
              <w:numPr>
                <w:ilvl w:val="0"/>
                <w:numId w:val="42"/>
              </w:numPr>
            </w:pPr>
            <w:r>
              <w:t xml:space="preserve">SharePoint farm creation and Search Application provisioning and configuration </w:t>
            </w:r>
          </w:p>
          <w:p w14:paraId="374A1826" w14:textId="77777777" w:rsidR="00C469C5" w:rsidRDefault="00C469C5" w:rsidP="00C469C5">
            <w:pPr>
              <w:pStyle w:val="TableTextMS"/>
              <w:numPr>
                <w:ilvl w:val="0"/>
                <w:numId w:val="42"/>
              </w:numPr>
            </w:pPr>
            <w:r>
              <w:t xml:space="preserve">Configuration of business connectivity services (if required) </w:t>
            </w:r>
          </w:p>
          <w:p w14:paraId="308D2CB8" w14:textId="5B773069" w:rsidR="00C469C5" w:rsidRDefault="00C469C5" w:rsidP="00C469C5">
            <w:pPr>
              <w:pStyle w:val="TableTextMS"/>
              <w:numPr>
                <w:ilvl w:val="0"/>
                <w:numId w:val="42"/>
              </w:numPr>
            </w:pPr>
            <w:r>
              <w:t xml:space="preserve">Installation of additional third-party </w:t>
            </w:r>
            <w:proofErr w:type="spellStart"/>
            <w:r>
              <w:t>in</w:t>
            </w:r>
            <w:del w:id="248" w:author="Aniruddha Bapat" w:date="2020-01-20T14:20:00Z">
              <w:r w:rsidDel="003B0E05">
                <w:delText>dex</w:delText>
              </w:r>
            </w:del>
            <w:ins w:id="249" w:author="Aniruddha Bapat" w:date="2020-01-20T14:20:00Z">
              <w:r w:rsidR="003B0E05">
                <w:t>DW</w:t>
              </w:r>
            </w:ins>
            <w:proofErr w:type="spellEnd"/>
            <w:r>
              <w:t xml:space="preserve"> connectors if required </w:t>
            </w:r>
          </w:p>
          <w:p w14:paraId="32F94A30" w14:textId="77777777" w:rsidR="00C469C5" w:rsidRDefault="00C469C5" w:rsidP="00C469C5">
            <w:pPr>
              <w:pStyle w:val="TableTextMS"/>
              <w:numPr>
                <w:ilvl w:val="0"/>
                <w:numId w:val="42"/>
              </w:numPr>
            </w:pPr>
            <w:r>
              <w:t xml:space="preserve">Installation of the Adobe PDF file handler </w:t>
            </w:r>
          </w:p>
          <w:p w14:paraId="209FE7E2" w14:textId="1DC181ED" w:rsidR="00C469C5" w:rsidRDefault="00C469C5" w:rsidP="00C469C5">
            <w:pPr>
              <w:pStyle w:val="TableTextMS"/>
              <w:numPr>
                <w:ilvl w:val="0"/>
                <w:numId w:val="42"/>
              </w:numPr>
            </w:pPr>
            <w:r>
              <w:t xml:space="preserve">Cross-Farm Search Application configuration with the current pre-production on-premises SharePoint 2013 farm </w:t>
            </w:r>
          </w:p>
          <w:p w14:paraId="23A21FF7" w14:textId="57AF8FCE" w:rsidR="00C469C5" w:rsidRDefault="00C469C5" w:rsidP="00C469C5">
            <w:pPr>
              <w:pStyle w:val="TableTextMS"/>
              <w:numPr>
                <w:ilvl w:val="0"/>
                <w:numId w:val="42"/>
              </w:numPr>
            </w:pPr>
            <w:r>
              <w:t xml:space="preserve">SharePoint Online Hybrid Search Configuration with </w:t>
            </w:r>
            <w:del w:id="250" w:author="Aniruddha Bapat" w:date="2020-01-20T14:20:00Z">
              <w:r w:rsidDel="003B0E05">
                <w:delText>Honeywell</w:delText>
              </w:r>
            </w:del>
            <w:ins w:id="251" w:author="Aniruddha Bapat" w:date="2020-01-20T14:20:00Z">
              <w:r w:rsidR="003B0E05">
                <w:t>Customer</w:t>
              </w:r>
            </w:ins>
            <w:r>
              <w:t xml:space="preserve">’s pre-production Office 365 tenant </w:t>
            </w:r>
          </w:p>
          <w:p w14:paraId="3482AE20" w14:textId="7BC45D4F" w:rsidR="000F4A73" w:rsidRDefault="000F4A73" w:rsidP="00844FBA">
            <w:pPr>
              <w:pStyle w:val="TableTextMS"/>
            </w:pPr>
          </w:p>
        </w:tc>
        <w:tc>
          <w:tcPr>
            <w:tcW w:w="1530" w:type="dxa"/>
          </w:tcPr>
          <w:p w14:paraId="145ED7DF" w14:textId="2DBF01E8" w:rsidR="00506F36" w:rsidRDefault="005D1A45" w:rsidP="00844FBA">
            <w:pPr>
              <w:pStyle w:val="TableTextMS"/>
            </w:pPr>
            <w:r>
              <w:t>Week 7 - 11</w:t>
            </w:r>
          </w:p>
        </w:tc>
      </w:tr>
      <w:tr w:rsidR="00D64670" w14:paraId="7700C832" w14:textId="77777777" w:rsidTr="00844FBA">
        <w:tc>
          <w:tcPr>
            <w:tcW w:w="3120" w:type="dxa"/>
          </w:tcPr>
          <w:p w14:paraId="4E73BF80" w14:textId="12890343" w:rsidR="00D64670" w:rsidRDefault="0062640D" w:rsidP="00844FBA">
            <w:pPr>
              <w:pStyle w:val="TableTextMS"/>
            </w:pPr>
            <w:r>
              <w:t xml:space="preserve">Production Search Farm </w:t>
            </w:r>
            <w:r w:rsidR="009D63BF">
              <w:t>Build</w:t>
            </w:r>
          </w:p>
        </w:tc>
        <w:tc>
          <w:tcPr>
            <w:tcW w:w="4710" w:type="dxa"/>
          </w:tcPr>
          <w:p w14:paraId="2E0891B8" w14:textId="5DC6E8F9" w:rsidR="009D63BF" w:rsidRDefault="009D63BF" w:rsidP="00844FBA">
            <w:pPr>
              <w:pStyle w:val="TableTextMS"/>
            </w:pPr>
            <w:r>
              <w:t>Build a production scale SharePoint 2013 search farm a</w:t>
            </w:r>
            <w:r w:rsidR="00C469C5">
              <w:t>s</w:t>
            </w:r>
            <w:r>
              <w:t xml:space="preserve"> designed in the functional specification. </w:t>
            </w:r>
          </w:p>
          <w:p w14:paraId="24503814" w14:textId="77777777" w:rsidR="007B59CC" w:rsidRDefault="007B59CC" w:rsidP="009D63BF">
            <w:pPr>
              <w:pStyle w:val="TableTextMS"/>
            </w:pPr>
          </w:p>
          <w:p w14:paraId="60506DF0" w14:textId="3721BCAE" w:rsidR="009D63BF" w:rsidRDefault="009D63BF" w:rsidP="009D63BF">
            <w:pPr>
              <w:pStyle w:val="TableTextMS"/>
            </w:pPr>
            <w:r>
              <w:t>Build includes</w:t>
            </w:r>
          </w:p>
          <w:p w14:paraId="656A3DBC" w14:textId="4964F786" w:rsidR="009D63BF" w:rsidRDefault="009D63BF" w:rsidP="009D63BF">
            <w:pPr>
              <w:pStyle w:val="TableTextMS"/>
              <w:numPr>
                <w:ilvl w:val="0"/>
                <w:numId w:val="42"/>
              </w:numPr>
            </w:pPr>
            <w:r>
              <w:t xml:space="preserve">Installation of SQL &amp; SharePoint 2013 </w:t>
            </w:r>
            <w:r w:rsidR="00C469C5">
              <w:t>in a high availability configuration</w:t>
            </w:r>
          </w:p>
          <w:p w14:paraId="0C0864F1" w14:textId="77777777" w:rsidR="009D63BF" w:rsidRDefault="009D63BF" w:rsidP="009D63BF">
            <w:pPr>
              <w:pStyle w:val="TableTextMS"/>
              <w:numPr>
                <w:ilvl w:val="0"/>
                <w:numId w:val="42"/>
              </w:numPr>
            </w:pPr>
            <w:r>
              <w:t xml:space="preserve">SharePoint farm creation and Search Application provisioning and configuration </w:t>
            </w:r>
          </w:p>
          <w:p w14:paraId="20358FE4" w14:textId="2CBAC45C" w:rsidR="00C469C5" w:rsidRDefault="00C469C5" w:rsidP="009D63BF">
            <w:pPr>
              <w:pStyle w:val="TableTextMS"/>
              <w:numPr>
                <w:ilvl w:val="0"/>
                <w:numId w:val="42"/>
              </w:numPr>
            </w:pPr>
            <w:r>
              <w:t xml:space="preserve">Configuration of business connectivity services (if required) </w:t>
            </w:r>
          </w:p>
          <w:p w14:paraId="5CF43454" w14:textId="06890D55" w:rsidR="00C469C5" w:rsidRDefault="00C469C5" w:rsidP="009D63BF">
            <w:pPr>
              <w:pStyle w:val="TableTextMS"/>
              <w:numPr>
                <w:ilvl w:val="0"/>
                <w:numId w:val="42"/>
              </w:numPr>
            </w:pPr>
            <w:r>
              <w:t xml:space="preserve">Installation of additional third-party </w:t>
            </w:r>
            <w:proofErr w:type="spellStart"/>
            <w:r>
              <w:t>in</w:t>
            </w:r>
            <w:del w:id="252" w:author="Aniruddha Bapat" w:date="2020-01-20T14:20:00Z">
              <w:r w:rsidDel="003B0E05">
                <w:delText>dex</w:delText>
              </w:r>
            </w:del>
            <w:ins w:id="253" w:author="Aniruddha Bapat" w:date="2020-01-20T14:20:00Z">
              <w:r w:rsidR="003B0E05">
                <w:t>DW</w:t>
              </w:r>
            </w:ins>
            <w:proofErr w:type="spellEnd"/>
            <w:r>
              <w:t xml:space="preserve"> connectors if required </w:t>
            </w:r>
          </w:p>
          <w:p w14:paraId="695ED6E6" w14:textId="77777777" w:rsidR="00C469C5" w:rsidRDefault="00C469C5" w:rsidP="009D63BF">
            <w:pPr>
              <w:pStyle w:val="TableTextMS"/>
              <w:numPr>
                <w:ilvl w:val="0"/>
                <w:numId w:val="42"/>
              </w:numPr>
            </w:pPr>
            <w:r>
              <w:t xml:space="preserve">Installation of the Adobe PDF file handler </w:t>
            </w:r>
          </w:p>
          <w:p w14:paraId="754ADE52" w14:textId="77777777" w:rsidR="00C469C5" w:rsidRDefault="00C469C5" w:rsidP="009D63BF">
            <w:pPr>
              <w:pStyle w:val="TableTextMS"/>
              <w:numPr>
                <w:ilvl w:val="0"/>
                <w:numId w:val="42"/>
              </w:numPr>
            </w:pPr>
            <w:r>
              <w:t xml:space="preserve">Cross-Farm Search Application configuration with the current on-premises SharePoint 2013 farm </w:t>
            </w:r>
          </w:p>
          <w:p w14:paraId="1C5EAEF3" w14:textId="77777777" w:rsidR="00D64670" w:rsidRDefault="00C469C5" w:rsidP="009D63BF">
            <w:pPr>
              <w:pStyle w:val="TableTextMS"/>
              <w:numPr>
                <w:ilvl w:val="0"/>
                <w:numId w:val="42"/>
              </w:numPr>
            </w:pPr>
            <w:r>
              <w:t xml:space="preserve">Configuration of the on-premises Search Center and Search results pages to support search design </w:t>
            </w:r>
            <w:r w:rsidR="009D63BF">
              <w:t xml:space="preserve"> </w:t>
            </w:r>
          </w:p>
          <w:p w14:paraId="2E71C13B" w14:textId="052CB81E" w:rsidR="00902C4B" w:rsidRDefault="00902C4B" w:rsidP="00902C4B">
            <w:pPr>
              <w:pStyle w:val="TableTextMS"/>
              <w:numPr>
                <w:ilvl w:val="0"/>
                <w:numId w:val="42"/>
              </w:numPr>
            </w:pPr>
            <w:r>
              <w:t xml:space="preserve">SharePoint Online Hybrid Search Configuration with </w:t>
            </w:r>
            <w:del w:id="254" w:author="Aniruddha Bapat" w:date="2020-01-20T14:20:00Z">
              <w:r w:rsidDel="003B0E05">
                <w:delText>Honeywell</w:delText>
              </w:r>
            </w:del>
            <w:ins w:id="255" w:author="Aniruddha Bapat" w:date="2020-01-20T14:20:00Z">
              <w:r w:rsidR="003B0E05">
                <w:t>Customer</w:t>
              </w:r>
            </w:ins>
            <w:r>
              <w:t xml:space="preserve">’s production Office 365 tenant </w:t>
            </w:r>
          </w:p>
          <w:p w14:paraId="49866C03" w14:textId="48B9D64A" w:rsidR="00902C4B" w:rsidRDefault="00902C4B" w:rsidP="00902C4B">
            <w:pPr>
              <w:pStyle w:val="TableTextMS"/>
              <w:ind w:left="360"/>
            </w:pPr>
          </w:p>
        </w:tc>
        <w:tc>
          <w:tcPr>
            <w:tcW w:w="1530" w:type="dxa"/>
          </w:tcPr>
          <w:p w14:paraId="44EA991D" w14:textId="68A34820" w:rsidR="00D64670" w:rsidRDefault="005D1A45" w:rsidP="00844FBA">
            <w:pPr>
              <w:pStyle w:val="TableTextMS"/>
            </w:pPr>
            <w:r>
              <w:t>Weeks 11 - 16</w:t>
            </w:r>
          </w:p>
        </w:tc>
      </w:tr>
      <w:tr w:rsidR="001B45F5" w14:paraId="6C5CE129" w14:textId="77777777" w:rsidTr="00844FBA">
        <w:tc>
          <w:tcPr>
            <w:tcW w:w="3120" w:type="dxa"/>
          </w:tcPr>
          <w:p w14:paraId="65215904" w14:textId="5BA4AAF0" w:rsidR="001B45F5" w:rsidRDefault="001B45F5" w:rsidP="00844FBA">
            <w:pPr>
              <w:pStyle w:val="TableTextMS"/>
            </w:pPr>
            <w:r>
              <w:t xml:space="preserve">Design and Implementation of Custom Search User Experience </w:t>
            </w:r>
          </w:p>
        </w:tc>
        <w:tc>
          <w:tcPr>
            <w:tcW w:w="4710" w:type="dxa"/>
          </w:tcPr>
          <w:p w14:paraId="4B60DF86" w14:textId="1FA0080E" w:rsidR="001B45F5" w:rsidRDefault="001B45F5" w:rsidP="005D1A45">
            <w:pPr>
              <w:pStyle w:val="TableTextMS"/>
            </w:pPr>
            <w:r>
              <w:t xml:space="preserve">Technical Design and Implementation of Search configuration and customization not to exceed </w:t>
            </w:r>
            <w:r w:rsidR="005D1A45">
              <w:t>480</w:t>
            </w:r>
            <w:r>
              <w:t xml:space="preserve"> </w:t>
            </w:r>
            <w:proofErr w:type="spellStart"/>
            <w:r>
              <w:t>hrs</w:t>
            </w:r>
            <w:proofErr w:type="spellEnd"/>
            <w:r>
              <w:t xml:space="preserve"> in effort. Design and implementation </w:t>
            </w:r>
            <w:proofErr w:type="gramStart"/>
            <w:r>
              <w:t>is</w:t>
            </w:r>
            <w:proofErr w:type="gramEnd"/>
            <w:r>
              <w:t xml:space="preserve"> based on Search Enhanced User Experience design conducted by </w:t>
            </w:r>
            <w:del w:id="256" w:author="Aniruddha Bapat" w:date="2020-01-20T14:20:00Z">
              <w:r w:rsidDel="003B0E05">
                <w:delText>Honeywell</w:delText>
              </w:r>
            </w:del>
            <w:ins w:id="257" w:author="Aniruddha Bapat" w:date="2020-01-20T14:20:00Z">
              <w:r w:rsidR="003B0E05">
                <w:t>Customer</w:t>
              </w:r>
            </w:ins>
            <w:r>
              <w:t xml:space="preserve"> and partners.</w:t>
            </w:r>
            <w:r w:rsidR="005D1A45">
              <w:t xml:space="preserve"> Effort estimates assume UX and IA design is complete by Week 14 and delivered to Microsoft for technical design and implementation </w:t>
            </w:r>
          </w:p>
        </w:tc>
        <w:tc>
          <w:tcPr>
            <w:tcW w:w="1530" w:type="dxa"/>
          </w:tcPr>
          <w:p w14:paraId="5E6BE5D4" w14:textId="3D70ED5D" w:rsidR="001B45F5" w:rsidRDefault="005D1A45" w:rsidP="00844FBA">
            <w:pPr>
              <w:pStyle w:val="TableTextMS"/>
            </w:pPr>
            <w:r>
              <w:t>Weeks 14 - 25</w:t>
            </w:r>
          </w:p>
        </w:tc>
      </w:tr>
    </w:tbl>
    <w:p w14:paraId="1CC80707" w14:textId="77777777" w:rsidR="00506F36" w:rsidRPr="006C5985" w:rsidRDefault="00506F36" w:rsidP="00506F36">
      <w:pPr>
        <w:pStyle w:val="TableCaption"/>
      </w:pPr>
    </w:p>
    <w:p w14:paraId="40C26552" w14:textId="5961BA8E" w:rsidR="00506F36" w:rsidRDefault="00902C4B" w:rsidP="00506F36">
      <w:pPr>
        <w:pStyle w:val="Heading3Numbered"/>
        <w:numPr>
          <w:ilvl w:val="2"/>
          <w:numId w:val="4"/>
        </w:numPr>
      </w:pPr>
      <w:del w:id="258" w:author="Aniruddha Bapat" w:date="2020-01-20T14:20:00Z">
        <w:r w:rsidDel="003B0E05">
          <w:delText>Honeywell</w:delText>
        </w:r>
      </w:del>
      <w:ins w:id="259" w:author="Aniruddha Bapat" w:date="2020-01-20T14:20:00Z">
        <w:r w:rsidR="003B0E05">
          <w:t>Customer</w:t>
        </w:r>
      </w:ins>
      <w:r w:rsidR="00506F36">
        <w:t xml:space="preserve"> Responsibilities</w:t>
      </w:r>
    </w:p>
    <w:p w14:paraId="7CB5C317" w14:textId="153EBFA4" w:rsidR="00506F36" w:rsidRDefault="00506F36" w:rsidP="00506F36">
      <w:pPr>
        <w:pStyle w:val="BodyMS"/>
      </w:pPr>
      <w:r>
        <w:t xml:space="preserve">Key </w:t>
      </w:r>
      <w:del w:id="260" w:author="Aniruddha Bapat" w:date="2020-01-20T14:20:00Z">
        <w:r w:rsidR="00902C4B" w:rsidDel="003B0E05">
          <w:delText>Honeywell</w:delText>
        </w:r>
      </w:del>
      <w:ins w:id="261" w:author="Aniruddha Bapat" w:date="2020-01-20T14:20:00Z">
        <w:r w:rsidR="003B0E05">
          <w:t>Customer</w:t>
        </w:r>
      </w:ins>
      <w:r>
        <w:t xml:space="preserve"> responsibilities for the </w:t>
      </w:r>
      <w:r w:rsidR="00902C4B">
        <w:t>work</w:t>
      </w:r>
      <w:r w:rsidR="007B59CC">
        <w:t xml:space="preserve"> </w:t>
      </w:r>
      <w:r w:rsidR="00902C4B">
        <w:t>stream</w:t>
      </w:r>
      <w:r>
        <w:t xml:space="preserve"> appear in the table below.</w:t>
      </w:r>
    </w:p>
    <w:p w14:paraId="640A546C" w14:textId="234AB931" w:rsidR="00506F36" w:rsidRPr="006C5985" w:rsidRDefault="00506F36" w:rsidP="00506F36">
      <w:pPr>
        <w:pStyle w:val="TableCaption"/>
      </w:pPr>
      <w:r w:rsidRPr="006C5985">
        <w:t xml:space="preserve">Table </w:t>
      </w:r>
      <w:r>
        <w:fldChar w:fldCharType="begin"/>
      </w:r>
      <w:r>
        <w:instrText xml:space="preserve"> SEQ Table \* ARABIC </w:instrText>
      </w:r>
      <w:r>
        <w:fldChar w:fldCharType="separate"/>
      </w:r>
      <w:r w:rsidR="00EB55DC">
        <w:t>5</w:t>
      </w:r>
      <w:r>
        <w:fldChar w:fldCharType="end"/>
      </w:r>
      <w:r w:rsidRPr="006C5985">
        <w:t xml:space="preserve">: </w:t>
      </w:r>
      <w:del w:id="262" w:author="Aniruddha Bapat" w:date="2020-01-20T14:20:00Z">
        <w:r w:rsidR="00902C4B" w:rsidDel="003B0E05">
          <w:delText>Honeywell</w:delText>
        </w:r>
      </w:del>
      <w:ins w:id="263" w:author="Aniruddha Bapat" w:date="2020-01-20T14:20:00Z">
        <w:r w:rsidR="003B0E05">
          <w:t>Customer</w:t>
        </w:r>
      </w:ins>
      <w:r>
        <w:t xml:space="preserve"> Responsibilities</w:t>
      </w:r>
    </w:p>
    <w:tbl>
      <w:tblPr>
        <w:tblStyle w:val="TableGrid"/>
        <w:tblW w:w="9450" w:type="dxa"/>
        <w:tblLayout w:type="fixed"/>
        <w:tblLook w:val="04A0" w:firstRow="1" w:lastRow="0" w:firstColumn="1" w:lastColumn="0" w:noHBand="0" w:noVBand="1"/>
      </w:tblPr>
      <w:tblGrid>
        <w:gridCol w:w="7740"/>
        <w:gridCol w:w="1710"/>
      </w:tblGrid>
      <w:tr w:rsidR="00506F36" w14:paraId="06EED0F3" w14:textId="77777777" w:rsidTr="00844FBA">
        <w:trPr>
          <w:cnfStyle w:val="100000000000" w:firstRow="1" w:lastRow="0" w:firstColumn="0" w:lastColumn="0" w:oddVBand="0" w:evenVBand="0" w:oddHBand="0" w:evenHBand="0" w:firstRowFirstColumn="0" w:firstRowLastColumn="0" w:lastRowFirstColumn="0" w:lastRowLastColumn="0"/>
          <w:trHeight w:val="242"/>
        </w:trPr>
        <w:tc>
          <w:tcPr>
            <w:tcW w:w="7740" w:type="dxa"/>
          </w:tcPr>
          <w:p w14:paraId="7B5591DE" w14:textId="04AF52A3" w:rsidR="00506F36" w:rsidRDefault="00902C4B" w:rsidP="00844FBA">
            <w:pPr>
              <w:pStyle w:val="TableHeadingMS"/>
            </w:pPr>
            <w:del w:id="264" w:author="Aniruddha Bapat" w:date="2020-01-20T14:20:00Z">
              <w:r w:rsidDel="003B0E05">
                <w:delText>Honeywell</w:delText>
              </w:r>
            </w:del>
            <w:ins w:id="265" w:author="Aniruddha Bapat" w:date="2020-01-20T14:20:00Z">
              <w:r w:rsidR="003B0E05">
                <w:t>Customer</w:t>
              </w:r>
            </w:ins>
            <w:r w:rsidR="00506F36">
              <w:t xml:space="preserve"> Activity </w:t>
            </w:r>
          </w:p>
        </w:tc>
        <w:tc>
          <w:tcPr>
            <w:tcW w:w="1710" w:type="dxa"/>
          </w:tcPr>
          <w:p w14:paraId="1CC9DB4D" w14:textId="24727CD2" w:rsidR="00506F36" w:rsidRDefault="00187A4D" w:rsidP="00844FBA">
            <w:pPr>
              <w:pStyle w:val="TableHeadingMS"/>
            </w:pPr>
            <w:r>
              <w:t>Required by</w:t>
            </w:r>
          </w:p>
        </w:tc>
      </w:tr>
      <w:tr w:rsidR="00902C4B" w14:paraId="3F35F647" w14:textId="77777777" w:rsidTr="00902C4B">
        <w:tc>
          <w:tcPr>
            <w:tcW w:w="7740" w:type="dxa"/>
          </w:tcPr>
          <w:p w14:paraId="7B65690D" w14:textId="5501F5C7" w:rsidR="00902C4B" w:rsidRDefault="00902C4B" w:rsidP="00902C4B">
            <w:pPr>
              <w:pStyle w:val="TableTextMS"/>
            </w:pPr>
            <w:r>
              <w:t xml:space="preserve">Provide access to </w:t>
            </w:r>
            <w:del w:id="266" w:author="Aniruddha Bapat" w:date="2020-01-20T14:20:00Z">
              <w:r w:rsidDel="003B0E05">
                <w:delText>Honeywell</w:delText>
              </w:r>
            </w:del>
            <w:ins w:id="267" w:author="Aniruddha Bapat" w:date="2020-01-20T14:20:00Z">
              <w:r w:rsidR="003B0E05">
                <w:t>Customer</w:t>
              </w:r>
            </w:ins>
            <w:r>
              <w:t xml:space="preserve"> Enterprise Search Subject Matter Experts (SMEs) familiar with Google Search Appliance configuration and enterprise search content sources </w:t>
            </w:r>
          </w:p>
        </w:tc>
        <w:tc>
          <w:tcPr>
            <w:tcW w:w="1710" w:type="dxa"/>
          </w:tcPr>
          <w:p w14:paraId="7C7C14C6" w14:textId="6D0D4362" w:rsidR="00902C4B" w:rsidRDefault="005D1A45" w:rsidP="00902C4B">
            <w:pPr>
              <w:pStyle w:val="TableTextMS"/>
            </w:pPr>
            <w:r>
              <w:t>Week 1</w:t>
            </w:r>
          </w:p>
        </w:tc>
      </w:tr>
      <w:tr w:rsidR="00F71E2A" w14:paraId="70C5AA91" w14:textId="77777777" w:rsidTr="00F71E2A">
        <w:tc>
          <w:tcPr>
            <w:tcW w:w="7740" w:type="dxa"/>
            <w:tcBorders>
              <w:top w:val="single" w:sz="4" w:space="0" w:color="008AC8"/>
              <w:left w:val="nil"/>
              <w:bottom w:val="single" w:sz="4" w:space="0" w:color="008AC8"/>
              <w:right w:val="nil"/>
            </w:tcBorders>
          </w:tcPr>
          <w:p w14:paraId="7CA473B2" w14:textId="7CD46F48" w:rsidR="00F71E2A" w:rsidRDefault="00F71E2A" w:rsidP="00F71E2A">
            <w:pPr>
              <w:pStyle w:val="TableTextMS"/>
              <w:rPr>
                <w:rFonts w:eastAsiaTheme="minorEastAsia"/>
              </w:rPr>
            </w:pPr>
            <w:r>
              <w:rPr>
                <w:rFonts w:eastAsiaTheme="minorEastAsia"/>
              </w:rPr>
              <w:t xml:space="preserve">Include the Microsoft search consultants in Enterprise Search architecture envisioning, planning and design sessions conducted by </w:t>
            </w:r>
            <w:del w:id="268" w:author="Aniruddha Bapat" w:date="2020-01-20T14:20:00Z">
              <w:r w:rsidDel="003B0E05">
                <w:rPr>
                  <w:rFonts w:eastAsiaTheme="minorEastAsia"/>
                </w:rPr>
                <w:delText>Honeywell</w:delText>
              </w:r>
            </w:del>
            <w:ins w:id="269" w:author="Aniruddha Bapat" w:date="2020-01-20T14:20:00Z">
              <w:r w:rsidR="003B0E05">
                <w:rPr>
                  <w:rFonts w:eastAsiaTheme="minorEastAsia"/>
                </w:rPr>
                <w:t>Customer</w:t>
              </w:r>
            </w:ins>
            <w:r>
              <w:rPr>
                <w:rFonts w:eastAsiaTheme="minorEastAsia"/>
              </w:rPr>
              <w:t xml:space="preserve"> and its partners as it relates to </w:t>
            </w:r>
            <w:del w:id="270" w:author="Aniruddha Bapat" w:date="2020-01-20T14:20:00Z">
              <w:r w:rsidDel="003B0E05">
                <w:rPr>
                  <w:rFonts w:eastAsiaTheme="minorEastAsia"/>
                </w:rPr>
                <w:delText>DEX</w:delText>
              </w:r>
            </w:del>
            <w:ins w:id="271" w:author="Aniruddha Bapat" w:date="2020-01-20T14:20:00Z">
              <w:r w:rsidR="003B0E05">
                <w:rPr>
                  <w:rFonts w:eastAsiaTheme="minorEastAsia"/>
                </w:rPr>
                <w:t>DW</w:t>
              </w:r>
            </w:ins>
            <w:r>
              <w:rPr>
                <w:rFonts w:eastAsiaTheme="minorEastAsia"/>
              </w:rPr>
              <w:t xml:space="preserve"> and </w:t>
            </w:r>
            <w:del w:id="272" w:author="Aniruddha Bapat" w:date="2020-01-20T14:20:00Z">
              <w:r w:rsidDel="00701048">
                <w:rPr>
                  <w:rFonts w:eastAsiaTheme="minorEastAsia"/>
                </w:rPr>
                <w:delText>DWP</w:delText>
              </w:r>
            </w:del>
            <w:ins w:id="273" w:author="Aniruddha Bapat" w:date="2020-01-20T14:20:00Z">
              <w:r w:rsidR="00701048">
                <w:rPr>
                  <w:rFonts w:eastAsiaTheme="minorEastAsia"/>
                </w:rPr>
                <w:t>DW</w:t>
              </w:r>
            </w:ins>
          </w:p>
        </w:tc>
        <w:tc>
          <w:tcPr>
            <w:tcW w:w="1710" w:type="dxa"/>
            <w:tcBorders>
              <w:top w:val="single" w:sz="4" w:space="0" w:color="008AC8"/>
              <w:left w:val="nil"/>
              <w:bottom w:val="single" w:sz="4" w:space="0" w:color="008AC8"/>
              <w:right w:val="nil"/>
            </w:tcBorders>
          </w:tcPr>
          <w:p w14:paraId="4BF77EBB" w14:textId="4E5EB6AA" w:rsidR="00F71E2A" w:rsidRDefault="005D1A45" w:rsidP="00F71E2A">
            <w:pPr>
              <w:pStyle w:val="TableTextMS"/>
            </w:pPr>
            <w:r>
              <w:t xml:space="preserve">As defined by the </w:t>
            </w:r>
            <w:del w:id="274" w:author="Aniruddha Bapat" w:date="2020-01-20T14:20:00Z">
              <w:r w:rsidDel="003B0E05">
                <w:delText>Honeywell</w:delText>
              </w:r>
            </w:del>
            <w:ins w:id="275" w:author="Aniruddha Bapat" w:date="2020-01-20T14:20:00Z">
              <w:r w:rsidR="003B0E05">
                <w:t>Customer</w:t>
              </w:r>
            </w:ins>
            <w:r>
              <w:t xml:space="preserve"> project schedule </w:t>
            </w:r>
          </w:p>
        </w:tc>
      </w:tr>
      <w:tr w:rsidR="00F71E2A" w14:paraId="30D7F530" w14:textId="77777777" w:rsidTr="00F71E2A">
        <w:tc>
          <w:tcPr>
            <w:tcW w:w="7740" w:type="dxa"/>
            <w:tcBorders>
              <w:top w:val="single" w:sz="4" w:space="0" w:color="008AC8"/>
              <w:left w:val="nil"/>
              <w:bottom w:val="single" w:sz="4" w:space="0" w:color="008AC8"/>
              <w:right w:val="nil"/>
            </w:tcBorders>
          </w:tcPr>
          <w:p w14:paraId="6A2D6653" w14:textId="77777777" w:rsidR="00F71E2A" w:rsidRDefault="00F71E2A" w:rsidP="00F71E2A">
            <w:pPr>
              <w:pStyle w:val="TableTextMS"/>
              <w:rPr>
                <w:rFonts w:eastAsiaTheme="minorEastAsia"/>
              </w:rPr>
            </w:pPr>
            <w:r>
              <w:rPr>
                <w:rFonts w:eastAsiaTheme="minorEastAsia"/>
              </w:rPr>
              <w:t xml:space="preserve">Deliver Phase 1 Search design documentation (taxonomy, refiners, search verticals/IA, search result types and associated UX, best bets, keywords, dictionaries) </w:t>
            </w:r>
          </w:p>
        </w:tc>
        <w:tc>
          <w:tcPr>
            <w:tcW w:w="1710" w:type="dxa"/>
            <w:tcBorders>
              <w:top w:val="single" w:sz="4" w:space="0" w:color="008AC8"/>
              <w:left w:val="nil"/>
              <w:bottom w:val="single" w:sz="4" w:space="0" w:color="008AC8"/>
              <w:right w:val="nil"/>
            </w:tcBorders>
          </w:tcPr>
          <w:p w14:paraId="6ABB5C7C" w14:textId="0790382C" w:rsidR="00F71E2A" w:rsidRDefault="005D1A45" w:rsidP="00F71E2A">
            <w:pPr>
              <w:pStyle w:val="TableTextMS"/>
            </w:pPr>
            <w:r>
              <w:t>Week 14</w:t>
            </w:r>
          </w:p>
        </w:tc>
      </w:tr>
      <w:tr w:rsidR="00902C4B" w:rsidRPr="00902C4B" w14:paraId="0071C907" w14:textId="77777777" w:rsidTr="00844FBA">
        <w:trPr>
          <w:trHeight w:val="242"/>
        </w:trPr>
        <w:tc>
          <w:tcPr>
            <w:tcW w:w="7740" w:type="dxa"/>
          </w:tcPr>
          <w:p w14:paraId="2A761FB2" w14:textId="050E075B" w:rsidR="00902C4B" w:rsidRPr="00902C4B" w:rsidRDefault="00902C4B" w:rsidP="00844FBA">
            <w:pPr>
              <w:pStyle w:val="TableHeadingMS"/>
              <w:rPr>
                <w:color w:val="auto"/>
              </w:rPr>
            </w:pPr>
            <w:r w:rsidRPr="00902C4B">
              <w:rPr>
                <w:color w:val="auto"/>
              </w:rPr>
              <w:t>Review and</w:t>
            </w:r>
            <w:r>
              <w:rPr>
                <w:color w:val="auto"/>
              </w:rPr>
              <w:t xml:space="preserve"> </w:t>
            </w:r>
            <w:r w:rsidRPr="00902C4B">
              <w:rPr>
                <w:color w:val="auto"/>
              </w:rPr>
              <w:t>Approve</w:t>
            </w:r>
            <w:r>
              <w:rPr>
                <w:color w:val="auto"/>
              </w:rPr>
              <w:t xml:space="preserve"> </w:t>
            </w:r>
            <w:r w:rsidR="00F71E2A">
              <w:rPr>
                <w:color w:val="auto"/>
              </w:rPr>
              <w:t>the Enterprise S</w:t>
            </w:r>
            <w:r>
              <w:rPr>
                <w:color w:val="auto"/>
              </w:rPr>
              <w:t xml:space="preserve">earch functional specification </w:t>
            </w:r>
            <w:r w:rsidRPr="00902C4B">
              <w:rPr>
                <w:color w:val="auto"/>
              </w:rPr>
              <w:t xml:space="preserve"> </w:t>
            </w:r>
          </w:p>
        </w:tc>
        <w:tc>
          <w:tcPr>
            <w:tcW w:w="1710" w:type="dxa"/>
          </w:tcPr>
          <w:p w14:paraId="10AAB86C" w14:textId="2F83902F" w:rsidR="00902C4B" w:rsidRPr="00902C4B" w:rsidRDefault="005D1A45" w:rsidP="00844FBA">
            <w:pPr>
              <w:pStyle w:val="TableHeadingMS"/>
              <w:rPr>
                <w:color w:val="auto"/>
              </w:rPr>
            </w:pPr>
            <w:r>
              <w:rPr>
                <w:color w:val="auto"/>
              </w:rPr>
              <w:t>Week 4</w:t>
            </w:r>
          </w:p>
        </w:tc>
      </w:tr>
      <w:tr w:rsidR="00575923" w14:paraId="1242B6FF" w14:textId="77777777" w:rsidTr="00575923">
        <w:tc>
          <w:tcPr>
            <w:tcW w:w="7740" w:type="dxa"/>
          </w:tcPr>
          <w:p w14:paraId="4C9B56BD" w14:textId="6DB6C4EE" w:rsidR="00575923" w:rsidRDefault="00902C4B" w:rsidP="00902C4B">
            <w:pPr>
              <w:pStyle w:val="TableTextMS"/>
            </w:pPr>
            <w:r>
              <w:t xml:space="preserve">Provision Development infrastructure and implement changes required per designs  </w:t>
            </w:r>
          </w:p>
        </w:tc>
        <w:tc>
          <w:tcPr>
            <w:tcW w:w="1710" w:type="dxa"/>
          </w:tcPr>
          <w:p w14:paraId="7E5B5E6F" w14:textId="40B1088B" w:rsidR="00575923" w:rsidRDefault="005D1A45" w:rsidP="00575923">
            <w:pPr>
              <w:pStyle w:val="TableTextMS"/>
            </w:pPr>
            <w:r>
              <w:t xml:space="preserve">Week 4 </w:t>
            </w:r>
          </w:p>
        </w:tc>
      </w:tr>
      <w:tr w:rsidR="00506F36" w14:paraId="353CDE03" w14:textId="77777777" w:rsidTr="00844FBA">
        <w:tc>
          <w:tcPr>
            <w:tcW w:w="7740" w:type="dxa"/>
          </w:tcPr>
          <w:p w14:paraId="12D2A1B1" w14:textId="3368867C" w:rsidR="00506F36" w:rsidRDefault="00902C4B" w:rsidP="00844FBA">
            <w:pPr>
              <w:pStyle w:val="TableTextMS"/>
            </w:pPr>
            <w:r>
              <w:t xml:space="preserve">Provision Pre-Production infrastructure and implement changes required per designs  </w:t>
            </w:r>
          </w:p>
        </w:tc>
        <w:tc>
          <w:tcPr>
            <w:tcW w:w="1710" w:type="dxa"/>
          </w:tcPr>
          <w:p w14:paraId="3591CB9C" w14:textId="632E7423" w:rsidR="00506F36" w:rsidRDefault="005D1A45" w:rsidP="00844FBA">
            <w:pPr>
              <w:pStyle w:val="TableTextMS"/>
            </w:pPr>
            <w:r>
              <w:t xml:space="preserve">Week 7 </w:t>
            </w:r>
          </w:p>
        </w:tc>
      </w:tr>
      <w:tr w:rsidR="00506F36" w14:paraId="13DE78E5" w14:textId="77777777" w:rsidTr="00844FBA">
        <w:tc>
          <w:tcPr>
            <w:tcW w:w="7740" w:type="dxa"/>
          </w:tcPr>
          <w:p w14:paraId="7B1DF7B9" w14:textId="78A41183" w:rsidR="00506F36" w:rsidRDefault="00902C4B" w:rsidP="00844FBA">
            <w:pPr>
              <w:pStyle w:val="TableTextMS"/>
            </w:pPr>
            <w:r>
              <w:t xml:space="preserve">Provision Production infrastructure and implement changes required per designs  </w:t>
            </w:r>
          </w:p>
        </w:tc>
        <w:tc>
          <w:tcPr>
            <w:tcW w:w="1710" w:type="dxa"/>
          </w:tcPr>
          <w:p w14:paraId="47B55DDB" w14:textId="07FF2B2C" w:rsidR="00506F36" w:rsidRDefault="005D1A45" w:rsidP="00844FBA">
            <w:pPr>
              <w:pStyle w:val="TableTextMS"/>
            </w:pPr>
            <w:r>
              <w:t>Week 11</w:t>
            </w:r>
          </w:p>
        </w:tc>
      </w:tr>
      <w:tr w:rsidR="00506F36" w14:paraId="0269FDC3" w14:textId="77777777" w:rsidTr="00844FBA">
        <w:tc>
          <w:tcPr>
            <w:tcW w:w="7740" w:type="dxa"/>
          </w:tcPr>
          <w:p w14:paraId="58D0B6F7" w14:textId="22927712" w:rsidR="00506F36" w:rsidRPr="000959C7" w:rsidRDefault="00902C4B" w:rsidP="00844FBA">
            <w:pPr>
              <w:pStyle w:val="TableTextMS"/>
            </w:pPr>
            <w:r>
              <w:t xml:space="preserve">Implement </w:t>
            </w:r>
            <w:del w:id="276" w:author="Aniruddha Bapat" w:date="2020-01-20T14:20:00Z">
              <w:r w:rsidDel="003B0E05">
                <w:delText>Honeywell</w:delText>
              </w:r>
            </w:del>
            <w:ins w:id="277" w:author="Aniruddha Bapat" w:date="2020-01-20T14:20:00Z">
              <w:r w:rsidR="003B0E05">
                <w:t>Customer</w:t>
              </w:r>
            </w:ins>
            <w:r>
              <w:t xml:space="preserve"> Change Request and IT governance processes as required </w:t>
            </w:r>
          </w:p>
        </w:tc>
        <w:tc>
          <w:tcPr>
            <w:tcW w:w="1710" w:type="dxa"/>
          </w:tcPr>
          <w:p w14:paraId="5A081066" w14:textId="1F051691" w:rsidR="00506F36" w:rsidRDefault="005D1A45" w:rsidP="00B50443">
            <w:pPr>
              <w:pStyle w:val="TableTextMS"/>
            </w:pPr>
            <w:r>
              <w:t xml:space="preserve">As required </w:t>
            </w:r>
          </w:p>
        </w:tc>
      </w:tr>
      <w:tr w:rsidR="00B50443" w14:paraId="5D87B388" w14:textId="77777777" w:rsidTr="00844FBA">
        <w:tc>
          <w:tcPr>
            <w:tcW w:w="7740" w:type="dxa"/>
          </w:tcPr>
          <w:p w14:paraId="167B71B0" w14:textId="1C73C23D" w:rsidR="00B50443" w:rsidRDefault="00902C4B" w:rsidP="00844FBA">
            <w:pPr>
              <w:pStyle w:val="TableTextMS"/>
            </w:pPr>
            <w:r>
              <w:t xml:space="preserve">Support on-premises and </w:t>
            </w:r>
            <w:proofErr w:type="gramStart"/>
            <w:r>
              <w:t>third party</w:t>
            </w:r>
            <w:proofErr w:type="gramEnd"/>
            <w:r>
              <w:t xml:space="preserve"> content sources including change implementation as needed to support search design </w:t>
            </w:r>
          </w:p>
        </w:tc>
        <w:tc>
          <w:tcPr>
            <w:tcW w:w="1710" w:type="dxa"/>
          </w:tcPr>
          <w:p w14:paraId="18C520CA" w14:textId="03F2EF69" w:rsidR="00B50443" w:rsidRDefault="005D1A45" w:rsidP="00844FBA">
            <w:pPr>
              <w:pStyle w:val="TableTextMS"/>
            </w:pPr>
            <w:r>
              <w:t xml:space="preserve">As required </w:t>
            </w:r>
          </w:p>
        </w:tc>
      </w:tr>
      <w:tr w:rsidR="00B50443" w14:paraId="7CB2A014" w14:textId="77777777" w:rsidTr="00844FBA">
        <w:tc>
          <w:tcPr>
            <w:tcW w:w="7740" w:type="dxa"/>
          </w:tcPr>
          <w:p w14:paraId="39FF538E" w14:textId="5B2BFFA0" w:rsidR="00B50443" w:rsidRDefault="00902C4B" w:rsidP="00D64670">
            <w:pPr>
              <w:pStyle w:val="TableTextMS"/>
            </w:pPr>
            <w:r>
              <w:t xml:space="preserve">Assist in triage of issues related to on-premises infrastructure and </w:t>
            </w:r>
            <w:proofErr w:type="gramStart"/>
            <w:r>
              <w:t>third party</w:t>
            </w:r>
            <w:proofErr w:type="gramEnd"/>
            <w:r>
              <w:t xml:space="preserve"> content sources </w:t>
            </w:r>
          </w:p>
        </w:tc>
        <w:tc>
          <w:tcPr>
            <w:tcW w:w="1710" w:type="dxa"/>
          </w:tcPr>
          <w:p w14:paraId="13353EB0" w14:textId="6C9F81D1" w:rsidR="00B50443" w:rsidRDefault="005D1A45" w:rsidP="00844FBA">
            <w:pPr>
              <w:pStyle w:val="TableTextMS"/>
            </w:pPr>
            <w:r>
              <w:t xml:space="preserve">As required </w:t>
            </w:r>
          </w:p>
        </w:tc>
      </w:tr>
    </w:tbl>
    <w:p w14:paraId="69EB937C" w14:textId="77777777" w:rsidR="00506F36" w:rsidRPr="000F6BF7" w:rsidRDefault="00506F36" w:rsidP="00506F36">
      <w:pPr>
        <w:pStyle w:val="Heading3Numbered"/>
        <w:numPr>
          <w:ilvl w:val="2"/>
          <w:numId w:val="4"/>
        </w:numPr>
      </w:pPr>
      <w:r w:rsidRPr="000F6BF7">
        <w:t>Out of Scope</w:t>
      </w:r>
    </w:p>
    <w:p w14:paraId="0D85DD62" w14:textId="28E5C19A" w:rsidR="00506F36" w:rsidRPr="00B96C83" w:rsidRDefault="00506F36" w:rsidP="00506F36">
      <w:pPr>
        <w:pStyle w:val="BodyMS"/>
        <w:rPr>
          <w:rFonts w:cs="Segoe UI"/>
        </w:rPr>
      </w:pPr>
      <w:r>
        <w:t>Any item</w:t>
      </w:r>
      <w:r w:rsidRPr="007F07FF">
        <w:t xml:space="preserve"> not listed </w:t>
      </w:r>
      <w:r>
        <w:t xml:space="preserve">as within scope </w:t>
      </w:r>
      <w:r w:rsidRPr="007F07FF">
        <w:t xml:space="preserve">is considered out of scope for </w:t>
      </w:r>
      <w:r>
        <w:t xml:space="preserve">the </w:t>
      </w:r>
      <w:r w:rsidR="001B45F5">
        <w:t>Work</w:t>
      </w:r>
      <w:r w:rsidR="007B59CC">
        <w:t xml:space="preserve"> </w:t>
      </w:r>
      <w:r w:rsidR="001B45F5">
        <w:t>stream.</w:t>
      </w:r>
      <w:r>
        <w:rPr>
          <w:rFonts w:cs="Segoe UI"/>
        </w:rPr>
        <w:t xml:space="preserve"> </w:t>
      </w:r>
      <w:r>
        <w:t xml:space="preserve">Areas that are considered out of scope for this </w:t>
      </w:r>
      <w:r w:rsidR="001B45F5">
        <w:t>Work</w:t>
      </w:r>
      <w:r w:rsidR="007B59CC">
        <w:t xml:space="preserve"> </w:t>
      </w:r>
      <w:r w:rsidR="001B45F5">
        <w:t xml:space="preserve">stream </w:t>
      </w:r>
      <w:r>
        <w:t>include, but are not limited to</w:t>
      </w:r>
      <w:r w:rsidR="00CF2650">
        <w:t xml:space="preserve"> </w:t>
      </w:r>
      <w:r>
        <w:t>the following:</w:t>
      </w:r>
    </w:p>
    <w:p w14:paraId="7AD916F7" w14:textId="77777777" w:rsidR="001B45F5" w:rsidRPr="001B45F5" w:rsidRDefault="001B45F5" w:rsidP="00506F36">
      <w:pPr>
        <w:pStyle w:val="Bullet1"/>
      </w:pPr>
      <w:r>
        <w:rPr>
          <w:lang w:val="en-GB"/>
        </w:rPr>
        <w:t xml:space="preserve">Google Search Appliance Configuration or Change </w:t>
      </w:r>
    </w:p>
    <w:p w14:paraId="133763F9" w14:textId="77777777" w:rsidR="001B45F5" w:rsidRPr="001B45F5" w:rsidRDefault="001B45F5" w:rsidP="00506F36">
      <w:pPr>
        <w:pStyle w:val="Bullet1"/>
      </w:pPr>
      <w:r>
        <w:rPr>
          <w:lang w:val="en-GB"/>
        </w:rPr>
        <w:t>Search content sources not explicitly listed in scope</w:t>
      </w:r>
    </w:p>
    <w:p w14:paraId="3FB482F6" w14:textId="73D75DA2" w:rsidR="001B45F5" w:rsidRPr="001B45F5" w:rsidRDefault="001B45F5" w:rsidP="00506F36">
      <w:pPr>
        <w:pStyle w:val="Bullet1"/>
      </w:pPr>
      <w:r>
        <w:rPr>
          <w:lang w:val="en-GB"/>
        </w:rPr>
        <w:t xml:space="preserve">Development of custom search connectors beyond business connectivity services configuration  </w:t>
      </w:r>
    </w:p>
    <w:p w14:paraId="7A5710EC" w14:textId="3ACDD505" w:rsidR="001B45F5" w:rsidRPr="001B45F5" w:rsidRDefault="001B45F5" w:rsidP="00506F36">
      <w:pPr>
        <w:pStyle w:val="Bullet1"/>
      </w:pPr>
      <w:r>
        <w:rPr>
          <w:lang w:val="en-GB"/>
        </w:rPr>
        <w:t xml:space="preserve">Procurement of third party </w:t>
      </w:r>
      <w:proofErr w:type="spellStart"/>
      <w:r>
        <w:rPr>
          <w:lang w:val="en-GB"/>
        </w:rPr>
        <w:t>in</w:t>
      </w:r>
      <w:del w:id="278" w:author="Aniruddha Bapat" w:date="2020-01-20T14:20:00Z">
        <w:r w:rsidDel="003B0E05">
          <w:rPr>
            <w:lang w:val="en-GB"/>
          </w:rPr>
          <w:delText>dex</w:delText>
        </w:r>
      </w:del>
      <w:ins w:id="279" w:author="Aniruddha Bapat" w:date="2020-01-20T14:20:00Z">
        <w:r w:rsidR="003B0E05">
          <w:rPr>
            <w:lang w:val="en-GB"/>
          </w:rPr>
          <w:t>DW</w:t>
        </w:r>
      </w:ins>
      <w:proofErr w:type="spellEnd"/>
      <w:r>
        <w:rPr>
          <w:lang w:val="en-GB"/>
        </w:rPr>
        <w:t xml:space="preserve"> connectors and file handlers </w:t>
      </w:r>
    </w:p>
    <w:p w14:paraId="4B286F97" w14:textId="0C75A61B" w:rsidR="001B45F5" w:rsidRPr="00F71E2A" w:rsidRDefault="001B45F5" w:rsidP="00506F36">
      <w:pPr>
        <w:pStyle w:val="Bullet1"/>
      </w:pPr>
      <w:r>
        <w:rPr>
          <w:lang w:val="en-GB"/>
        </w:rPr>
        <w:t xml:space="preserve">Implementation of custom security trimming </w:t>
      </w:r>
    </w:p>
    <w:p w14:paraId="1872026C" w14:textId="0834F1CD" w:rsidR="00F71E2A" w:rsidRPr="00F71E2A" w:rsidRDefault="00F71E2A" w:rsidP="00506F36">
      <w:pPr>
        <w:pStyle w:val="Bullet1"/>
      </w:pPr>
      <w:r>
        <w:rPr>
          <w:lang w:val="en-GB"/>
        </w:rPr>
        <w:t xml:space="preserve">Federation with third party search engines </w:t>
      </w:r>
    </w:p>
    <w:p w14:paraId="722CFC64" w14:textId="3567C7AB" w:rsidR="00F71E2A" w:rsidRPr="00F71E2A" w:rsidRDefault="00F71E2A" w:rsidP="00506F36">
      <w:pPr>
        <w:pStyle w:val="Bullet1"/>
      </w:pPr>
      <w:r>
        <w:rPr>
          <w:lang w:val="en-GB"/>
        </w:rPr>
        <w:t xml:space="preserve">Implementation of disaster recovery environments and procedures </w:t>
      </w:r>
    </w:p>
    <w:p w14:paraId="6963B2D3" w14:textId="1F31834E" w:rsidR="00F71E2A" w:rsidRPr="007B59CC" w:rsidRDefault="00F71E2A" w:rsidP="00506F36">
      <w:pPr>
        <w:pStyle w:val="Bullet1"/>
      </w:pPr>
      <w:r>
        <w:rPr>
          <w:lang w:val="en-GB"/>
        </w:rPr>
        <w:t xml:space="preserve">Enterprise search </w:t>
      </w:r>
      <w:r w:rsidR="007B59CC">
        <w:rPr>
          <w:lang w:val="en-GB"/>
        </w:rPr>
        <w:t xml:space="preserve">operations planning and design </w:t>
      </w:r>
    </w:p>
    <w:p w14:paraId="5212F6B8" w14:textId="77777777" w:rsidR="007B59CC" w:rsidRPr="007B59CC" w:rsidRDefault="007B59CC" w:rsidP="00506F36">
      <w:pPr>
        <w:pStyle w:val="Bullet1"/>
      </w:pPr>
      <w:r>
        <w:rPr>
          <w:lang w:val="en-GB"/>
        </w:rPr>
        <w:t>Enterprise search governance planning and design</w:t>
      </w:r>
    </w:p>
    <w:p w14:paraId="77251B74" w14:textId="3219E1FA" w:rsidR="007B59CC" w:rsidRPr="001B45F5" w:rsidRDefault="007B59CC" w:rsidP="007B59CC">
      <w:pPr>
        <w:pStyle w:val="Bullet1"/>
        <w:numPr>
          <w:ilvl w:val="0"/>
          <w:numId w:val="0"/>
        </w:numPr>
        <w:ind w:left="432"/>
      </w:pPr>
      <w:r>
        <w:rPr>
          <w:lang w:val="en-GB"/>
        </w:rPr>
        <w:t xml:space="preserve">  </w:t>
      </w:r>
    </w:p>
    <w:p w14:paraId="09B192C3" w14:textId="77777777" w:rsidR="00506F36" w:rsidRDefault="00506F36" w:rsidP="00506F36">
      <w:pPr>
        <w:pStyle w:val="Heading3Numbered"/>
        <w:numPr>
          <w:ilvl w:val="2"/>
          <w:numId w:val="4"/>
        </w:numPr>
        <w:rPr>
          <w:lang w:eastAsia="ja-JP"/>
        </w:rPr>
      </w:pPr>
      <w:r>
        <w:rPr>
          <w:lang w:eastAsia="ja-JP"/>
        </w:rPr>
        <w:t>Assumptions</w:t>
      </w:r>
    </w:p>
    <w:p w14:paraId="7C580140" w14:textId="4AF70DEB" w:rsidR="00506F36" w:rsidRDefault="00506F36" w:rsidP="00506F36">
      <w:pPr>
        <w:pStyle w:val="BodyMS"/>
      </w:pPr>
      <w:r>
        <w:t xml:space="preserve">The following assumptions apply to the </w:t>
      </w:r>
      <w:r w:rsidR="00F71E2A">
        <w:t>work</w:t>
      </w:r>
      <w:r w:rsidR="007B59CC">
        <w:t xml:space="preserve"> </w:t>
      </w:r>
      <w:r w:rsidR="00F71E2A">
        <w:t>stream</w:t>
      </w:r>
      <w:r>
        <w:t>:</w:t>
      </w:r>
    </w:p>
    <w:p w14:paraId="582A0F81" w14:textId="4C30C702" w:rsidR="00F71E2A" w:rsidRDefault="00F71E2A" w:rsidP="005A1179">
      <w:pPr>
        <w:pStyle w:val="Bullet1"/>
        <w:rPr>
          <w:lang w:eastAsia="ja-JP"/>
        </w:rPr>
      </w:pPr>
      <w:r>
        <w:rPr>
          <w:lang w:eastAsia="ja-JP"/>
        </w:rPr>
        <w:t xml:space="preserve">The development environment can be hosted in Azure and will have connectivity to on-premises content sources </w:t>
      </w:r>
    </w:p>
    <w:p w14:paraId="064F8341" w14:textId="51234441" w:rsidR="00F71E2A" w:rsidRDefault="00F71E2A" w:rsidP="005A1179">
      <w:pPr>
        <w:pStyle w:val="Bullet1"/>
        <w:rPr>
          <w:lang w:eastAsia="ja-JP"/>
        </w:rPr>
      </w:pPr>
      <w:r>
        <w:rPr>
          <w:lang w:eastAsia="ja-JP"/>
        </w:rPr>
        <w:t>The pre-production and production</w:t>
      </w:r>
      <w:r w:rsidR="007B59CC">
        <w:rPr>
          <w:lang w:eastAsia="ja-JP"/>
        </w:rPr>
        <w:t xml:space="preserve"> environments will implement high</w:t>
      </w:r>
      <w:r>
        <w:rPr>
          <w:lang w:eastAsia="ja-JP"/>
        </w:rPr>
        <w:t xml:space="preserve"> </w:t>
      </w:r>
      <w:r w:rsidR="007B59CC">
        <w:rPr>
          <w:lang w:eastAsia="ja-JP"/>
        </w:rPr>
        <w:t xml:space="preserve">availability design </w:t>
      </w:r>
      <w:r>
        <w:rPr>
          <w:lang w:eastAsia="ja-JP"/>
        </w:rPr>
        <w:t xml:space="preserve"> </w:t>
      </w:r>
    </w:p>
    <w:p w14:paraId="2201D283" w14:textId="77777777" w:rsidR="005A1179" w:rsidRPr="00F731B6" w:rsidRDefault="005A1179" w:rsidP="005A1179">
      <w:pPr>
        <w:pStyle w:val="Bullet1"/>
        <w:numPr>
          <w:ilvl w:val="0"/>
          <w:numId w:val="0"/>
        </w:numPr>
        <w:ind w:left="792"/>
        <w:rPr>
          <w:lang w:eastAsia="ja-JP"/>
        </w:rPr>
      </w:pPr>
    </w:p>
    <w:p w14:paraId="5A0EA255" w14:textId="77777777" w:rsidR="00506F36" w:rsidRPr="003259F9" w:rsidRDefault="00506F36" w:rsidP="00506F36">
      <w:pPr>
        <w:pStyle w:val="Heading3Numbered"/>
        <w:numPr>
          <w:ilvl w:val="2"/>
          <w:numId w:val="4"/>
        </w:numPr>
        <w:rPr>
          <w:lang w:eastAsia="ja-JP"/>
        </w:rPr>
      </w:pPr>
      <w:r>
        <w:t>Work Products and</w:t>
      </w:r>
      <w:r w:rsidRPr="003259F9">
        <w:rPr>
          <w:lang w:eastAsia="ja-JP"/>
        </w:rPr>
        <w:t xml:space="preserve"> Deliverables</w:t>
      </w:r>
    </w:p>
    <w:p w14:paraId="7E767CB4" w14:textId="77777777" w:rsidR="00506F36" w:rsidRDefault="00506F36" w:rsidP="00506F36">
      <w:pPr>
        <w:pStyle w:val="BodyMS"/>
      </w:pPr>
      <w:r w:rsidRPr="00A51DA2">
        <w:t xml:space="preserve">The following table </w:t>
      </w:r>
      <w:r>
        <w:t>displays</w:t>
      </w:r>
      <w:r w:rsidRPr="00A51DA2">
        <w:t xml:space="preserve"> a list of the key </w:t>
      </w:r>
      <w:r>
        <w:t xml:space="preserve">work products (sign-off not required) and service deliverables (sign-off required) </w:t>
      </w:r>
      <w:r w:rsidRPr="00A51DA2">
        <w:t xml:space="preserve">that will be produced </w:t>
      </w:r>
      <w:r>
        <w:t>for the Office 365 ITSM Readiness Project.</w:t>
      </w:r>
      <w:r w:rsidRPr="00A51DA2">
        <w:t xml:space="preserve"> </w:t>
      </w:r>
    </w:p>
    <w:p w14:paraId="229AFFD3" w14:textId="0B657902" w:rsidR="00506F36" w:rsidRPr="006C5985" w:rsidRDefault="00506F36" w:rsidP="00506F36">
      <w:pPr>
        <w:pStyle w:val="TableCaption"/>
      </w:pPr>
      <w:r w:rsidRPr="006C5985">
        <w:t xml:space="preserve">Table </w:t>
      </w:r>
      <w:r>
        <w:fldChar w:fldCharType="begin"/>
      </w:r>
      <w:r>
        <w:instrText xml:space="preserve"> SEQ Table \* ARABIC </w:instrText>
      </w:r>
      <w:r>
        <w:fldChar w:fldCharType="separate"/>
      </w:r>
      <w:r w:rsidR="00EB55DC">
        <w:t>6</w:t>
      </w:r>
      <w:r>
        <w:fldChar w:fldCharType="end"/>
      </w:r>
      <w:r w:rsidRPr="006C5985">
        <w:t xml:space="preserve">: </w:t>
      </w:r>
      <w:r>
        <w:t>Work Products and Deliverables</w:t>
      </w:r>
    </w:p>
    <w:tbl>
      <w:tblPr>
        <w:tblStyle w:val="TableGrid"/>
        <w:tblW w:w="9450" w:type="dxa"/>
        <w:tblLayout w:type="fixed"/>
        <w:tblLook w:val="04A0" w:firstRow="1" w:lastRow="0" w:firstColumn="1" w:lastColumn="0" w:noHBand="0" w:noVBand="1"/>
      </w:tblPr>
      <w:tblGrid>
        <w:gridCol w:w="3240"/>
        <w:gridCol w:w="4320"/>
        <w:gridCol w:w="1890"/>
      </w:tblGrid>
      <w:tr w:rsidR="00506F36" w14:paraId="075BE0DD" w14:textId="77777777" w:rsidTr="00844FBA">
        <w:trPr>
          <w:cnfStyle w:val="100000000000" w:firstRow="1" w:lastRow="0" w:firstColumn="0" w:lastColumn="0" w:oddVBand="0" w:evenVBand="0" w:oddHBand="0" w:evenHBand="0" w:firstRowFirstColumn="0" w:firstRowLastColumn="0" w:lastRowFirstColumn="0" w:lastRowLastColumn="0"/>
          <w:trHeight w:val="242"/>
        </w:trPr>
        <w:tc>
          <w:tcPr>
            <w:tcW w:w="3240" w:type="dxa"/>
          </w:tcPr>
          <w:p w14:paraId="2F551400" w14:textId="77777777" w:rsidR="00506F36" w:rsidRDefault="00506F36" w:rsidP="00844FBA">
            <w:pPr>
              <w:pStyle w:val="TableHeadingMS"/>
            </w:pPr>
            <w:r>
              <w:t xml:space="preserve">Item </w:t>
            </w:r>
          </w:p>
        </w:tc>
        <w:tc>
          <w:tcPr>
            <w:tcW w:w="4320" w:type="dxa"/>
          </w:tcPr>
          <w:p w14:paraId="6DED0F60" w14:textId="77777777" w:rsidR="00506F36" w:rsidRDefault="00506F36" w:rsidP="00844FBA">
            <w:pPr>
              <w:pStyle w:val="TableHeadingMS"/>
            </w:pPr>
            <w:r>
              <w:t>Description</w:t>
            </w:r>
          </w:p>
        </w:tc>
        <w:tc>
          <w:tcPr>
            <w:tcW w:w="1890" w:type="dxa"/>
          </w:tcPr>
          <w:p w14:paraId="3A73CBBD" w14:textId="77777777" w:rsidR="00506F36" w:rsidRDefault="00506F36" w:rsidP="00844FBA">
            <w:pPr>
              <w:pStyle w:val="TableHeadingMS"/>
            </w:pPr>
            <w:r>
              <w:t>Requires Sign-Off</w:t>
            </w:r>
          </w:p>
        </w:tc>
      </w:tr>
      <w:tr w:rsidR="00B00D94" w14:paraId="3BD98509" w14:textId="77777777" w:rsidTr="00844FBA">
        <w:tc>
          <w:tcPr>
            <w:tcW w:w="3240" w:type="dxa"/>
          </w:tcPr>
          <w:p w14:paraId="16533120" w14:textId="2D33A24F" w:rsidR="00B00D94" w:rsidRDefault="007B59CC" w:rsidP="00E8615A">
            <w:pPr>
              <w:pStyle w:val="TableTextMS"/>
            </w:pPr>
            <w:r>
              <w:t xml:space="preserve">Search Infrastructure Functional Specification </w:t>
            </w:r>
          </w:p>
        </w:tc>
        <w:tc>
          <w:tcPr>
            <w:tcW w:w="4320" w:type="dxa"/>
          </w:tcPr>
          <w:p w14:paraId="10906235" w14:textId="110901BB" w:rsidR="00B00D94" w:rsidRDefault="00B00D94" w:rsidP="00E8615A">
            <w:pPr>
              <w:pStyle w:val="TableTextMS"/>
            </w:pPr>
          </w:p>
        </w:tc>
        <w:tc>
          <w:tcPr>
            <w:tcW w:w="1890" w:type="dxa"/>
          </w:tcPr>
          <w:p w14:paraId="0E144CF8" w14:textId="3623A8A1" w:rsidR="00B00D94" w:rsidRDefault="00B00D94" w:rsidP="00844FBA">
            <w:pPr>
              <w:pStyle w:val="TableTextMS-Centered"/>
            </w:pPr>
          </w:p>
        </w:tc>
      </w:tr>
      <w:tr w:rsidR="007B59CC" w14:paraId="45ECDB07" w14:textId="77777777" w:rsidTr="00844FBA">
        <w:tc>
          <w:tcPr>
            <w:tcW w:w="3240" w:type="dxa"/>
          </w:tcPr>
          <w:p w14:paraId="6FA58B6B" w14:textId="5838D7C2" w:rsidR="007B59CC" w:rsidRDefault="007B59CC" w:rsidP="00E8615A">
            <w:pPr>
              <w:pStyle w:val="TableTextMS"/>
            </w:pPr>
            <w:r>
              <w:t xml:space="preserve">Search Test Plan </w:t>
            </w:r>
          </w:p>
        </w:tc>
        <w:tc>
          <w:tcPr>
            <w:tcW w:w="4320" w:type="dxa"/>
          </w:tcPr>
          <w:p w14:paraId="3CE271E5" w14:textId="77777777" w:rsidR="007B59CC" w:rsidRDefault="007B59CC" w:rsidP="00E8615A">
            <w:pPr>
              <w:pStyle w:val="TableTextMS"/>
            </w:pPr>
          </w:p>
        </w:tc>
        <w:tc>
          <w:tcPr>
            <w:tcW w:w="1890" w:type="dxa"/>
          </w:tcPr>
          <w:p w14:paraId="563838EE" w14:textId="77777777" w:rsidR="007B59CC" w:rsidRDefault="007B59CC" w:rsidP="00844FBA">
            <w:pPr>
              <w:pStyle w:val="TableTextMS-Centered"/>
            </w:pPr>
          </w:p>
        </w:tc>
      </w:tr>
      <w:tr w:rsidR="00B00D94" w14:paraId="3B2D697C" w14:textId="77777777" w:rsidTr="00844FBA">
        <w:tc>
          <w:tcPr>
            <w:tcW w:w="3240" w:type="dxa"/>
          </w:tcPr>
          <w:p w14:paraId="47175F23" w14:textId="14878BCC" w:rsidR="00B00D94" w:rsidRDefault="007B59CC" w:rsidP="00E8615A">
            <w:pPr>
              <w:pStyle w:val="TableTextMS"/>
            </w:pPr>
            <w:r>
              <w:t>Search Development Environment</w:t>
            </w:r>
          </w:p>
        </w:tc>
        <w:tc>
          <w:tcPr>
            <w:tcW w:w="4320" w:type="dxa"/>
          </w:tcPr>
          <w:p w14:paraId="66A98DC4" w14:textId="3A467B7A" w:rsidR="00B00D94" w:rsidRDefault="00B00D94" w:rsidP="00E8615A">
            <w:pPr>
              <w:pStyle w:val="TableTextMS"/>
            </w:pPr>
          </w:p>
        </w:tc>
        <w:tc>
          <w:tcPr>
            <w:tcW w:w="1890" w:type="dxa"/>
          </w:tcPr>
          <w:p w14:paraId="11B0800F" w14:textId="50D5EF34" w:rsidR="00B00D94" w:rsidRDefault="00B00D94" w:rsidP="00844FBA">
            <w:pPr>
              <w:pStyle w:val="TableTextMS-Centered"/>
            </w:pPr>
          </w:p>
        </w:tc>
      </w:tr>
      <w:tr w:rsidR="007B59CC" w14:paraId="4D95A5B1" w14:textId="77777777" w:rsidTr="00844FBA">
        <w:tc>
          <w:tcPr>
            <w:tcW w:w="3240" w:type="dxa"/>
          </w:tcPr>
          <w:p w14:paraId="6A23E2DD" w14:textId="6C6CA656" w:rsidR="007B59CC" w:rsidRDefault="007B59CC" w:rsidP="00E8615A">
            <w:pPr>
              <w:pStyle w:val="TableTextMS"/>
            </w:pPr>
            <w:r>
              <w:t xml:space="preserve">Pre-production Office 365 Tenant </w:t>
            </w:r>
          </w:p>
        </w:tc>
        <w:tc>
          <w:tcPr>
            <w:tcW w:w="4320" w:type="dxa"/>
          </w:tcPr>
          <w:p w14:paraId="7DC322D4" w14:textId="77777777" w:rsidR="007B59CC" w:rsidRDefault="007B59CC" w:rsidP="00E8615A">
            <w:pPr>
              <w:pStyle w:val="TableTextMS"/>
            </w:pPr>
          </w:p>
        </w:tc>
        <w:tc>
          <w:tcPr>
            <w:tcW w:w="1890" w:type="dxa"/>
          </w:tcPr>
          <w:p w14:paraId="421C2A75" w14:textId="77777777" w:rsidR="007B59CC" w:rsidRDefault="007B59CC" w:rsidP="00844FBA">
            <w:pPr>
              <w:pStyle w:val="TableTextMS-Centered"/>
            </w:pPr>
          </w:p>
        </w:tc>
      </w:tr>
      <w:tr w:rsidR="00B00D94" w14:paraId="1F8A08BF" w14:textId="77777777" w:rsidTr="00844FBA">
        <w:tc>
          <w:tcPr>
            <w:tcW w:w="3240" w:type="dxa"/>
          </w:tcPr>
          <w:p w14:paraId="3A1B11B6" w14:textId="7D5D6D0B" w:rsidR="007B59CC" w:rsidRDefault="007B59CC" w:rsidP="00E8615A">
            <w:pPr>
              <w:pStyle w:val="TableTextMS"/>
            </w:pPr>
            <w:r>
              <w:t xml:space="preserve">Search Pre-production Environment </w:t>
            </w:r>
          </w:p>
        </w:tc>
        <w:tc>
          <w:tcPr>
            <w:tcW w:w="4320" w:type="dxa"/>
          </w:tcPr>
          <w:p w14:paraId="3B8358F2" w14:textId="245DB43E" w:rsidR="00B00D94" w:rsidRDefault="00B00D94" w:rsidP="00E8615A">
            <w:pPr>
              <w:pStyle w:val="TableTextMS"/>
            </w:pPr>
          </w:p>
        </w:tc>
        <w:tc>
          <w:tcPr>
            <w:tcW w:w="1890" w:type="dxa"/>
          </w:tcPr>
          <w:p w14:paraId="38F80FFC" w14:textId="134049D9" w:rsidR="00B00D94" w:rsidRDefault="00B00D94" w:rsidP="00844FBA">
            <w:pPr>
              <w:pStyle w:val="TableTextMS-Centered"/>
            </w:pPr>
          </w:p>
        </w:tc>
      </w:tr>
      <w:tr w:rsidR="00B00D94" w14:paraId="4E30A486" w14:textId="77777777" w:rsidTr="00844FBA">
        <w:tc>
          <w:tcPr>
            <w:tcW w:w="3240" w:type="dxa"/>
          </w:tcPr>
          <w:p w14:paraId="4AC98229" w14:textId="3987E754" w:rsidR="00B00D94" w:rsidRDefault="007B59CC" w:rsidP="00E8615A">
            <w:pPr>
              <w:pStyle w:val="TableTextMS"/>
            </w:pPr>
            <w:r>
              <w:t xml:space="preserve">Search Production Environment </w:t>
            </w:r>
          </w:p>
        </w:tc>
        <w:tc>
          <w:tcPr>
            <w:tcW w:w="4320" w:type="dxa"/>
          </w:tcPr>
          <w:p w14:paraId="2F932C5F" w14:textId="74F2BD9B" w:rsidR="00B00D94" w:rsidRDefault="00B00D94" w:rsidP="00B00D94">
            <w:pPr>
              <w:pStyle w:val="TableTextMS"/>
            </w:pPr>
          </w:p>
        </w:tc>
        <w:tc>
          <w:tcPr>
            <w:tcW w:w="1890" w:type="dxa"/>
          </w:tcPr>
          <w:p w14:paraId="3C1A0B4F" w14:textId="41DA7622" w:rsidR="00B00D94" w:rsidRDefault="00B00D94" w:rsidP="00844FBA">
            <w:pPr>
              <w:pStyle w:val="TableTextMS-Centered"/>
            </w:pPr>
          </w:p>
        </w:tc>
      </w:tr>
    </w:tbl>
    <w:p w14:paraId="57A386B4" w14:textId="77777777" w:rsidR="00506F36" w:rsidRDefault="00506F36" w:rsidP="00506F36">
      <w:pPr>
        <w:spacing w:before="0" w:after="200"/>
      </w:pPr>
    </w:p>
    <w:p w14:paraId="37738534" w14:textId="77777777" w:rsidR="00506F36" w:rsidRDefault="00506F36" w:rsidP="00506F36">
      <w:pPr>
        <w:pStyle w:val="Heading3Numbered"/>
        <w:numPr>
          <w:ilvl w:val="2"/>
          <w:numId w:val="4"/>
        </w:numPr>
      </w:pPr>
      <w:r>
        <w:t>Testing</w:t>
      </w:r>
    </w:p>
    <w:tbl>
      <w:tblPr>
        <w:tblStyle w:val="TableGrid"/>
        <w:tblW w:w="9438" w:type="dxa"/>
        <w:tblLook w:val="0420" w:firstRow="1" w:lastRow="0" w:firstColumn="0" w:lastColumn="0" w:noHBand="0" w:noVBand="1"/>
      </w:tblPr>
      <w:tblGrid>
        <w:gridCol w:w="1251"/>
        <w:gridCol w:w="2039"/>
        <w:gridCol w:w="1812"/>
        <w:gridCol w:w="1812"/>
        <w:gridCol w:w="1052"/>
        <w:gridCol w:w="1472"/>
      </w:tblGrid>
      <w:tr w:rsidR="00665ECE" w:rsidRPr="00A10003" w14:paraId="0F321767" w14:textId="77777777" w:rsidTr="005E5835">
        <w:trPr>
          <w:cnfStyle w:val="100000000000" w:firstRow="1" w:lastRow="0" w:firstColumn="0" w:lastColumn="0" w:oddVBand="0" w:evenVBand="0" w:oddHBand="0" w:evenHBand="0" w:firstRowFirstColumn="0" w:firstRowLastColumn="0" w:lastRowFirstColumn="0" w:lastRowLastColumn="0"/>
        </w:trPr>
        <w:tc>
          <w:tcPr>
            <w:tcW w:w="1270" w:type="dxa"/>
            <w:hideMark/>
          </w:tcPr>
          <w:p w14:paraId="7D30322D" w14:textId="77777777" w:rsidR="00665ECE" w:rsidRPr="00092EBA" w:rsidRDefault="00665ECE" w:rsidP="005E5835">
            <w:pPr>
              <w:pStyle w:val="TableHeadingMS"/>
            </w:pPr>
            <w:r w:rsidRPr="00092EBA">
              <w:t>Test Type</w:t>
            </w:r>
          </w:p>
        </w:tc>
        <w:tc>
          <w:tcPr>
            <w:tcW w:w="2742" w:type="dxa"/>
            <w:hideMark/>
          </w:tcPr>
          <w:p w14:paraId="3D01E4F4" w14:textId="77777777" w:rsidR="00665ECE" w:rsidRPr="00092EBA" w:rsidRDefault="00665ECE" w:rsidP="005E5835">
            <w:pPr>
              <w:pStyle w:val="TableHeadingMS"/>
            </w:pPr>
            <w:r w:rsidRPr="00092EBA">
              <w:t>Description</w:t>
            </w:r>
          </w:p>
        </w:tc>
        <w:tc>
          <w:tcPr>
            <w:tcW w:w="1365" w:type="dxa"/>
            <w:hideMark/>
          </w:tcPr>
          <w:p w14:paraId="0CB9412E" w14:textId="77777777" w:rsidR="00665ECE" w:rsidRPr="00092EBA" w:rsidRDefault="00665ECE" w:rsidP="005E5835">
            <w:pPr>
              <w:pStyle w:val="TableHeadingMS"/>
            </w:pPr>
            <w:r w:rsidRPr="00092EBA">
              <w:t>Responsible</w:t>
            </w:r>
          </w:p>
        </w:tc>
        <w:tc>
          <w:tcPr>
            <w:tcW w:w="1283" w:type="dxa"/>
          </w:tcPr>
          <w:p w14:paraId="3A0641B3" w14:textId="77777777" w:rsidR="00665ECE" w:rsidRPr="00092EBA" w:rsidRDefault="00665ECE" w:rsidP="005E5835">
            <w:pPr>
              <w:pStyle w:val="TableHeadingMS"/>
            </w:pPr>
            <w:r w:rsidRPr="00092EBA">
              <w:t>Provides Test Data/Cases</w:t>
            </w:r>
          </w:p>
        </w:tc>
        <w:tc>
          <w:tcPr>
            <w:tcW w:w="1114" w:type="dxa"/>
            <w:hideMark/>
          </w:tcPr>
          <w:p w14:paraId="1D134E84" w14:textId="77777777" w:rsidR="00665ECE" w:rsidRPr="00092EBA" w:rsidRDefault="00665ECE" w:rsidP="005E5835">
            <w:pPr>
              <w:pStyle w:val="TableHeadingMS"/>
            </w:pPr>
            <w:r w:rsidRPr="00092EBA">
              <w:t>Guidance &amp; Support</w:t>
            </w:r>
          </w:p>
        </w:tc>
        <w:tc>
          <w:tcPr>
            <w:tcW w:w="1664" w:type="dxa"/>
            <w:hideMark/>
          </w:tcPr>
          <w:p w14:paraId="08B7D34E" w14:textId="77777777" w:rsidR="00665ECE" w:rsidRPr="00092EBA" w:rsidRDefault="00665ECE" w:rsidP="005E5835">
            <w:pPr>
              <w:pStyle w:val="TableHeadingMS"/>
            </w:pPr>
            <w:r w:rsidRPr="00092EBA">
              <w:t>Environment</w:t>
            </w:r>
          </w:p>
        </w:tc>
      </w:tr>
      <w:tr w:rsidR="00665ECE" w:rsidRPr="00A10003" w14:paraId="24E9DF46" w14:textId="77777777" w:rsidTr="005E5835">
        <w:tc>
          <w:tcPr>
            <w:tcW w:w="1270" w:type="dxa"/>
          </w:tcPr>
          <w:p w14:paraId="0FB88983" w14:textId="1461D96C" w:rsidR="00665ECE" w:rsidRPr="00A10003" w:rsidRDefault="007B59CC" w:rsidP="005E5835">
            <w:pPr>
              <w:pStyle w:val="TableTextMS"/>
            </w:pPr>
            <w:r>
              <w:t xml:space="preserve">Functional Testing </w:t>
            </w:r>
            <w:r w:rsidR="00665ECE">
              <w:t xml:space="preserve"> </w:t>
            </w:r>
          </w:p>
        </w:tc>
        <w:tc>
          <w:tcPr>
            <w:tcW w:w="2742" w:type="dxa"/>
          </w:tcPr>
          <w:p w14:paraId="358017D2" w14:textId="32D22846" w:rsidR="00665ECE" w:rsidRPr="00A10003" w:rsidRDefault="00665ECE" w:rsidP="00665ECE">
            <w:pPr>
              <w:pStyle w:val="TableTextMS"/>
            </w:pPr>
          </w:p>
        </w:tc>
        <w:tc>
          <w:tcPr>
            <w:tcW w:w="1365" w:type="dxa"/>
          </w:tcPr>
          <w:p w14:paraId="0E1E93BB" w14:textId="7E56C3D7" w:rsidR="00665ECE" w:rsidRPr="00A10003" w:rsidRDefault="007B59CC" w:rsidP="007B59CC">
            <w:pPr>
              <w:pStyle w:val="TableTextMS"/>
            </w:pPr>
            <w:r>
              <w:t xml:space="preserve">Microsoft </w:t>
            </w:r>
          </w:p>
        </w:tc>
        <w:tc>
          <w:tcPr>
            <w:tcW w:w="1283" w:type="dxa"/>
          </w:tcPr>
          <w:p w14:paraId="46162880" w14:textId="67EEA2D0" w:rsidR="00665ECE" w:rsidRPr="00A10003" w:rsidRDefault="00665ECE" w:rsidP="005E5835">
            <w:pPr>
              <w:pStyle w:val="TableTextMS"/>
            </w:pPr>
            <w:r>
              <w:t xml:space="preserve">Microsoft with </w:t>
            </w:r>
            <w:del w:id="280" w:author="Aniruddha Bapat" w:date="2020-01-20T14:20:00Z">
              <w:r w:rsidR="00902C4B" w:rsidDel="003B0E05">
                <w:delText>Honeywell</w:delText>
              </w:r>
            </w:del>
            <w:ins w:id="281" w:author="Aniruddha Bapat" w:date="2020-01-20T14:20:00Z">
              <w:r w:rsidR="003B0E05">
                <w:t>Customer</w:t>
              </w:r>
            </w:ins>
            <w:r>
              <w:t xml:space="preserve"> support</w:t>
            </w:r>
          </w:p>
        </w:tc>
        <w:tc>
          <w:tcPr>
            <w:tcW w:w="1114" w:type="dxa"/>
          </w:tcPr>
          <w:p w14:paraId="5B1C9FD9" w14:textId="77777777" w:rsidR="00665ECE" w:rsidRPr="00A10003" w:rsidRDefault="00665ECE" w:rsidP="005E5835">
            <w:pPr>
              <w:pStyle w:val="TableTextMS"/>
            </w:pPr>
            <w:r>
              <w:t xml:space="preserve">Microsoft </w:t>
            </w:r>
          </w:p>
        </w:tc>
        <w:tc>
          <w:tcPr>
            <w:tcW w:w="1664" w:type="dxa"/>
          </w:tcPr>
          <w:p w14:paraId="04AABB8E" w14:textId="7763774D" w:rsidR="00665ECE" w:rsidRPr="00A10003" w:rsidRDefault="00332B8E" w:rsidP="005E5835">
            <w:pPr>
              <w:pStyle w:val="TableTextMS"/>
            </w:pPr>
            <w:r>
              <w:t xml:space="preserve">Pre-production &amp; production </w:t>
            </w:r>
          </w:p>
        </w:tc>
      </w:tr>
      <w:tr w:rsidR="007B59CC" w:rsidRPr="00A10003" w14:paraId="70B2650C" w14:textId="77777777" w:rsidTr="005E5835">
        <w:tc>
          <w:tcPr>
            <w:tcW w:w="1270" w:type="dxa"/>
          </w:tcPr>
          <w:p w14:paraId="138AFF06" w14:textId="6FFB9AD2" w:rsidR="007B59CC" w:rsidRDefault="007B59CC" w:rsidP="005E5835">
            <w:pPr>
              <w:pStyle w:val="TableTextMS"/>
            </w:pPr>
            <w:r>
              <w:t xml:space="preserve">Performance Testing </w:t>
            </w:r>
          </w:p>
        </w:tc>
        <w:tc>
          <w:tcPr>
            <w:tcW w:w="2742" w:type="dxa"/>
          </w:tcPr>
          <w:p w14:paraId="566642A6" w14:textId="77777777" w:rsidR="007B59CC" w:rsidRPr="00A10003" w:rsidRDefault="007B59CC" w:rsidP="00665ECE">
            <w:pPr>
              <w:pStyle w:val="TableTextMS"/>
            </w:pPr>
          </w:p>
        </w:tc>
        <w:tc>
          <w:tcPr>
            <w:tcW w:w="1365" w:type="dxa"/>
          </w:tcPr>
          <w:p w14:paraId="2C17C05C" w14:textId="77777777" w:rsidR="007B59CC" w:rsidRDefault="007B59CC" w:rsidP="005E5835">
            <w:pPr>
              <w:pStyle w:val="TableTextMS"/>
            </w:pPr>
          </w:p>
        </w:tc>
        <w:tc>
          <w:tcPr>
            <w:tcW w:w="1283" w:type="dxa"/>
          </w:tcPr>
          <w:p w14:paraId="263B4C09" w14:textId="77777777" w:rsidR="007B59CC" w:rsidRDefault="007B59CC" w:rsidP="005E5835">
            <w:pPr>
              <w:pStyle w:val="TableTextMS"/>
            </w:pPr>
          </w:p>
        </w:tc>
        <w:tc>
          <w:tcPr>
            <w:tcW w:w="1114" w:type="dxa"/>
          </w:tcPr>
          <w:p w14:paraId="4BE0BB1A" w14:textId="77777777" w:rsidR="007B59CC" w:rsidRDefault="007B59CC" w:rsidP="005E5835">
            <w:pPr>
              <w:pStyle w:val="TableTextMS"/>
            </w:pPr>
          </w:p>
        </w:tc>
        <w:tc>
          <w:tcPr>
            <w:tcW w:w="1664" w:type="dxa"/>
          </w:tcPr>
          <w:p w14:paraId="0776B961" w14:textId="433C029B" w:rsidR="007B59CC" w:rsidRDefault="00332B8E" w:rsidP="005E5835">
            <w:pPr>
              <w:pStyle w:val="TableTextMS"/>
            </w:pPr>
            <w:r>
              <w:t xml:space="preserve">Production </w:t>
            </w:r>
          </w:p>
        </w:tc>
      </w:tr>
      <w:tr w:rsidR="007B59CC" w:rsidRPr="00A10003" w14:paraId="7EBDEB0A" w14:textId="77777777" w:rsidTr="005E5835">
        <w:tc>
          <w:tcPr>
            <w:tcW w:w="1270" w:type="dxa"/>
          </w:tcPr>
          <w:p w14:paraId="111E6302" w14:textId="7B1E5028" w:rsidR="007B59CC" w:rsidRDefault="007B59CC" w:rsidP="005E5835">
            <w:pPr>
              <w:pStyle w:val="TableTextMS"/>
            </w:pPr>
            <w:r>
              <w:t xml:space="preserve">Integration Testing </w:t>
            </w:r>
          </w:p>
        </w:tc>
        <w:tc>
          <w:tcPr>
            <w:tcW w:w="2742" w:type="dxa"/>
          </w:tcPr>
          <w:p w14:paraId="55C90C1B" w14:textId="77777777" w:rsidR="007B59CC" w:rsidRPr="00A10003" w:rsidRDefault="007B59CC" w:rsidP="00665ECE">
            <w:pPr>
              <w:pStyle w:val="TableTextMS"/>
            </w:pPr>
          </w:p>
        </w:tc>
        <w:tc>
          <w:tcPr>
            <w:tcW w:w="1365" w:type="dxa"/>
          </w:tcPr>
          <w:p w14:paraId="1CE2537C" w14:textId="77777777" w:rsidR="007B59CC" w:rsidRDefault="007B59CC" w:rsidP="005E5835">
            <w:pPr>
              <w:pStyle w:val="TableTextMS"/>
            </w:pPr>
          </w:p>
        </w:tc>
        <w:tc>
          <w:tcPr>
            <w:tcW w:w="1283" w:type="dxa"/>
          </w:tcPr>
          <w:p w14:paraId="31A97033" w14:textId="77777777" w:rsidR="007B59CC" w:rsidRDefault="007B59CC" w:rsidP="005E5835">
            <w:pPr>
              <w:pStyle w:val="TableTextMS"/>
            </w:pPr>
          </w:p>
        </w:tc>
        <w:tc>
          <w:tcPr>
            <w:tcW w:w="1114" w:type="dxa"/>
          </w:tcPr>
          <w:p w14:paraId="4C421830" w14:textId="77777777" w:rsidR="007B59CC" w:rsidRDefault="007B59CC" w:rsidP="005E5835">
            <w:pPr>
              <w:pStyle w:val="TableTextMS"/>
            </w:pPr>
          </w:p>
        </w:tc>
        <w:tc>
          <w:tcPr>
            <w:tcW w:w="1664" w:type="dxa"/>
          </w:tcPr>
          <w:p w14:paraId="1EA6C41A" w14:textId="71EB269F" w:rsidR="007B59CC" w:rsidRDefault="00332B8E" w:rsidP="005E5835">
            <w:pPr>
              <w:pStyle w:val="TableTextMS"/>
            </w:pPr>
            <w:r>
              <w:t xml:space="preserve">Pre-production and Production </w:t>
            </w:r>
          </w:p>
        </w:tc>
      </w:tr>
      <w:tr w:rsidR="00332B8E" w:rsidRPr="00A10003" w14:paraId="070F4D83" w14:textId="77777777" w:rsidTr="005E5835">
        <w:tc>
          <w:tcPr>
            <w:tcW w:w="1270" w:type="dxa"/>
          </w:tcPr>
          <w:p w14:paraId="55ACA8FF" w14:textId="3C18832B" w:rsidR="00332B8E" w:rsidRDefault="00332B8E" w:rsidP="005E5835">
            <w:pPr>
              <w:pStyle w:val="TableTextMS"/>
            </w:pPr>
            <w:r>
              <w:t xml:space="preserve">User Acceptance Testing </w:t>
            </w:r>
          </w:p>
        </w:tc>
        <w:tc>
          <w:tcPr>
            <w:tcW w:w="2742" w:type="dxa"/>
          </w:tcPr>
          <w:p w14:paraId="5BDC127B" w14:textId="77777777" w:rsidR="00332B8E" w:rsidRPr="00A10003" w:rsidRDefault="00332B8E" w:rsidP="00665ECE">
            <w:pPr>
              <w:pStyle w:val="TableTextMS"/>
            </w:pPr>
          </w:p>
        </w:tc>
        <w:tc>
          <w:tcPr>
            <w:tcW w:w="1365" w:type="dxa"/>
          </w:tcPr>
          <w:p w14:paraId="24BDDC57" w14:textId="48E8E505" w:rsidR="00332B8E" w:rsidRDefault="00332B8E" w:rsidP="005E5835">
            <w:pPr>
              <w:pStyle w:val="TableTextMS"/>
            </w:pPr>
            <w:del w:id="282" w:author="Aniruddha Bapat" w:date="2020-01-20T14:20:00Z">
              <w:r w:rsidDel="003B0E05">
                <w:delText>Honeywell</w:delText>
              </w:r>
            </w:del>
            <w:ins w:id="283" w:author="Aniruddha Bapat" w:date="2020-01-20T14:20:00Z">
              <w:r w:rsidR="003B0E05">
                <w:t>Customer</w:t>
              </w:r>
            </w:ins>
          </w:p>
        </w:tc>
        <w:tc>
          <w:tcPr>
            <w:tcW w:w="1283" w:type="dxa"/>
          </w:tcPr>
          <w:p w14:paraId="22BABF69" w14:textId="29A6DA64" w:rsidR="00332B8E" w:rsidRDefault="00332B8E" w:rsidP="005E5835">
            <w:pPr>
              <w:pStyle w:val="TableTextMS"/>
            </w:pPr>
            <w:del w:id="284" w:author="Aniruddha Bapat" w:date="2020-01-20T14:20:00Z">
              <w:r w:rsidDel="003B0E05">
                <w:delText>Honeywell</w:delText>
              </w:r>
            </w:del>
            <w:ins w:id="285" w:author="Aniruddha Bapat" w:date="2020-01-20T14:20:00Z">
              <w:r w:rsidR="003B0E05">
                <w:t>Customer</w:t>
              </w:r>
            </w:ins>
            <w:r>
              <w:t xml:space="preserve"> with Microsoft Support</w:t>
            </w:r>
          </w:p>
        </w:tc>
        <w:tc>
          <w:tcPr>
            <w:tcW w:w="1114" w:type="dxa"/>
          </w:tcPr>
          <w:p w14:paraId="714DF5C2" w14:textId="4CF235DF" w:rsidR="00332B8E" w:rsidRDefault="00332B8E" w:rsidP="005E5835">
            <w:pPr>
              <w:pStyle w:val="TableTextMS"/>
            </w:pPr>
            <w:r>
              <w:t xml:space="preserve">Microsoft </w:t>
            </w:r>
          </w:p>
        </w:tc>
        <w:tc>
          <w:tcPr>
            <w:tcW w:w="1664" w:type="dxa"/>
          </w:tcPr>
          <w:p w14:paraId="56DA12C7" w14:textId="4B4A5DE3" w:rsidR="00332B8E" w:rsidRDefault="00332B8E" w:rsidP="005E5835">
            <w:pPr>
              <w:pStyle w:val="TableTextMS"/>
            </w:pPr>
            <w:r>
              <w:t xml:space="preserve">Production </w:t>
            </w:r>
          </w:p>
        </w:tc>
      </w:tr>
    </w:tbl>
    <w:p w14:paraId="732D63FC" w14:textId="77777777" w:rsidR="00506F36" w:rsidRDefault="00506F36" w:rsidP="00506F36"/>
    <w:p w14:paraId="6736219E" w14:textId="77777777" w:rsidR="00B50C07" w:rsidRDefault="00B50C07" w:rsidP="00B50C07">
      <w:pPr>
        <w:pStyle w:val="Heading1Numbered"/>
        <w:pageBreakBefore w:val="0"/>
      </w:pPr>
      <w:bookmarkStart w:id="286" w:name="_Toc431823522"/>
      <w:r>
        <w:t>Implementation Oversight Quality Assurance</w:t>
      </w:r>
      <w:bookmarkEnd w:id="286"/>
      <w:r>
        <w:t xml:space="preserve"> </w:t>
      </w:r>
    </w:p>
    <w:p w14:paraId="7F1442A5" w14:textId="7CBE2778" w:rsidR="00B50C07" w:rsidRDefault="00B50C07" w:rsidP="00B25D41">
      <w:pPr>
        <w:pStyle w:val="BodyMS"/>
      </w:pPr>
      <w:r w:rsidRPr="00B50C07">
        <w:t xml:space="preserve">Quality in software delivery extends well beyond quality in design. Even </w:t>
      </w:r>
      <w:r w:rsidR="007C0244">
        <w:t xml:space="preserve">the most </w:t>
      </w:r>
      <w:proofErr w:type="gramStart"/>
      <w:r w:rsidR="007C0244">
        <w:t>well designed</w:t>
      </w:r>
      <w:proofErr w:type="gramEnd"/>
      <w:r w:rsidR="007C0244">
        <w:t xml:space="preserve"> solution</w:t>
      </w:r>
      <w:r w:rsidRPr="00B50C07">
        <w:t xml:space="preserve"> if not implemented with care and</w:t>
      </w:r>
      <w:r w:rsidR="006C7D2F">
        <w:t xml:space="preserve"> adherence to quality standards</w:t>
      </w:r>
      <w:r w:rsidRPr="00B50C07">
        <w:t xml:space="preserve"> can fail to meet requirements and expectations for user experience, security, availability and performance. To reduce risk in solution implementation Microsoft Services recommends establishing a partnership with </w:t>
      </w:r>
      <w:del w:id="287" w:author="Aniruddha Bapat" w:date="2020-01-20T14:20:00Z">
        <w:r w:rsidRPr="00B50C07" w:rsidDel="003B0E05">
          <w:delText>Honeywell</w:delText>
        </w:r>
      </w:del>
      <w:ins w:id="288" w:author="Aniruddha Bapat" w:date="2020-01-20T14:20:00Z">
        <w:r w:rsidR="003B0E05">
          <w:t>Customer</w:t>
        </w:r>
      </w:ins>
      <w:r w:rsidRPr="00B50C07">
        <w:t xml:space="preserve"> architecture and development teams in the oversight and inspection of software delivery and quality assurance processes as they relate to the </w:t>
      </w:r>
      <w:del w:id="289" w:author="Aniruddha Bapat" w:date="2020-01-20T14:20:00Z">
        <w:r w:rsidDel="003B0E05">
          <w:delText>Honeywell</w:delText>
        </w:r>
      </w:del>
      <w:ins w:id="290" w:author="Aniruddha Bapat" w:date="2020-01-20T14:20:00Z">
        <w:r w:rsidR="003B0E05">
          <w:t>Customer</w:t>
        </w:r>
      </w:ins>
      <w:r>
        <w:t xml:space="preserve"> </w:t>
      </w:r>
      <w:del w:id="291" w:author="Aniruddha Bapat" w:date="2020-01-20T14:20:00Z">
        <w:r w:rsidDel="003B0E05">
          <w:delText>DEx</w:delText>
        </w:r>
      </w:del>
      <w:ins w:id="292" w:author="Aniruddha Bapat" w:date="2020-01-20T14:20:00Z">
        <w:r w:rsidR="003B0E05">
          <w:t>DW</w:t>
        </w:r>
      </w:ins>
      <w:r>
        <w:t xml:space="preserve"> </w:t>
      </w:r>
      <w:del w:id="293" w:author="Aniruddha Bapat" w:date="2020-01-20T14:20:00Z">
        <w:r w:rsidDel="00701048">
          <w:delText>DWP</w:delText>
        </w:r>
      </w:del>
      <w:proofErr w:type="spellStart"/>
      <w:ins w:id="294" w:author="Aniruddha Bapat" w:date="2020-01-20T14:20:00Z">
        <w:r w:rsidR="00701048">
          <w:t>DW</w:t>
        </w:r>
      </w:ins>
      <w:proofErr w:type="spellEnd"/>
      <w:r>
        <w:t xml:space="preserve"> project</w:t>
      </w:r>
      <w:r w:rsidRPr="00B50C07">
        <w:t>. Microsoft services will provide subject matter expert(s) in software lifecycle, development and security to assess software development processes and output</w:t>
      </w:r>
      <w:r w:rsidR="006C7D2F">
        <w:t>,</w:t>
      </w:r>
      <w:r w:rsidRPr="00B50C07">
        <w:t xml:space="preserve"> and will provide </w:t>
      </w:r>
      <w:del w:id="295" w:author="Aniruddha Bapat" w:date="2020-01-20T14:20:00Z">
        <w:r w:rsidRPr="00B50C07" w:rsidDel="003B0E05">
          <w:delText>Honeywell</w:delText>
        </w:r>
      </w:del>
      <w:ins w:id="296" w:author="Aniruddha Bapat" w:date="2020-01-20T14:20:00Z">
        <w:r w:rsidR="003B0E05">
          <w:t>Customer</w:t>
        </w:r>
      </w:ins>
      <w:r w:rsidRPr="00B50C07">
        <w:t xml:space="preserve"> with findings and remediation recommendations to improve quality in delivery.</w:t>
      </w:r>
    </w:p>
    <w:p w14:paraId="01A4D552" w14:textId="77777777" w:rsidR="00B50C07" w:rsidRDefault="00B50C07" w:rsidP="00B25D41">
      <w:pPr>
        <w:pStyle w:val="BodyMS"/>
      </w:pPr>
    </w:p>
    <w:p w14:paraId="099FC3B6" w14:textId="77777777" w:rsidR="0002716F" w:rsidRDefault="0002716F" w:rsidP="000A7D7E">
      <w:pPr>
        <w:pStyle w:val="Heading2Numbered"/>
      </w:pPr>
      <w:r>
        <w:t>Scope and Approach</w:t>
      </w:r>
    </w:p>
    <w:p w14:paraId="5123C474" w14:textId="6EA44B88" w:rsidR="0002716F" w:rsidRDefault="0002716F" w:rsidP="0002716F">
      <w:pPr>
        <w:pStyle w:val="BodyMS"/>
      </w:pPr>
      <w:r>
        <w:t>Key Microsoft activities and timing for the work stream are highlighted in the table below.</w:t>
      </w:r>
    </w:p>
    <w:p w14:paraId="64347DD7" w14:textId="10514132" w:rsidR="0002716F" w:rsidRDefault="0002716F" w:rsidP="0002716F">
      <w:pPr>
        <w:pStyle w:val="TableCaption"/>
      </w:pPr>
      <w:r w:rsidRPr="006C5985">
        <w:t xml:space="preserve">Table </w:t>
      </w:r>
      <w:r>
        <w:fldChar w:fldCharType="begin"/>
      </w:r>
      <w:r>
        <w:instrText xml:space="preserve"> SEQ Table \* ARABIC </w:instrText>
      </w:r>
      <w:r>
        <w:fldChar w:fldCharType="separate"/>
      </w:r>
      <w:r w:rsidR="00EB55DC">
        <w:t>7</w:t>
      </w:r>
      <w:r>
        <w:fldChar w:fldCharType="end"/>
      </w:r>
      <w:r w:rsidRPr="006C5985">
        <w:t xml:space="preserve">: </w:t>
      </w:r>
      <w:r>
        <w:t>Scope and Approach</w:t>
      </w:r>
    </w:p>
    <w:tbl>
      <w:tblPr>
        <w:tblStyle w:val="TableGrid"/>
        <w:tblW w:w="0" w:type="auto"/>
        <w:tblLook w:val="04A0" w:firstRow="1" w:lastRow="0" w:firstColumn="1" w:lastColumn="0" w:noHBand="0" w:noVBand="1"/>
      </w:tblPr>
      <w:tblGrid>
        <w:gridCol w:w="3021"/>
        <w:gridCol w:w="4527"/>
        <w:gridCol w:w="1812"/>
      </w:tblGrid>
      <w:tr w:rsidR="0002716F" w14:paraId="574D5AE1" w14:textId="77777777" w:rsidTr="0002716F">
        <w:trPr>
          <w:cnfStyle w:val="100000000000" w:firstRow="1" w:lastRow="0" w:firstColumn="0" w:lastColumn="0" w:oddVBand="0" w:evenVBand="0" w:oddHBand="0" w:evenHBand="0" w:firstRowFirstColumn="0" w:firstRowLastColumn="0" w:lastRowFirstColumn="0" w:lastRowLastColumn="0"/>
        </w:trPr>
        <w:tc>
          <w:tcPr>
            <w:tcW w:w="3120" w:type="dxa"/>
          </w:tcPr>
          <w:p w14:paraId="4CCC89EE" w14:textId="77777777" w:rsidR="0002716F" w:rsidRDefault="0002716F" w:rsidP="0002716F">
            <w:pPr>
              <w:pStyle w:val="TableHeadingMS"/>
            </w:pPr>
            <w:r>
              <w:t>Activity</w:t>
            </w:r>
          </w:p>
        </w:tc>
        <w:tc>
          <w:tcPr>
            <w:tcW w:w="4710" w:type="dxa"/>
          </w:tcPr>
          <w:p w14:paraId="5DD44DB8" w14:textId="77777777" w:rsidR="0002716F" w:rsidRDefault="0002716F" w:rsidP="0002716F">
            <w:pPr>
              <w:pStyle w:val="TableHeadingMS"/>
            </w:pPr>
            <w:r>
              <w:t>Description</w:t>
            </w:r>
          </w:p>
        </w:tc>
        <w:tc>
          <w:tcPr>
            <w:tcW w:w="1530" w:type="dxa"/>
          </w:tcPr>
          <w:p w14:paraId="34B67904" w14:textId="77777777" w:rsidR="0002716F" w:rsidRDefault="0002716F" w:rsidP="0002716F">
            <w:pPr>
              <w:pStyle w:val="TableHeadingMS"/>
            </w:pPr>
            <w:r>
              <w:t>Target Week(s)</w:t>
            </w:r>
          </w:p>
        </w:tc>
      </w:tr>
      <w:tr w:rsidR="0002716F" w14:paraId="1FE609E1" w14:textId="77777777" w:rsidTr="0002716F">
        <w:tc>
          <w:tcPr>
            <w:tcW w:w="3120" w:type="dxa"/>
          </w:tcPr>
          <w:p w14:paraId="4DA44E11" w14:textId="170033EE" w:rsidR="0002716F" w:rsidRDefault="0002716F" w:rsidP="00BD2B38">
            <w:pPr>
              <w:pStyle w:val="TableTextMS"/>
            </w:pPr>
            <w:r>
              <w:t xml:space="preserve">Sprint </w:t>
            </w:r>
            <w:r w:rsidR="00BD2B38">
              <w:t xml:space="preserve">logical </w:t>
            </w:r>
            <w:r>
              <w:t xml:space="preserve">design </w:t>
            </w:r>
          </w:p>
        </w:tc>
        <w:tc>
          <w:tcPr>
            <w:tcW w:w="4710" w:type="dxa"/>
          </w:tcPr>
          <w:p w14:paraId="59A9248D" w14:textId="77777777" w:rsidR="0002716F" w:rsidRDefault="0002716F" w:rsidP="0002716F">
            <w:pPr>
              <w:pStyle w:val="TableBullet1MS"/>
              <w:numPr>
                <w:ilvl w:val="0"/>
                <w:numId w:val="0"/>
              </w:numPr>
            </w:pPr>
            <w:r>
              <w:t xml:space="preserve">Creation of logical design artifacts in the form of whiteboard sketches, Visio drawings or other applicable document forms which illustrate the recommended approach to implement features planned in the current development sprint. </w:t>
            </w:r>
          </w:p>
          <w:p w14:paraId="77070B41" w14:textId="77777777" w:rsidR="0002716F" w:rsidRDefault="0002716F" w:rsidP="0002716F">
            <w:pPr>
              <w:pStyle w:val="TableBullet1MS"/>
              <w:numPr>
                <w:ilvl w:val="0"/>
                <w:numId w:val="0"/>
              </w:numPr>
            </w:pPr>
          </w:p>
          <w:p w14:paraId="1EC7CFF7" w14:textId="77777777" w:rsidR="0002716F" w:rsidRDefault="0002716F" w:rsidP="0002716F">
            <w:pPr>
              <w:pStyle w:val="TableBullet1MS"/>
              <w:numPr>
                <w:ilvl w:val="0"/>
                <w:numId w:val="0"/>
              </w:numPr>
            </w:pPr>
            <w:r>
              <w:t>Note that design documentation is not physical design, nor is it a detailed</w:t>
            </w:r>
            <w:r w:rsidR="00BD2B38">
              <w:t>,</w:t>
            </w:r>
            <w:r>
              <w:t xml:space="preserve"> code level “how to” implementation guide. The logical design documentation will assume the reader and implementation team have experience in building SharePoint Online and Azure Solutions. </w:t>
            </w:r>
          </w:p>
          <w:p w14:paraId="047F60BB" w14:textId="77777777" w:rsidR="00BD2B38" w:rsidRDefault="00BD2B38" w:rsidP="0002716F">
            <w:pPr>
              <w:pStyle w:val="TableBullet1MS"/>
              <w:numPr>
                <w:ilvl w:val="0"/>
                <w:numId w:val="0"/>
              </w:numPr>
            </w:pPr>
          </w:p>
          <w:p w14:paraId="3353C455" w14:textId="789FC139" w:rsidR="00BD2B38" w:rsidRPr="00317E11" w:rsidRDefault="00BD2B38" w:rsidP="0002716F">
            <w:pPr>
              <w:pStyle w:val="TableBullet1MS"/>
              <w:numPr>
                <w:ilvl w:val="0"/>
                <w:numId w:val="0"/>
              </w:numPr>
            </w:pPr>
            <w:r>
              <w:t>Time-boxed to up to 40hrs in duration at the beginning of each development sprint.</w:t>
            </w:r>
          </w:p>
        </w:tc>
        <w:tc>
          <w:tcPr>
            <w:tcW w:w="1530" w:type="dxa"/>
          </w:tcPr>
          <w:p w14:paraId="57695C1D" w14:textId="77777777" w:rsidR="0002716F" w:rsidRDefault="0002716F" w:rsidP="0002716F">
            <w:pPr>
              <w:pStyle w:val="TableTextMS"/>
            </w:pPr>
            <w:r>
              <w:t>At the beginning of each development sprint</w:t>
            </w:r>
          </w:p>
          <w:p w14:paraId="032D6DC8" w14:textId="77777777" w:rsidR="0002716F" w:rsidRDefault="0002716F" w:rsidP="0002716F">
            <w:pPr>
              <w:pStyle w:val="TableTextMS"/>
            </w:pPr>
          </w:p>
          <w:p w14:paraId="2F9FC8C5" w14:textId="2413B336" w:rsidR="0002716F" w:rsidRDefault="0002716F" w:rsidP="0002716F">
            <w:pPr>
              <w:pStyle w:val="TableTextMS"/>
            </w:pPr>
            <w:r>
              <w:t xml:space="preserve"> Week 12, 16, 19, and 23 assuming (4) </w:t>
            </w:r>
            <w:proofErr w:type="gramStart"/>
            <w:r>
              <w:t>4 week</w:t>
            </w:r>
            <w:proofErr w:type="gramEnd"/>
            <w:r>
              <w:t xml:space="preserve"> sprints </w:t>
            </w:r>
          </w:p>
        </w:tc>
      </w:tr>
      <w:tr w:rsidR="0002716F" w14:paraId="0FE7DE4C" w14:textId="77777777" w:rsidTr="0002716F">
        <w:tc>
          <w:tcPr>
            <w:tcW w:w="3120" w:type="dxa"/>
          </w:tcPr>
          <w:p w14:paraId="5715CE2F" w14:textId="549A8DF3" w:rsidR="0002716F" w:rsidRDefault="00BD2B38" w:rsidP="0002716F">
            <w:pPr>
              <w:pStyle w:val="TableTextMS"/>
            </w:pPr>
            <w:r>
              <w:t xml:space="preserve">Implementation Quality Review </w:t>
            </w:r>
          </w:p>
        </w:tc>
        <w:tc>
          <w:tcPr>
            <w:tcW w:w="4710" w:type="dxa"/>
          </w:tcPr>
          <w:p w14:paraId="5CFF6B34" w14:textId="77777777" w:rsidR="0002716F" w:rsidRDefault="00BD2B38" w:rsidP="00BD2B38">
            <w:pPr>
              <w:pStyle w:val="TableTextMS"/>
            </w:pPr>
            <w:r>
              <w:t xml:space="preserve">Review of sprint physical designs, code artifacts and/or other IP produced by the implementation teams to assess the following: </w:t>
            </w:r>
          </w:p>
          <w:p w14:paraId="146AA0F6" w14:textId="77777777" w:rsidR="00BD2B38" w:rsidRDefault="00BD2B38" w:rsidP="00BD2B38">
            <w:pPr>
              <w:pStyle w:val="TableBullet1MS"/>
            </w:pPr>
            <w:r>
              <w:t xml:space="preserve">Design adherence </w:t>
            </w:r>
          </w:p>
          <w:p w14:paraId="7D549246" w14:textId="77777777" w:rsidR="00BD2B38" w:rsidRDefault="00BD2B38" w:rsidP="00BD2B38">
            <w:pPr>
              <w:pStyle w:val="TableBullet1MS"/>
            </w:pPr>
            <w:r>
              <w:t xml:space="preserve">Source Code Quality </w:t>
            </w:r>
          </w:p>
          <w:p w14:paraId="5956475A" w14:textId="77777777" w:rsidR="00BD2B38" w:rsidRDefault="00BD2B38" w:rsidP="00BD2B38">
            <w:pPr>
              <w:pStyle w:val="TableBullet1MS"/>
            </w:pPr>
            <w:r>
              <w:t xml:space="preserve">Security </w:t>
            </w:r>
          </w:p>
          <w:p w14:paraId="767810FA" w14:textId="77777777" w:rsidR="00BD2B38" w:rsidRDefault="00BD2B38" w:rsidP="00BD2B38">
            <w:pPr>
              <w:pStyle w:val="TableBullet1MS"/>
            </w:pPr>
            <w:r>
              <w:t>Supportability</w:t>
            </w:r>
          </w:p>
          <w:p w14:paraId="38DE8703" w14:textId="77777777" w:rsidR="00BD2B38" w:rsidRDefault="00BD2B38" w:rsidP="00BD2B38">
            <w:pPr>
              <w:pStyle w:val="TableBullet1MS"/>
            </w:pPr>
            <w:r>
              <w:t xml:space="preserve">Operability </w:t>
            </w:r>
          </w:p>
          <w:p w14:paraId="3AB4B6D0" w14:textId="77777777" w:rsidR="00BD2B38" w:rsidRDefault="00BD2B38" w:rsidP="00BD2B38">
            <w:pPr>
              <w:pStyle w:val="TableBullet1MS"/>
            </w:pPr>
            <w:r>
              <w:t xml:space="preserve">Performance </w:t>
            </w:r>
          </w:p>
          <w:p w14:paraId="0C7EBCA0" w14:textId="4D4528FC" w:rsidR="00BD2B38" w:rsidRDefault="00BD2B38" w:rsidP="00BD2B38">
            <w:pPr>
              <w:pStyle w:val="TableBullet1MS"/>
            </w:pPr>
            <w:r>
              <w:t xml:space="preserve">Scalability </w:t>
            </w:r>
          </w:p>
        </w:tc>
        <w:tc>
          <w:tcPr>
            <w:tcW w:w="1530" w:type="dxa"/>
          </w:tcPr>
          <w:p w14:paraId="2E051CFB" w14:textId="1D205888" w:rsidR="00BD2B38" w:rsidRDefault="00BD2B38" w:rsidP="0002716F">
            <w:pPr>
              <w:pStyle w:val="TableTextMS"/>
            </w:pPr>
            <w:r>
              <w:t>Throughout each development sprint:</w:t>
            </w:r>
          </w:p>
          <w:p w14:paraId="2076DB55" w14:textId="77777777" w:rsidR="00BD2B38" w:rsidRDefault="00BD2B38" w:rsidP="0002716F">
            <w:pPr>
              <w:pStyle w:val="TableTextMS"/>
            </w:pPr>
          </w:p>
          <w:p w14:paraId="6BB0E93B" w14:textId="1A75A344" w:rsidR="0002716F" w:rsidRDefault="00BD2B38" w:rsidP="0002716F">
            <w:pPr>
              <w:pStyle w:val="TableTextMS"/>
            </w:pPr>
            <w:r>
              <w:t>Weeks 12-15</w:t>
            </w:r>
          </w:p>
          <w:p w14:paraId="72455B5F" w14:textId="77777777" w:rsidR="00BD2B38" w:rsidRDefault="00BD2B38" w:rsidP="0002716F">
            <w:pPr>
              <w:pStyle w:val="TableTextMS"/>
            </w:pPr>
            <w:r>
              <w:t>Weeks 16-19</w:t>
            </w:r>
          </w:p>
          <w:p w14:paraId="304B5124" w14:textId="77777777" w:rsidR="00BD2B38" w:rsidRDefault="00BD2B38" w:rsidP="0002716F">
            <w:pPr>
              <w:pStyle w:val="TableTextMS"/>
            </w:pPr>
            <w:r>
              <w:t>Weeks 19-23</w:t>
            </w:r>
          </w:p>
          <w:p w14:paraId="75170A02" w14:textId="6CD65BFE" w:rsidR="00BD2B38" w:rsidRDefault="00BD2B38" w:rsidP="0002716F">
            <w:pPr>
              <w:pStyle w:val="TableTextMS"/>
            </w:pPr>
            <w:r>
              <w:t xml:space="preserve">Weeks 23-27 </w:t>
            </w:r>
          </w:p>
        </w:tc>
      </w:tr>
      <w:tr w:rsidR="00507EB9" w14:paraId="5477CC1D" w14:textId="77777777" w:rsidTr="0002716F">
        <w:tc>
          <w:tcPr>
            <w:tcW w:w="3120" w:type="dxa"/>
          </w:tcPr>
          <w:p w14:paraId="2C8FFE3A" w14:textId="636D923C" w:rsidR="00507EB9" w:rsidRDefault="00507EB9" w:rsidP="00507EB9">
            <w:pPr>
              <w:pStyle w:val="TableTextMS"/>
            </w:pPr>
            <w:r>
              <w:t xml:space="preserve">Implementation Oversight </w:t>
            </w:r>
          </w:p>
        </w:tc>
        <w:tc>
          <w:tcPr>
            <w:tcW w:w="4710" w:type="dxa"/>
          </w:tcPr>
          <w:p w14:paraId="58242385" w14:textId="77777777" w:rsidR="00507EB9" w:rsidRDefault="00507EB9" w:rsidP="0002716F">
            <w:pPr>
              <w:pStyle w:val="TableTextMS"/>
            </w:pPr>
            <w:r>
              <w:t>Provide subject matter expertise in the form of Q&amp;A, informal communication and whiteboarding in the following areas:</w:t>
            </w:r>
          </w:p>
          <w:p w14:paraId="36AA97FF" w14:textId="77777777" w:rsidR="00507EB9" w:rsidRDefault="00507EB9" w:rsidP="00507EB9">
            <w:pPr>
              <w:pStyle w:val="TableBullet1MS"/>
            </w:pPr>
            <w:r>
              <w:t>SharePoint Online Extensibility</w:t>
            </w:r>
          </w:p>
          <w:p w14:paraId="1FDAAEA6" w14:textId="77777777" w:rsidR="00507EB9" w:rsidRDefault="00507EB9" w:rsidP="00507EB9">
            <w:pPr>
              <w:pStyle w:val="TableBullet1MS"/>
            </w:pPr>
            <w:r>
              <w:t xml:space="preserve">Client UI implementation </w:t>
            </w:r>
          </w:p>
          <w:p w14:paraId="513F2B5D" w14:textId="2089C5AD" w:rsidR="00507EB9" w:rsidRDefault="00507EB9" w:rsidP="00507EB9">
            <w:pPr>
              <w:pStyle w:val="TableBullet1MS"/>
            </w:pPr>
            <w:r>
              <w:t xml:space="preserve">Azure Cloud Application and Integration architecture  </w:t>
            </w:r>
          </w:p>
          <w:p w14:paraId="221F7C54" w14:textId="77777777" w:rsidR="00507EB9" w:rsidRDefault="00507EB9" w:rsidP="00507EB9">
            <w:pPr>
              <w:pStyle w:val="TableBullet1MS"/>
            </w:pPr>
            <w:r>
              <w:t>Cloud/On-Premises Integration</w:t>
            </w:r>
          </w:p>
          <w:p w14:paraId="2B18B33D" w14:textId="71AE6112" w:rsidR="00507EB9" w:rsidRDefault="00507EB9" w:rsidP="00507EB9">
            <w:pPr>
              <w:pStyle w:val="TableBullet1MS"/>
            </w:pPr>
            <w:r>
              <w:t xml:space="preserve">Hybrid SharePoint Search   </w:t>
            </w:r>
          </w:p>
        </w:tc>
        <w:tc>
          <w:tcPr>
            <w:tcW w:w="1530" w:type="dxa"/>
          </w:tcPr>
          <w:p w14:paraId="4406F0A0" w14:textId="77777777" w:rsidR="00507EB9" w:rsidRDefault="00507EB9" w:rsidP="00507EB9">
            <w:pPr>
              <w:pStyle w:val="TableTextMS"/>
            </w:pPr>
            <w:r>
              <w:t>Throughout each development sprint:</w:t>
            </w:r>
          </w:p>
          <w:p w14:paraId="5949F906" w14:textId="77777777" w:rsidR="00507EB9" w:rsidRDefault="00507EB9" w:rsidP="00507EB9">
            <w:pPr>
              <w:pStyle w:val="TableTextMS"/>
            </w:pPr>
          </w:p>
          <w:p w14:paraId="05E33F4A" w14:textId="77777777" w:rsidR="00507EB9" w:rsidRDefault="00507EB9" w:rsidP="00507EB9">
            <w:pPr>
              <w:pStyle w:val="TableTextMS"/>
            </w:pPr>
            <w:r>
              <w:t>Weeks 12-15</w:t>
            </w:r>
          </w:p>
          <w:p w14:paraId="79FFA0C4" w14:textId="77777777" w:rsidR="00507EB9" w:rsidRDefault="00507EB9" w:rsidP="00507EB9">
            <w:pPr>
              <w:pStyle w:val="TableTextMS"/>
            </w:pPr>
            <w:r>
              <w:t>Weeks 16-19</w:t>
            </w:r>
          </w:p>
          <w:p w14:paraId="5EC789D2" w14:textId="77777777" w:rsidR="00507EB9" w:rsidRDefault="00507EB9" w:rsidP="00507EB9">
            <w:pPr>
              <w:pStyle w:val="TableTextMS"/>
            </w:pPr>
            <w:r>
              <w:t>Weeks 19-23</w:t>
            </w:r>
          </w:p>
          <w:p w14:paraId="6DA0FF87" w14:textId="27FF18A1" w:rsidR="00507EB9" w:rsidRDefault="00507EB9" w:rsidP="00507EB9">
            <w:pPr>
              <w:pStyle w:val="TableTextMS"/>
            </w:pPr>
            <w:r>
              <w:t>Weeks 23-27</w:t>
            </w:r>
          </w:p>
        </w:tc>
      </w:tr>
      <w:tr w:rsidR="0002716F" w14:paraId="2768B4B5" w14:textId="77777777" w:rsidTr="0002716F">
        <w:tc>
          <w:tcPr>
            <w:tcW w:w="3120" w:type="dxa"/>
          </w:tcPr>
          <w:p w14:paraId="4D47CEEB" w14:textId="0777D419" w:rsidR="0002716F" w:rsidRDefault="00BD2B38" w:rsidP="0002716F">
            <w:pPr>
              <w:pStyle w:val="TableTextMS"/>
            </w:pPr>
            <w:r>
              <w:t xml:space="preserve">Test Quality Review </w:t>
            </w:r>
          </w:p>
        </w:tc>
        <w:tc>
          <w:tcPr>
            <w:tcW w:w="4710" w:type="dxa"/>
          </w:tcPr>
          <w:p w14:paraId="5626CFD0" w14:textId="77777777" w:rsidR="00BD2B38" w:rsidRDefault="00BD2B38" w:rsidP="0002716F">
            <w:pPr>
              <w:pStyle w:val="TableTextMS"/>
            </w:pPr>
            <w:r>
              <w:t xml:space="preserve">Review of test plans, test cases, test execution and test results to assess quality of testing and quality assurance processes during build. </w:t>
            </w:r>
          </w:p>
          <w:p w14:paraId="5D6453A6" w14:textId="77777777" w:rsidR="0002716F" w:rsidRDefault="00BD2B38" w:rsidP="0002716F">
            <w:pPr>
              <w:pStyle w:val="TableTextMS"/>
            </w:pPr>
            <w:r>
              <w:t>Assessment includes:</w:t>
            </w:r>
          </w:p>
          <w:p w14:paraId="78504CDF" w14:textId="77777777" w:rsidR="00BD2B38" w:rsidRDefault="00BD2B38" w:rsidP="00BD2B38">
            <w:pPr>
              <w:pStyle w:val="TableBullet1MS"/>
            </w:pPr>
            <w:r>
              <w:t xml:space="preserve">Unit Testing </w:t>
            </w:r>
          </w:p>
          <w:p w14:paraId="40E40373" w14:textId="77777777" w:rsidR="00BD2B38" w:rsidRDefault="00BD2B38" w:rsidP="00BD2B38">
            <w:pPr>
              <w:pStyle w:val="TableBullet1MS"/>
            </w:pPr>
            <w:r>
              <w:t xml:space="preserve">Code Coverage </w:t>
            </w:r>
          </w:p>
          <w:p w14:paraId="7F6D8084" w14:textId="77777777" w:rsidR="00BD2B38" w:rsidRDefault="00BD2B38" w:rsidP="00BD2B38">
            <w:pPr>
              <w:pStyle w:val="TableBullet1MS"/>
            </w:pPr>
            <w:r>
              <w:t>Functional Testing</w:t>
            </w:r>
          </w:p>
          <w:p w14:paraId="591C7B3F" w14:textId="0E20CBA0" w:rsidR="00BD2B38" w:rsidRDefault="00BD2B38" w:rsidP="00BD2B38">
            <w:pPr>
              <w:pStyle w:val="TableBullet1MS"/>
            </w:pPr>
            <w:r>
              <w:t xml:space="preserve">Integration Testing  </w:t>
            </w:r>
          </w:p>
          <w:p w14:paraId="2A5B1560" w14:textId="057BAC32" w:rsidR="00BD2B38" w:rsidRDefault="00BD2B38" w:rsidP="00BD2B38">
            <w:pPr>
              <w:pStyle w:val="TableBullet1MS"/>
            </w:pPr>
            <w:r>
              <w:t xml:space="preserve">Performance and Scalability testing </w:t>
            </w:r>
          </w:p>
        </w:tc>
        <w:tc>
          <w:tcPr>
            <w:tcW w:w="1530" w:type="dxa"/>
          </w:tcPr>
          <w:p w14:paraId="0550A468" w14:textId="77777777" w:rsidR="00BD2B38" w:rsidRDefault="00BD2B38" w:rsidP="00BD2B38">
            <w:pPr>
              <w:pStyle w:val="TableTextMS"/>
            </w:pPr>
            <w:r>
              <w:t>Throughout each development sprint:</w:t>
            </w:r>
          </w:p>
          <w:p w14:paraId="01BFE295" w14:textId="77777777" w:rsidR="00BD2B38" w:rsidRDefault="00BD2B38" w:rsidP="00BD2B38">
            <w:pPr>
              <w:pStyle w:val="TableTextMS"/>
            </w:pPr>
          </w:p>
          <w:p w14:paraId="39641578" w14:textId="77777777" w:rsidR="00BD2B38" w:rsidRDefault="00BD2B38" w:rsidP="00BD2B38">
            <w:pPr>
              <w:pStyle w:val="TableTextMS"/>
            </w:pPr>
            <w:r>
              <w:t>Weeks 12-15</w:t>
            </w:r>
          </w:p>
          <w:p w14:paraId="4F985DEF" w14:textId="77777777" w:rsidR="00BD2B38" w:rsidRDefault="00BD2B38" w:rsidP="00BD2B38">
            <w:pPr>
              <w:pStyle w:val="TableTextMS"/>
            </w:pPr>
            <w:r>
              <w:t>Weeks 16-19</w:t>
            </w:r>
          </w:p>
          <w:p w14:paraId="2358734A" w14:textId="77777777" w:rsidR="00BD2B38" w:rsidRDefault="00BD2B38" w:rsidP="00BD2B38">
            <w:pPr>
              <w:pStyle w:val="TableTextMS"/>
            </w:pPr>
            <w:r>
              <w:t>Weeks 19-23</w:t>
            </w:r>
          </w:p>
          <w:p w14:paraId="70BD4E56" w14:textId="77777777" w:rsidR="0002716F" w:rsidRDefault="00BD2B38" w:rsidP="00BD2B38">
            <w:pPr>
              <w:pStyle w:val="TableTextMS"/>
            </w:pPr>
            <w:r>
              <w:t>Weeks 23-27</w:t>
            </w:r>
          </w:p>
          <w:p w14:paraId="3FAE9D5A" w14:textId="77777777" w:rsidR="00507EB9" w:rsidRDefault="00507EB9" w:rsidP="00BD2B38">
            <w:pPr>
              <w:pStyle w:val="TableTextMS"/>
            </w:pPr>
          </w:p>
          <w:p w14:paraId="034FCC99" w14:textId="15FA10D9" w:rsidR="00507EB9" w:rsidRDefault="00507EB9" w:rsidP="00BD2B38">
            <w:pPr>
              <w:pStyle w:val="TableTextMS"/>
            </w:pPr>
            <w:r>
              <w:t xml:space="preserve">During the </w:t>
            </w:r>
            <w:proofErr w:type="gramStart"/>
            <w:r>
              <w:t>project  stabilization</w:t>
            </w:r>
            <w:proofErr w:type="gramEnd"/>
            <w:r>
              <w:t xml:space="preserve"> phase as defined by the </w:t>
            </w:r>
            <w:del w:id="297" w:author="Aniruddha Bapat" w:date="2020-01-20T14:20:00Z">
              <w:r w:rsidDel="003B0E05">
                <w:delText>Honeywell</w:delText>
              </w:r>
            </w:del>
            <w:ins w:id="298" w:author="Aniruddha Bapat" w:date="2020-01-20T14:20:00Z">
              <w:r w:rsidR="003B0E05">
                <w:t>Customer</w:t>
              </w:r>
            </w:ins>
            <w:r>
              <w:t xml:space="preserve"> project plan (phase end not to exceed the duration of this statement of work) </w:t>
            </w:r>
          </w:p>
        </w:tc>
      </w:tr>
      <w:tr w:rsidR="0002716F" w14:paraId="5DAF2F9D" w14:textId="77777777" w:rsidTr="0002716F">
        <w:tc>
          <w:tcPr>
            <w:tcW w:w="3120" w:type="dxa"/>
          </w:tcPr>
          <w:p w14:paraId="76E9388A" w14:textId="376E6080" w:rsidR="0002716F" w:rsidRDefault="0002716F" w:rsidP="0002716F">
            <w:pPr>
              <w:pStyle w:val="TableTextMS"/>
            </w:pPr>
          </w:p>
        </w:tc>
        <w:tc>
          <w:tcPr>
            <w:tcW w:w="4710" w:type="dxa"/>
          </w:tcPr>
          <w:p w14:paraId="6C2B08D8" w14:textId="46A15CB5" w:rsidR="0002716F" w:rsidRDefault="0002716F" w:rsidP="0002716F">
            <w:pPr>
              <w:pStyle w:val="TableTextMS"/>
            </w:pPr>
          </w:p>
        </w:tc>
        <w:tc>
          <w:tcPr>
            <w:tcW w:w="1530" w:type="dxa"/>
          </w:tcPr>
          <w:p w14:paraId="49FF2EB2" w14:textId="0AF07ABD" w:rsidR="0002716F" w:rsidRDefault="0002716F" w:rsidP="0002716F">
            <w:pPr>
              <w:pStyle w:val="TableTextMS"/>
            </w:pPr>
          </w:p>
        </w:tc>
      </w:tr>
      <w:tr w:rsidR="0002716F" w14:paraId="328582FA" w14:textId="77777777" w:rsidTr="0002716F">
        <w:tc>
          <w:tcPr>
            <w:tcW w:w="3120" w:type="dxa"/>
          </w:tcPr>
          <w:p w14:paraId="24C288C8" w14:textId="563768A7" w:rsidR="0002716F" w:rsidRDefault="0002716F" w:rsidP="0002716F">
            <w:pPr>
              <w:pStyle w:val="TableTextMS"/>
            </w:pPr>
          </w:p>
        </w:tc>
        <w:tc>
          <w:tcPr>
            <w:tcW w:w="4710" w:type="dxa"/>
          </w:tcPr>
          <w:p w14:paraId="7AB7662C" w14:textId="77777777" w:rsidR="0002716F" w:rsidRDefault="0002716F" w:rsidP="0002716F">
            <w:pPr>
              <w:pStyle w:val="TableTextMS"/>
            </w:pPr>
          </w:p>
        </w:tc>
        <w:tc>
          <w:tcPr>
            <w:tcW w:w="1530" w:type="dxa"/>
          </w:tcPr>
          <w:p w14:paraId="68D79BEB" w14:textId="2078D2B0" w:rsidR="0002716F" w:rsidRDefault="0002716F" w:rsidP="0002716F">
            <w:pPr>
              <w:pStyle w:val="TableTextMS"/>
            </w:pPr>
          </w:p>
        </w:tc>
      </w:tr>
      <w:tr w:rsidR="0002716F" w14:paraId="2D78368E" w14:textId="77777777" w:rsidTr="0002716F">
        <w:tc>
          <w:tcPr>
            <w:tcW w:w="3120" w:type="dxa"/>
          </w:tcPr>
          <w:p w14:paraId="46FE8D48" w14:textId="489C32B3" w:rsidR="0002716F" w:rsidRDefault="0002716F" w:rsidP="0002716F">
            <w:pPr>
              <w:pStyle w:val="TableTextMS"/>
            </w:pPr>
          </w:p>
        </w:tc>
        <w:tc>
          <w:tcPr>
            <w:tcW w:w="4710" w:type="dxa"/>
          </w:tcPr>
          <w:p w14:paraId="566579EC" w14:textId="77777777" w:rsidR="0002716F" w:rsidRDefault="0002716F" w:rsidP="0002716F">
            <w:pPr>
              <w:pStyle w:val="TableTextMS"/>
              <w:ind w:left="360"/>
            </w:pPr>
          </w:p>
        </w:tc>
        <w:tc>
          <w:tcPr>
            <w:tcW w:w="1530" w:type="dxa"/>
          </w:tcPr>
          <w:p w14:paraId="0E033E43" w14:textId="26B6A9C8" w:rsidR="0002716F" w:rsidRDefault="0002716F" w:rsidP="0002716F">
            <w:pPr>
              <w:pStyle w:val="TableTextMS"/>
            </w:pPr>
          </w:p>
        </w:tc>
      </w:tr>
      <w:tr w:rsidR="0002716F" w14:paraId="0837DB05" w14:textId="77777777" w:rsidTr="0002716F">
        <w:tc>
          <w:tcPr>
            <w:tcW w:w="3120" w:type="dxa"/>
          </w:tcPr>
          <w:p w14:paraId="77D1B17C" w14:textId="35244824" w:rsidR="0002716F" w:rsidRDefault="0002716F" w:rsidP="0002716F">
            <w:pPr>
              <w:pStyle w:val="TableTextMS"/>
            </w:pPr>
          </w:p>
        </w:tc>
        <w:tc>
          <w:tcPr>
            <w:tcW w:w="4710" w:type="dxa"/>
          </w:tcPr>
          <w:p w14:paraId="4292E253" w14:textId="5EC1353D" w:rsidR="0002716F" w:rsidRDefault="0002716F" w:rsidP="0002716F">
            <w:pPr>
              <w:pStyle w:val="TableTextMS"/>
            </w:pPr>
          </w:p>
        </w:tc>
        <w:tc>
          <w:tcPr>
            <w:tcW w:w="1530" w:type="dxa"/>
          </w:tcPr>
          <w:p w14:paraId="180162CC" w14:textId="7CD6FD52" w:rsidR="0002716F" w:rsidRDefault="0002716F" w:rsidP="0002716F">
            <w:pPr>
              <w:pStyle w:val="TableTextMS"/>
            </w:pPr>
          </w:p>
        </w:tc>
      </w:tr>
    </w:tbl>
    <w:p w14:paraId="61D9F70D" w14:textId="77777777" w:rsidR="0002716F" w:rsidRPr="006C5985" w:rsidRDefault="0002716F" w:rsidP="0002716F">
      <w:pPr>
        <w:pStyle w:val="TableCaption"/>
      </w:pPr>
    </w:p>
    <w:p w14:paraId="7DA19830" w14:textId="3565110A" w:rsidR="00507EB9" w:rsidRDefault="00507EB9" w:rsidP="00507EB9">
      <w:pPr>
        <w:pStyle w:val="Heading3Numbered"/>
        <w:numPr>
          <w:ilvl w:val="2"/>
          <w:numId w:val="43"/>
        </w:numPr>
      </w:pPr>
      <w:del w:id="299" w:author="Aniruddha Bapat" w:date="2020-01-20T14:20:00Z">
        <w:r w:rsidDel="003B0E05">
          <w:delText>Honeywell</w:delText>
        </w:r>
      </w:del>
      <w:ins w:id="300" w:author="Aniruddha Bapat" w:date="2020-01-20T14:20:00Z">
        <w:r w:rsidR="003B0E05">
          <w:t>Customer</w:t>
        </w:r>
      </w:ins>
      <w:r>
        <w:t xml:space="preserve"> Responsibilities</w:t>
      </w:r>
    </w:p>
    <w:p w14:paraId="3B5857E2" w14:textId="014B714F" w:rsidR="00507EB9" w:rsidRDefault="00507EB9" w:rsidP="00507EB9">
      <w:pPr>
        <w:pStyle w:val="BodyMS"/>
      </w:pPr>
      <w:r>
        <w:t xml:space="preserve">Key </w:t>
      </w:r>
      <w:del w:id="301" w:author="Aniruddha Bapat" w:date="2020-01-20T14:20:00Z">
        <w:r w:rsidDel="003B0E05">
          <w:delText>Honeywell</w:delText>
        </w:r>
      </w:del>
      <w:ins w:id="302" w:author="Aniruddha Bapat" w:date="2020-01-20T14:20:00Z">
        <w:r w:rsidR="003B0E05">
          <w:t>Customer</w:t>
        </w:r>
      </w:ins>
      <w:r>
        <w:t xml:space="preserve"> responsibilities for the work stream appear in the table below.</w:t>
      </w:r>
    </w:p>
    <w:p w14:paraId="4730490D" w14:textId="46469633" w:rsidR="00507EB9" w:rsidRPr="006C5985" w:rsidRDefault="00507EB9" w:rsidP="00507EB9">
      <w:pPr>
        <w:pStyle w:val="TableCaption"/>
      </w:pPr>
      <w:r w:rsidRPr="006C5985">
        <w:t xml:space="preserve">Table </w:t>
      </w:r>
      <w:r>
        <w:fldChar w:fldCharType="begin"/>
      </w:r>
      <w:r>
        <w:instrText xml:space="preserve"> SEQ Table \* ARABIC </w:instrText>
      </w:r>
      <w:r>
        <w:fldChar w:fldCharType="separate"/>
      </w:r>
      <w:r w:rsidR="00EB55DC">
        <w:t>8</w:t>
      </w:r>
      <w:r>
        <w:fldChar w:fldCharType="end"/>
      </w:r>
      <w:r w:rsidRPr="006C5985">
        <w:t xml:space="preserve">: </w:t>
      </w:r>
      <w:del w:id="303" w:author="Aniruddha Bapat" w:date="2020-01-20T14:20:00Z">
        <w:r w:rsidDel="003B0E05">
          <w:delText>Honeywell</w:delText>
        </w:r>
      </w:del>
      <w:ins w:id="304" w:author="Aniruddha Bapat" w:date="2020-01-20T14:20:00Z">
        <w:r w:rsidR="003B0E05">
          <w:t>Customer</w:t>
        </w:r>
      </w:ins>
      <w:r>
        <w:t xml:space="preserve"> Responsibilities</w:t>
      </w:r>
    </w:p>
    <w:tbl>
      <w:tblPr>
        <w:tblStyle w:val="TableGrid"/>
        <w:tblW w:w="9450" w:type="dxa"/>
        <w:tblLayout w:type="fixed"/>
        <w:tblLook w:val="04A0" w:firstRow="1" w:lastRow="0" w:firstColumn="1" w:lastColumn="0" w:noHBand="0" w:noVBand="1"/>
      </w:tblPr>
      <w:tblGrid>
        <w:gridCol w:w="7740"/>
        <w:gridCol w:w="1710"/>
      </w:tblGrid>
      <w:tr w:rsidR="00507EB9" w14:paraId="7034C78A" w14:textId="77777777" w:rsidTr="00910A24">
        <w:trPr>
          <w:cnfStyle w:val="100000000000" w:firstRow="1" w:lastRow="0" w:firstColumn="0" w:lastColumn="0" w:oddVBand="0" w:evenVBand="0" w:oddHBand="0" w:evenHBand="0" w:firstRowFirstColumn="0" w:firstRowLastColumn="0" w:lastRowFirstColumn="0" w:lastRowLastColumn="0"/>
          <w:trHeight w:val="242"/>
        </w:trPr>
        <w:tc>
          <w:tcPr>
            <w:tcW w:w="7740" w:type="dxa"/>
          </w:tcPr>
          <w:p w14:paraId="226F4A4C" w14:textId="1CFD0CB4" w:rsidR="00507EB9" w:rsidRDefault="00507EB9" w:rsidP="00910A24">
            <w:pPr>
              <w:pStyle w:val="TableHeadingMS"/>
            </w:pPr>
            <w:del w:id="305" w:author="Aniruddha Bapat" w:date="2020-01-20T14:20:00Z">
              <w:r w:rsidDel="003B0E05">
                <w:delText>Honeywell</w:delText>
              </w:r>
            </w:del>
            <w:ins w:id="306" w:author="Aniruddha Bapat" w:date="2020-01-20T14:20:00Z">
              <w:r w:rsidR="003B0E05">
                <w:t>Customer</w:t>
              </w:r>
            </w:ins>
            <w:r>
              <w:t xml:space="preserve"> Activity </w:t>
            </w:r>
          </w:p>
        </w:tc>
        <w:tc>
          <w:tcPr>
            <w:tcW w:w="1710" w:type="dxa"/>
          </w:tcPr>
          <w:p w14:paraId="2281FF88" w14:textId="77777777" w:rsidR="00507EB9" w:rsidRDefault="00507EB9" w:rsidP="00910A24">
            <w:pPr>
              <w:pStyle w:val="TableHeadingMS"/>
            </w:pPr>
            <w:r>
              <w:t>Required by</w:t>
            </w:r>
          </w:p>
        </w:tc>
      </w:tr>
      <w:tr w:rsidR="00507EB9" w14:paraId="0F73BD44" w14:textId="77777777" w:rsidTr="00910A24">
        <w:tc>
          <w:tcPr>
            <w:tcW w:w="7740" w:type="dxa"/>
          </w:tcPr>
          <w:p w14:paraId="33D7EFBF" w14:textId="0406B68C" w:rsidR="00507EB9" w:rsidRDefault="007626A5" w:rsidP="00910A24">
            <w:pPr>
              <w:pStyle w:val="TableTextMS"/>
            </w:pPr>
            <w:r>
              <w:t>Participate in review of logical designs and review of design assessments</w:t>
            </w:r>
          </w:p>
        </w:tc>
        <w:tc>
          <w:tcPr>
            <w:tcW w:w="1710" w:type="dxa"/>
          </w:tcPr>
          <w:p w14:paraId="7E153A8A" w14:textId="0D1DA118" w:rsidR="00507EB9" w:rsidRDefault="00E814F0" w:rsidP="00910A24">
            <w:pPr>
              <w:pStyle w:val="TableTextMS"/>
            </w:pPr>
            <w:r>
              <w:t xml:space="preserve">At the beginning of each development sprint </w:t>
            </w:r>
          </w:p>
        </w:tc>
      </w:tr>
      <w:tr w:rsidR="00507EB9" w14:paraId="75E928BF" w14:textId="77777777" w:rsidTr="00910A24">
        <w:tc>
          <w:tcPr>
            <w:tcW w:w="7740" w:type="dxa"/>
            <w:tcBorders>
              <w:top w:val="single" w:sz="4" w:space="0" w:color="008AC8"/>
              <w:left w:val="nil"/>
              <w:bottom w:val="single" w:sz="4" w:space="0" w:color="008AC8"/>
              <w:right w:val="nil"/>
            </w:tcBorders>
          </w:tcPr>
          <w:p w14:paraId="66309A5D" w14:textId="5F0A5D73" w:rsidR="00507EB9" w:rsidRDefault="007626A5" w:rsidP="00910A24">
            <w:pPr>
              <w:pStyle w:val="TableTextMS"/>
              <w:rPr>
                <w:rFonts w:eastAsiaTheme="minorEastAsia"/>
              </w:rPr>
            </w:pPr>
            <w:r>
              <w:t xml:space="preserve">Produce source code which </w:t>
            </w:r>
            <w:proofErr w:type="gramStart"/>
            <w:r>
              <w:t>implements  recommended</w:t>
            </w:r>
            <w:proofErr w:type="gramEnd"/>
            <w:r>
              <w:t xml:space="preserve"> designs</w:t>
            </w:r>
          </w:p>
        </w:tc>
        <w:tc>
          <w:tcPr>
            <w:tcW w:w="1710" w:type="dxa"/>
            <w:tcBorders>
              <w:top w:val="single" w:sz="4" w:space="0" w:color="008AC8"/>
              <w:left w:val="nil"/>
              <w:bottom w:val="single" w:sz="4" w:space="0" w:color="008AC8"/>
              <w:right w:val="nil"/>
            </w:tcBorders>
          </w:tcPr>
          <w:p w14:paraId="719ED89E" w14:textId="0FCBE598" w:rsidR="00507EB9" w:rsidRDefault="00E814F0" w:rsidP="00910A24">
            <w:pPr>
              <w:pStyle w:val="TableTextMS"/>
            </w:pPr>
            <w:r>
              <w:t xml:space="preserve">During each development sprint </w:t>
            </w:r>
          </w:p>
        </w:tc>
      </w:tr>
      <w:tr w:rsidR="00507EB9" w14:paraId="77D7B9E2" w14:textId="77777777" w:rsidTr="00910A24">
        <w:tc>
          <w:tcPr>
            <w:tcW w:w="7740" w:type="dxa"/>
            <w:tcBorders>
              <w:top w:val="single" w:sz="4" w:space="0" w:color="008AC8"/>
              <w:left w:val="nil"/>
              <w:bottom w:val="single" w:sz="4" w:space="0" w:color="008AC8"/>
              <w:right w:val="nil"/>
            </w:tcBorders>
          </w:tcPr>
          <w:p w14:paraId="0CCD1144" w14:textId="0474483E" w:rsidR="00507EB9" w:rsidRPr="007626A5" w:rsidRDefault="007626A5" w:rsidP="007626A5">
            <w:pPr>
              <w:rPr>
                <w:rFonts w:eastAsiaTheme="minorHAnsi" w:cs="Segoe UI"/>
                <w:sz w:val="18"/>
                <w:szCs w:val="18"/>
                <w:lang w:eastAsia="ja-JP"/>
              </w:rPr>
            </w:pPr>
            <w:r w:rsidRPr="007626A5">
              <w:rPr>
                <w:rFonts w:eastAsiaTheme="minorHAnsi" w:cs="Segoe UI"/>
                <w:sz w:val="18"/>
                <w:szCs w:val="18"/>
                <w:lang w:eastAsia="ja-JP"/>
              </w:rPr>
              <w:t>Provide Microsoft resources access to project source code repositories for design inspection</w:t>
            </w:r>
          </w:p>
        </w:tc>
        <w:tc>
          <w:tcPr>
            <w:tcW w:w="1710" w:type="dxa"/>
            <w:tcBorders>
              <w:top w:val="single" w:sz="4" w:space="0" w:color="008AC8"/>
              <w:left w:val="nil"/>
              <w:bottom w:val="single" w:sz="4" w:space="0" w:color="008AC8"/>
              <w:right w:val="nil"/>
            </w:tcBorders>
          </w:tcPr>
          <w:p w14:paraId="321C0424" w14:textId="21D3466E" w:rsidR="00507EB9" w:rsidRDefault="00E814F0" w:rsidP="00910A24">
            <w:pPr>
              <w:pStyle w:val="TableTextMS"/>
            </w:pPr>
            <w:r>
              <w:t xml:space="preserve">At the beginning of development sprint #1 and throughout the project </w:t>
            </w:r>
          </w:p>
        </w:tc>
      </w:tr>
      <w:tr w:rsidR="00507EB9" w:rsidRPr="00902C4B" w14:paraId="5F9854EB" w14:textId="77777777" w:rsidTr="00910A24">
        <w:trPr>
          <w:trHeight w:val="242"/>
        </w:trPr>
        <w:tc>
          <w:tcPr>
            <w:tcW w:w="7740" w:type="dxa"/>
          </w:tcPr>
          <w:p w14:paraId="2A030704" w14:textId="16B09013" w:rsidR="00507EB9" w:rsidRPr="00902C4B" w:rsidRDefault="007626A5" w:rsidP="00910A24">
            <w:pPr>
              <w:pStyle w:val="TableHeadingMS"/>
              <w:rPr>
                <w:color w:val="auto"/>
              </w:rPr>
            </w:pPr>
            <w:r w:rsidRPr="007626A5">
              <w:rPr>
                <w:color w:val="auto"/>
              </w:rPr>
              <w:t>Review design &amp; implementation gap analysis findings and correct issues identified</w:t>
            </w:r>
          </w:p>
        </w:tc>
        <w:tc>
          <w:tcPr>
            <w:tcW w:w="1710" w:type="dxa"/>
          </w:tcPr>
          <w:p w14:paraId="5130FE4B" w14:textId="28A5CBCB" w:rsidR="00507EB9" w:rsidRPr="00902C4B" w:rsidRDefault="00E814F0" w:rsidP="00910A24">
            <w:pPr>
              <w:pStyle w:val="TableHeadingMS"/>
              <w:rPr>
                <w:color w:val="auto"/>
              </w:rPr>
            </w:pPr>
            <w:r>
              <w:rPr>
                <w:color w:val="auto"/>
              </w:rPr>
              <w:t>Weekly d</w:t>
            </w:r>
            <w:r w:rsidRPr="00E814F0">
              <w:rPr>
                <w:color w:val="auto"/>
              </w:rPr>
              <w:t>uring each development sprint</w:t>
            </w:r>
          </w:p>
        </w:tc>
      </w:tr>
      <w:tr w:rsidR="00507EB9" w14:paraId="49EE2E8F" w14:textId="77777777" w:rsidTr="00910A24">
        <w:tc>
          <w:tcPr>
            <w:tcW w:w="7740" w:type="dxa"/>
          </w:tcPr>
          <w:p w14:paraId="64707470" w14:textId="32DD2318" w:rsidR="00507EB9" w:rsidRDefault="007626A5" w:rsidP="00910A24">
            <w:pPr>
              <w:pStyle w:val="TableTextMS"/>
            </w:pPr>
            <w:r>
              <w:t xml:space="preserve">Implement processes within </w:t>
            </w:r>
            <w:del w:id="307" w:author="Aniruddha Bapat" w:date="2020-01-20T14:20:00Z">
              <w:r w:rsidDel="003B0E05">
                <w:delText>Honeywell</w:delText>
              </w:r>
            </w:del>
            <w:ins w:id="308" w:author="Aniruddha Bapat" w:date="2020-01-20T14:20:00Z">
              <w:r w:rsidR="003B0E05">
                <w:t>Customer</w:t>
              </w:r>
            </w:ins>
            <w:r>
              <w:t xml:space="preserve"> ALM to check for code quality during development</w:t>
            </w:r>
          </w:p>
        </w:tc>
        <w:tc>
          <w:tcPr>
            <w:tcW w:w="1710" w:type="dxa"/>
          </w:tcPr>
          <w:p w14:paraId="6C049006" w14:textId="77777777" w:rsidR="00E814F0" w:rsidRDefault="00E814F0" w:rsidP="00910A24">
            <w:pPr>
              <w:pStyle w:val="TableTextMS"/>
            </w:pPr>
            <w:r>
              <w:t xml:space="preserve">During each development sprint </w:t>
            </w:r>
          </w:p>
          <w:p w14:paraId="72009CDC" w14:textId="77777777" w:rsidR="00E814F0" w:rsidRDefault="00E814F0" w:rsidP="00910A24">
            <w:pPr>
              <w:pStyle w:val="TableTextMS"/>
            </w:pPr>
          </w:p>
          <w:p w14:paraId="492FCD92" w14:textId="589FB8F5" w:rsidR="00507EB9" w:rsidRDefault="00E814F0" w:rsidP="00910A24">
            <w:pPr>
              <w:pStyle w:val="TableTextMS"/>
            </w:pPr>
            <w:r>
              <w:t>During each stabilization phase</w:t>
            </w:r>
          </w:p>
        </w:tc>
      </w:tr>
      <w:tr w:rsidR="00507EB9" w14:paraId="44A4C899" w14:textId="77777777" w:rsidTr="00910A24">
        <w:tc>
          <w:tcPr>
            <w:tcW w:w="7740" w:type="dxa"/>
          </w:tcPr>
          <w:p w14:paraId="517CF997" w14:textId="6898110E" w:rsidR="00507EB9" w:rsidRDefault="007626A5" w:rsidP="00910A24">
            <w:pPr>
              <w:pStyle w:val="TableTextMS"/>
            </w:pPr>
            <w:r w:rsidRPr="007626A5">
              <w:t xml:space="preserve">Implementation of secure design lifecycle (SDLC) processes in </w:t>
            </w:r>
            <w:del w:id="309" w:author="Aniruddha Bapat" w:date="2020-01-20T14:20:00Z">
              <w:r w:rsidRPr="007626A5" w:rsidDel="003B0E05">
                <w:delText>Honeywell</w:delText>
              </w:r>
            </w:del>
            <w:ins w:id="310" w:author="Aniruddha Bapat" w:date="2020-01-20T14:20:00Z">
              <w:r w:rsidR="003B0E05">
                <w:t>Customer</w:t>
              </w:r>
            </w:ins>
            <w:r w:rsidRPr="007626A5">
              <w:t xml:space="preserve"> application lifecycle management (ALM) to assess, detect and correct security risks in the implementation of custom features</w:t>
            </w:r>
          </w:p>
        </w:tc>
        <w:tc>
          <w:tcPr>
            <w:tcW w:w="1710" w:type="dxa"/>
          </w:tcPr>
          <w:p w14:paraId="4280074C" w14:textId="60AB151E" w:rsidR="00507EB9" w:rsidRDefault="00E814F0" w:rsidP="00910A24">
            <w:pPr>
              <w:pStyle w:val="TableTextMS"/>
            </w:pPr>
            <w:r>
              <w:t xml:space="preserve">Throughout the project </w:t>
            </w:r>
          </w:p>
        </w:tc>
      </w:tr>
      <w:tr w:rsidR="00507EB9" w14:paraId="0B609E42" w14:textId="77777777" w:rsidTr="00910A24">
        <w:tc>
          <w:tcPr>
            <w:tcW w:w="7740" w:type="dxa"/>
          </w:tcPr>
          <w:p w14:paraId="00B07532" w14:textId="2CD32EEA" w:rsidR="00507EB9" w:rsidRPr="000959C7" w:rsidRDefault="007626A5" w:rsidP="00910A24">
            <w:pPr>
              <w:pStyle w:val="TableTextMS"/>
            </w:pPr>
            <w:r w:rsidRPr="007626A5">
              <w:t xml:space="preserve">Share current </w:t>
            </w:r>
            <w:del w:id="311" w:author="Aniruddha Bapat" w:date="2020-01-20T14:20:00Z">
              <w:r w:rsidRPr="007626A5" w:rsidDel="003B0E05">
                <w:delText>Honeywell</w:delText>
              </w:r>
            </w:del>
            <w:ins w:id="312" w:author="Aniruddha Bapat" w:date="2020-01-20T14:20:00Z">
              <w:r w:rsidR="003B0E05">
                <w:t>Customer</w:t>
              </w:r>
            </w:ins>
            <w:r w:rsidRPr="007626A5">
              <w:t xml:space="preserve"> methodologies and processes as they relate to ALM and SDLC</w:t>
            </w:r>
          </w:p>
        </w:tc>
        <w:tc>
          <w:tcPr>
            <w:tcW w:w="1710" w:type="dxa"/>
          </w:tcPr>
          <w:p w14:paraId="0C8CA9F4" w14:textId="3FB91EEA" w:rsidR="00507EB9" w:rsidRDefault="00E814F0" w:rsidP="00910A24">
            <w:pPr>
              <w:pStyle w:val="TableTextMS"/>
            </w:pPr>
            <w:r>
              <w:t xml:space="preserve">By week 1 </w:t>
            </w:r>
          </w:p>
        </w:tc>
      </w:tr>
      <w:tr w:rsidR="00507EB9" w14:paraId="1FE90A01" w14:textId="77777777" w:rsidTr="00910A24">
        <w:tc>
          <w:tcPr>
            <w:tcW w:w="7740" w:type="dxa"/>
          </w:tcPr>
          <w:p w14:paraId="14A3F3D4" w14:textId="13735770" w:rsidR="00507EB9" w:rsidRDefault="00E814F0" w:rsidP="00910A24">
            <w:pPr>
              <w:pStyle w:val="TableTextMS"/>
            </w:pPr>
            <w:r>
              <w:t>Address</w:t>
            </w:r>
            <w:r w:rsidR="007626A5" w:rsidRPr="007626A5">
              <w:t xml:space="preserve"> operational requirements in sol</w:t>
            </w:r>
            <w:r>
              <w:t xml:space="preserve">ution design and build as recommended </w:t>
            </w:r>
          </w:p>
        </w:tc>
        <w:tc>
          <w:tcPr>
            <w:tcW w:w="1710" w:type="dxa"/>
          </w:tcPr>
          <w:p w14:paraId="70CDBD6E" w14:textId="380A030A" w:rsidR="00507EB9" w:rsidRDefault="00E814F0" w:rsidP="00910A24">
            <w:pPr>
              <w:pStyle w:val="TableTextMS"/>
            </w:pPr>
            <w:r>
              <w:t>In each development sprint</w:t>
            </w:r>
          </w:p>
        </w:tc>
      </w:tr>
      <w:tr w:rsidR="00507EB9" w14:paraId="6E3BD2C0" w14:textId="77777777" w:rsidTr="00910A24">
        <w:tc>
          <w:tcPr>
            <w:tcW w:w="7740" w:type="dxa"/>
          </w:tcPr>
          <w:p w14:paraId="4A318CEC" w14:textId="077D3F34" w:rsidR="00507EB9" w:rsidRDefault="007626A5" w:rsidP="007626A5">
            <w:pPr>
              <w:pStyle w:val="TableTextMS"/>
            </w:pPr>
            <w:r>
              <w:t xml:space="preserve">Implement proper features (configuration, logging, instrumentation, exception handling, application insights, </w:t>
            </w:r>
            <w:proofErr w:type="spellStart"/>
            <w:r>
              <w:t>etc</w:t>
            </w:r>
            <w:proofErr w:type="spellEnd"/>
            <w:r>
              <w:t>) to ensure the solution can be operated and supported in a production environment</w:t>
            </w:r>
            <w:r w:rsidR="00E814F0">
              <w:t xml:space="preserve"> as recommended </w:t>
            </w:r>
          </w:p>
        </w:tc>
        <w:tc>
          <w:tcPr>
            <w:tcW w:w="1710" w:type="dxa"/>
          </w:tcPr>
          <w:p w14:paraId="69F81B4A" w14:textId="327AF948" w:rsidR="00507EB9" w:rsidRDefault="00E814F0" w:rsidP="00910A24">
            <w:pPr>
              <w:pStyle w:val="TableTextMS"/>
            </w:pPr>
            <w:r>
              <w:t>In each development sprint</w:t>
            </w:r>
          </w:p>
        </w:tc>
      </w:tr>
      <w:tr w:rsidR="007626A5" w14:paraId="7A8C72EB" w14:textId="77777777" w:rsidTr="00910A24">
        <w:tc>
          <w:tcPr>
            <w:tcW w:w="7740" w:type="dxa"/>
          </w:tcPr>
          <w:p w14:paraId="7136351E" w14:textId="5AD9DB37" w:rsidR="007626A5" w:rsidRDefault="007626A5" w:rsidP="007626A5">
            <w:pPr>
              <w:pStyle w:val="TableTextMS"/>
            </w:pPr>
            <w:r>
              <w:t xml:space="preserve">Review operability findings and implement remediation </w:t>
            </w:r>
            <w:proofErr w:type="gramStart"/>
            <w:r>
              <w:t>recommendations  accordingly</w:t>
            </w:r>
            <w:proofErr w:type="gramEnd"/>
          </w:p>
        </w:tc>
        <w:tc>
          <w:tcPr>
            <w:tcW w:w="1710" w:type="dxa"/>
          </w:tcPr>
          <w:p w14:paraId="47A0AFFE" w14:textId="071C2D67" w:rsidR="007626A5" w:rsidRDefault="00E814F0" w:rsidP="00910A24">
            <w:pPr>
              <w:pStyle w:val="TableTextMS"/>
            </w:pPr>
            <w:r>
              <w:t xml:space="preserve">Weekly during each development sprint </w:t>
            </w:r>
          </w:p>
        </w:tc>
      </w:tr>
      <w:tr w:rsidR="007626A5" w14:paraId="1CEA5045" w14:textId="77777777" w:rsidTr="00910A24">
        <w:tc>
          <w:tcPr>
            <w:tcW w:w="7740" w:type="dxa"/>
          </w:tcPr>
          <w:p w14:paraId="351E5C44" w14:textId="79171FC4" w:rsidR="007626A5" w:rsidRDefault="007626A5" w:rsidP="007626A5">
            <w:pPr>
              <w:pStyle w:val="TableTextMS"/>
            </w:pPr>
            <w:r>
              <w:t xml:space="preserve">Adhere to design recommendations and implement the solution accordingly. </w:t>
            </w:r>
          </w:p>
        </w:tc>
        <w:tc>
          <w:tcPr>
            <w:tcW w:w="1710" w:type="dxa"/>
          </w:tcPr>
          <w:p w14:paraId="68C65CFD" w14:textId="3491EF84" w:rsidR="007626A5" w:rsidRDefault="00E814F0" w:rsidP="00910A24">
            <w:pPr>
              <w:pStyle w:val="TableTextMS"/>
            </w:pPr>
            <w:r>
              <w:t xml:space="preserve">During each development sprint </w:t>
            </w:r>
          </w:p>
        </w:tc>
      </w:tr>
      <w:tr w:rsidR="007626A5" w14:paraId="6FAB55F0" w14:textId="77777777" w:rsidTr="00910A24">
        <w:tc>
          <w:tcPr>
            <w:tcW w:w="7740" w:type="dxa"/>
          </w:tcPr>
          <w:p w14:paraId="0AE1FFDD" w14:textId="41EB222D" w:rsidR="007626A5" w:rsidRDefault="007626A5" w:rsidP="007626A5">
            <w:pPr>
              <w:pStyle w:val="TableTextMS"/>
            </w:pPr>
            <w:r>
              <w:t>Provide overview of testing tools and processes which will be used on the project</w:t>
            </w:r>
          </w:p>
        </w:tc>
        <w:tc>
          <w:tcPr>
            <w:tcW w:w="1710" w:type="dxa"/>
          </w:tcPr>
          <w:p w14:paraId="1B218300" w14:textId="6BB4BA1C" w:rsidR="007626A5" w:rsidRDefault="00E814F0" w:rsidP="00910A24">
            <w:pPr>
              <w:pStyle w:val="TableTextMS"/>
            </w:pPr>
            <w:r>
              <w:t>Week 6</w:t>
            </w:r>
          </w:p>
        </w:tc>
      </w:tr>
      <w:tr w:rsidR="007626A5" w14:paraId="6FF3F9DE" w14:textId="77777777" w:rsidTr="00910A24">
        <w:tc>
          <w:tcPr>
            <w:tcW w:w="7740" w:type="dxa"/>
          </w:tcPr>
          <w:p w14:paraId="39588D16" w14:textId="6763766B" w:rsidR="007626A5" w:rsidRDefault="007626A5" w:rsidP="009E1926">
            <w:pPr>
              <w:pStyle w:val="TableTextMS"/>
            </w:pPr>
            <w:r>
              <w:t xml:space="preserve">Provide </w:t>
            </w:r>
            <w:r w:rsidR="009E1926">
              <w:t xml:space="preserve">test cases and test process documentation for unit, functional, integration, performance and scale testing </w:t>
            </w:r>
          </w:p>
        </w:tc>
        <w:tc>
          <w:tcPr>
            <w:tcW w:w="1710" w:type="dxa"/>
          </w:tcPr>
          <w:p w14:paraId="3988EA75" w14:textId="77777777" w:rsidR="009E1926" w:rsidRDefault="009E1926" w:rsidP="00910A24">
            <w:pPr>
              <w:pStyle w:val="TableTextMS"/>
            </w:pPr>
            <w:r>
              <w:t xml:space="preserve">During each development sprint </w:t>
            </w:r>
          </w:p>
          <w:p w14:paraId="6738B5E1" w14:textId="77777777" w:rsidR="009E1926" w:rsidRDefault="009E1926" w:rsidP="00910A24">
            <w:pPr>
              <w:pStyle w:val="TableTextMS"/>
            </w:pPr>
          </w:p>
          <w:p w14:paraId="15296427" w14:textId="5A3C3127" w:rsidR="007626A5" w:rsidRDefault="009E1926" w:rsidP="00910A24">
            <w:pPr>
              <w:pStyle w:val="TableTextMS"/>
            </w:pPr>
            <w:r>
              <w:t>During the stabilization phase</w:t>
            </w:r>
          </w:p>
        </w:tc>
      </w:tr>
      <w:tr w:rsidR="007626A5" w14:paraId="778BACBF" w14:textId="77777777" w:rsidTr="00910A24">
        <w:tc>
          <w:tcPr>
            <w:tcW w:w="7740" w:type="dxa"/>
          </w:tcPr>
          <w:p w14:paraId="3005E1A6" w14:textId="77A06773" w:rsidR="007626A5" w:rsidRDefault="007626A5" w:rsidP="007626A5">
            <w:pPr>
              <w:pStyle w:val="TableTextMS"/>
            </w:pPr>
            <w:r>
              <w:t xml:space="preserve">Review test approach and process risk assessment findings. Implement recommendations accordingly. </w:t>
            </w:r>
          </w:p>
        </w:tc>
        <w:tc>
          <w:tcPr>
            <w:tcW w:w="1710" w:type="dxa"/>
          </w:tcPr>
          <w:p w14:paraId="6CAE58A5" w14:textId="1981BA32" w:rsidR="007626A5" w:rsidRDefault="009E1926" w:rsidP="00910A24">
            <w:pPr>
              <w:pStyle w:val="TableTextMS"/>
            </w:pPr>
            <w:r>
              <w:t xml:space="preserve">During each development sprint </w:t>
            </w:r>
          </w:p>
        </w:tc>
      </w:tr>
      <w:tr w:rsidR="007626A5" w14:paraId="472D127B" w14:textId="77777777" w:rsidTr="00910A24">
        <w:tc>
          <w:tcPr>
            <w:tcW w:w="7740" w:type="dxa"/>
          </w:tcPr>
          <w:p w14:paraId="14DB71EA" w14:textId="168C009A" w:rsidR="007626A5" w:rsidRDefault="007626A5" w:rsidP="007626A5">
            <w:pPr>
              <w:pStyle w:val="TableTextMS"/>
            </w:pPr>
            <w:r>
              <w:t>Provide test results for each test completed, and participate in joint test result reviews</w:t>
            </w:r>
          </w:p>
        </w:tc>
        <w:tc>
          <w:tcPr>
            <w:tcW w:w="1710" w:type="dxa"/>
          </w:tcPr>
          <w:p w14:paraId="00350236" w14:textId="77777777" w:rsidR="009E1926" w:rsidRDefault="009E1926" w:rsidP="00910A24">
            <w:pPr>
              <w:pStyle w:val="TableTextMS"/>
            </w:pPr>
            <w:r>
              <w:t xml:space="preserve">During each development sprint </w:t>
            </w:r>
          </w:p>
          <w:p w14:paraId="2FFDD549" w14:textId="77777777" w:rsidR="009E1926" w:rsidRDefault="009E1926" w:rsidP="00910A24">
            <w:pPr>
              <w:pStyle w:val="TableTextMS"/>
            </w:pPr>
          </w:p>
          <w:p w14:paraId="41ADE4BE" w14:textId="1D28C33A" w:rsidR="007626A5" w:rsidRDefault="009E1926" w:rsidP="00910A24">
            <w:pPr>
              <w:pStyle w:val="TableTextMS"/>
            </w:pPr>
            <w:r>
              <w:t xml:space="preserve">During the stabilization phase </w:t>
            </w:r>
          </w:p>
        </w:tc>
      </w:tr>
    </w:tbl>
    <w:p w14:paraId="3CEEE5FC" w14:textId="77777777" w:rsidR="00B25D41" w:rsidRPr="000F6BF7" w:rsidRDefault="00B25D41" w:rsidP="00085899">
      <w:pPr>
        <w:pStyle w:val="Heading3Numbered"/>
        <w:numPr>
          <w:ilvl w:val="2"/>
          <w:numId w:val="4"/>
        </w:numPr>
      </w:pPr>
      <w:r w:rsidRPr="000F6BF7">
        <w:t>Out of Scope</w:t>
      </w:r>
    </w:p>
    <w:p w14:paraId="33F9C35F" w14:textId="3529CF6A" w:rsidR="00B25D41" w:rsidRPr="00B96C83" w:rsidRDefault="00B25D41" w:rsidP="0075376B">
      <w:pPr>
        <w:pStyle w:val="BodyMS"/>
        <w:rPr>
          <w:rFonts w:cs="Segoe UI"/>
        </w:rPr>
      </w:pPr>
      <w:r>
        <w:t>Any item</w:t>
      </w:r>
      <w:r w:rsidRPr="007F07FF">
        <w:t xml:space="preserve"> not listed </w:t>
      </w:r>
      <w:r>
        <w:t xml:space="preserve">as within scope </w:t>
      </w:r>
      <w:r w:rsidRPr="007F07FF">
        <w:t xml:space="preserve">is considered out of scope for </w:t>
      </w:r>
      <w:r>
        <w:t xml:space="preserve">the </w:t>
      </w:r>
      <w:r w:rsidR="00B50C07">
        <w:t>workstream</w:t>
      </w:r>
      <w:r w:rsidRPr="007F07FF">
        <w:t>.</w:t>
      </w:r>
      <w:r>
        <w:rPr>
          <w:rFonts w:cs="Segoe UI"/>
        </w:rPr>
        <w:t xml:space="preserve"> </w:t>
      </w:r>
      <w:r>
        <w:t xml:space="preserve">Areas that are considered out of scope for this </w:t>
      </w:r>
      <w:r w:rsidR="00B50C07">
        <w:t>workstream</w:t>
      </w:r>
      <w:r>
        <w:t xml:space="preserve"> include, but are not limited to, the following:</w:t>
      </w:r>
    </w:p>
    <w:p w14:paraId="3FF4B8E1" w14:textId="25FD32C9" w:rsidR="00F1778C" w:rsidRDefault="00090123" w:rsidP="00F1778C">
      <w:pPr>
        <w:pStyle w:val="Bullet1"/>
      </w:pPr>
      <w:del w:id="313" w:author="Aniruddha Bapat" w:date="2020-01-20T14:20:00Z">
        <w:r w:rsidDel="00701048">
          <w:delText>DWP</w:delText>
        </w:r>
      </w:del>
      <w:ins w:id="314" w:author="Aniruddha Bapat" w:date="2020-01-20T14:20:00Z">
        <w:r w:rsidR="00701048">
          <w:t>DW</w:t>
        </w:r>
      </w:ins>
      <w:r w:rsidR="00B50C07">
        <w:t xml:space="preserve"> components and features</w:t>
      </w:r>
      <w:r>
        <w:t xml:space="preserve"> implementation </w:t>
      </w:r>
      <w:r w:rsidR="00B50C07">
        <w:t xml:space="preserve"> </w:t>
      </w:r>
    </w:p>
    <w:p w14:paraId="24B028C4" w14:textId="6D99F035" w:rsidR="009E1926" w:rsidRDefault="009E1926" w:rsidP="00F1778C">
      <w:pPr>
        <w:pStyle w:val="Bullet1"/>
      </w:pPr>
      <w:r>
        <w:t xml:space="preserve">Planning, design and implementation of build management </w:t>
      </w:r>
    </w:p>
    <w:p w14:paraId="0298D681" w14:textId="77777777" w:rsidR="00B50C07" w:rsidRDefault="00B50C07" w:rsidP="00F1778C">
      <w:pPr>
        <w:pStyle w:val="Bullet1"/>
      </w:pPr>
      <w:r>
        <w:t>Management of solution implementation resources</w:t>
      </w:r>
    </w:p>
    <w:p w14:paraId="1E6DC435" w14:textId="40A38FD2" w:rsidR="00B50C07" w:rsidRDefault="00090123" w:rsidP="00090123">
      <w:pPr>
        <w:pStyle w:val="Bullet1"/>
      </w:pPr>
      <w:r>
        <w:t xml:space="preserve">Solution component build estimates </w:t>
      </w:r>
    </w:p>
    <w:p w14:paraId="5DD14175" w14:textId="4E2A2611" w:rsidR="00814926" w:rsidRDefault="00814926" w:rsidP="00090123">
      <w:pPr>
        <w:pStyle w:val="Bullet1"/>
      </w:pPr>
      <w:r>
        <w:t xml:space="preserve">Implementation of remediation activity recommended in quality review findings. </w:t>
      </w:r>
    </w:p>
    <w:p w14:paraId="05779789" w14:textId="77777777" w:rsidR="00090123" w:rsidRDefault="00090123" w:rsidP="00090123">
      <w:pPr>
        <w:pStyle w:val="Bullet1"/>
      </w:pPr>
      <w:r>
        <w:t>Review and assessment of delivery resources on the project</w:t>
      </w:r>
    </w:p>
    <w:p w14:paraId="50A217B0" w14:textId="75F6ADB2" w:rsidR="00090123" w:rsidRDefault="00090123" w:rsidP="00090123">
      <w:pPr>
        <w:pStyle w:val="Bullet1"/>
      </w:pPr>
      <w:r>
        <w:t>Implementation of unit, functional, integration, performance, capacity and load testing</w:t>
      </w:r>
    </w:p>
    <w:p w14:paraId="6623DCBF" w14:textId="0C51C57D" w:rsidR="00090123" w:rsidRDefault="00090123" w:rsidP="00090123">
      <w:pPr>
        <w:pStyle w:val="Bullet1"/>
      </w:pPr>
      <w:r>
        <w:t xml:space="preserve">user acceptance testing </w:t>
      </w:r>
      <w:r w:rsidR="009E1926">
        <w:t>planning and implementation</w:t>
      </w:r>
    </w:p>
    <w:p w14:paraId="3EC5C0DD" w14:textId="4CC3CD49" w:rsidR="009E1926" w:rsidRDefault="009E1926" w:rsidP="00090123">
      <w:pPr>
        <w:pStyle w:val="Bullet1"/>
      </w:pPr>
      <w:r>
        <w:t>release management planning &amp; implementation</w:t>
      </w:r>
    </w:p>
    <w:p w14:paraId="5E128DBA" w14:textId="77777777" w:rsidR="00B25D41" w:rsidRDefault="00B25D41" w:rsidP="00085899">
      <w:pPr>
        <w:pStyle w:val="Heading3Numbered"/>
        <w:numPr>
          <w:ilvl w:val="2"/>
          <w:numId w:val="4"/>
        </w:numPr>
        <w:rPr>
          <w:lang w:eastAsia="ja-JP"/>
        </w:rPr>
      </w:pPr>
      <w:r>
        <w:rPr>
          <w:lang w:eastAsia="ja-JP"/>
        </w:rPr>
        <w:t>Assumptions</w:t>
      </w:r>
    </w:p>
    <w:p w14:paraId="08D3F749" w14:textId="00AEAAEC" w:rsidR="00B25D41" w:rsidRDefault="00B25D41" w:rsidP="0075376B">
      <w:pPr>
        <w:pStyle w:val="BodyMS"/>
      </w:pPr>
      <w:r>
        <w:t>The following assumption</w:t>
      </w:r>
      <w:r w:rsidR="00E91666">
        <w:t>s</w:t>
      </w:r>
      <w:r>
        <w:t xml:space="preserve"> apply to the </w:t>
      </w:r>
      <w:r w:rsidR="00090123">
        <w:t>workstream</w:t>
      </w:r>
      <w:r>
        <w:t>:</w:t>
      </w:r>
    </w:p>
    <w:p w14:paraId="476668A4" w14:textId="3CBB7EE8" w:rsidR="00E73807" w:rsidRDefault="00090123" w:rsidP="00B25D41">
      <w:pPr>
        <w:pStyle w:val="Bullet1"/>
      </w:pPr>
      <w:r>
        <w:t>An agile like delivery framework will be imple</w:t>
      </w:r>
      <w:r w:rsidR="007C5FA2">
        <w:t xml:space="preserve">mented and managed by </w:t>
      </w:r>
      <w:del w:id="315" w:author="Aniruddha Bapat" w:date="2020-01-20T14:20:00Z">
        <w:r w:rsidR="007C5FA2" w:rsidDel="003B0E05">
          <w:delText>Honeywell</w:delText>
        </w:r>
      </w:del>
      <w:ins w:id="316" w:author="Aniruddha Bapat" w:date="2020-01-20T14:20:00Z">
        <w:r w:rsidR="003B0E05">
          <w:t>Customer</w:t>
        </w:r>
      </w:ins>
    </w:p>
    <w:p w14:paraId="392B8E07" w14:textId="464A4179" w:rsidR="007C5FA2" w:rsidRDefault="007C5FA2" w:rsidP="00B25D41">
      <w:pPr>
        <w:pStyle w:val="Bullet1"/>
      </w:pPr>
      <w:r>
        <w:t xml:space="preserve">Each development sprint will be roughly 3-4 weeks in duration </w:t>
      </w:r>
      <w:r w:rsidR="0018007D">
        <w:t xml:space="preserve">and will consist of backlog planning, design, build stabilization and release activity </w:t>
      </w:r>
    </w:p>
    <w:p w14:paraId="29BEA649" w14:textId="330660B0" w:rsidR="0018007D" w:rsidRDefault="0018007D" w:rsidP="00B25D41">
      <w:pPr>
        <w:pStyle w:val="Bullet1"/>
      </w:pPr>
      <w:r>
        <w:t xml:space="preserve">A separate quality assurance workstream will be implemented in parallel with the development sprints to implement functional, integration, performance, and scale testing </w:t>
      </w:r>
    </w:p>
    <w:p w14:paraId="5E65E635" w14:textId="300DE0A0" w:rsidR="000162DF" w:rsidRDefault="000162DF" w:rsidP="00B25D41">
      <w:pPr>
        <w:pStyle w:val="Bullet1"/>
      </w:pPr>
      <w:r>
        <w:t>The implementation team will be experienced with SharePoint Online development and Azure development. Logical designs and design guidance will assume the reader has</w:t>
      </w:r>
      <w:r w:rsidR="0018007D">
        <w:t xml:space="preserve"> this expertise and ability to implement approaches documented. </w:t>
      </w:r>
      <w:r>
        <w:t xml:space="preserve"> </w:t>
      </w:r>
    </w:p>
    <w:p w14:paraId="7D99A263" w14:textId="00005118" w:rsidR="00090123" w:rsidRDefault="00090123" w:rsidP="00B25D41">
      <w:pPr>
        <w:pStyle w:val="Bullet1"/>
      </w:pPr>
      <w:r>
        <w:t xml:space="preserve">Findings from quality assessments will be reviewed on a weekly basis and </w:t>
      </w:r>
      <w:del w:id="317" w:author="Aniruddha Bapat" w:date="2020-01-20T14:20:00Z">
        <w:r w:rsidDel="003B0E05">
          <w:delText>Honeywell</w:delText>
        </w:r>
      </w:del>
      <w:ins w:id="318" w:author="Aniruddha Bapat" w:date="2020-01-20T14:20:00Z">
        <w:r w:rsidR="003B0E05">
          <w:t>Customer</w:t>
        </w:r>
      </w:ins>
      <w:r>
        <w:t xml:space="preserve"> will</w:t>
      </w:r>
      <w:r w:rsidR="007C5FA2">
        <w:t xml:space="preserve"> implement</w:t>
      </w:r>
      <w:r>
        <w:t xml:space="preserve"> remediation plans to address issues reported </w:t>
      </w:r>
    </w:p>
    <w:p w14:paraId="269E5CD5" w14:textId="77777777" w:rsidR="00B25D41" w:rsidRPr="003259F9" w:rsidRDefault="00B25D41" w:rsidP="00085899">
      <w:pPr>
        <w:pStyle w:val="Heading3Numbered"/>
        <w:numPr>
          <w:ilvl w:val="2"/>
          <w:numId w:val="4"/>
        </w:numPr>
        <w:rPr>
          <w:lang w:eastAsia="ja-JP"/>
        </w:rPr>
      </w:pPr>
      <w:r>
        <w:t>Work Products and</w:t>
      </w:r>
      <w:r w:rsidRPr="003259F9">
        <w:rPr>
          <w:lang w:eastAsia="ja-JP"/>
        </w:rPr>
        <w:t xml:space="preserve"> Deliverables</w:t>
      </w:r>
    </w:p>
    <w:p w14:paraId="245C2468" w14:textId="40BEF41B" w:rsidR="00B25D41" w:rsidRDefault="00B25D41" w:rsidP="0075376B">
      <w:pPr>
        <w:pStyle w:val="BodyMS"/>
      </w:pPr>
      <w:r w:rsidRPr="00A51DA2">
        <w:t xml:space="preserve">The following table </w:t>
      </w:r>
      <w:r>
        <w:t>displays</w:t>
      </w:r>
      <w:r w:rsidRPr="00A51DA2">
        <w:t xml:space="preserve"> a list of the key </w:t>
      </w:r>
      <w:r>
        <w:t xml:space="preserve">work products (sign-off not required) and service deliverables (sign-off required) </w:t>
      </w:r>
      <w:r w:rsidRPr="00A51DA2">
        <w:t xml:space="preserve">that will be produced </w:t>
      </w:r>
      <w:r>
        <w:t xml:space="preserve">for </w:t>
      </w:r>
      <w:ins w:id="319" w:author="Karolee Ryan" w:date="2015-10-05T20:44:00Z">
        <w:r w:rsidR="00516213">
          <w:t xml:space="preserve">this </w:t>
        </w:r>
      </w:ins>
      <w:r w:rsidR="00090123">
        <w:t>workstream</w:t>
      </w:r>
      <w:r>
        <w:t>.</w:t>
      </w:r>
      <w:r w:rsidRPr="00A51DA2">
        <w:t xml:space="preserve"> </w:t>
      </w:r>
    </w:p>
    <w:p w14:paraId="7DED7920" w14:textId="087398B6" w:rsidR="00B25D41" w:rsidRPr="006C5985" w:rsidRDefault="00B25D41" w:rsidP="00B25D41">
      <w:pPr>
        <w:pStyle w:val="TableCaption"/>
      </w:pPr>
      <w:r w:rsidRPr="006C5985">
        <w:t xml:space="preserve">Table </w:t>
      </w:r>
      <w:r>
        <w:fldChar w:fldCharType="begin"/>
      </w:r>
      <w:r>
        <w:instrText xml:space="preserve"> SEQ Table \* ARABIC </w:instrText>
      </w:r>
      <w:r>
        <w:fldChar w:fldCharType="separate"/>
      </w:r>
      <w:r w:rsidR="00EB55DC">
        <w:t>9</w:t>
      </w:r>
      <w:r>
        <w:fldChar w:fldCharType="end"/>
      </w:r>
      <w:r w:rsidRPr="006C5985">
        <w:t xml:space="preserve">: </w:t>
      </w:r>
      <w:r>
        <w:t>Work Products and Deliverables</w:t>
      </w:r>
    </w:p>
    <w:tbl>
      <w:tblPr>
        <w:tblStyle w:val="TableGrid"/>
        <w:tblW w:w="9450" w:type="dxa"/>
        <w:tblLayout w:type="fixed"/>
        <w:tblLook w:val="04A0" w:firstRow="1" w:lastRow="0" w:firstColumn="1" w:lastColumn="0" w:noHBand="0" w:noVBand="1"/>
      </w:tblPr>
      <w:tblGrid>
        <w:gridCol w:w="3240"/>
        <w:gridCol w:w="4320"/>
        <w:gridCol w:w="1890"/>
      </w:tblGrid>
      <w:tr w:rsidR="00B25D41" w14:paraId="6728C8A0" w14:textId="77777777" w:rsidTr="00B25D41">
        <w:trPr>
          <w:cnfStyle w:val="100000000000" w:firstRow="1" w:lastRow="0" w:firstColumn="0" w:lastColumn="0" w:oddVBand="0" w:evenVBand="0" w:oddHBand="0" w:evenHBand="0" w:firstRowFirstColumn="0" w:firstRowLastColumn="0" w:lastRowFirstColumn="0" w:lastRowLastColumn="0"/>
          <w:trHeight w:val="242"/>
        </w:trPr>
        <w:tc>
          <w:tcPr>
            <w:tcW w:w="3240" w:type="dxa"/>
          </w:tcPr>
          <w:p w14:paraId="1A4CCE8B" w14:textId="77777777" w:rsidR="00B25D41" w:rsidRDefault="00B25D41" w:rsidP="00B25D41">
            <w:pPr>
              <w:pStyle w:val="TableHeadingMS"/>
            </w:pPr>
            <w:r>
              <w:t xml:space="preserve">Item </w:t>
            </w:r>
          </w:p>
        </w:tc>
        <w:tc>
          <w:tcPr>
            <w:tcW w:w="4320" w:type="dxa"/>
          </w:tcPr>
          <w:p w14:paraId="0F9C5F2D" w14:textId="77777777" w:rsidR="00B25D41" w:rsidRDefault="00B25D41" w:rsidP="00B25D41">
            <w:pPr>
              <w:pStyle w:val="TableHeadingMS"/>
            </w:pPr>
            <w:r>
              <w:t>Description</w:t>
            </w:r>
          </w:p>
        </w:tc>
        <w:tc>
          <w:tcPr>
            <w:tcW w:w="1890" w:type="dxa"/>
          </w:tcPr>
          <w:p w14:paraId="7CFBE90E" w14:textId="77777777" w:rsidR="00B25D41" w:rsidRDefault="00B25D41" w:rsidP="00B25D41">
            <w:pPr>
              <w:pStyle w:val="TableHeadingMS"/>
            </w:pPr>
            <w:r>
              <w:t>Requires Sign-Off</w:t>
            </w:r>
          </w:p>
        </w:tc>
      </w:tr>
      <w:tr w:rsidR="00B87705" w14:paraId="5C8ED850" w14:textId="77777777" w:rsidTr="00B25D41">
        <w:tc>
          <w:tcPr>
            <w:tcW w:w="3240" w:type="dxa"/>
          </w:tcPr>
          <w:p w14:paraId="598F842A" w14:textId="28C04648" w:rsidR="00B87705" w:rsidRPr="00A10003" w:rsidRDefault="000162DF" w:rsidP="004014A7">
            <w:pPr>
              <w:pStyle w:val="TableTextMS"/>
            </w:pPr>
            <w:r>
              <w:t xml:space="preserve">Sprint logical design </w:t>
            </w:r>
          </w:p>
        </w:tc>
        <w:tc>
          <w:tcPr>
            <w:tcW w:w="4320" w:type="dxa"/>
          </w:tcPr>
          <w:p w14:paraId="3FF57B3A" w14:textId="77777777" w:rsidR="00D010F3" w:rsidRDefault="000162DF" w:rsidP="00B27913">
            <w:pPr>
              <w:pStyle w:val="TableTextMS"/>
            </w:pPr>
            <w:r>
              <w:t xml:space="preserve">Whiteboard drawing, </w:t>
            </w:r>
            <w:proofErr w:type="spellStart"/>
            <w:r>
              <w:t>visio</w:t>
            </w:r>
            <w:proofErr w:type="spellEnd"/>
            <w:r>
              <w:t xml:space="preserve"> documents and other informal communications outlining the </w:t>
            </w:r>
            <w:r w:rsidR="00D010F3">
              <w:t xml:space="preserve">recommended approach to implement features in the sprint. </w:t>
            </w:r>
          </w:p>
          <w:p w14:paraId="71CE1C04" w14:textId="7D62521F" w:rsidR="00B87705" w:rsidRPr="00A10003" w:rsidRDefault="00B87705" w:rsidP="00B27913">
            <w:pPr>
              <w:pStyle w:val="TableTextMS"/>
            </w:pPr>
          </w:p>
        </w:tc>
        <w:tc>
          <w:tcPr>
            <w:tcW w:w="1890" w:type="dxa"/>
          </w:tcPr>
          <w:p w14:paraId="0B15C0B7" w14:textId="703C11D0" w:rsidR="00B87705" w:rsidRDefault="00D010F3" w:rsidP="00D010F3">
            <w:pPr>
              <w:pStyle w:val="TableTextMS-Centered"/>
              <w:jc w:val="left"/>
            </w:pPr>
            <w:r>
              <w:t xml:space="preserve">No </w:t>
            </w:r>
          </w:p>
        </w:tc>
      </w:tr>
      <w:tr w:rsidR="00B27913" w14:paraId="3A604712" w14:textId="77777777" w:rsidTr="00B25D41">
        <w:tc>
          <w:tcPr>
            <w:tcW w:w="3240" w:type="dxa"/>
          </w:tcPr>
          <w:p w14:paraId="19383490" w14:textId="708DC418" w:rsidR="00B27913" w:rsidRDefault="00D010F3" w:rsidP="004014A7">
            <w:pPr>
              <w:pStyle w:val="TableTextMS"/>
            </w:pPr>
            <w:r>
              <w:t xml:space="preserve">Implementation quality review assessment findings and recommendations </w:t>
            </w:r>
          </w:p>
        </w:tc>
        <w:tc>
          <w:tcPr>
            <w:tcW w:w="4320" w:type="dxa"/>
          </w:tcPr>
          <w:p w14:paraId="1C45498A" w14:textId="3A714EE3" w:rsidR="00B27913" w:rsidRDefault="00D010F3" w:rsidP="00D010F3">
            <w:pPr>
              <w:pStyle w:val="TableBullet3MS"/>
              <w:numPr>
                <w:ilvl w:val="0"/>
                <w:numId w:val="0"/>
              </w:numPr>
            </w:pPr>
            <w:r>
              <w:t xml:space="preserve">PowerPoint presentation outlining the observations, findings and recommendations from weekly assessment of build and test activity and deliverables </w:t>
            </w:r>
          </w:p>
        </w:tc>
        <w:tc>
          <w:tcPr>
            <w:tcW w:w="1890" w:type="dxa"/>
          </w:tcPr>
          <w:p w14:paraId="2922E2B7" w14:textId="1C23A50B" w:rsidR="00B27913" w:rsidRDefault="00D010F3" w:rsidP="00D010F3">
            <w:pPr>
              <w:pStyle w:val="TableTextMS-Centered"/>
              <w:jc w:val="left"/>
            </w:pPr>
            <w:r>
              <w:t>No</w:t>
            </w:r>
          </w:p>
        </w:tc>
      </w:tr>
      <w:tr w:rsidR="004014A7" w:rsidDel="00516213" w14:paraId="2BDCC0E1" w14:textId="20DB52A1" w:rsidTr="00B25D41">
        <w:trPr>
          <w:del w:id="320" w:author="Karolee Ryan" w:date="2015-10-05T20:45:00Z"/>
        </w:trPr>
        <w:tc>
          <w:tcPr>
            <w:tcW w:w="3240" w:type="dxa"/>
          </w:tcPr>
          <w:p w14:paraId="68741D53" w14:textId="6F64C544" w:rsidR="004014A7" w:rsidRPr="00A51DA2" w:rsidDel="00516213" w:rsidRDefault="004014A7" w:rsidP="004014A7">
            <w:pPr>
              <w:pStyle w:val="TableTextMS"/>
              <w:rPr>
                <w:del w:id="321" w:author="Karolee Ryan" w:date="2015-10-05T20:45:00Z"/>
              </w:rPr>
            </w:pPr>
          </w:p>
        </w:tc>
        <w:tc>
          <w:tcPr>
            <w:tcW w:w="4320" w:type="dxa"/>
          </w:tcPr>
          <w:p w14:paraId="4995EB45" w14:textId="07F0BBD7" w:rsidR="004014A7" w:rsidRPr="00A51DA2" w:rsidDel="00516213" w:rsidRDefault="004014A7" w:rsidP="004014A7">
            <w:pPr>
              <w:pStyle w:val="TableTextMS"/>
              <w:rPr>
                <w:del w:id="322" w:author="Karolee Ryan" w:date="2015-10-05T20:45:00Z"/>
              </w:rPr>
            </w:pPr>
          </w:p>
        </w:tc>
        <w:tc>
          <w:tcPr>
            <w:tcW w:w="1890" w:type="dxa"/>
          </w:tcPr>
          <w:p w14:paraId="176F820C" w14:textId="3962DD94" w:rsidR="004014A7" w:rsidDel="00516213" w:rsidRDefault="004014A7" w:rsidP="004014A7">
            <w:pPr>
              <w:pStyle w:val="TableTextMS-Centered"/>
              <w:rPr>
                <w:del w:id="323" w:author="Karolee Ryan" w:date="2015-10-05T20:45:00Z"/>
              </w:rPr>
            </w:pPr>
          </w:p>
        </w:tc>
      </w:tr>
      <w:tr w:rsidR="00D010F3" w:rsidDel="00516213" w14:paraId="16B439E3" w14:textId="4CA63134" w:rsidTr="00B25D41">
        <w:trPr>
          <w:del w:id="324" w:author="Karolee Ryan" w:date="2015-10-05T20:45:00Z"/>
        </w:trPr>
        <w:tc>
          <w:tcPr>
            <w:tcW w:w="3240" w:type="dxa"/>
          </w:tcPr>
          <w:p w14:paraId="498AEF8F" w14:textId="18FDB87E" w:rsidR="00D010F3" w:rsidRPr="00A51DA2" w:rsidDel="00516213" w:rsidRDefault="00D010F3" w:rsidP="004014A7">
            <w:pPr>
              <w:pStyle w:val="TableTextMS"/>
              <w:rPr>
                <w:del w:id="325" w:author="Karolee Ryan" w:date="2015-10-05T20:45:00Z"/>
              </w:rPr>
            </w:pPr>
          </w:p>
        </w:tc>
        <w:tc>
          <w:tcPr>
            <w:tcW w:w="4320" w:type="dxa"/>
          </w:tcPr>
          <w:p w14:paraId="72152F2A" w14:textId="589B709F" w:rsidR="00D010F3" w:rsidRPr="00A51DA2" w:rsidDel="00516213" w:rsidRDefault="00D010F3" w:rsidP="004014A7">
            <w:pPr>
              <w:pStyle w:val="TableTextMS"/>
              <w:rPr>
                <w:del w:id="326" w:author="Karolee Ryan" w:date="2015-10-05T20:45:00Z"/>
              </w:rPr>
            </w:pPr>
          </w:p>
        </w:tc>
        <w:tc>
          <w:tcPr>
            <w:tcW w:w="1890" w:type="dxa"/>
          </w:tcPr>
          <w:p w14:paraId="31BF65E1" w14:textId="5E3C5C1A" w:rsidR="00D010F3" w:rsidDel="00516213" w:rsidRDefault="00D010F3" w:rsidP="004014A7">
            <w:pPr>
              <w:pStyle w:val="TableTextMS-Centered"/>
              <w:rPr>
                <w:del w:id="327" w:author="Karolee Ryan" w:date="2015-10-05T20:45:00Z"/>
              </w:rPr>
            </w:pPr>
          </w:p>
        </w:tc>
      </w:tr>
    </w:tbl>
    <w:p w14:paraId="2F1F777F" w14:textId="7CF379F9" w:rsidR="00B25D41" w:rsidDel="00516213" w:rsidRDefault="00B25D41" w:rsidP="00B25D41">
      <w:pPr>
        <w:spacing w:before="0" w:after="200"/>
        <w:rPr>
          <w:del w:id="328" w:author="Karolee Ryan" w:date="2015-10-05T20:45:00Z"/>
        </w:rPr>
      </w:pPr>
    </w:p>
    <w:p w14:paraId="0BB9881E" w14:textId="34BE055A" w:rsidR="00EB55DC" w:rsidRDefault="00EB55DC" w:rsidP="00720B7D">
      <w:pPr>
        <w:pStyle w:val="Heading1Numbered"/>
      </w:pPr>
      <w:bookmarkStart w:id="329" w:name="_Toc431823523"/>
      <w:bookmarkStart w:id="330" w:name="_Toc401760792"/>
      <w:r>
        <w:t>Timeline</w:t>
      </w:r>
      <w:bookmarkEnd w:id="329"/>
    </w:p>
    <w:p w14:paraId="67F5BB07" w14:textId="3EDFDBF3" w:rsidR="00EB55DC" w:rsidRDefault="00EB55DC" w:rsidP="00EB55DC">
      <w:pPr>
        <w:pStyle w:val="BodyMS"/>
      </w:pPr>
      <w:r w:rsidRPr="00B45858">
        <w:t xml:space="preserve">It is estimated that this engagement will be performed according to the timeline that is depicted in the following figure. The actual timeline for this engagement will be relative to the </w:t>
      </w:r>
      <w:r>
        <w:t>P</w:t>
      </w:r>
      <w:r w:rsidRPr="00B45858">
        <w:t>roject start date, and all dates and durations that are provided are estimates only.</w:t>
      </w:r>
    </w:p>
    <w:p w14:paraId="2D05CEEC" w14:textId="7F0A2402" w:rsidR="00EB55DC" w:rsidRDefault="00EB55DC" w:rsidP="00EB55DC">
      <w:pPr>
        <w:pStyle w:val="BodyMS"/>
      </w:pPr>
      <w:r>
        <w:rPr>
          <w:noProof/>
          <w:lang w:eastAsia="en-US"/>
        </w:rPr>
        <w:drawing>
          <wp:inline distT="0" distB="0" distL="0" distR="0" wp14:anchorId="4314619A" wp14:editId="37648511">
            <wp:extent cx="5943600"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03020"/>
                    </a:xfrm>
                    <a:prstGeom prst="rect">
                      <a:avLst/>
                    </a:prstGeom>
                  </pic:spPr>
                </pic:pic>
              </a:graphicData>
            </a:graphic>
          </wp:inline>
        </w:drawing>
      </w:r>
    </w:p>
    <w:p w14:paraId="5914EF15" w14:textId="77777777" w:rsidR="00EB55DC" w:rsidRDefault="00EB55DC" w:rsidP="00EB55DC">
      <w:pPr>
        <w:pStyle w:val="BodyMS"/>
      </w:pPr>
    </w:p>
    <w:p w14:paraId="1324D5EB" w14:textId="11FF7FAF" w:rsidR="00EB55DC" w:rsidRPr="00A10003" w:rsidRDefault="00EB55DC" w:rsidP="00EB55DC">
      <w:pPr>
        <w:pStyle w:val="FigureCaption"/>
      </w:pPr>
      <w:r w:rsidRPr="00BE0881">
        <w:t xml:space="preserve">Figure </w:t>
      </w:r>
      <w:r w:rsidR="00E92C85">
        <w:fldChar w:fldCharType="begin"/>
      </w:r>
      <w:r w:rsidR="00E92C85">
        <w:instrText xml:space="preserve"> SEQ Figure \* ARABIC </w:instrText>
      </w:r>
      <w:r w:rsidR="00E92C85">
        <w:fldChar w:fldCharType="separate"/>
      </w:r>
      <w:r>
        <w:rPr>
          <w:noProof/>
        </w:rPr>
        <w:t>1</w:t>
      </w:r>
      <w:r w:rsidR="00E92C85">
        <w:rPr>
          <w:noProof/>
        </w:rPr>
        <w:fldChar w:fldCharType="end"/>
      </w:r>
      <w:r w:rsidRPr="00BE0881">
        <w:t>: Engagement T</w:t>
      </w:r>
      <w:r>
        <w:t>imeline (E</w:t>
      </w:r>
      <w:r w:rsidRPr="00BE0881">
        <w:t>stimate)</w:t>
      </w:r>
    </w:p>
    <w:p w14:paraId="5143525B" w14:textId="77777777" w:rsidR="00EB55DC" w:rsidRPr="00EB55DC" w:rsidRDefault="00EB55DC" w:rsidP="00EB55DC">
      <w:pPr>
        <w:pStyle w:val="BodyMS"/>
      </w:pPr>
    </w:p>
    <w:p w14:paraId="01332BF2" w14:textId="3012CE17" w:rsidR="00EB55DC" w:rsidRPr="00EB55DC" w:rsidRDefault="00EB55DC" w:rsidP="00EB55DC"/>
    <w:p w14:paraId="22CD8D96" w14:textId="2228A11D" w:rsidR="004E6D41" w:rsidRPr="004E6D41" w:rsidRDefault="004E6D41" w:rsidP="00720B7D">
      <w:pPr>
        <w:pStyle w:val="Heading1Numbered"/>
      </w:pPr>
      <w:bookmarkStart w:id="331" w:name="_Toc431823524"/>
      <w:r>
        <w:t>Defect Assessment and Resolution</w:t>
      </w:r>
      <w:bookmarkEnd w:id="331"/>
      <w:r>
        <w:t xml:space="preserve"> </w:t>
      </w:r>
    </w:p>
    <w:p w14:paraId="157B7481" w14:textId="2733ABC9" w:rsidR="00771C77" w:rsidRPr="00A10003" w:rsidRDefault="00771C77" w:rsidP="009A6167">
      <w:pPr>
        <w:pStyle w:val="BodyMS"/>
      </w:pPr>
      <w:r w:rsidRPr="00A10003">
        <w:rPr>
          <w:rFonts w:cs="Calibri"/>
          <w:color w:val="000000"/>
        </w:rPr>
        <w:t>During testing</w:t>
      </w:r>
      <w:r w:rsidRPr="00A10003">
        <w:rPr>
          <w:rFonts w:cs="Calibri"/>
        </w:rPr>
        <w:t xml:space="preserve">, </w:t>
      </w:r>
      <w:del w:id="332" w:author="Aniruddha Bapat" w:date="2020-01-20T14:20:00Z">
        <w:r w:rsidR="00902C4B" w:rsidDel="003B0E05">
          <w:rPr>
            <w:rFonts w:cs="Calibri"/>
          </w:rPr>
          <w:delText>Honeywell</w:delText>
        </w:r>
      </w:del>
      <w:ins w:id="333" w:author="Aniruddha Bapat" w:date="2020-01-20T14:20:00Z">
        <w:r w:rsidR="003B0E05">
          <w:rPr>
            <w:rFonts w:cs="Calibri"/>
          </w:rPr>
          <w:t>Customer</w:t>
        </w:r>
      </w:ins>
      <w:r w:rsidRPr="00A10003">
        <w:rPr>
          <w:rFonts w:cs="Calibri"/>
        </w:rPr>
        <w:t xml:space="preserve"> and Microsoft will jointly agree on </w:t>
      </w:r>
      <w:r w:rsidRPr="00A10003">
        <w:rPr>
          <w:rFonts w:cs="Calibri"/>
          <w:bCs/>
        </w:rPr>
        <w:t>solution related</w:t>
      </w:r>
      <w:r w:rsidRPr="00A10003">
        <w:rPr>
          <w:rFonts w:cs="Calibri"/>
        </w:rPr>
        <w:t xml:space="preserve"> defects and their priority</w:t>
      </w:r>
      <w:r w:rsidRPr="00A10003">
        <w:t>. The Microsoft team will fix all in scope P1 and P2 defects. Defect priorities are shown in the following table.</w:t>
      </w:r>
    </w:p>
    <w:p w14:paraId="3C313EFF" w14:textId="5959977C" w:rsidR="00771C77" w:rsidRPr="00A10003" w:rsidRDefault="009A6167" w:rsidP="00771C77">
      <w:pPr>
        <w:pStyle w:val="TableCaption"/>
        <w:keepNext/>
        <w:rPr>
          <w:noProof w:val="0"/>
        </w:rPr>
      </w:pPr>
      <w:bookmarkStart w:id="334" w:name="_Toc299630762"/>
      <w:bookmarkStart w:id="335" w:name="_Toc350952839"/>
      <w:r w:rsidRPr="006C5985">
        <w:t xml:space="preserve">Table </w:t>
      </w:r>
      <w:r>
        <w:fldChar w:fldCharType="begin"/>
      </w:r>
      <w:r>
        <w:instrText xml:space="preserve"> SEQ Table \* ARABIC </w:instrText>
      </w:r>
      <w:r>
        <w:fldChar w:fldCharType="separate"/>
      </w:r>
      <w:r w:rsidR="00EB55DC">
        <w:t>10</w:t>
      </w:r>
      <w:r>
        <w:fldChar w:fldCharType="end"/>
      </w:r>
      <w:r w:rsidRPr="006C5985">
        <w:t xml:space="preserve">: </w:t>
      </w:r>
      <w:r w:rsidR="00771C77" w:rsidRPr="00A10003">
        <w:rPr>
          <w:noProof w:val="0"/>
        </w:rPr>
        <w:t>Defect Priorities</w:t>
      </w:r>
      <w:bookmarkEnd w:id="334"/>
      <w:bookmarkEnd w:id="335"/>
    </w:p>
    <w:tbl>
      <w:tblPr>
        <w:tblStyle w:val="TableClassic2"/>
        <w:tblW w:w="9262" w:type="dxa"/>
        <w:tblBorders>
          <w:top w:val="single" w:sz="4" w:space="0" w:color="008AC8"/>
          <w:bottom w:val="single" w:sz="4" w:space="0" w:color="008AC8"/>
          <w:insideH w:val="single" w:sz="4" w:space="0" w:color="008AC8"/>
          <w:insideV w:val="single" w:sz="4" w:space="0" w:color="008AC8"/>
        </w:tblBorders>
        <w:tblLook w:val="0420" w:firstRow="1" w:lastRow="0" w:firstColumn="0" w:lastColumn="0" w:noHBand="0" w:noVBand="1"/>
      </w:tblPr>
      <w:tblGrid>
        <w:gridCol w:w="1200"/>
        <w:gridCol w:w="8062"/>
      </w:tblGrid>
      <w:tr w:rsidR="00771C77" w:rsidRPr="00A10003" w14:paraId="42B613CA" w14:textId="77777777" w:rsidTr="005A1A16">
        <w:trPr>
          <w:cnfStyle w:val="100000000000" w:firstRow="1" w:lastRow="0" w:firstColumn="0" w:lastColumn="0" w:oddVBand="0" w:evenVBand="0" w:oddHBand="0" w:evenHBand="0" w:firstRowFirstColumn="0" w:firstRowLastColumn="0" w:lastRowFirstColumn="0" w:lastRowLastColumn="0"/>
        </w:trPr>
        <w:tc>
          <w:tcPr>
            <w:tcW w:w="1166" w:type="dxa"/>
            <w:tcBorders>
              <w:bottom w:val="single" w:sz="4" w:space="0" w:color="008AC8"/>
            </w:tcBorders>
            <w:shd w:val="clear" w:color="auto" w:fill="008AC8"/>
          </w:tcPr>
          <w:p w14:paraId="484A9713" w14:textId="77777777" w:rsidR="00771C77" w:rsidRPr="00A10003" w:rsidRDefault="00771C77" w:rsidP="00F37EC6">
            <w:pPr>
              <w:pStyle w:val="TableHeadingMS"/>
            </w:pPr>
            <w:r w:rsidRPr="00A10003">
              <w:t>Defect Priority</w:t>
            </w:r>
          </w:p>
        </w:tc>
        <w:tc>
          <w:tcPr>
            <w:tcW w:w="7834" w:type="dxa"/>
            <w:tcBorders>
              <w:bottom w:val="single" w:sz="4" w:space="0" w:color="008AC8"/>
            </w:tcBorders>
            <w:shd w:val="clear" w:color="auto" w:fill="008AC8"/>
          </w:tcPr>
          <w:p w14:paraId="709296F4" w14:textId="77777777" w:rsidR="00771C77" w:rsidRPr="00A10003" w:rsidRDefault="00771C77" w:rsidP="00F37EC6">
            <w:pPr>
              <w:pStyle w:val="TableHeadingMS"/>
            </w:pPr>
            <w:r w:rsidRPr="00A10003">
              <w:t>Description of Priority</w:t>
            </w:r>
          </w:p>
        </w:tc>
      </w:tr>
      <w:tr w:rsidR="00771C77" w:rsidRPr="00A10003" w14:paraId="729C6A2B" w14:textId="77777777" w:rsidTr="005A1A16">
        <w:tc>
          <w:tcPr>
            <w:tcW w:w="1166" w:type="dxa"/>
            <w:tcBorders>
              <w:top w:val="single" w:sz="4" w:space="0" w:color="008AC8"/>
            </w:tcBorders>
          </w:tcPr>
          <w:p w14:paraId="5E21FDAE" w14:textId="77777777" w:rsidR="00771C77" w:rsidRPr="00A10003" w:rsidRDefault="00771C77" w:rsidP="00F37EC6">
            <w:pPr>
              <w:pStyle w:val="TableTextMS"/>
            </w:pPr>
            <w:r w:rsidRPr="00A10003">
              <w:t>P1</w:t>
            </w:r>
          </w:p>
        </w:tc>
        <w:tc>
          <w:tcPr>
            <w:tcW w:w="7834" w:type="dxa"/>
            <w:tcBorders>
              <w:top w:val="single" w:sz="4" w:space="0" w:color="008AC8"/>
            </w:tcBorders>
          </w:tcPr>
          <w:p w14:paraId="590DD91F" w14:textId="77777777" w:rsidR="00771C77" w:rsidRPr="00A10003" w:rsidRDefault="00771C77" w:rsidP="00F37EC6">
            <w:pPr>
              <w:pStyle w:val="TableBullet1MS"/>
            </w:pPr>
            <w:r w:rsidRPr="00A10003">
              <w:t>Showstopper defect. Development, testing, or production launch cannot proceed until the defect is corrected.</w:t>
            </w:r>
          </w:p>
          <w:p w14:paraId="034F5D19" w14:textId="77777777" w:rsidR="00771C77" w:rsidRPr="00A10003" w:rsidRDefault="00771C77" w:rsidP="00F37EC6">
            <w:pPr>
              <w:pStyle w:val="TableBullet1MS"/>
            </w:pPr>
            <w:r w:rsidRPr="00A10003">
              <w:t>Must fix as soon as possible. Defect is blocking further progress in this area.</w:t>
            </w:r>
          </w:p>
          <w:p w14:paraId="16B32B9A" w14:textId="77777777" w:rsidR="00771C77" w:rsidRPr="00A10003" w:rsidRDefault="00771C77" w:rsidP="00F37EC6">
            <w:pPr>
              <w:pStyle w:val="TableBullet1MS"/>
            </w:pPr>
            <w:r w:rsidRPr="00A10003">
              <w:t>Solution cannot ship and the project team cannot achieve the next milestone.</w:t>
            </w:r>
          </w:p>
        </w:tc>
      </w:tr>
      <w:tr w:rsidR="00771C77" w:rsidRPr="00A10003" w14:paraId="70F0E954" w14:textId="77777777" w:rsidTr="005A1A16">
        <w:tc>
          <w:tcPr>
            <w:tcW w:w="1166" w:type="dxa"/>
          </w:tcPr>
          <w:p w14:paraId="75A1DF71" w14:textId="77777777" w:rsidR="00771C77" w:rsidRPr="00A10003" w:rsidRDefault="00771C77" w:rsidP="00F37EC6">
            <w:pPr>
              <w:pStyle w:val="TableTextMS"/>
            </w:pPr>
            <w:r w:rsidRPr="00A10003">
              <w:t>P2</w:t>
            </w:r>
          </w:p>
        </w:tc>
        <w:tc>
          <w:tcPr>
            <w:tcW w:w="7834" w:type="dxa"/>
          </w:tcPr>
          <w:p w14:paraId="5E05DA93" w14:textId="77777777" w:rsidR="00771C77" w:rsidRPr="00A10003" w:rsidRDefault="00771C77" w:rsidP="00F37EC6">
            <w:pPr>
              <w:pStyle w:val="TableBullet1MS"/>
            </w:pPr>
            <w:r w:rsidRPr="00A10003">
              <w:t>Defect must be fixed prior to moving to production.</w:t>
            </w:r>
          </w:p>
          <w:p w14:paraId="219F223B" w14:textId="77777777" w:rsidR="00771C77" w:rsidRPr="00A10003" w:rsidRDefault="00771C77" w:rsidP="00F37EC6">
            <w:pPr>
              <w:pStyle w:val="TableBullet1MS"/>
            </w:pPr>
            <w:r w:rsidRPr="00A10003">
              <w:t>Does not affect test plan execution</w:t>
            </w:r>
          </w:p>
        </w:tc>
      </w:tr>
      <w:tr w:rsidR="00771C77" w:rsidRPr="00A10003" w14:paraId="2010FC96" w14:textId="77777777" w:rsidTr="005A1A16">
        <w:tc>
          <w:tcPr>
            <w:tcW w:w="1166" w:type="dxa"/>
          </w:tcPr>
          <w:p w14:paraId="653428AF" w14:textId="77777777" w:rsidR="00771C77" w:rsidRPr="00A10003" w:rsidRDefault="00771C77" w:rsidP="00F37EC6">
            <w:pPr>
              <w:pStyle w:val="TableTextMS"/>
            </w:pPr>
            <w:r w:rsidRPr="00A10003">
              <w:t>P3</w:t>
            </w:r>
          </w:p>
        </w:tc>
        <w:tc>
          <w:tcPr>
            <w:tcW w:w="7834" w:type="dxa"/>
          </w:tcPr>
          <w:p w14:paraId="1D09B471" w14:textId="77777777" w:rsidR="00771C77" w:rsidRPr="00A10003" w:rsidRDefault="00771C77" w:rsidP="00F37EC6">
            <w:pPr>
              <w:pStyle w:val="TableBullet1MS"/>
            </w:pPr>
            <w:r w:rsidRPr="00A10003">
              <w:t>It is important to correct the defect. However, it is possible to move forward into production using a workaround.</w:t>
            </w:r>
          </w:p>
          <w:p w14:paraId="185C17FD" w14:textId="77777777" w:rsidR="00771C77" w:rsidRPr="00A10003" w:rsidRDefault="00771C77" w:rsidP="00F37EC6">
            <w:pPr>
              <w:pStyle w:val="TableBullet1MS"/>
            </w:pPr>
            <w:r w:rsidRPr="00A10003">
              <w:t>Does not impact functionality as designed (i.e., Message change in user experience program).</w:t>
            </w:r>
          </w:p>
        </w:tc>
      </w:tr>
      <w:tr w:rsidR="00771C77" w:rsidRPr="00A10003" w14:paraId="1B2E0930" w14:textId="77777777" w:rsidTr="005A1A16">
        <w:tc>
          <w:tcPr>
            <w:tcW w:w="1166" w:type="dxa"/>
          </w:tcPr>
          <w:p w14:paraId="46B6B865" w14:textId="77777777" w:rsidR="00771C77" w:rsidRPr="00A10003" w:rsidRDefault="00771C77" w:rsidP="00F37EC6">
            <w:pPr>
              <w:pStyle w:val="TableTextMS"/>
            </w:pPr>
            <w:r w:rsidRPr="00A10003">
              <w:t>P4</w:t>
            </w:r>
          </w:p>
        </w:tc>
        <w:tc>
          <w:tcPr>
            <w:tcW w:w="7834" w:type="dxa"/>
          </w:tcPr>
          <w:p w14:paraId="6ACCD37B" w14:textId="77777777" w:rsidR="00771C77" w:rsidRPr="00A10003" w:rsidRDefault="00771C77" w:rsidP="00F37EC6">
            <w:pPr>
              <w:pStyle w:val="TableBullet1MS"/>
            </w:pPr>
            <w:r w:rsidRPr="00A10003">
              <w:t>Feature enhancement or cosmetic defects.</w:t>
            </w:r>
          </w:p>
          <w:p w14:paraId="4ED9F8E3" w14:textId="77777777" w:rsidR="00771C77" w:rsidRPr="00A10003" w:rsidRDefault="00771C77" w:rsidP="00F37EC6">
            <w:pPr>
              <w:pStyle w:val="TableBullet1MS"/>
            </w:pPr>
            <w:r w:rsidRPr="00A10003">
              <w:t>Design change from original concepts.</w:t>
            </w:r>
          </w:p>
        </w:tc>
      </w:tr>
    </w:tbl>
    <w:p w14:paraId="50233F6B" w14:textId="0451FBFE" w:rsidR="00771C77" w:rsidRPr="00A10003" w:rsidRDefault="00771C77" w:rsidP="009A6167">
      <w:pPr>
        <w:pStyle w:val="BodyMS"/>
      </w:pPr>
      <w:r w:rsidRPr="00A10003">
        <w:rPr>
          <w:b/>
        </w:rPr>
        <w:t>Note:</w:t>
      </w:r>
      <w:r w:rsidR="00E30643">
        <w:t xml:space="preserve"> </w:t>
      </w:r>
      <w:r w:rsidRPr="00A10003">
        <w:t xml:space="preserve">P3 and P4 defects will be logged and </w:t>
      </w:r>
      <w:del w:id="336" w:author="Aniruddha Bapat" w:date="2020-01-20T14:20:00Z">
        <w:r w:rsidR="00902C4B" w:rsidDel="003B0E05">
          <w:delText>Honeywell</w:delText>
        </w:r>
      </w:del>
      <w:ins w:id="337" w:author="Aniruddha Bapat" w:date="2020-01-20T14:20:00Z">
        <w:r w:rsidR="003B0E05">
          <w:t>Customer</w:t>
        </w:r>
      </w:ins>
      <w:r w:rsidRPr="00A10003">
        <w:t xml:space="preserve"> may choose to schedule their remediation either by change request, via the </w:t>
      </w:r>
      <w:r w:rsidRPr="00A10003">
        <w:fldChar w:fldCharType="begin"/>
      </w:r>
      <w:r w:rsidRPr="00A10003">
        <w:instrText xml:space="preserve"> REF _Ref351738609 \h </w:instrText>
      </w:r>
      <w:r w:rsidRPr="00A10003">
        <w:fldChar w:fldCharType="separate"/>
      </w:r>
      <w:r w:rsidR="00EB55DC" w:rsidRPr="00A10003">
        <w:t>Change Management Process</w:t>
      </w:r>
      <w:r w:rsidRPr="00A10003">
        <w:fldChar w:fldCharType="end"/>
      </w:r>
      <w:r w:rsidRPr="00A10003">
        <w:t xml:space="preserve"> described in Section </w:t>
      </w:r>
      <w:r w:rsidRPr="00A10003">
        <w:rPr>
          <w:i/>
          <w:caps/>
        </w:rPr>
        <w:fldChar w:fldCharType="begin"/>
      </w:r>
      <w:r w:rsidRPr="00EB55DC">
        <w:rPr>
          <w:i/>
          <w:caps/>
        </w:rPr>
        <w:instrText xml:space="preserve"> REF _Ref351738662 \r \h  \* MERGEFORMAT </w:instrText>
      </w:r>
      <w:r w:rsidRPr="00A10003">
        <w:rPr>
          <w:i/>
          <w:caps/>
        </w:rPr>
      </w:r>
      <w:r w:rsidRPr="00A10003">
        <w:rPr>
          <w:i/>
          <w:caps/>
        </w:rPr>
        <w:fldChar w:fldCharType="separate"/>
      </w:r>
      <w:r w:rsidR="00EB55DC">
        <w:rPr>
          <w:i/>
          <w:caps/>
        </w:rPr>
        <w:t>11.4</w:t>
      </w:r>
      <w:r w:rsidRPr="00A10003">
        <w:rPr>
          <w:i/>
        </w:rPr>
        <w:fldChar w:fldCharType="end"/>
      </w:r>
      <w:r w:rsidRPr="00A10003">
        <w:rPr>
          <w:i/>
        </w:rPr>
        <w:t xml:space="preserve"> </w:t>
      </w:r>
      <w:r w:rsidRPr="00A10003">
        <w:t>of this Statement of Work, or during a subsequent release. P3 and P4 defects will not be corrected by default under this Statement of Work.</w:t>
      </w:r>
    </w:p>
    <w:p w14:paraId="7344C28F" w14:textId="150C2FCC" w:rsidR="00771C77" w:rsidRPr="00A10003" w:rsidRDefault="00771C77" w:rsidP="009A6167">
      <w:pPr>
        <w:pStyle w:val="BodyMS"/>
      </w:pPr>
      <w:r w:rsidRPr="00A10003">
        <w:rPr>
          <w:b/>
        </w:rPr>
        <w:t>Note</w:t>
      </w:r>
      <w:r w:rsidRPr="00A10003">
        <w:t>:</w:t>
      </w:r>
      <w:r w:rsidR="00E30643">
        <w:t xml:space="preserve"> </w:t>
      </w:r>
      <w:r w:rsidRPr="00A10003">
        <w:t>Product bugs and design change requests (DCR) are not in scope. Product related issues must be addressed separately through Premier support.</w:t>
      </w:r>
    </w:p>
    <w:p w14:paraId="3CA68765" w14:textId="77777777" w:rsidR="00F66148" w:rsidRPr="00A10003" w:rsidRDefault="00F66148" w:rsidP="00F66148">
      <w:pPr>
        <w:pStyle w:val="Heading1Numbered"/>
      </w:pPr>
      <w:bookmarkStart w:id="338" w:name="_Toc236037180"/>
      <w:bookmarkStart w:id="339" w:name="_Toc240256128"/>
      <w:bookmarkStart w:id="340" w:name="_Toc299630716"/>
      <w:bookmarkStart w:id="341" w:name="_Toc350951364"/>
      <w:bookmarkStart w:id="342" w:name="_Toc431823525"/>
      <w:r w:rsidRPr="00A10003">
        <w:t>Software Products / Technologies</w:t>
      </w:r>
      <w:bookmarkEnd w:id="338"/>
      <w:bookmarkEnd w:id="339"/>
      <w:bookmarkEnd w:id="340"/>
      <w:bookmarkEnd w:id="341"/>
      <w:bookmarkEnd w:id="342"/>
    </w:p>
    <w:p w14:paraId="5BA4FA57" w14:textId="583CE27D" w:rsidR="00F66148" w:rsidRPr="00A10003" w:rsidRDefault="00F66148" w:rsidP="00F66148">
      <w:pPr>
        <w:pStyle w:val="BodyMS"/>
      </w:pPr>
      <w:r w:rsidRPr="00A10003">
        <w:t>The products listed in the table below are req</w:t>
      </w:r>
      <w:r>
        <w:t xml:space="preserve">uired to deliver this project. </w:t>
      </w:r>
      <w:del w:id="343" w:author="Aniruddha Bapat" w:date="2020-01-20T14:20:00Z">
        <w:r w:rsidR="00902C4B" w:rsidDel="003B0E05">
          <w:delText>Honeywell</w:delText>
        </w:r>
      </w:del>
      <w:ins w:id="344" w:author="Aniruddha Bapat" w:date="2020-01-20T14:20:00Z">
        <w:r w:rsidR="003B0E05">
          <w:t>Customer</w:t>
        </w:r>
      </w:ins>
      <w:r w:rsidRPr="00A10003">
        <w:t xml:space="preserve"> is responsible for obtaining all required licenses and products.</w:t>
      </w:r>
    </w:p>
    <w:p w14:paraId="6324D4D6" w14:textId="75806D7E" w:rsidR="00F66148" w:rsidRPr="00A10003" w:rsidRDefault="00F66148" w:rsidP="00F66148">
      <w:pPr>
        <w:pStyle w:val="TableCaption"/>
        <w:rPr>
          <w:noProof w:val="0"/>
        </w:rPr>
      </w:pPr>
      <w:r w:rsidRPr="006C5985">
        <w:t xml:space="preserve">Table </w:t>
      </w:r>
      <w:r>
        <w:fldChar w:fldCharType="begin"/>
      </w:r>
      <w:r>
        <w:instrText xml:space="preserve"> SEQ Table \* ARABIC </w:instrText>
      </w:r>
      <w:r>
        <w:fldChar w:fldCharType="separate"/>
      </w:r>
      <w:r w:rsidR="00EB55DC">
        <w:t>11</w:t>
      </w:r>
      <w:r>
        <w:fldChar w:fldCharType="end"/>
      </w:r>
      <w:r w:rsidRPr="006C5985">
        <w:t xml:space="preserve">: </w:t>
      </w:r>
      <w:r w:rsidRPr="00A10003">
        <w:rPr>
          <w:noProof w:val="0"/>
        </w:rPr>
        <w:t>Software Products/Technologies Required</w:t>
      </w:r>
    </w:p>
    <w:tbl>
      <w:tblPr>
        <w:tblStyle w:val="TableGrid"/>
        <w:tblW w:w="9360" w:type="dxa"/>
        <w:tblLook w:val="0420" w:firstRow="1" w:lastRow="0" w:firstColumn="0" w:lastColumn="0" w:noHBand="0" w:noVBand="1"/>
      </w:tblPr>
      <w:tblGrid>
        <w:gridCol w:w="2610"/>
        <w:gridCol w:w="1080"/>
        <w:gridCol w:w="3078"/>
        <w:gridCol w:w="2592"/>
      </w:tblGrid>
      <w:tr w:rsidR="00F66148" w:rsidRPr="00A10003" w14:paraId="60732957" w14:textId="77777777" w:rsidTr="00576BE3">
        <w:trPr>
          <w:cnfStyle w:val="100000000000" w:firstRow="1" w:lastRow="0" w:firstColumn="0" w:lastColumn="0" w:oddVBand="0" w:evenVBand="0" w:oddHBand="0" w:evenHBand="0" w:firstRowFirstColumn="0" w:firstRowLastColumn="0" w:lastRowFirstColumn="0" w:lastRowLastColumn="0"/>
        </w:trPr>
        <w:tc>
          <w:tcPr>
            <w:tcW w:w="2610" w:type="dxa"/>
          </w:tcPr>
          <w:p w14:paraId="170611E7" w14:textId="77777777" w:rsidR="00F66148" w:rsidRPr="00A10003" w:rsidRDefault="00F66148" w:rsidP="00576BE3">
            <w:pPr>
              <w:pStyle w:val="TableTextMS"/>
            </w:pPr>
            <w:r w:rsidRPr="00A10003">
              <w:t>Product/Technology Item</w:t>
            </w:r>
          </w:p>
        </w:tc>
        <w:tc>
          <w:tcPr>
            <w:tcW w:w="1080" w:type="dxa"/>
          </w:tcPr>
          <w:p w14:paraId="5EE97D91" w14:textId="77777777" w:rsidR="00F66148" w:rsidRPr="00A10003" w:rsidRDefault="00F66148" w:rsidP="00576BE3">
            <w:pPr>
              <w:pStyle w:val="TableTextMS"/>
            </w:pPr>
            <w:r w:rsidRPr="00A10003">
              <w:t>Version</w:t>
            </w:r>
          </w:p>
        </w:tc>
        <w:tc>
          <w:tcPr>
            <w:tcW w:w="3078" w:type="dxa"/>
          </w:tcPr>
          <w:p w14:paraId="3E831BC9" w14:textId="77777777" w:rsidR="00F66148" w:rsidRPr="00A10003" w:rsidRDefault="00F66148" w:rsidP="00576BE3">
            <w:pPr>
              <w:pStyle w:val="TableTextMS"/>
            </w:pPr>
            <w:r>
              <w:t>Purpose/Description</w:t>
            </w:r>
          </w:p>
        </w:tc>
        <w:tc>
          <w:tcPr>
            <w:tcW w:w="2592" w:type="dxa"/>
          </w:tcPr>
          <w:p w14:paraId="46CDCE61" w14:textId="77777777" w:rsidR="00F66148" w:rsidRPr="00A10003" w:rsidRDefault="00F66148" w:rsidP="00576BE3">
            <w:pPr>
              <w:pStyle w:val="TableTextMS"/>
            </w:pPr>
            <w:r w:rsidRPr="00A10003">
              <w:t xml:space="preserve">Required </w:t>
            </w:r>
            <w:proofErr w:type="gramStart"/>
            <w:r w:rsidRPr="00A10003">
              <w:t>By</w:t>
            </w:r>
            <w:proofErr w:type="gramEnd"/>
            <w:r w:rsidRPr="00A10003">
              <w:t xml:space="preserve"> Date</w:t>
            </w:r>
          </w:p>
        </w:tc>
      </w:tr>
      <w:tr w:rsidR="00D910DB" w:rsidRPr="00A10003" w14:paraId="5BB8B2D7" w14:textId="77777777" w:rsidTr="00576BE3">
        <w:tc>
          <w:tcPr>
            <w:tcW w:w="2610" w:type="dxa"/>
          </w:tcPr>
          <w:p w14:paraId="39F39E51" w14:textId="11F41C10" w:rsidR="00D910DB" w:rsidRPr="00A10003" w:rsidRDefault="00D910DB" w:rsidP="00576BE3">
            <w:pPr>
              <w:pStyle w:val="TableTextMS"/>
            </w:pPr>
            <w:r>
              <w:t xml:space="preserve">Desktop Browser </w:t>
            </w:r>
          </w:p>
        </w:tc>
        <w:tc>
          <w:tcPr>
            <w:tcW w:w="1080" w:type="dxa"/>
          </w:tcPr>
          <w:p w14:paraId="32115D4D" w14:textId="476485D9" w:rsidR="00D910DB" w:rsidRDefault="00D910DB" w:rsidP="00576BE3">
            <w:pPr>
              <w:pStyle w:val="TableTextMS"/>
            </w:pPr>
            <w:r>
              <w:t>IE11</w:t>
            </w:r>
          </w:p>
          <w:p w14:paraId="766FA9D3" w14:textId="77777777" w:rsidR="00D910DB" w:rsidRDefault="00D910DB" w:rsidP="00576BE3">
            <w:pPr>
              <w:pStyle w:val="TableTextMS"/>
            </w:pPr>
          </w:p>
          <w:p w14:paraId="3D892697" w14:textId="77777777" w:rsidR="00D910DB" w:rsidRDefault="00D910DB" w:rsidP="00576BE3">
            <w:pPr>
              <w:pStyle w:val="TableTextMS"/>
            </w:pPr>
            <w:r>
              <w:t xml:space="preserve">Current Chrome Build </w:t>
            </w:r>
          </w:p>
          <w:p w14:paraId="6688A5E9" w14:textId="77777777" w:rsidR="00D910DB" w:rsidRDefault="00D910DB" w:rsidP="00576BE3">
            <w:pPr>
              <w:pStyle w:val="TableTextMS"/>
            </w:pPr>
          </w:p>
          <w:p w14:paraId="520D6BBB" w14:textId="4D53C642" w:rsidR="00D910DB" w:rsidRPr="00A10003" w:rsidRDefault="00D910DB" w:rsidP="00576BE3">
            <w:pPr>
              <w:pStyle w:val="TableTextMS"/>
            </w:pPr>
            <w:r>
              <w:t>Safari (Snow leopard or later)</w:t>
            </w:r>
          </w:p>
        </w:tc>
        <w:tc>
          <w:tcPr>
            <w:tcW w:w="3078" w:type="dxa"/>
          </w:tcPr>
          <w:p w14:paraId="67EACAC2" w14:textId="1BC2FC7D" w:rsidR="00D910DB" w:rsidRDefault="00D910DB" w:rsidP="00576BE3">
            <w:pPr>
              <w:pStyle w:val="TableTextMS"/>
            </w:pPr>
            <w:r>
              <w:t xml:space="preserve">The client solution will implement modern HTML5/CSS/JS6 techniques and frameworks to implement the SWP modern user experience envisioned </w:t>
            </w:r>
          </w:p>
        </w:tc>
        <w:tc>
          <w:tcPr>
            <w:tcW w:w="2592" w:type="dxa"/>
          </w:tcPr>
          <w:p w14:paraId="35716EE9" w14:textId="6965D8C8" w:rsidR="00D910DB" w:rsidRPr="00A10003" w:rsidRDefault="00D910DB" w:rsidP="00576BE3">
            <w:pPr>
              <w:pStyle w:val="TableTextMS"/>
            </w:pPr>
            <w:r>
              <w:t xml:space="preserve">Start of the program </w:t>
            </w:r>
          </w:p>
        </w:tc>
      </w:tr>
      <w:tr w:rsidR="00D910DB" w:rsidRPr="00A10003" w14:paraId="538B00E0" w14:textId="77777777" w:rsidTr="00576BE3">
        <w:tc>
          <w:tcPr>
            <w:tcW w:w="2610" w:type="dxa"/>
          </w:tcPr>
          <w:p w14:paraId="78D36C27" w14:textId="2A691231" w:rsidR="00D910DB" w:rsidRDefault="00D910DB" w:rsidP="00576BE3">
            <w:pPr>
              <w:pStyle w:val="TableTextMS"/>
            </w:pPr>
            <w:r>
              <w:t xml:space="preserve">Mobile Browser </w:t>
            </w:r>
          </w:p>
        </w:tc>
        <w:tc>
          <w:tcPr>
            <w:tcW w:w="1080" w:type="dxa"/>
          </w:tcPr>
          <w:p w14:paraId="61E907A1" w14:textId="77777777" w:rsidR="00D910DB" w:rsidRDefault="00D910DB" w:rsidP="00576BE3">
            <w:pPr>
              <w:pStyle w:val="TableTextMS"/>
            </w:pPr>
          </w:p>
        </w:tc>
        <w:tc>
          <w:tcPr>
            <w:tcW w:w="3078" w:type="dxa"/>
          </w:tcPr>
          <w:p w14:paraId="43D6A83E" w14:textId="77777777" w:rsidR="00D910DB" w:rsidRDefault="00D910DB" w:rsidP="00576BE3">
            <w:pPr>
              <w:pStyle w:val="TableTextMS"/>
            </w:pPr>
          </w:p>
        </w:tc>
        <w:tc>
          <w:tcPr>
            <w:tcW w:w="2592" w:type="dxa"/>
          </w:tcPr>
          <w:p w14:paraId="1D013CED" w14:textId="77777777" w:rsidR="00D910DB" w:rsidRDefault="00D910DB" w:rsidP="00576BE3">
            <w:pPr>
              <w:pStyle w:val="TableTextMS"/>
            </w:pPr>
          </w:p>
        </w:tc>
      </w:tr>
      <w:tr w:rsidR="00F66148" w:rsidRPr="00A10003" w14:paraId="41A79A2B" w14:textId="77777777" w:rsidTr="00576BE3">
        <w:tc>
          <w:tcPr>
            <w:tcW w:w="2610" w:type="dxa"/>
          </w:tcPr>
          <w:p w14:paraId="3D05E119" w14:textId="77777777" w:rsidR="00F66148" w:rsidRPr="00F71B2E" w:rsidRDefault="00F66148" w:rsidP="00576BE3">
            <w:pPr>
              <w:pStyle w:val="TableTextMS"/>
            </w:pPr>
            <w:r>
              <w:t xml:space="preserve">Office 365 Pre-Production Tenant </w:t>
            </w:r>
          </w:p>
        </w:tc>
        <w:tc>
          <w:tcPr>
            <w:tcW w:w="1080" w:type="dxa"/>
          </w:tcPr>
          <w:p w14:paraId="2599448A" w14:textId="005A91AF" w:rsidR="00F66148" w:rsidRDefault="00F66148" w:rsidP="00576BE3">
            <w:pPr>
              <w:pStyle w:val="TableTextMS"/>
            </w:pPr>
            <w:r>
              <w:t>E3</w:t>
            </w:r>
          </w:p>
        </w:tc>
        <w:tc>
          <w:tcPr>
            <w:tcW w:w="3078" w:type="dxa"/>
          </w:tcPr>
          <w:p w14:paraId="03E72E6A" w14:textId="77777777" w:rsidR="00F66148" w:rsidRDefault="00F66148" w:rsidP="00576BE3">
            <w:pPr>
              <w:pStyle w:val="TableTextMS"/>
            </w:pPr>
            <w:r>
              <w:t>Pre-production testing of team collaboration and portal features</w:t>
            </w:r>
          </w:p>
        </w:tc>
        <w:tc>
          <w:tcPr>
            <w:tcW w:w="2592" w:type="dxa"/>
          </w:tcPr>
          <w:p w14:paraId="56EC4889" w14:textId="72F3FB1C" w:rsidR="00F66148" w:rsidRDefault="00F66148" w:rsidP="00576BE3">
            <w:pPr>
              <w:pStyle w:val="TableTextMS"/>
            </w:pPr>
            <w:r>
              <w:t xml:space="preserve">Start of the program </w:t>
            </w:r>
          </w:p>
        </w:tc>
      </w:tr>
      <w:tr w:rsidR="00F66148" w:rsidRPr="00A10003" w14:paraId="52D78C9F" w14:textId="77777777" w:rsidTr="00576BE3">
        <w:tc>
          <w:tcPr>
            <w:tcW w:w="2610" w:type="dxa"/>
          </w:tcPr>
          <w:p w14:paraId="55D23AC3" w14:textId="77777777" w:rsidR="00F66148" w:rsidRPr="00F71B2E" w:rsidRDefault="00F66148" w:rsidP="00576BE3">
            <w:pPr>
              <w:pStyle w:val="TableTextMS"/>
            </w:pPr>
            <w:r>
              <w:t xml:space="preserve">Pre-Production Azure Services Subscription </w:t>
            </w:r>
          </w:p>
        </w:tc>
        <w:tc>
          <w:tcPr>
            <w:tcW w:w="1080" w:type="dxa"/>
          </w:tcPr>
          <w:p w14:paraId="7D252E31" w14:textId="77777777" w:rsidR="00F66148" w:rsidRDefault="00F66148" w:rsidP="00576BE3">
            <w:pPr>
              <w:pStyle w:val="TableTextMS"/>
            </w:pPr>
            <w:r>
              <w:t>Current</w:t>
            </w:r>
          </w:p>
        </w:tc>
        <w:tc>
          <w:tcPr>
            <w:tcW w:w="3078" w:type="dxa"/>
          </w:tcPr>
          <w:p w14:paraId="166A0876" w14:textId="77777777" w:rsidR="00F66148" w:rsidRDefault="00F66148" w:rsidP="00576BE3">
            <w:pPr>
              <w:pStyle w:val="TableTextMS"/>
            </w:pPr>
            <w:r>
              <w:t>Hosts application components for portal build</w:t>
            </w:r>
          </w:p>
        </w:tc>
        <w:tc>
          <w:tcPr>
            <w:tcW w:w="2592" w:type="dxa"/>
          </w:tcPr>
          <w:p w14:paraId="7CD357AD" w14:textId="352749B9" w:rsidR="00F66148" w:rsidRDefault="00F66148" w:rsidP="00576BE3">
            <w:pPr>
              <w:pStyle w:val="TableTextMS"/>
            </w:pPr>
            <w:r>
              <w:t>Start of the program</w:t>
            </w:r>
          </w:p>
        </w:tc>
      </w:tr>
      <w:tr w:rsidR="00F66148" w:rsidRPr="00A10003" w14:paraId="5D026655" w14:textId="77777777" w:rsidTr="00576BE3">
        <w:tc>
          <w:tcPr>
            <w:tcW w:w="2610" w:type="dxa"/>
          </w:tcPr>
          <w:p w14:paraId="323A8482" w14:textId="77777777" w:rsidR="00F66148" w:rsidRPr="00F71B2E" w:rsidRDefault="00F66148" w:rsidP="00576BE3">
            <w:pPr>
              <w:pStyle w:val="TableTextMS"/>
            </w:pPr>
            <w:r w:rsidRPr="00F71B2E">
              <w:t>Office 365 Production Tenant</w:t>
            </w:r>
          </w:p>
        </w:tc>
        <w:tc>
          <w:tcPr>
            <w:tcW w:w="1080" w:type="dxa"/>
          </w:tcPr>
          <w:p w14:paraId="09FA336A" w14:textId="31FA1651" w:rsidR="00F66148" w:rsidRPr="00A10003" w:rsidRDefault="00F66148" w:rsidP="00576BE3">
            <w:pPr>
              <w:pStyle w:val="TableTextMS"/>
            </w:pPr>
            <w:r>
              <w:t>E3</w:t>
            </w:r>
            <w:r w:rsidR="00B27913">
              <w:t>/E4</w:t>
            </w:r>
          </w:p>
        </w:tc>
        <w:tc>
          <w:tcPr>
            <w:tcW w:w="3078" w:type="dxa"/>
          </w:tcPr>
          <w:p w14:paraId="5E932839" w14:textId="7D921D29" w:rsidR="00F66148" w:rsidRDefault="00F66148" w:rsidP="00090123">
            <w:pPr>
              <w:pStyle w:val="TableTextMS"/>
            </w:pPr>
            <w:r>
              <w:t xml:space="preserve">Provides production Office 365 services and host the </w:t>
            </w:r>
            <w:del w:id="345" w:author="Aniruddha Bapat" w:date="2020-01-20T14:20:00Z">
              <w:r w:rsidR="00090123" w:rsidDel="00701048">
                <w:delText>DWP</w:delText>
              </w:r>
            </w:del>
            <w:ins w:id="346" w:author="Aniruddha Bapat" w:date="2020-01-20T14:20:00Z">
              <w:r w:rsidR="00701048">
                <w:t>DW</w:t>
              </w:r>
            </w:ins>
          </w:p>
        </w:tc>
        <w:tc>
          <w:tcPr>
            <w:tcW w:w="2592" w:type="dxa"/>
          </w:tcPr>
          <w:p w14:paraId="4E7AEDD2" w14:textId="028EC0F6" w:rsidR="00F66148" w:rsidRPr="00A10003" w:rsidRDefault="00F66148" w:rsidP="00576BE3">
            <w:pPr>
              <w:pStyle w:val="TableTextMS"/>
            </w:pPr>
            <w:r>
              <w:t>Start of the program</w:t>
            </w:r>
          </w:p>
        </w:tc>
      </w:tr>
      <w:tr w:rsidR="00F66148" w:rsidRPr="00A10003" w14:paraId="5722A48B" w14:textId="77777777" w:rsidTr="00576BE3">
        <w:tc>
          <w:tcPr>
            <w:tcW w:w="2610" w:type="dxa"/>
          </w:tcPr>
          <w:p w14:paraId="401CAAF0" w14:textId="18102F27" w:rsidR="00F66148" w:rsidRPr="00F71B2E" w:rsidRDefault="005A6203" w:rsidP="00576BE3">
            <w:pPr>
              <w:pStyle w:val="TableTextMS"/>
            </w:pPr>
            <w:r>
              <w:t xml:space="preserve">Production </w:t>
            </w:r>
            <w:r w:rsidR="00F66148" w:rsidRPr="00F71B2E">
              <w:t>Azure Services Subscription</w:t>
            </w:r>
          </w:p>
        </w:tc>
        <w:tc>
          <w:tcPr>
            <w:tcW w:w="1080" w:type="dxa"/>
          </w:tcPr>
          <w:p w14:paraId="26D68DC9" w14:textId="77777777" w:rsidR="00F66148" w:rsidRPr="00A10003" w:rsidRDefault="00F66148" w:rsidP="00576BE3">
            <w:pPr>
              <w:pStyle w:val="TableTextMS"/>
            </w:pPr>
            <w:r>
              <w:t>Current</w:t>
            </w:r>
          </w:p>
        </w:tc>
        <w:tc>
          <w:tcPr>
            <w:tcW w:w="3078" w:type="dxa"/>
          </w:tcPr>
          <w:p w14:paraId="100A0E45" w14:textId="6975AD6C" w:rsidR="00F66148" w:rsidRDefault="00F66148" w:rsidP="00090123">
            <w:pPr>
              <w:pStyle w:val="TableTextMS"/>
            </w:pPr>
            <w:r>
              <w:t xml:space="preserve">Provide production application services for Office 365 and the </w:t>
            </w:r>
            <w:del w:id="347" w:author="Aniruddha Bapat" w:date="2020-01-20T14:20:00Z">
              <w:r w:rsidR="00090123" w:rsidDel="00701048">
                <w:delText>DWP</w:delText>
              </w:r>
            </w:del>
            <w:ins w:id="348" w:author="Aniruddha Bapat" w:date="2020-01-20T14:20:00Z">
              <w:r w:rsidR="00701048">
                <w:t>DW</w:t>
              </w:r>
            </w:ins>
            <w:r>
              <w:t xml:space="preserve"> portal</w:t>
            </w:r>
          </w:p>
        </w:tc>
        <w:tc>
          <w:tcPr>
            <w:tcW w:w="2592" w:type="dxa"/>
          </w:tcPr>
          <w:p w14:paraId="6CD23405" w14:textId="66952CA2" w:rsidR="00F66148" w:rsidRPr="00A10003" w:rsidRDefault="00F66148" w:rsidP="00576BE3">
            <w:pPr>
              <w:pStyle w:val="TableTextMS"/>
            </w:pPr>
            <w:r>
              <w:t>Start of the program</w:t>
            </w:r>
          </w:p>
        </w:tc>
      </w:tr>
      <w:tr w:rsidR="00A3775A" w:rsidRPr="00A10003" w14:paraId="043237E9" w14:textId="77777777" w:rsidTr="00576BE3">
        <w:tc>
          <w:tcPr>
            <w:tcW w:w="2610" w:type="dxa"/>
          </w:tcPr>
          <w:p w14:paraId="3CC51DE9" w14:textId="0A43AD4B" w:rsidR="00A3775A" w:rsidRDefault="00090123" w:rsidP="00576BE3">
            <w:pPr>
              <w:pStyle w:val="TableTextMS"/>
            </w:pPr>
            <w:proofErr w:type="spellStart"/>
            <w:r>
              <w:t>APIGee</w:t>
            </w:r>
            <w:proofErr w:type="spellEnd"/>
            <w:r>
              <w:t xml:space="preserve"> </w:t>
            </w:r>
            <w:r w:rsidR="00A3775A">
              <w:t xml:space="preserve"> </w:t>
            </w:r>
          </w:p>
        </w:tc>
        <w:tc>
          <w:tcPr>
            <w:tcW w:w="1080" w:type="dxa"/>
          </w:tcPr>
          <w:p w14:paraId="71193F18" w14:textId="55987886" w:rsidR="00A3775A" w:rsidRDefault="00A3775A" w:rsidP="00576BE3">
            <w:pPr>
              <w:pStyle w:val="TableTextMS"/>
            </w:pPr>
            <w:r>
              <w:t>Current</w:t>
            </w:r>
          </w:p>
        </w:tc>
        <w:tc>
          <w:tcPr>
            <w:tcW w:w="3078" w:type="dxa"/>
          </w:tcPr>
          <w:p w14:paraId="7096788C" w14:textId="0D149647" w:rsidR="00A3775A" w:rsidRDefault="00090123" w:rsidP="00576BE3">
            <w:pPr>
              <w:pStyle w:val="TableTextMS"/>
            </w:pPr>
            <w:r>
              <w:t xml:space="preserve">Provides API management and request proxy capability to connect to on-premises systems from Azure </w:t>
            </w:r>
          </w:p>
        </w:tc>
        <w:tc>
          <w:tcPr>
            <w:tcW w:w="2592" w:type="dxa"/>
          </w:tcPr>
          <w:p w14:paraId="579B8460" w14:textId="33C08ED2" w:rsidR="00A3775A" w:rsidRDefault="00090123" w:rsidP="00576BE3">
            <w:pPr>
              <w:pStyle w:val="TableTextMS"/>
            </w:pPr>
            <w:r>
              <w:t>Start of the program</w:t>
            </w:r>
          </w:p>
        </w:tc>
      </w:tr>
      <w:tr w:rsidR="006C7D2F" w:rsidRPr="00A10003" w14:paraId="15E3542C" w14:textId="77777777" w:rsidTr="00576BE3">
        <w:tc>
          <w:tcPr>
            <w:tcW w:w="2610" w:type="dxa"/>
          </w:tcPr>
          <w:p w14:paraId="38A4B8AD" w14:textId="6102760D" w:rsidR="006C7D2F" w:rsidRDefault="00192156" w:rsidP="00576BE3">
            <w:pPr>
              <w:pStyle w:val="TableTextMS"/>
            </w:pPr>
            <w:r>
              <w:t xml:space="preserve">Kaltura </w:t>
            </w:r>
          </w:p>
        </w:tc>
        <w:tc>
          <w:tcPr>
            <w:tcW w:w="1080" w:type="dxa"/>
          </w:tcPr>
          <w:p w14:paraId="224D8CA2" w14:textId="38FF0C9E" w:rsidR="006C7D2F" w:rsidRDefault="006C7D2F" w:rsidP="00576BE3">
            <w:pPr>
              <w:pStyle w:val="TableTextMS"/>
            </w:pPr>
            <w:r>
              <w:t xml:space="preserve">Current </w:t>
            </w:r>
          </w:p>
        </w:tc>
        <w:tc>
          <w:tcPr>
            <w:tcW w:w="3078" w:type="dxa"/>
          </w:tcPr>
          <w:p w14:paraId="1418D6C8" w14:textId="32C9BD7D" w:rsidR="006C7D2F" w:rsidRDefault="006C7D2F" w:rsidP="00576BE3">
            <w:pPr>
              <w:pStyle w:val="TableTextMS"/>
            </w:pPr>
            <w:r>
              <w:t xml:space="preserve">Video Platform implemented by </w:t>
            </w:r>
            <w:del w:id="349" w:author="Aniruddha Bapat" w:date="2020-01-20T14:20:00Z">
              <w:r w:rsidDel="003B0E05">
                <w:delText>Honeywell</w:delText>
              </w:r>
            </w:del>
            <w:ins w:id="350" w:author="Aniruddha Bapat" w:date="2020-01-20T14:20:00Z">
              <w:r w:rsidR="003B0E05">
                <w:t>Customer</w:t>
              </w:r>
            </w:ins>
            <w:r>
              <w:t xml:space="preserve">. </w:t>
            </w:r>
          </w:p>
        </w:tc>
        <w:tc>
          <w:tcPr>
            <w:tcW w:w="2592" w:type="dxa"/>
          </w:tcPr>
          <w:p w14:paraId="17F4656A" w14:textId="1767440C" w:rsidR="006C7D2F" w:rsidRDefault="00192156" w:rsidP="00576BE3">
            <w:pPr>
              <w:pStyle w:val="TableTextMS"/>
            </w:pPr>
            <w:r>
              <w:t xml:space="preserve">Start of the program </w:t>
            </w:r>
          </w:p>
        </w:tc>
      </w:tr>
    </w:tbl>
    <w:p w14:paraId="64A49282" w14:textId="77777777" w:rsidR="00F66148" w:rsidRPr="00A10003" w:rsidRDefault="00F66148" w:rsidP="00F66148">
      <w:pPr>
        <w:rPr>
          <w:sz w:val="10"/>
          <w:szCs w:val="10"/>
        </w:rPr>
      </w:pPr>
    </w:p>
    <w:p w14:paraId="23C96139" w14:textId="77777777" w:rsidR="00037124" w:rsidRPr="00A10003" w:rsidRDefault="00037124" w:rsidP="00037124">
      <w:pPr>
        <w:pStyle w:val="Heading3Numbered"/>
      </w:pPr>
      <w:bookmarkStart w:id="351" w:name="_Toc236037182"/>
      <w:bookmarkStart w:id="352" w:name="_Toc240256130"/>
      <w:bookmarkStart w:id="353" w:name="_Toc299630718"/>
      <w:bookmarkStart w:id="354" w:name="_Toc350951366"/>
      <w:r w:rsidRPr="00A10003">
        <w:t>Integration and Interfaces</w:t>
      </w:r>
      <w:bookmarkEnd w:id="351"/>
      <w:bookmarkEnd w:id="352"/>
      <w:bookmarkEnd w:id="353"/>
      <w:bookmarkEnd w:id="354"/>
    </w:p>
    <w:p w14:paraId="7FA38299" w14:textId="77777777" w:rsidR="00037124" w:rsidRPr="00A10003" w:rsidRDefault="00037124" w:rsidP="00037124">
      <w:pPr>
        <w:pStyle w:val="BodyMS"/>
      </w:pPr>
      <w:r w:rsidRPr="00A10003">
        <w:t xml:space="preserve">The following system integration interfaces are in scope. </w:t>
      </w:r>
    </w:p>
    <w:p w14:paraId="3ED61EF1" w14:textId="329FC3DA" w:rsidR="00037124" w:rsidRPr="00A10003" w:rsidRDefault="00037124" w:rsidP="00037124">
      <w:pPr>
        <w:pStyle w:val="TableCaption"/>
        <w:rPr>
          <w:noProof w:val="0"/>
          <w:color w:val="365F91" w:themeColor="accent1" w:themeShade="BF"/>
        </w:rPr>
      </w:pPr>
      <w:bookmarkStart w:id="355" w:name="_Toc299630758"/>
      <w:bookmarkStart w:id="356" w:name="_Toc350952835"/>
      <w:r w:rsidRPr="006C5985">
        <w:t xml:space="preserve">Table </w:t>
      </w:r>
      <w:r>
        <w:fldChar w:fldCharType="begin"/>
      </w:r>
      <w:r>
        <w:instrText xml:space="preserve"> SEQ Table \* ARABIC </w:instrText>
      </w:r>
      <w:r>
        <w:fldChar w:fldCharType="separate"/>
      </w:r>
      <w:r w:rsidR="00EB55DC">
        <w:t>12</w:t>
      </w:r>
      <w:r>
        <w:fldChar w:fldCharType="end"/>
      </w:r>
      <w:r w:rsidRPr="006C5985">
        <w:t xml:space="preserve">: </w:t>
      </w:r>
      <w:r w:rsidRPr="00A10003">
        <w:rPr>
          <w:noProof w:val="0"/>
        </w:rPr>
        <w:t>Integration Interfaces Scope</w:t>
      </w:r>
      <w:bookmarkEnd w:id="355"/>
      <w:bookmarkEnd w:id="356"/>
    </w:p>
    <w:tbl>
      <w:tblPr>
        <w:tblStyle w:val="TableGrid"/>
        <w:tblW w:w="0" w:type="auto"/>
        <w:tblLook w:val="0420" w:firstRow="1" w:lastRow="0" w:firstColumn="0" w:lastColumn="0" w:noHBand="0" w:noVBand="1"/>
      </w:tblPr>
      <w:tblGrid>
        <w:gridCol w:w="3076"/>
        <w:gridCol w:w="4472"/>
        <w:gridCol w:w="1812"/>
      </w:tblGrid>
      <w:tr w:rsidR="00037124" w:rsidRPr="00B43B76" w14:paraId="41F5B375" w14:textId="77777777" w:rsidTr="00F10B9E">
        <w:trPr>
          <w:cnfStyle w:val="100000000000" w:firstRow="1" w:lastRow="0" w:firstColumn="0" w:lastColumn="0" w:oddVBand="0" w:evenVBand="0" w:oddHBand="0" w:evenHBand="0" w:firstRowFirstColumn="0" w:firstRowLastColumn="0" w:lastRowFirstColumn="0" w:lastRowLastColumn="0"/>
        </w:trPr>
        <w:tc>
          <w:tcPr>
            <w:tcW w:w="3191" w:type="dxa"/>
          </w:tcPr>
          <w:p w14:paraId="376DEB07" w14:textId="77777777" w:rsidR="00037124" w:rsidRPr="00B43B76" w:rsidRDefault="00037124" w:rsidP="00576BE3">
            <w:pPr>
              <w:pStyle w:val="TableTextMS"/>
            </w:pPr>
            <w:r w:rsidRPr="00B43B76">
              <w:t>Interface Name</w:t>
            </w:r>
          </w:p>
        </w:tc>
        <w:tc>
          <w:tcPr>
            <w:tcW w:w="4618" w:type="dxa"/>
          </w:tcPr>
          <w:p w14:paraId="0EDE3F77" w14:textId="77777777" w:rsidR="00037124" w:rsidRPr="00B43B76" w:rsidRDefault="00037124" w:rsidP="00576BE3">
            <w:pPr>
              <w:pStyle w:val="TableTextMS"/>
            </w:pPr>
            <w:r>
              <w:t xml:space="preserve">   </w:t>
            </w:r>
            <w:r w:rsidRPr="00B43B76">
              <w:t xml:space="preserve"> Description of Scope </w:t>
            </w:r>
          </w:p>
        </w:tc>
        <w:tc>
          <w:tcPr>
            <w:tcW w:w="1551" w:type="dxa"/>
          </w:tcPr>
          <w:p w14:paraId="7F357C7D" w14:textId="77777777" w:rsidR="00037124" w:rsidRPr="00B43B76" w:rsidRDefault="00037124" w:rsidP="00576BE3">
            <w:pPr>
              <w:pStyle w:val="TableTextMS"/>
            </w:pPr>
            <w:r w:rsidRPr="00B43B76">
              <w:t>Responsibility</w:t>
            </w:r>
          </w:p>
        </w:tc>
      </w:tr>
      <w:tr w:rsidR="00037124" w:rsidRPr="00B43B76" w14:paraId="7916E156" w14:textId="77777777" w:rsidTr="00F10B9E">
        <w:tc>
          <w:tcPr>
            <w:tcW w:w="3191" w:type="dxa"/>
          </w:tcPr>
          <w:p w14:paraId="70006E41" w14:textId="77777777" w:rsidR="00037124" w:rsidRPr="00B43B76" w:rsidRDefault="00037124" w:rsidP="00576BE3">
            <w:pPr>
              <w:pStyle w:val="TableTextMS"/>
            </w:pPr>
            <w:r w:rsidRPr="00B43B76">
              <w:t>Azure Services</w:t>
            </w:r>
          </w:p>
        </w:tc>
        <w:tc>
          <w:tcPr>
            <w:tcW w:w="4618" w:type="dxa"/>
          </w:tcPr>
          <w:p w14:paraId="351022CA" w14:textId="4894C0D1" w:rsidR="00A3775A" w:rsidRDefault="00037124" w:rsidP="00576BE3">
            <w:pPr>
              <w:pStyle w:val="TableTextMS"/>
            </w:pPr>
            <w:r w:rsidRPr="00B43B76">
              <w:t xml:space="preserve">Integration of Azure services with Office 365 to support application functionality in SharePoint Online for </w:t>
            </w:r>
            <w:r w:rsidR="00090123">
              <w:t>the integration proof-of-concept</w:t>
            </w:r>
            <w:r>
              <w:t xml:space="preserve">. </w:t>
            </w:r>
          </w:p>
          <w:p w14:paraId="22F0492E" w14:textId="77777777" w:rsidR="00A3775A" w:rsidRDefault="00A3775A" w:rsidP="00576BE3">
            <w:pPr>
              <w:pStyle w:val="TableTextMS"/>
            </w:pPr>
          </w:p>
          <w:p w14:paraId="5B92B2D7" w14:textId="4713721B" w:rsidR="00037124" w:rsidRDefault="00037124" w:rsidP="00576BE3">
            <w:pPr>
              <w:pStyle w:val="TableTextMS"/>
            </w:pPr>
            <w:r>
              <w:t>Envisioned Services include:</w:t>
            </w:r>
          </w:p>
          <w:p w14:paraId="25E3CC6E" w14:textId="77777777" w:rsidR="00037124" w:rsidRDefault="00037124" w:rsidP="00B00D94">
            <w:pPr>
              <w:pStyle w:val="Bullet1"/>
              <w:numPr>
                <w:ilvl w:val="0"/>
                <w:numId w:val="28"/>
              </w:numPr>
            </w:pPr>
            <w:r>
              <w:t>Azure Active Directory</w:t>
            </w:r>
          </w:p>
          <w:p w14:paraId="2F266823" w14:textId="0C1C8736" w:rsidR="00037124" w:rsidRDefault="00090123" w:rsidP="00B00D94">
            <w:pPr>
              <w:pStyle w:val="Bullet1"/>
              <w:numPr>
                <w:ilvl w:val="0"/>
                <w:numId w:val="28"/>
              </w:numPr>
            </w:pPr>
            <w:r>
              <w:t>Azure Web Sites</w:t>
            </w:r>
          </w:p>
          <w:p w14:paraId="06FED75B" w14:textId="7BBD6EA7" w:rsidR="00090123" w:rsidRDefault="00090123" w:rsidP="00B00D94">
            <w:pPr>
              <w:pStyle w:val="Bullet1"/>
              <w:numPr>
                <w:ilvl w:val="0"/>
                <w:numId w:val="28"/>
              </w:numPr>
            </w:pPr>
            <w:r>
              <w:t>Azure Service Bus</w:t>
            </w:r>
          </w:p>
          <w:p w14:paraId="2D4AF0BC" w14:textId="1E9E9DF2" w:rsidR="00090123" w:rsidRDefault="00090123" w:rsidP="00B00D94">
            <w:pPr>
              <w:pStyle w:val="Bullet1"/>
              <w:numPr>
                <w:ilvl w:val="0"/>
                <w:numId w:val="28"/>
              </w:numPr>
            </w:pPr>
            <w:r>
              <w:t>Azure Worker Roles</w:t>
            </w:r>
          </w:p>
          <w:p w14:paraId="6F75C7D3" w14:textId="7E225AB5" w:rsidR="00037124" w:rsidRDefault="00037124" w:rsidP="00B00D94">
            <w:pPr>
              <w:pStyle w:val="Bullet1"/>
              <w:numPr>
                <w:ilvl w:val="0"/>
                <w:numId w:val="28"/>
              </w:numPr>
            </w:pPr>
            <w:r>
              <w:t xml:space="preserve">Azure Cache </w:t>
            </w:r>
          </w:p>
          <w:p w14:paraId="09583273" w14:textId="77777777" w:rsidR="00037124" w:rsidRDefault="00037124" w:rsidP="00B00D94">
            <w:pPr>
              <w:pStyle w:val="Bullet1"/>
              <w:numPr>
                <w:ilvl w:val="0"/>
                <w:numId w:val="28"/>
              </w:numPr>
            </w:pPr>
            <w:r>
              <w:t>Azure Table Storage</w:t>
            </w:r>
          </w:p>
          <w:p w14:paraId="17942B77" w14:textId="77777777" w:rsidR="00037124" w:rsidRPr="00B43B76" w:rsidRDefault="00037124" w:rsidP="00B00D94">
            <w:pPr>
              <w:pStyle w:val="Bullet1"/>
              <w:numPr>
                <w:ilvl w:val="0"/>
                <w:numId w:val="28"/>
              </w:numPr>
            </w:pPr>
            <w:r>
              <w:t>Azure Queue Storage</w:t>
            </w:r>
          </w:p>
        </w:tc>
        <w:tc>
          <w:tcPr>
            <w:tcW w:w="1551" w:type="dxa"/>
          </w:tcPr>
          <w:p w14:paraId="2A5424DC" w14:textId="0077235B" w:rsidR="00037124" w:rsidRPr="00B43B76" w:rsidRDefault="00090123" w:rsidP="00576BE3">
            <w:pPr>
              <w:pStyle w:val="TableTextMS"/>
            </w:pPr>
            <w:del w:id="357" w:author="Aniruddha Bapat" w:date="2020-01-20T14:20:00Z">
              <w:r w:rsidDel="003B0E05">
                <w:delText>Honeywell</w:delText>
              </w:r>
            </w:del>
            <w:ins w:id="358" w:author="Aniruddha Bapat" w:date="2020-01-20T14:20:00Z">
              <w:r w:rsidR="003B0E05">
                <w:t>Customer</w:t>
              </w:r>
            </w:ins>
            <w:r>
              <w:t xml:space="preserve"> to provide Azure Subscription, Microsoft to configure </w:t>
            </w:r>
            <w:r w:rsidR="00037124" w:rsidRPr="00B43B76">
              <w:t xml:space="preserve"> </w:t>
            </w:r>
          </w:p>
        </w:tc>
      </w:tr>
      <w:tr w:rsidR="00F1406E" w:rsidRPr="00B43B76" w14:paraId="54D9E19C" w14:textId="77777777" w:rsidTr="00F10B9E">
        <w:tc>
          <w:tcPr>
            <w:tcW w:w="3191" w:type="dxa"/>
          </w:tcPr>
          <w:p w14:paraId="6F1134A7" w14:textId="5D197FE0" w:rsidR="00F1406E" w:rsidRPr="00B43B76" w:rsidRDefault="00F1406E" w:rsidP="00F1406E">
            <w:pPr>
              <w:pStyle w:val="TableTextMS"/>
            </w:pPr>
            <w:proofErr w:type="spellStart"/>
            <w:r>
              <w:t>APIGee</w:t>
            </w:r>
            <w:proofErr w:type="spellEnd"/>
            <w:r>
              <w:t xml:space="preserve"> </w:t>
            </w:r>
          </w:p>
        </w:tc>
        <w:tc>
          <w:tcPr>
            <w:tcW w:w="4618" w:type="dxa"/>
          </w:tcPr>
          <w:p w14:paraId="021DDCA3" w14:textId="228344A6" w:rsidR="00F1406E" w:rsidRPr="00B43B76" w:rsidRDefault="00F1406E" w:rsidP="00F1406E">
            <w:pPr>
              <w:pStyle w:val="TableTextMS"/>
            </w:pPr>
            <w:r>
              <w:t xml:space="preserve">Provides API management and request proxy capability to connect to on-premises systems from Azure </w:t>
            </w:r>
          </w:p>
        </w:tc>
        <w:tc>
          <w:tcPr>
            <w:tcW w:w="1551" w:type="dxa"/>
          </w:tcPr>
          <w:p w14:paraId="4EA61754" w14:textId="7593FD59" w:rsidR="00F1406E" w:rsidRPr="00B43B76" w:rsidRDefault="00F1406E" w:rsidP="00F1406E">
            <w:pPr>
              <w:pStyle w:val="TableTextMS"/>
            </w:pPr>
            <w:del w:id="359" w:author="Aniruddha Bapat" w:date="2020-01-20T14:20:00Z">
              <w:r w:rsidDel="003B0E05">
                <w:delText>Honeywell</w:delText>
              </w:r>
            </w:del>
            <w:ins w:id="360" w:author="Aniruddha Bapat" w:date="2020-01-20T14:20:00Z">
              <w:r w:rsidR="003B0E05">
                <w:t>Customer</w:t>
              </w:r>
            </w:ins>
            <w:r>
              <w:t xml:space="preserve"> to provide and configure </w:t>
            </w:r>
          </w:p>
        </w:tc>
      </w:tr>
      <w:tr w:rsidR="00192156" w:rsidRPr="00B43B76" w14:paraId="12727EA4" w14:textId="77777777" w:rsidTr="00F10B9E">
        <w:tc>
          <w:tcPr>
            <w:tcW w:w="3191" w:type="dxa"/>
          </w:tcPr>
          <w:p w14:paraId="01F22C31" w14:textId="6D8C57B7" w:rsidR="00192156" w:rsidRDefault="00192156" w:rsidP="00F1406E">
            <w:pPr>
              <w:pStyle w:val="TableTextMS"/>
            </w:pPr>
            <w:r>
              <w:t xml:space="preserve">Kaltura </w:t>
            </w:r>
          </w:p>
        </w:tc>
        <w:tc>
          <w:tcPr>
            <w:tcW w:w="4618" w:type="dxa"/>
          </w:tcPr>
          <w:p w14:paraId="429607F3" w14:textId="6C15D85A" w:rsidR="00192156" w:rsidRDefault="00192156" w:rsidP="00F1406E">
            <w:pPr>
              <w:pStyle w:val="TableTextMS"/>
            </w:pPr>
            <w:r>
              <w:t xml:space="preserve">Provides published video streams which will be displayed in HTML5 video controls in the portal. No API level integration is planned. </w:t>
            </w:r>
          </w:p>
        </w:tc>
        <w:tc>
          <w:tcPr>
            <w:tcW w:w="1551" w:type="dxa"/>
          </w:tcPr>
          <w:p w14:paraId="10BBDF4E" w14:textId="496B2E60" w:rsidR="00192156" w:rsidRDefault="00192156" w:rsidP="00F1406E">
            <w:pPr>
              <w:pStyle w:val="TableTextMS"/>
            </w:pPr>
            <w:del w:id="361" w:author="Aniruddha Bapat" w:date="2020-01-20T14:20:00Z">
              <w:r w:rsidDel="003B0E05">
                <w:delText>Honeywell</w:delText>
              </w:r>
            </w:del>
            <w:ins w:id="362" w:author="Aniruddha Bapat" w:date="2020-01-20T14:20:00Z">
              <w:r w:rsidR="003B0E05">
                <w:t>Customer</w:t>
              </w:r>
            </w:ins>
            <w:r>
              <w:t xml:space="preserve"> to provide and configure </w:t>
            </w:r>
          </w:p>
        </w:tc>
      </w:tr>
    </w:tbl>
    <w:p w14:paraId="7DCFA323" w14:textId="77777777" w:rsidR="00037124" w:rsidRPr="00A10003" w:rsidRDefault="00037124" w:rsidP="00037124">
      <w:pPr>
        <w:pStyle w:val="Heading3Numbered"/>
      </w:pPr>
      <w:bookmarkStart w:id="363" w:name="_Toc236037183"/>
      <w:bookmarkStart w:id="364" w:name="_Toc240256131"/>
      <w:bookmarkStart w:id="365" w:name="_Toc299630719"/>
      <w:bookmarkStart w:id="366" w:name="_Toc350951367"/>
      <w:r w:rsidRPr="00A10003">
        <w:t>Environments</w:t>
      </w:r>
      <w:bookmarkEnd w:id="363"/>
      <w:bookmarkEnd w:id="364"/>
      <w:bookmarkEnd w:id="365"/>
      <w:bookmarkEnd w:id="366"/>
    </w:p>
    <w:p w14:paraId="21B28282" w14:textId="77777777" w:rsidR="00037124" w:rsidRPr="00A10003" w:rsidRDefault="00037124" w:rsidP="00037124">
      <w:pPr>
        <w:pStyle w:val="BodyMS"/>
      </w:pPr>
      <w:r w:rsidRPr="00A10003">
        <w:t>The environments listed in the table below are required to deliver this project.</w:t>
      </w:r>
      <w:r>
        <w:t xml:space="preserve"> </w:t>
      </w:r>
      <w:r w:rsidRPr="00A10003">
        <w:t>The party listed is responsible for establishing the environment in the location specified and by the time noted.</w:t>
      </w:r>
    </w:p>
    <w:p w14:paraId="58457464" w14:textId="36967C46" w:rsidR="00037124" w:rsidRPr="00A10003" w:rsidRDefault="00037124" w:rsidP="00037124">
      <w:pPr>
        <w:pStyle w:val="TableCaption"/>
        <w:rPr>
          <w:noProof w:val="0"/>
        </w:rPr>
      </w:pPr>
      <w:bookmarkStart w:id="367" w:name="_Toc299630759"/>
      <w:bookmarkStart w:id="368" w:name="_Toc350952836"/>
      <w:r w:rsidRPr="006C5985">
        <w:t xml:space="preserve">Table </w:t>
      </w:r>
      <w:r>
        <w:fldChar w:fldCharType="begin"/>
      </w:r>
      <w:r>
        <w:instrText xml:space="preserve"> SEQ Table \* ARABIC </w:instrText>
      </w:r>
      <w:r>
        <w:fldChar w:fldCharType="separate"/>
      </w:r>
      <w:r w:rsidR="00EB55DC">
        <w:t>13</w:t>
      </w:r>
      <w:r>
        <w:fldChar w:fldCharType="end"/>
      </w:r>
      <w:r w:rsidRPr="006C5985">
        <w:t xml:space="preserve">: </w:t>
      </w:r>
      <w:r w:rsidRPr="00A10003">
        <w:rPr>
          <w:noProof w:val="0"/>
        </w:rPr>
        <w:t>Required Environments</w:t>
      </w:r>
      <w:bookmarkEnd w:id="367"/>
      <w:bookmarkEnd w:id="368"/>
    </w:p>
    <w:tbl>
      <w:tblPr>
        <w:tblStyle w:val="TableGrid"/>
        <w:tblW w:w="0" w:type="auto"/>
        <w:tblLook w:val="0420" w:firstRow="1" w:lastRow="0" w:firstColumn="0" w:lastColumn="0" w:noHBand="0" w:noVBand="1"/>
      </w:tblPr>
      <w:tblGrid>
        <w:gridCol w:w="2227"/>
        <w:gridCol w:w="2226"/>
        <w:gridCol w:w="1812"/>
        <w:gridCol w:w="3095"/>
      </w:tblGrid>
      <w:tr w:rsidR="00037124" w:rsidRPr="00B43B76" w14:paraId="797142F0" w14:textId="77777777" w:rsidTr="00576BE3">
        <w:trPr>
          <w:cnfStyle w:val="100000000000" w:firstRow="1" w:lastRow="0" w:firstColumn="0" w:lastColumn="0" w:oddVBand="0" w:evenVBand="0" w:oddHBand="0" w:evenHBand="0" w:firstRowFirstColumn="0" w:firstRowLastColumn="0" w:lastRowFirstColumn="0" w:lastRowLastColumn="0"/>
        </w:trPr>
        <w:tc>
          <w:tcPr>
            <w:tcW w:w="2265" w:type="dxa"/>
          </w:tcPr>
          <w:p w14:paraId="7B8EFEE2" w14:textId="77777777" w:rsidR="00037124" w:rsidRPr="00B43B76" w:rsidRDefault="00037124" w:rsidP="00576BE3">
            <w:pPr>
              <w:pStyle w:val="TableTextMS"/>
            </w:pPr>
            <w:r w:rsidRPr="00B43B76">
              <w:t>Environment</w:t>
            </w:r>
          </w:p>
        </w:tc>
        <w:tc>
          <w:tcPr>
            <w:tcW w:w="2243" w:type="dxa"/>
          </w:tcPr>
          <w:p w14:paraId="37D52D25" w14:textId="77777777" w:rsidR="00037124" w:rsidRPr="00B43B76" w:rsidRDefault="00037124" w:rsidP="00576BE3">
            <w:pPr>
              <w:pStyle w:val="TableTextMS"/>
            </w:pPr>
            <w:r w:rsidRPr="00B43B76">
              <w:t>Location</w:t>
            </w:r>
          </w:p>
        </w:tc>
        <w:tc>
          <w:tcPr>
            <w:tcW w:w="1667" w:type="dxa"/>
          </w:tcPr>
          <w:p w14:paraId="0831C6D3" w14:textId="77777777" w:rsidR="00037124" w:rsidRPr="00B43B76" w:rsidRDefault="00037124" w:rsidP="00576BE3">
            <w:pPr>
              <w:pStyle w:val="TableTextMS"/>
            </w:pPr>
            <w:r w:rsidRPr="00B43B76">
              <w:t>Responsibility</w:t>
            </w:r>
          </w:p>
        </w:tc>
        <w:tc>
          <w:tcPr>
            <w:tcW w:w="3185" w:type="dxa"/>
          </w:tcPr>
          <w:p w14:paraId="78A55315" w14:textId="77777777" w:rsidR="00037124" w:rsidRPr="00B43B76" w:rsidRDefault="00037124" w:rsidP="00576BE3">
            <w:pPr>
              <w:pStyle w:val="TableTextMS"/>
            </w:pPr>
            <w:r w:rsidRPr="00B43B76">
              <w:t>Ready by</w:t>
            </w:r>
          </w:p>
        </w:tc>
      </w:tr>
      <w:tr w:rsidR="00037124" w:rsidRPr="00B43B76" w14:paraId="02AAE9DD" w14:textId="77777777" w:rsidTr="00576BE3">
        <w:tc>
          <w:tcPr>
            <w:tcW w:w="2265" w:type="dxa"/>
          </w:tcPr>
          <w:p w14:paraId="0921EA33" w14:textId="77777777" w:rsidR="00037124" w:rsidRPr="00B43B76" w:rsidRDefault="00037124" w:rsidP="00576BE3">
            <w:pPr>
              <w:pStyle w:val="TableTextMS"/>
            </w:pPr>
            <w:r w:rsidRPr="00B43B76">
              <w:t>Development Office 365 environment</w:t>
            </w:r>
          </w:p>
        </w:tc>
        <w:tc>
          <w:tcPr>
            <w:tcW w:w="2243" w:type="dxa"/>
          </w:tcPr>
          <w:p w14:paraId="7522677D" w14:textId="77777777" w:rsidR="00037124" w:rsidRPr="00B43B76" w:rsidRDefault="00037124" w:rsidP="00576BE3">
            <w:pPr>
              <w:pStyle w:val="TableTextMS"/>
            </w:pPr>
            <w:r w:rsidRPr="00B43B76">
              <w:t xml:space="preserve"> Microsoft </w:t>
            </w:r>
          </w:p>
        </w:tc>
        <w:tc>
          <w:tcPr>
            <w:tcW w:w="1667" w:type="dxa"/>
          </w:tcPr>
          <w:p w14:paraId="43E912C2" w14:textId="77777777" w:rsidR="00037124" w:rsidRPr="00B43B76" w:rsidRDefault="00037124" w:rsidP="00576BE3">
            <w:pPr>
              <w:pStyle w:val="TableTextMS"/>
            </w:pPr>
            <w:r w:rsidRPr="00B43B76">
              <w:t>Microsoft</w:t>
            </w:r>
            <w:r>
              <w:t xml:space="preserve"> </w:t>
            </w:r>
          </w:p>
        </w:tc>
        <w:tc>
          <w:tcPr>
            <w:tcW w:w="3185" w:type="dxa"/>
          </w:tcPr>
          <w:p w14:paraId="5F816920" w14:textId="77777777" w:rsidR="00037124" w:rsidRPr="00B43B76" w:rsidRDefault="00037124" w:rsidP="00576BE3">
            <w:pPr>
              <w:pStyle w:val="TableTextMS"/>
            </w:pPr>
            <w:r>
              <w:t>Start of the program</w:t>
            </w:r>
          </w:p>
        </w:tc>
      </w:tr>
      <w:tr w:rsidR="00037124" w:rsidRPr="00B43B76" w14:paraId="4221B14C" w14:textId="77777777" w:rsidTr="00576BE3">
        <w:tc>
          <w:tcPr>
            <w:tcW w:w="2265" w:type="dxa"/>
          </w:tcPr>
          <w:p w14:paraId="71DA72B6" w14:textId="77777777" w:rsidR="00037124" w:rsidRPr="00B43B76" w:rsidRDefault="00037124" w:rsidP="00576BE3">
            <w:pPr>
              <w:pStyle w:val="TableTextMS"/>
            </w:pPr>
            <w:r w:rsidRPr="00B43B76">
              <w:t xml:space="preserve">Azure Development Environment </w:t>
            </w:r>
          </w:p>
        </w:tc>
        <w:tc>
          <w:tcPr>
            <w:tcW w:w="2243" w:type="dxa"/>
          </w:tcPr>
          <w:p w14:paraId="646FAF7F" w14:textId="77777777" w:rsidR="00037124" w:rsidRPr="00B43B76" w:rsidRDefault="00037124" w:rsidP="00576BE3">
            <w:pPr>
              <w:pStyle w:val="TableTextMS"/>
            </w:pPr>
            <w:r w:rsidRPr="00B43B76">
              <w:t>Microsoft</w:t>
            </w:r>
          </w:p>
        </w:tc>
        <w:tc>
          <w:tcPr>
            <w:tcW w:w="1667" w:type="dxa"/>
          </w:tcPr>
          <w:p w14:paraId="2BAC83F7" w14:textId="77777777" w:rsidR="00037124" w:rsidRPr="00B43B76" w:rsidRDefault="00037124" w:rsidP="00576BE3">
            <w:pPr>
              <w:pStyle w:val="TableTextMS"/>
            </w:pPr>
            <w:r w:rsidRPr="00B43B76">
              <w:t>Microsoft</w:t>
            </w:r>
          </w:p>
        </w:tc>
        <w:tc>
          <w:tcPr>
            <w:tcW w:w="3185" w:type="dxa"/>
          </w:tcPr>
          <w:p w14:paraId="144F52A1" w14:textId="77777777" w:rsidR="00037124" w:rsidRPr="00B43B76" w:rsidRDefault="00037124" w:rsidP="00576BE3">
            <w:pPr>
              <w:pStyle w:val="TableTextMS"/>
            </w:pPr>
            <w:r>
              <w:t>Start of the program</w:t>
            </w:r>
          </w:p>
        </w:tc>
      </w:tr>
      <w:tr w:rsidR="00153CE5" w:rsidRPr="00B43B76" w14:paraId="00397206" w14:textId="77777777" w:rsidTr="00576BE3">
        <w:tc>
          <w:tcPr>
            <w:tcW w:w="2265" w:type="dxa"/>
          </w:tcPr>
          <w:p w14:paraId="3FCF18CA" w14:textId="6892462C" w:rsidR="00153CE5" w:rsidRDefault="00153CE5" w:rsidP="00153CE5">
            <w:pPr>
              <w:pStyle w:val="TableTextMS"/>
            </w:pPr>
            <w:r>
              <w:t>Test</w:t>
            </w:r>
            <w:r w:rsidRPr="00B43B76">
              <w:t xml:space="preserve"> Office 365 environment</w:t>
            </w:r>
          </w:p>
        </w:tc>
        <w:tc>
          <w:tcPr>
            <w:tcW w:w="2243" w:type="dxa"/>
          </w:tcPr>
          <w:p w14:paraId="06F6CF35" w14:textId="75F8DC28" w:rsidR="00153CE5" w:rsidRPr="00B43B76" w:rsidRDefault="00153CE5" w:rsidP="00153CE5">
            <w:pPr>
              <w:pStyle w:val="TableTextMS"/>
            </w:pPr>
            <w:r w:rsidRPr="00B43B76">
              <w:t xml:space="preserve"> Microsoft </w:t>
            </w:r>
          </w:p>
        </w:tc>
        <w:tc>
          <w:tcPr>
            <w:tcW w:w="1667" w:type="dxa"/>
          </w:tcPr>
          <w:p w14:paraId="4577E537" w14:textId="6722E03E" w:rsidR="00153CE5" w:rsidRPr="00B43B76" w:rsidRDefault="00153CE5" w:rsidP="00153CE5">
            <w:pPr>
              <w:pStyle w:val="TableTextMS"/>
            </w:pPr>
            <w:r w:rsidRPr="00B43B76">
              <w:t>Microsoft</w:t>
            </w:r>
            <w:r>
              <w:t xml:space="preserve"> </w:t>
            </w:r>
          </w:p>
        </w:tc>
        <w:tc>
          <w:tcPr>
            <w:tcW w:w="3185" w:type="dxa"/>
          </w:tcPr>
          <w:p w14:paraId="23A15B54" w14:textId="7E22917D" w:rsidR="00153CE5" w:rsidRDefault="00153CE5" w:rsidP="00153CE5">
            <w:pPr>
              <w:pStyle w:val="TableTextMS"/>
            </w:pPr>
            <w:r>
              <w:t>Start of the program</w:t>
            </w:r>
          </w:p>
        </w:tc>
      </w:tr>
      <w:tr w:rsidR="00153CE5" w:rsidRPr="00B43B76" w14:paraId="5C3A5C70" w14:textId="77777777" w:rsidTr="00576BE3">
        <w:tc>
          <w:tcPr>
            <w:tcW w:w="2265" w:type="dxa"/>
          </w:tcPr>
          <w:p w14:paraId="4B7644A2" w14:textId="4A7F5E3D" w:rsidR="00153CE5" w:rsidRPr="00B43B76" w:rsidRDefault="00153CE5" w:rsidP="00153CE5">
            <w:pPr>
              <w:pStyle w:val="TableTextMS"/>
            </w:pPr>
            <w:r w:rsidRPr="00B43B76">
              <w:t xml:space="preserve">Azure </w:t>
            </w:r>
            <w:r>
              <w:t>Test</w:t>
            </w:r>
            <w:r w:rsidRPr="00B43B76">
              <w:t xml:space="preserve"> Environment </w:t>
            </w:r>
          </w:p>
        </w:tc>
        <w:tc>
          <w:tcPr>
            <w:tcW w:w="2243" w:type="dxa"/>
          </w:tcPr>
          <w:p w14:paraId="1333C961" w14:textId="338D9585" w:rsidR="00153CE5" w:rsidRPr="00B43B76" w:rsidRDefault="00153CE5" w:rsidP="00153CE5">
            <w:pPr>
              <w:pStyle w:val="TableTextMS"/>
            </w:pPr>
            <w:r w:rsidRPr="00B43B76">
              <w:t>Microsoft</w:t>
            </w:r>
          </w:p>
        </w:tc>
        <w:tc>
          <w:tcPr>
            <w:tcW w:w="1667" w:type="dxa"/>
          </w:tcPr>
          <w:p w14:paraId="44C14F80" w14:textId="59ADE1E3" w:rsidR="00153CE5" w:rsidRPr="00B43B76" w:rsidRDefault="00153CE5" w:rsidP="00153CE5">
            <w:pPr>
              <w:pStyle w:val="TableTextMS"/>
            </w:pPr>
            <w:r w:rsidRPr="00B43B76">
              <w:t>Microsoft</w:t>
            </w:r>
          </w:p>
        </w:tc>
        <w:tc>
          <w:tcPr>
            <w:tcW w:w="3185" w:type="dxa"/>
          </w:tcPr>
          <w:p w14:paraId="4713C35B" w14:textId="151066F1" w:rsidR="00153CE5" w:rsidRDefault="00153CE5" w:rsidP="00153CE5">
            <w:pPr>
              <w:pStyle w:val="TableTextMS"/>
            </w:pPr>
            <w:r>
              <w:t>Start of the program</w:t>
            </w:r>
          </w:p>
        </w:tc>
      </w:tr>
      <w:tr w:rsidR="00153CE5" w:rsidRPr="00B43B76" w14:paraId="526E049C" w14:textId="77777777" w:rsidTr="00576BE3">
        <w:tc>
          <w:tcPr>
            <w:tcW w:w="2265" w:type="dxa"/>
          </w:tcPr>
          <w:p w14:paraId="219B7D0A" w14:textId="77777777" w:rsidR="00153CE5" w:rsidRPr="00B43B76" w:rsidRDefault="00153CE5" w:rsidP="00153CE5">
            <w:pPr>
              <w:pStyle w:val="TableTextMS"/>
            </w:pPr>
            <w:r w:rsidRPr="00B43B76">
              <w:t>Pre-Production Office 365 Environment</w:t>
            </w:r>
          </w:p>
        </w:tc>
        <w:tc>
          <w:tcPr>
            <w:tcW w:w="2243" w:type="dxa"/>
          </w:tcPr>
          <w:p w14:paraId="6518A699" w14:textId="2FDF0599" w:rsidR="00153CE5" w:rsidRPr="00B43B76" w:rsidRDefault="00902C4B" w:rsidP="00153CE5">
            <w:pPr>
              <w:pStyle w:val="TableTextMS"/>
            </w:pPr>
            <w:del w:id="369" w:author="Aniruddha Bapat" w:date="2020-01-20T14:20:00Z">
              <w:r w:rsidDel="003B0E05">
                <w:delText>Honeywell</w:delText>
              </w:r>
            </w:del>
            <w:ins w:id="370" w:author="Aniruddha Bapat" w:date="2020-01-20T14:20:00Z">
              <w:r w:rsidR="003B0E05">
                <w:t>Customer</w:t>
              </w:r>
            </w:ins>
            <w:r w:rsidR="00153CE5" w:rsidRPr="00B43B76">
              <w:t xml:space="preserve"> </w:t>
            </w:r>
          </w:p>
        </w:tc>
        <w:tc>
          <w:tcPr>
            <w:tcW w:w="1667" w:type="dxa"/>
          </w:tcPr>
          <w:p w14:paraId="7DBC1DBC" w14:textId="19E68791" w:rsidR="00153CE5" w:rsidRPr="00B43B76" w:rsidRDefault="00902C4B" w:rsidP="00153CE5">
            <w:pPr>
              <w:pStyle w:val="TableTextMS"/>
            </w:pPr>
            <w:del w:id="371" w:author="Aniruddha Bapat" w:date="2020-01-20T14:20:00Z">
              <w:r w:rsidDel="003B0E05">
                <w:delText>Honeywell</w:delText>
              </w:r>
            </w:del>
            <w:ins w:id="372" w:author="Aniruddha Bapat" w:date="2020-01-20T14:20:00Z">
              <w:r w:rsidR="003B0E05">
                <w:t>Customer</w:t>
              </w:r>
            </w:ins>
            <w:r w:rsidR="00153CE5" w:rsidRPr="00B43B76">
              <w:t xml:space="preserve"> </w:t>
            </w:r>
          </w:p>
        </w:tc>
        <w:tc>
          <w:tcPr>
            <w:tcW w:w="3185" w:type="dxa"/>
          </w:tcPr>
          <w:p w14:paraId="34CDB38D" w14:textId="77777777" w:rsidR="00153CE5" w:rsidRPr="00B43B76" w:rsidRDefault="00153CE5" w:rsidP="00153CE5">
            <w:pPr>
              <w:pStyle w:val="TableTextMS"/>
            </w:pPr>
            <w:r>
              <w:t>Start of the program</w:t>
            </w:r>
          </w:p>
        </w:tc>
      </w:tr>
      <w:tr w:rsidR="00153CE5" w:rsidRPr="00B43B76" w14:paraId="0B2C80A4" w14:textId="77777777" w:rsidTr="00576BE3">
        <w:tc>
          <w:tcPr>
            <w:tcW w:w="2265" w:type="dxa"/>
          </w:tcPr>
          <w:p w14:paraId="61B3AD16" w14:textId="77777777" w:rsidR="00153CE5" w:rsidRPr="00B43B76" w:rsidRDefault="00153CE5" w:rsidP="00153CE5">
            <w:pPr>
              <w:pStyle w:val="TableTextMS"/>
            </w:pPr>
            <w:r w:rsidRPr="00B43B76">
              <w:t xml:space="preserve">Pre-Production Azure Environment </w:t>
            </w:r>
          </w:p>
        </w:tc>
        <w:tc>
          <w:tcPr>
            <w:tcW w:w="2243" w:type="dxa"/>
          </w:tcPr>
          <w:p w14:paraId="45040BB8" w14:textId="3BEB7601" w:rsidR="00153CE5" w:rsidRPr="00B43B76" w:rsidRDefault="00902C4B" w:rsidP="00153CE5">
            <w:pPr>
              <w:pStyle w:val="TableTextMS"/>
            </w:pPr>
            <w:del w:id="373" w:author="Aniruddha Bapat" w:date="2020-01-20T14:20:00Z">
              <w:r w:rsidDel="003B0E05">
                <w:delText>Honeywell</w:delText>
              </w:r>
            </w:del>
            <w:ins w:id="374" w:author="Aniruddha Bapat" w:date="2020-01-20T14:20:00Z">
              <w:r w:rsidR="003B0E05">
                <w:t>Customer</w:t>
              </w:r>
            </w:ins>
            <w:r w:rsidR="00153CE5" w:rsidRPr="00B43B76">
              <w:t xml:space="preserve"> </w:t>
            </w:r>
          </w:p>
        </w:tc>
        <w:tc>
          <w:tcPr>
            <w:tcW w:w="1667" w:type="dxa"/>
          </w:tcPr>
          <w:p w14:paraId="47426CCE" w14:textId="531AE445" w:rsidR="00153CE5" w:rsidRPr="00B43B76" w:rsidRDefault="00902C4B" w:rsidP="00153CE5">
            <w:pPr>
              <w:pStyle w:val="TableTextMS"/>
            </w:pPr>
            <w:del w:id="375" w:author="Aniruddha Bapat" w:date="2020-01-20T14:20:00Z">
              <w:r w:rsidDel="003B0E05">
                <w:delText>Honeywell</w:delText>
              </w:r>
            </w:del>
            <w:ins w:id="376" w:author="Aniruddha Bapat" w:date="2020-01-20T14:20:00Z">
              <w:r w:rsidR="003B0E05">
                <w:t>Customer</w:t>
              </w:r>
            </w:ins>
            <w:r w:rsidR="00153CE5" w:rsidRPr="00B43B76">
              <w:t xml:space="preserve"> </w:t>
            </w:r>
          </w:p>
        </w:tc>
        <w:tc>
          <w:tcPr>
            <w:tcW w:w="3185" w:type="dxa"/>
          </w:tcPr>
          <w:p w14:paraId="5A55084E" w14:textId="77777777" w:rsidR="00153CE5" w:rsidRPr="00B43B76" w:rsidRDefault="00153CE5" w:rsidP="00153CE5">
            <w:pPr>
              <w:pStyle w:val="TableTextMS"/>
            </w:pPr>
            <w:r>
              <w:t>Start of the program</w:t>
            </w:r>
          </w:p>
        </w:tc>
      </w:tr>
      <w:tr w:rsidR="00153CE5" w:rsidRPr="00B43B76" w14:paraId="2C4590F6" w14:textId="77777777" w:rsidTr="00576BE3">
        <w:tc>
          <w:tcPr>
            <w:tcW w:w="2265" w:type="dxa"/>
          </w:tcPr>
          <w:p w14:paraId="57F49C73" w14:textId="77777777" w:rsidR="00153CE5" w:rsidRPr="00B43B76" w:rsidRDefault="00153CE5" w:rsidP="00153CE5">
            <w:pPr>
              <w:pStyle w:val="TableTextMS"/>
            </w:pPr>
            <w:r w:rsidRPr="00B43B76">
              <w:t>Production Office 365 Environment</w:t>
            </w:r>
          </w:p>
        </w:tc>
        <w:tc>
          <w:tcPr>
            <w:tcW w:w="2243" w:type="dxa"/>
          </w:tcPr>
          <w:p w14:paraId="5E22CC68" w14:textId="49B41816" w:rsidR="00153CE5" w:rsidRPr="00B43B76" w:rsidRDefault="00902C4B" w:rsidP="00153CE5">
            <w:pPr>
              <w:pStyle w:val="TableTextMS"/>
            </w:pPr>
            <w:del w:id="377" w:author="Aniruddha Bapat" w:date="2020-01-20T14:20:00Z">
              <w:r w:rsidDel="003B0E05">
                <w:delText>Honeywell</w:delText>
              </w:r>
            </w:del>
            <w:ins w:id="378" w:author="Aniruddha Bapat" w:date="2020-01-20T14:20:00Z">
              <w:r w:rsidR="003B0E05">
                <w:t>Customer</w:t>
              </w:r>
            </w:ins>
            <w:r w:rsidR="00153CE5" w:rsidRPr="00B43B76">
              <w:t xml:space="preserve"> </w:t>
            </w:r>
          </w:p>
        </w:tc>
        <w:tc>
          <w:tcPr>
            <w:tcW w:w="1667" w:type="dxa"/>
          </w:tcPr>
          <w:p w14:paraId="78088972" w14:textId="1D0CE8D9" w:rsidR="00153CE5" w:rsidRPr="00B43B76" w:rsidRDefault="00902C4B" w:rsidP="00153CE5">
            <w:pPr>
              <w:pStyle w:val="TableTextMS"/>
            </w:pPr>
            <w:del w:id="379" w:author="Aniruddha Bapat" w:date="2020-01-20T14:20:00Z">
              <w:r w:rsidDel="003B0E05">
                <w:delText>Honeywell</w:delText>
              </w:r>
            </w:del>
            <w:ins w:id="380" w:author="Aniruddha Bapat" w:date="2020-01-20T14:20:00Z">
              <w:r w:rsidR="003B0E05">
                <w:t>Customer</w:t>
              </w:r>
            </w:ins>
            <w:r w:rsidR="00153CE5" w:rsidRPr="00B43B76">
              <w:t xml:space="preserve"> </w:t>
            </w:r>
          </w:p>
        </w:tc>
        <w:tc>
          <w:tcPr>
            <w:tcW w:w="3185" w:type="dxa"/>
          </w:tcPr>
          <w:p w14:paraId="7A8DC82E" w14:textId="77777777" w:rsidR="00153CE5" w:rsidRPr="00B43B76" w:rsidRDefault="00153CE5" w:rsidP="00153CE5">
            <w:pPr>
              <w:pStyle w:val="TableTextMS"/>
            </w:pPr>
            <w:r>
              <w:t>Start of the program</w:t>
            </w:r>
          </w:p>
        </w:tc>
      </w:tr>
      <w:tr w:rsidR="00153CE5" w:rsidRPr="00B43B76" w14:paraId="6A7A35F4" w14:textId="77777777" w:rsidTr="00576BE3">
        <w:tc>
          <w:tcPr>
            <w:tcW w:w="2265" w:type="dxa"/>
          </w:tcPr>
          <w:p w14:paraId="03D6F7C6" w14:textId="77777777" w:rsidR="00153CE5" w:rsidRPr="00B43B76" w:rsidRDefault="00153CE5" w:rsidP="00153CE5">
            <w:pPr>
              <w:pStyle w:val="TableTextMS"/>
            </w:pPr>
            <w:r w:rsidRPr="00B43B76">
              <w:t xml:space="preserve">Production Azure Environment </w:t>
            </w:r>
          </w:p>
        </w:tc>
        <w:tc>
          <w:tcPr>
            <w:tcW w:w="2243" w:type="dxa"/>
          </w:tcPr>
          <w:p w14:paraId="68EC2891" w14:textId="134D930B" w:rsidR="00153CE5" w:rsidRPr="00B43B76" w:rsidRDefault="00902C4B" w:rsidP="00153CE5">
            <w:pPr>
              <w:pStyle w:val="TableTextMS"/>
            </w:pPr>
            <w:del w:id="381" w:author="Aniruddha Bapat" w:date="2020-01-20T14:20:00Z">
              <w:r w:rsidDel="003B0E05">
                <w:delText>Honeywell</w:delText>
              </w:r>
            </w:del>
            <w:ins w:id="382" w:author="Aniruddha Bapat" w:date="2020-01-20T14:20:00Z">
              <w:r w:rsidR="003B0E05">
                <w:t>Customer</w:t>
              </w:r>
            </w:ins>
            <w:r w:rsidR="00153CE5" w:rsidRPr="00B43B76">
              <w:t xml:space="preserve"> </w:t>
            </w:r>
          </w:p>
        </w:tc>
        <w:tc>
          <w:tcPr>
            <w:tcW w:w="1667" w:type="dxa"/>
          </w:tcPr>
          <w:p w14:paraId="46DD2103" w14:textId="220EC80B" w:rsidR="00153CE5" w:rsidRPr="00B43B76" w:rsidRDefault="00902C4B" w:rsidP="00153CE5">
            <w:pPr>
              <w:pStyle w:val="TableTextMS"/>
            </w:pPr>
            <w:del w:id="383" w:author="Aniruddha Bapat" w:date="2020-01-20T14:20:00Z">
              <w:r w:rsidDel="003B0E05">
                <w:delText>Honeywell</w:delText>
              </w:r>
            </w:del>
            <w:ins w:id="384" w:author="Aniruddha Bapat" w:date="2020-01-20T14:20:00Z">
              <w:r w:rsidR="003B0E05">
                <w:t>Customer</w:t>
              </w:r>
            </w:ins>
            <w:r w:rsidR="00153CE5" w:rsidRPr="00B43B76">
              <w:t xml:space="preserve"> </w:t>
            </w:r>
          </w:p>
        </w:tc>
        <w:tc>
          <w:tcPr>
            <w:tcW w:w="3185" w:type="dxa"/>
          </w:tcPr>
          <w:p w14:paraId="2C483DDE" w14:textId="77777777" w:rsidR="00153CE5" w:rsidRPr="00B43B76" w:rsidRDefault="00153CE5" w:rsidP="00153CE5">
            <w:pPr>
              <w:pStyle w:val="TableTextMS"/>
            </w:pPr>
            <w:r>
              <w:t>Start of the program</w:t>
            </w:r>
          </w:p>
        </w:tc>
      </w:tr>
    </w:tbl>
    <w:p w14:paraId="18956D4E" w14:textId="77777777" w:rsidR="00F66148" w:rsidRDefault="00F66148" w:rsidP="00F66148">
      <w:pPr>
        <w:pStyle w:val="BodyMS"/>
      </w:pPr>
    </w:p>
    <w:p w14:paraId="27E8E326" w14:textId="2B6C4A20" w:rsidR="006F6EBD" w:rsidRPr="00A10003" w:rsidRDefault="00CB7665" w:rsidP="00771C77">
      <w:pPr>
        <w:pStyle w:val="Heading1Numbered"/>
      </w:pPr>
      <w:bookmarkStart w:id="385" w:name="_Toc431823526"/>
      <w:r>
        <w:t xml:space="preserve">General </w:t>
      </w:r>
      <w:r w:rsidR="006F6EBD" w:rsidRPr="00A10003">
        <w:t>Areas Out of Scope</w:t>
      </w:r>
      <w:bookmarkEnd w:id="109"/>
      <w:bookmarkEnd w:id="110"/>
      <w:bookmarkEnd w:id="111"/>
      <w:bookmarkEnd w:id="112"/>
      <w:bookmarkEnd w:id="330"/>
      <w:bookmarkEnd w:id="385"/>
    </w:p>
    <w:p w14:paraId="50F2E846" w14:textId="28CE81C1" w:rsidR="006F6EBD" w:rsidRPr="00A10003" w:rsidRDefault="00AA6D33" w:rsidP="009A6167">
      <w:pPr>
        <w:pStyle w:val="BodyMS"/>
      </w:pPr>
      <w:r w:rsidRPr="00A10003">
        <w:t>Any area that is not explicitly listed as “within scope” is out of scope for this engagement. The areas that are out of scope for this engagement include, but are not limited to, the following</w:t>
      </w:r>
      <w:r w:rsidR="006F6EBD" w:rsidRPr="00A10003">
        <w:t xml:space="preserve">: </w:t>
      </w:r>
    </w:p>
    <w:p w14:paraId="11C596BB" w14:textId="0AADEEAE" w:rsidR="006F6EBD" w:rsidRPr="00F035C0" w:rsidRDefault="00664F73" w:rsidP="00F035C0">
      <w:pPr>
        <w:pStyle w:val="TableCaption"/>
      </w:pPr>
      <w:bookmarkStart w:id="386" w:name="_Toc299630763"/>
      <w:bookmarkStart w:id="387" w:name="_Toc350952840"/>
      <w:r>
        <w:t xml:space="preserve">Table </w:t>
      </w:r>
      <w:r>
        <w:fldChar w:fldCharType="begin"/>
      </w:r>
      <w:r>
        <w:instrText xml:space="preserve"> SEQ Table \* ARABIC </w:instrText>
      </w:r>
      <w:r>
        <w:fldChar w:fldCharType="separate"/>
      </w:r>
      <w:r w:rsidR="00EB55DC">
        <w:t>14</w:t>
      </w:r>
      <w:r>
        <w:fldChar w:fldCharType="end"/>
      </w:r>
      <w:r>
        <w:t xml:space="preserve">: Areas Out of </w:t>
      </w:r>
      <w:r w:rsidR="006F6EBD" w:rsidRPr="00F035C0" w:rsidDel="00664F73">
        <w:t>Scope</w:t>
      </w:r>
      <w:bookmarkEnd w:id="386"/>
      <w:bookmarkEnd w:id="387"/>
    </w:p>
    <w:tbl>
      <w:tblPr>
        <w:tblStyle w:val="TableGrid"/>
        <w:tblW w:w="9018" w:type="dxa"/>
        <w:tblLook w:val="0420" w:firstRow="1" w:lastRow="0" w:firstColumn="0" w:lastColumn="0" w:noHBand="0" w:noVBand="1"/>
      </w:tblPr>
      <w:tblGrid>
        <w:gridCol w:w="2837"/>
        <w:gridCol w:w="6181"/>
      </w:tblGrid>
      <w:tr w:rsidR="007642F4" w:rsidRPr="00A10003" w14:paraId="1D5A88D6" w14:textId="77777777" w:rsidTr="009A6167">
        <w:trPr>
          <w:cnfStyle w:val="100000000000" w:firstRow="1" w:lastRow="0" w:firstColumn="0" w:lastColumn="0" w:oddVBand="0" w:evenVBand="0" w:oddHBand="0" w:evenHBand="0" w:firstRowFirstColumn="0" w:firstRowLastColumn="0" w:lastRowFirstColumn="0" w:lastRowLastColumn="0"/>
        </w:trPr>
        <w:tc>
          <w:tcPr>
            <w:tcW w:w="2837" w:type="dxa"/>
          </w:tcPr>
          <w:p w14:paraId="64343A7B" w14:textId="77777777" w:rsidR="007642F4" w:rsidRPr="00A10003" w:rsidRDefault="007642F4" w:rsidP="009A6167">
            <w:pPr>
              <w:pStyle w:val="TableTextMS"/>
            </w:pPr>
            <w:r w:rsidRPr="00A10003">
              <w:t>Area</w:t>
            </w:r>
          </w:p>
        </w:tc>
        <w:tc>
          <w:tcPr>
            <w:tcW w:w="6181" w:type="dxa"/>
          </w:tcPr>
          <w:p w14:paraId="42B46384" w14:textId="77777777" w:rsidR="007642F4" w:rsidRPr="00A10003" w:rsidRDefault="007642F4" w:rsidP="009A6167">
            <w:pPr>
              <w:pStyle w:val="TableTextMS"/>
            </w:pPr>
            <w:r w:rsidRPr="00A10003">
              <w:t>Description</w:t>
            </w:r>
          </w:p>
        </w:tc>
      </w:tr>
      <w:tr w:rsidR="00192156" w:rsidRPr="00A10003" w14:paraId="2645BA9C" w14:textId="77777777" w:rsidTr="009A6167">
        <w:tc>
          <w:tcPr>
            <w:tcW w:w="2837" w:type="dxa"/>
          </w:tcPr>
          <w:p w14:paraId="0D5C0098" w14:textId="7FA59BE0" w:rsidR="00192156" w:rsidRPr="00A10003" w:rsidRDefault="00192156" w:rsidP="009A6167">
            <w:pPr>
              <w:pStyle w:val="TableTextMS"/>
            </w:pPr>
            <w:r>
              <w:t xml:space="preserve">Program Management </w:t>
            </w:r>
          </w:p>
        </w:tc>
        <w:tc>
          <w:tcPr>
            <w:tcW w:w="6181" w:type="dxa"/>
          </w:tcPr>
          <w:p w14:paraId="1D8F8749" w14:textId="09D2CD45" w:rsidR="00192156" w:rsidRPr="00A10003" w:rsidRDefault="00192156" w:rsidP="009A6167">
            <w:pPr>
              <w:pStyle w:val="TableTextMS"/>
            </w:pPr>
            <w:r>
              <w:t xml:space="preserve">Management of the overarching program including but not limited to financial management, stakeholder management, program communications and project/workstream cross dependency management. </w:t>
            </w:r>
          </w:p>
        </w:tc>
      </w:tr>
      <w:tr w:rsidR="00192156" w:rsidRPr="00A10003" w14:paraId="28D26044" w14:textId="77777777" w:rsidTr="009A6167">
        <w:tc>
          <w:tcPr>
            <w:tcW w:w="2837" w:type="dxa"/>
          </w:tcPr>
          <w:p w14:paraId="1CF32FB2" w14:textId="315CC113" w:rsidR="00192156" w:rsidRPr="00A10003" w:rsidRDefault="00192156" w:rsidP="009A6167">
            <w:pPr>
              <w:pStyle w:val="TableTextMS"/>
            </w:pPr>
            <w:r>
              <w:t xml:space="preserve">Project Management </w:t>
            </w:r>
          </w:p>
        </w:tc>
        <w:tc>
          <w:tcPr>
            <w:tcW w:w="6181" w:type="dxa"/>
          </w:tcPr>
          <w:p w14:paraId="38798439" w14:textId="5A0991E2" w:rsidR="00192156" w:rsidRPr="00A10003" w:rsidRDefault="00192156" w:rsidP="009A6167">
            <w:pPr>
              <w:pStyle w:val="TableTextMS"/>
            </w:pPr>
            <w:r>
              <w:t xml:space="preserve">Management of risks, issues, and tasks in day to day delivery beyond the management of Microsoft resources on the project </w:t>
            </w:r>
          </w:p>
        </w:tc>
      </w:tr>
      <w:tr w:rsidR="007642F4" w:rsidRPr="00A10003" w14:paraId="65231460" w14:textId="77777777" w:rsidTr="009A6167">
        <w:tc>
          <w:tcPr>
            <w:tcW w:w="2837" w:type="dxa"/>
          </w:tcPr>
          <w:p w14:paraId="354030F7" w14:textId="77777777" w:rsidR="007642F4" w:rsidRPr="00A10003" w:rsidRDefault="007642F4" w:rsidP="009A6167">
            <w:pPr>
              <w:pStyle w:val="TableTextMS"/>
            </w:pPr>
            <w:r w:rsidRPr="00A10003">
              <w:t>Product Licenses</w:t>
            </w:r>
          </w:p>
        </w:tc>
        <w:tc>
          <w:tcPr>
            <w:tcW w:w="6181" w:type="dxa"/>
          </w:tcPr>
          <w:p w14:paraId="7AA3488C" w14:textId="2C1D0692" w:rsidR="007642F4" w:rsidRPr="00A10003" w:rsidRDefault="007642F4" w:rsidP="009A6167">
            <w:pPr>
              <w:pStyle w:val="TableTextMS"/>
            </w:pPr>
            <w:r w:rsidRPr="00A10003">
              <w:t>Product licenses (Microsoft or non-Microsoft) will not be provided under this Statement of Work.</w:t>
            </w:r>
            <w:r w:rsidR="00E30643">
              <w:t xml:space="preserve"> </w:t>
            </w:r>
            <w:del w:id="388" w:author="Aniruddha Bapat" w:date="2020-01-20T14:20:00Z">
              <w:r w:rsidR="00902C4B" w:rsidDel="003B0E05">
                <w:delText>Honeywell</w:delText>
              </w:r>
            </w:del>
            <w:ins w:id="389" w:author="Aniruddha Bapat" w:date="2020-01-20T14:20:00Z">
              <w:r w:rsidR="003B0E05">
                <w:t>Customer</w:t>
              </w:r>
            </w:ins>
            <w:r w:rsidRPr="00A10003">
              <w:t xml:space="preserve"> is responsible for acquiring all necessary product licenses required </w:t>
            </w:r>
            <w:proofErr w:type="gramStart"/>
            <w:r w:rsidRPr="00A10003">
              <w:t>as a result of</w:t>
            </w:r>
            <w:proofErr w:type="gramEnd"/>
            <w:r w:rsidRPr="00A10003">
              <w:t xml:space="preserve"> this Statement of Work.</w:t>
            </w:r>
          </w:p>
        </w:tc>
      </w:tr>
      <w:tr w:rsidR="007642F4" w:rsidRPr="00A10003" w14:paraId="514A6D0F" w14:textId="77777777" w:rsidTr="009A6167">
        <w:tc>
          <w:tcPr>
            <w:tcW w:w="2837" w:type="dxa"/>
          </w:tcPr>
          <w:p w14:paraId="0DD187E9" w14:textId="77777777" w:rsidR="007642F4" w:rsidRPr="00A10003" w:rsidRDefault="007642F4" w:rsidP="009A6167">
            <w:pPr>
              <w:pStyle w:val="TableTextMS"/>
            </w:pPr>
            <w:r w:rsidRPr="00A10003">
              <w:t>Hardware</w:t>
            </w:r>
          </w:p>
        </w:tc>
        <w:tc>
          <w:tcPr>
            <w:tcW w:w="6181" w:type="dxa"/>
          </w:tcPr>
          <w:p w14:paraId="3A57B1BD" w14:textId="7091C7D5" w:rsidR="007642F4" w:rsidRPr="00A10003" w:rsidRDefault="007642F4" w:rsidP="009A6167">
            <w:pPr>
              <w:pStyle w:val="TableTextMS"/>
            </w:pPr>
            <w:r w:rsidRPr="00A10003">
              <w:t xml:space="preserve">Hardware will not be provided under this Statement of Work. </w:t>
            </w:r>
            <w:del w:id="390" w:author="Aniruddha Bapat" w:date="2020-01-20T14:20:00Z">
              <w:r w:rsidR="00902C4B" w:rsidDel="003B0E05">
                <w:delText>Honeywell</w:delText>
              </w:r>
            </w:del>
            <w:ins w:id="391" w:author="Aniruddha Bapat" w:date="2020-01-20T14:20:00Z">
              <w:r w:rsidR="003B0E05">
                <w:t>Customer</w:t>
              </w:r>
            </w:ins>
            <w:r w:rsidRPr="00A10003">
              <w:t xml:space="preserve"> is responsible for acquiring all necessary hardware</w:t>
            </w:r>
          </w:p>
        </w:tc>
      </w:tr>
      <w:tr w:rsidR="007642F4" w:rsidRPr="00A10003" w14:paraId="1DE25B05" w14:textId="77777777" w:rsidTr="009A6167">
        <w:tc>
          <w:tcPr>
            <w:tcW w:w="2837" w:type="dxa"/>
          </w:tcPr>
          <w:p w14:paraId="146083C0" w14:textId="77777777" w:rsidR="007642F4" w:rsidRPr="00A10003" w:rsidRDefault="007642F4" w:rsidP="009A6167">
            <w:pPr>
              <w:pStyle w:val="TableTextMS"/>
            </w:pPr>
            <w:r w:rsidRPr="00A10003">
              <w:t>Process re-engineering</w:t>
            </w:r>
          </w:p>
        </w:tc>
        <w:tc>
          <w:tcPr>
            <w:tcW w:w="6181" w:type="dxa"/>
          </w:tcPr>
          <w:p w14:paraId="55AB0B6E" w14:textId="77777777" w:rsidR="007642F4" w:rsidRPr="00A10003" w:rsidRDefault="007642F4" w:rsidP="009A6167">
            <w:pPr>
              <w:pStyle w:val="TableTextMS"/>
            </w:pPr>
            <w:r w:rsidRPr="00A10003">
              <w:t>Design of functional business components of the solution unless specifically included in scope and delivered by MCS Operations Consulting staff.</w:t>
            </w:r>
          </w:p>
        </w:tc>
      </w:tr>
      <w:tr w:rsidR="00541EA8" w:rsidRPr="00A10003" w14:paraId="1FA14B24" w14:textId="77777777" w:rsidTr="009A6167">
        <w:tc>
          <w:tcPr>
            <w:tcW w:w="2837" w:type="dxa"/>
          </w:tcPr>
          <w:p w14:paraId="6194E96A" w14:textId="1FD1D929" w:rsidR="00541EA8" w:rsidRPr="00A10003" w:rsidRDefault="00541EA8" w:rsidP="009A6167">
            <w:pPr>
              <w:pStyle w:val="TableTextMS"/>
            </w:pPr>
            <w:r>
              <w:t xml:space="preserve">Office 365 Pro Plus planning and deployment </w:t>
            </w:r>
          </w:p>
        </w:tc>
        <w:tc>
          <w:tcPr>
            <w:tcW w:w="6181" w:type="dxa"/>
          </w:tcPr>
          <w:p w14:paraId="28CB7056" w14:textId="1D7A942F" w:rsidR="00541EA8" w:rsidRPr="00A10003" w:rsidRDefault="001E012E" w:rsidP="009A6167">
            <w:pPr>
              <w:pStyle w:val="TableTextMS"/>
            </w:pPr>
            <w:r>
              <w:t xml:space="preserve">The program will not address any activities related to Office client tool planning and deployment. </w:t>
            </w:r>
          </w:p>
        </w:tc>
      </w:tr>
      <w:tr w:rsidR="00541EA8" w:rsidRPr="00A10003" w14:paraId="5608A277" w14:textId="77777777" w:rsidTr="009A6167">
        <w:tc>
          <w:tcPr>
            <w:tcW w:w="2837" w:type="dxa"/>
          </w:tcPr>
          <w:p w14:paraId="0ADB31A1" w14:textId="4BAA2813" w:rsidR="00541EA8" w:rsidRDefault="00541EA8" w:rsidP="009A6167">
            <w:pPr>
              <w:pStyle w:val="TableTextMS"/>
            </w:pPr>
            <w:r>
              <w:t>Browser compatibility planning and testing and remediation</w:t>
            </w:r>
          </w:p>
        </w:tc>
        <w:tc>
          <w:tcPr>
            <w:tcW w:w="6181" w:type="dxa"/>
          </w:tcPr>
          <w:p w14:paraId="160B9966" w14:textId="23AC2A72" w:rsidR="00541EA8" w:rsidRPr="00A10003" w:rsidRDefault="001E012E" w:rsidP="009A6167">
            <w:pPr>
              <w:pStyle w:val="TableTextMS"/>
            </w:pPr>
            <w:r>
              <w:t xml:space="preserve">The program will not perform any kind of assessment or perform any remediation activity to deploy browser compatible with Office 365 or correct browser compatibility issues in Office 365 or any </w:t>
            </w:r>
            <w:del w:id="392" w:author="Aniruddha Bapat" w:date="2020-01-20T14:20:00Z">
              <w:r w:rsidR="00902C4B" w:rsidDel="003B0E05">
                <w:delText>Honeywell</w:delText>
              </w:r>
            </w:del>
            <w:ins w:id="393" w:author="Aniruddha Bapat" w:date="2020-01-20T14:20:00Z">
              <w:r w:rsidR="003B0E05">
                <w:t>Customer</w:t>
              </w:r>
            </w:ins>
            <w:r>
              <w:t xml:space="preserve"> application </w:t>
            </w:r>
          </w:p>
        </w:tc>
      </w:tr>
      <w:tr w:rsidR="00541EA8" w:rsidRPr="00A10003" w14:paraId="5108688B" w14:textId="77777777" w:rsidTr="009A6167">
        <w:tc>
          <w:tcPr>
            <w:tcW w:w="2837" w:type="dxa"/>
          </w:tcPr>
          <w:p w14:paraId="4CC5E9E9" w14:textId="320590E8" w:rsidR="00541EA8" w:rsidRDefault="00541EA8" w:rsidP="00F1406E">
            <w:pPr>
              <w:pStyle w:val="TableTextMS"/>
            </w:pPr>
            <w:r>
              <w:t xml:space="preserve">Implementation of any custom solution other than </w:t>
            </w:r>
            <w:r w:rsidR="00A3775A">
              <w:t xml:space="preserve">the </w:t>
            </w:r>
            <w:r w:rsidR="00F1406E">
              <w:t>Digital Workplace Portal</w:t>
            </w:r>
            <w:r w:rsidR="00A3775A">
              <w:t xml:space="preserve"> </w:t>
            </w:r>
          </w:p>
        </w:tc>
        <w:tc>
          <w:tcPr>
            <w:tcW w:w="6181" w:type="dxa"/>
          </w:tcPr>
          <w:p w14:paraId="5FAB7DDD" w14:textId="25412A03" w:rsidR="00541EA8" w:rsidRPr="00A10003" w:rsidRDefault="001E012E" w:rsidP="00F1406E">
            <w:pPr>
              <w:pStyle w:val="TableTextMS"/>
            </w:pPr>
            <w:r>
              <w:t xml:space="preserve">The program will not assess, plan, design build and/or deploy any custom application into Office 365 other than the </w:t>
            </w:r>
            <w:r w:rsidR="00F1406E">
              <w:t>Digital Workplace Portal</w:t>
            </w:r>
            <w:r w:rsidR="00A3775A">
              <w:t xml:space="preserve"> as outlined in this statement of work</w:t>
            </w:r>
          </w:p>
        </w:tc>
      </w:tr>
      <w:tr w:rsidR="00541EA8" w:rsidRPr="00A10003" w14:paraId="3354F02E" w14:textId="77777777" w:rsidTr="009A6167">
        <w:tc>
          <w:tcPr>
            <w:tcW w:w="2837" w:type="dxa"/>
          </w:tcPr>
          <w:p w14:paraId="5F5F0B04" w14:textId="0186520B" w:rsidR="00541EA8" w:rsidRDefault="00541EA8" w:rsidP="009A6167">
            <w:pPr>
              <w:pStyle w:val="TableTextMS"/>
            </w:pPr>
            <w:r>
              <w:t xml:space="preserve">Desktop remediation </w:t>
            </w:r>
          </w:p>
        </w:tc>
        <w:tc>
          <w:tcPr>
            <w:tcW w:w="6181" w:type="dxa"/>
          </w:tcPr>
          <w:p w14:paraId="5C3689E5" w14:textId="05F0E407" w:rsidR="00541EA8" w:rsidRPr="00A10003" w:rsidRDefault="001E012E" w:rsidP="009A6167">
            <w:pPr>
              <w:pStyle w:val="TableTextMS"/>
            </w:pPr>
            <w:r>
              <w:t xml:space="preserve">Any issues related to desktop configuration will not be addressed by the program. </w:t>
            </w:r>
          </w:p>
        </w:tc>
      </w:tr>
      <w:tr w:rsidR="001E012E" w:rsidRPr="00A10003" w14:paraId="0D37AD17" w14:textId="77777777" w:rsidTr="009A6167">
        <w:tc>
          <w:tcPr>
            <w:tcW w:w="2837" w:type="dxa"/>
          </w:tcPr>
          <w:p w14:paraId="0D406B6C" w14:textId="52405E75" w:rsidR="001E012E" w:rsidRDefault="001E012E" w:rsidP="009A6167">
            <w:pPr>
              <w:pStyle w:val="TableTextMS"/>
            </w:pPr>
            <w:r>
              <w:t>Mobile Device Management</w:t>
            </w:r>
          </w:p>
        </w:tc>
        <w:tc>
          <w:tcPr>
            <w:tcW w:w="6181" w:type="dxa"/>
          </w:tcPr>
          <w:p w14:paraId="7B65D8B6" w14:textId="5B151BB8" w:rsidR="001E012E" w:rsidRDefault="001E012E" w:rsidP="009A6167">
            <w:pPr>
              <w:pStyle w:val="TableTextMS"/>
            </w:pPr>
            <w:r>
              <w:t xml:space="preserve">The program will not address activities related to planning, procuring, configuring and/or deploying mobile device management software </w:t>
            </w:r>
          </w:p>
        </w:tc>
      </w:tr>
      <w:tr w:rsidR="00D910DB" w:rsidRPr="00A10003" w14:paraId="2A0A8EF4" w14:textId="77777777" w:rsidTr="009A6167">
        <w:tc>
          <w:tcPr>
            <w:tcW w:w="2837" w:type="dxa"/>
          </w:tcPr>
          <w:p w14:paraId="6F7A883C" w14:textId="23BCD77A" w:rsidR="00D910DB" w:rsidRDefault="00D910DB" w:rsidP="00D910DB">
            <w:pPr>
              <w:pStyle w:val="TableTextMS"/>
            </w:pPr>
            <w:r>
              <w:t xml:space="preserve">Native Mobile Application Design and Development  </w:t>
            </w:r>
          </w:p>
        </w:tc>
        <w:tc>
          <w:tcPr>
            <w:tcW w:w="6181" w:type="dxa"/>
          </w:tcPr>
          <w:p w14:paraId="4AC95D3B" w14:textId="43B2A79E" w:rsidR="00D910DB" w:rsidRDefault="00D910DB" w:rsidP="009A6167">
            <w:pPr>
              <w:pStyle w:val="TableTextMS"/>
            </w:pPr>
            <w:r>
              <w:t xml:space="preserve">Planning, design and implementation of native mobile applications of any kind </w:t>
            </w:r>
          </w:p>
        </w:tc>
      </w:tr>
      <w:tr w:rsidR="001E012E" w:rsidRPr="00A10003" w14:paraId="3811A42B" w14:textId="77777777" w:rsidTr="009A6167">
        <w:tc>
          <w:tcPr>
            <w:tcW w:w="2837" w:type="dxa"/>
          </w:tcPr>
          <w:p w14:paraId="28DA5AF3" w14:textId="0E05D092" w:rsidR="001E012E" w:rsidRDefault="001E012E" w:rsidP="009A6167">
            <w:pPr>
              <w:pStyle w:val="TableTextMS"/>
            </w:pPr>
            <w:r>
              <w:t xml:space="preserve">Office 365 Tenant Provisioning </w:t>
            </w:r>
          </w:p>
        </w:tc>
        <w:tc>
          <w:tcPr>
            <w:tcW w:w="6181" w:type="dxa"/>
          </w:tcPr>
          <w:p w14:paraId="5BDFE99A" w14:textId="1EE518D4" w:rsidR="001E012E" w:rsidRPr="00A10003" w:rsidRDefault="00FA2690" w:rsidP="009A6167">
            <w:pPr>
              <w:pStyle w:val="TableTextMS"/>
            </w:pPr>
            <w:r>
              <w:t xml:space="preserve">The program does not include activities for provisioning any Office 365 tenant. It is assumed </w:t>
            </w:r>
            <w:del w:id="394" w:author="Aniruddha Bapat" w:date="2020-01-20T14:20:00Z">
              <w:r w:rsidR="00902C4B" w:rsidDel="003B0E05">
                <w:delText>Honeywell</w:delText>
              </w:r>
            </w:del>
            <w:ins w:id="395" w:author="Aniruddha Bapat" w:date="2020-01-20T14:20:00Z">
              <w:r w:rsidR="003B0E05">
                <w:t>Customer</w:t>
              </w:r>
            </w:ins>
            <w:r>
              <w:t xml:space="preserve"> has provisioned Office 365 and will provide pre-production and production tenants for workload and solution deployment </w:t>
            </w:r>
          </w:p>
        </w:tc>
      </w:tr>
      <w:tr w:rsidR="001E012E" w:rsidRPr="00A10003" w14:paraId="7802EDED" w14:textId="77777777" w:rsidTr="009A6167">
        <w:tc>
          <w:tcPr>
            <w:tcW w:w="2837" w:type="dxa"/>
          </w:tcPr>
          <w:p w14:paraId="6608D1B5" w14:textId="56513AC2" w:rsidR="001E012E" w:rsidRDefault="001E012E" w:rsidP="009A6167">
            <w:pPr>
              <w:pStyle w:val="TableTextMS"/>
            </w:pPr>
            <w:r>
              <w:t xml:space="preserve">Exchange Online </w:t>
            </w:r>
          </w:p>
        </w:tc>
        <w:tc>
          <w:tcPr>
            <w:tcW w:w="6181" w:type="dxa"/>
          </w:tcPr>
          <w:p w14:paraId="7B61F50D" w14:textId="6FE09174" w:rsidR="001E012E" w:rsidRPr="00A10003" w:rsidRDefault="00FA2690" w:rsidP="009A6167">
            <w:pPr>
              <w:pStyle w:val="TableTextMS"/>
            </w:pPr>
            <w:r>
              <w:t>The program does not include activities related to planning</w:t>
            </w:r>
            <w:r w:rsidR="00F10B9E">
              <w:t>,</w:t>
            </w:r>
            <w:r>
              <w:t xml:space="preserve"> provisioning, configuration, management, governance, operations for Exchange Online. The program does not include migration of any mailbox to or from Exchange Online </w:t>
            </w:r>
          </w:p>
        </w:tc>
      </w:tr>
      <w:tr w:rsidR="00840585" w:rsidRPr="00A10003" w14:paraId="394F3336" w14:textId="77777777" w:rsidTr="009A6167">
        <w:tc>
          <w:tcPr>
            <w:tcW w:w="2837" w:type="dxa"/>
          </w:tcPr>
          <w:p w14:paraId="146E8B71" w14:textId="20D20028" w:rsidR="00840585" w:rsidRDefault="00840585" w:rsidP="009A6167">
            <w:pPr>
              <w:pStyle w:val="TableTextMS"/>
            </w:pPr>
            <w:r>
              <w:t xml:space="preserve">One Drive for Business </w:t>
            </w:r>
          </w:p>
        </w:tc>
        <w:tc>
          <w:tcPr>
            <w:tcW w:w="6181" w:type="dxa"/>
          </w:tcPr>
          <w:p w14:paraId="6FE82E90" w14:textId="64EF029A" w:rsidR="00840585" w:rsidRDefault="00840585" w:rsidP="009A6167">
            <w:pPr>
              <w:pStyle w:val="TableTextMS"/>
            </w:pPr>
            <w:r>
              <w:t xml:space="preserve">Any activity related to planning and deployment of OneDrive for Business </w:t>
            </w:r>
          </w:p>
        </w:tc>
      </w:tr>
      <w:tr w:rsidR="00840585" w:rsidRPr="00A10003" w14:paraId="03AC06E5" w14:textId="77777777" w:rsidTr="009A6167">
        <w:tc>
          <w:tcPr>
            <w:tcW w:w="2837" w:type="dxa"/>
          </w:tcPr>
          <w:p w14:paraId="07BBEE67" w14:textId="1F515D12" w:rsidR="00840585" w:rsidRDefault="00840585" w:rsidP="009A6167">
            <w:pPr>
              <w:pStyle w:val="TableTextMS"/>
            </w:pPr>
            <w:r>
              <w:t xml:space="preserve">Skype for Business </w:t>
            </w:r>
          </w:p>
        </w:tc>
        <w:tc>
          <w:tcPr>
            <w:tcW w:w="6181" w:type="dxa"/>
          </w:tcPr>
          <w:p w14:paraId="4FB591ED" w14:textId="3DA9D37A" w:rsidR="00840585" w:rsidRDefault="00840585" w:rsidP="009A6167">
            <w:pPr>
              <w:pStyle w:val="TableTextMS"/>
            </w:pPr>
            <w:r>
              <w:t>Any activity related to planning and deployment of Skype for Business</w:t>
            </w:r>
          </w:p>
        </w:tc>
      </w:tr>
      <w:tr w:rsidR="00840585" w:rsidRPr="00A10003" w14:paraId="0C9D3FAB" w14:textId="77777777" w:rsidTr="009A6167">
        <w:tc>
          <w:tcPr>
            <w:tcW w:w="2837" w:type="dxa"/>
          </w:tcPr>
          <w:p w14:paraId="63DC7258" w14:textId="330CF0D0" w:rsidR="00840585" w:rsidRDefault="00840585" w:rsidP="00840585">
            <w:pPr>
              <w:pStyle w:val="TableTextMS"/>
            </w:pPr>
            <w:r>
              <w:t xml:space="preserve">Desktop Remediation  </w:t>
            </w:r>
          </w:p>
        </w:tc>
        <w:tc>
          <w:tcPr>
            <w:tcW w:w="6181" w:type="dxa"/>
          </w:tcPr>
          <w:p w14:paraId="1B1B97DA" w14:textId="38B445EB" w:rsidR="00840585" w:rsidRDefault="00840585" w:rsidP="009A6167">
            <w:pPr>
              <w:pStyle w:val="TableTextMS"/>
            </w:pPr>
            <w:r>
              <w:t xml:space="preserve">Any activity related to planning and implementation of remediation activity for the desktop including but not limited </w:t>
            </w:r>
            <w:proofErr w:type="gramStart"/>
            <w:r>
              <w:t>to:</w:t>
            </w:r>
            <w:proofErr w:type="gramEnd"/>
            <w:r>
              <w:t xml:space="preserve"> desktop upgrade, browser compatibility</w:t>
            </w:r>
            <w:r w:rsidR="00D910DB">
              <w:t xml:space="preserve"> and desktop configuration management</w:t>
            </w:r>
          </w:p>
        </w:tc>
      </w:tr>
      <w:tr w:rsidR="005A2559" w:rsidRPr="00A10003" w14:paraId="0D04883C" w14:textId="77777777" w:rsidTr="009A6167">
        <w:tc>
          <w:tcPr>
            <w:tcW w:w="2837" w:type="dxa"/>
          </w:tcPr>
          <w:p w14:paraId="73F7F10D" w14:textId="065759C5" w:rsidR="005A2559" w:rsidRDefault="005A2559" w:rsidP="009A6167">
            <w:pPr>
              <w:pStyle w:val="TableTextMS"/>
            </w:pPr>
            <w:r>
              <w:t xml:space="preserve">Content Migration </w:t>
            </w:r>
          </w:p>
        </w:tc>
        <w:tc>
          <w:tcPr>
            <w:tcW w:w="6181" w:type="dxa"/>
          </w:tcPr>
          <w:p w14:paraId="09E7646E" w14:textId="1E331601" w:rsidR="005A2559" w:rsidRDefault="005A2559" w:rsidP="009A6167">
            <w:pPr>
              <w:pStyle w:val="TableTextMS"/>
            </w:pPr>
            <w:r>
              <w:t xml:space="preserve">No project within this statement of work includes any activity related to content migration of any kind into any environment. </w:t>
            </w:r>
          </w:p>
        </w:tc>
      </w:tr>
      <w:tr w:rsidR="00235CB1" w:rsidRPr="00A10003" w14:paraId="587EFD2C" w14:textId="77777777" w:rsidTr="009A6167">
        <w:tc>
          <w:tcPr>
            <w:tcW w:w="2837" w:type="dxa"/>
          </w:tcPr>
          <w:p w14:paraId="6859B17C" w14:textId="27BF2CE2" w:rsidR="00235CB1" w:rsidRDefault="00235CB1" w:rsidP="00235CB1">
            <w:pPr>
              <w:pStyle w:val="TableTextMS"/>
            </w:pPr>
            <w:r w:rsidRPr="006D0F0E">
              <w:t>Adoption &amp; Change Management Support</w:t>
            </w:r>
          </w:p>
        </w:tc>
        <w:tc>
          <w:tcPr>
            <w:tcW w:w="6181" w:type="dxa"/>
          </w:tcPr>
          <w:p w14:paraId="53FAD30A" w14:textId="55F64672" w:rsidR="00235CB1" w:rsidRDefault="00902C4B" w:rsidP="00235CB1">
            <w:pPr>
              <w:pStyle w:val="TableTextMS"/>
            </w:pPr>
            <w:del w:id="396" w:author="Aniruddha Bapat" w:date="2020-01-20T14:20:00Z">
              <w:r w:rsidDel="003B0E05">
                <w:delText>Honeywell</w:delText>
              </w:r>
            </w:del>
            <w:ins w:id="397" w:author="Aniruddha Bapat" w:date="2020-01-20T14:20:00Z">
              <w:r w:rsidR="003B0E05">
                <w:t>Customer</w:t>
              </w:r>
            </w:ins>
            <w:r w:rsidR="00235CB1" w:rsidRPr="006D0F0E">
              <w:t xml:space="preserve"> will engage its own Organizational Change Management resources in areas of strategy, planning and execution for the O365 Program.</w:t>
            </w:r>
          </w:p>
        </w:tc>
      </w:tr>
    </w:tbl>
    <w:p w14:paraId="2B189A99" w14:textId="1A09616A" w:rsidR="007604F8" w:rsidRDefault="007604F8" w:rsidP="007604F8">
      <w:pPr>
        <w:pStyle w:val="Heading1Numbered"/>
        <w:keepNext w:val="0"/>
        <w:keepLines w:val="0"/>
        <w:pageBreakBefore w:val="0"/>
      </w:pPr>
      <w:bookmarkStart w:id="398" w:name="_Toc383165776"/>
      <w:bookmarkStart w:id="399" w:name="_Toc383165779"/>
      <w:bookmarkStart w:id="400" w:name="_Toc383165782"/>
      <w:bookmarkStart w:id="401" w:name="_Toc383165785"/>
      <w:bookmarkStart w:id="402" w:name="_Toc431823527"/>
      <w:bookmarkStart w:id="403" w:name="_Toc236037187"/>
      <w:bookmarkStart w:id="404" w:name="_Toc240256135"/>
      <w:bookmarkStart w:id="405" w:name="_Toc299630723"/>
      <w:bookmarkStart w:id="406" w:name="_Toc350951371"/>
      <w:bookmarkStart w:id="407" w:name="_Toc401760793"/>
      <w:bookmarkEnd w:id="398"/>
      <w:bookmarkEnd w:id="399"/>
      <w:bookmarkEnd w:id="400"/>
      <w:bookmarkEnd w:id="401"/>
      <w:r>
        <w:t>Knowledge Transfer and Documentation</w:t>
      </w:r>
      <w:bookmarkEnd w:id="402"/>
    </w:p>
    <w:p w14:paraId="0355895C" w14:textId="63F95D8D" w:rsidR="007604F8" w:rsidRPr="00E11CE5" w:rsidRDefault="007604F8" w:rsidP="009A6167">
      <w:pPr>
        <w:pStyle w:val="BodyMS"/>
      </w:pPr>
      <w:r w:rsidRPr="00E11CE5">
        <w:t xml:space="preserve">During all phases of this engagement, Microsoft consultants will work closely with </w:t>
      </w:r>
      <w:del w:id="408" w:author="Aniruddha Bapat" w:date="2020-01-20T14:20:00Z">
        <w:r w:rsidR="00902C4B" w:rsidDel="003B0E05">
          <w:delText>Honeywell</w:delText>
        </w:r>
      </w:del>
      <w:ins w:id="409" w:author="Aniruddha Bapat" w:date="2020-01-20T14:20:00Z">
        <w:r w:rsidR="003B0E05">
          <w:t>Customer</w:t>
        </w:r>
      </w:ins>
      <w:r>
        <w:t>’s</w:t>
      </w:r>
      <w:r w:rsidRPr="00E11CE5">
        <w:t xml:space="preserve"> Team to support the knowledge transfer to key people in the organization that will be operating the new system. The goal of knowledge transfer is to help team members support, build on, and use the system; and then facilitate support and subsequent development.</w:t>
      </w:r>
    </w:p>
    <w:p w14:paraId="03833D8E" w14:textId="117D431C" w:rsidR="007604F8" w:rsidRPr="00E11CE5" w:rsidRDefault="007604F8" w:rsidP="009A6167">
      <w:pPr>
        <w:pStyle w:val="BodyMS"/>
      </w:pPr>
      <w:r w:rsidRPr="00E11CE5">
        <w:t>Microsoft uses a combination of documentation, embedded resources from other teams, and knowledge transfer sessions to accomplish this goal.</w:t>
      </w:r>
      <w:ins w:id="410" w:author="Karolee Ryan" w:date="2015-10-05T20:48:00Z">
        <w:r w:rsidR="00577621">
          <w:t xml:space="preserve">  Knowledge Trans</w:t>
        </w:r>
      </w:ins>
      <w:ins w:id="411" w:author="Karolee Ryan" w:date="2015-10-05T20:49:00Z">
        <w:r w:rsidR="00577621">
          <w:t>fer sessions do not include development of formal training materials or delivery of such training.</w:t>
        </w:r>
      </w:ins>
    </w:p>
    <w:p w14:paraId="5CDD2DBA" w14:textId="468DAD79" w:rsidR="007604F8" w:rsidRPr="00180807" w:rsidRDefault="00180807" w:rsidP="007604F8">
      <w:pPr>
        <w:rPr>
          <w:i/>
          <w:color w:val="008AC8"/>
          <w:sz w:val="18"/>
        </w:rPr>
      </w:pPr>
      <w:r w:rsidRPr="00180807">
        <w:rPr>
          <w:i/>
          <w:color w:val="008AC8"/>
          <w:sz w:val="18"/>
        </w:rPr>
        <w:t xml:space="preserve">Table </w:t>
      </w:r>
      <w:r w:rsidRPr="00180807">
        <w:rPr>
          <w:i/>
          <w:color w:val="008AC8"/>
          <w:sz w:val="18"/>
        </w:rPr>
        <w:fldChar w:fldCharType="begin"/>
      </w:r>
      <w:r w:rsidRPr="00180807">
        <w:rPr>
          <w:i/>
          <w:color w:val="008AC8"/>
          <w:sz w:val="18"/>
        </w:rPr>
        <w:instrText xml:space="preserve"> SEQ Table \* ARABIC </w:instrText>
      </w:r>
      <w:r w:rsidRPr="00180807">
        <w:rPr>
          <w:i/>
          <w:color w:val="008AC8"/>
          <w:sz w:val="18"/>
        </w:rPr>
        <w:fldChar w:fldCharType="separate"/>
      </w:r>
      <w:r w:rsidR="00EB55DC">
        <w:rPr>
          <w:i/>
          <w:noProof/>
          <w:color w:val="008AC8"/>
          <w:sz w:val="18"/>
        </w:rPr>
        <w:t>15</w:t>
      </w:r>
      <w:r w:rsidRPr="00180807">
        <w:rPr>
          <w:i/>
          <w:color w:val="008AC8"/>
          <w:sz w:val="18"/>
        </w:rPr>
        <w:fldChar w:fldCharType="end"/>
      </w:r>
      <w:r w:rsidRPr="00180807">
        <w:rPr>
          <w:i/>
          <w:color w:val="008AC8"/>
          <w:sz w:val="18"/>
        </w:rPr>
        <w:t xml:space="preserve">: </w:t>
      </w:r>
      <w:r>
        <w:rPr>
          <w:i/>
          <w:color w:val="008AC8"/>
          <w:sz w:val="18"/>
        </w:rPr>
        <w:t xml:space="preserve">Knowledge Transfer and Documentation </w:t>
      </w:r>
    </w:p>
    <w:tbl>
      <w:tblPr>
        <w:tblStyle w:val="TableGrid"/>
        <w:tblW w:w="0" w:type="auto"/>
        <w:tblLook w:val="0420" w:firstRow="1" w:lastRow="0" w:firstColumn="0" w:lastColumn="0" w:noHBand="0" w:noVBand="1"/>
      </w:tblPr>
      <w:tblGrid>
        <w:gridCol w:w="2311"/>
        <w:gridCol w:w="1686"/>
        <w:gridCol w:w="4500"/>
      </w:tblGrid>
      <w:tr w:rsidR="007604F8" w:rsidRPr="00E11CE5" w14:paraId="4B6DB65C" w14:textId="77777777" w:rsidTr="009A6167">
        <w:trPr>
          <w:cnfStyle w:val="100000000000" w:firstRow="1" w:lastRow="0" w:firstColumn="0" w:lastColumn="0" w:oddVBand="0" w:evenVBand="0" w:oddHBand="0" w:evenHBand="0" w:firstRowFirstColumn="0" w:firstRowLastColumn="0" w:lastRowFirstColumn="0" w:lastRowLastColumn="0"/>
        </w:trPr>
        <w:tc>
          <w:tcPr>
            <w:tcW w:w="2311" w:type="dxa"/>
          </w:tcPr>
          <w:p w14:paraId="2C301ACE" w14:textId="77777777" w:rsidR="007604F8" w:rsidRPr="00E11CE5" w:rsidRDefault="007604F8" w:rsidP="009A6167">
            <w:pPr>
              <w:pStyle w:val="TableTextMS"/>
            </w:pPr>
            <w:r w:rsidRPr="00E11CE5">
              <w:t xml:space="preserve"> Knowledge Transfer Type</w:t>
            </w:r>
          </w:p>
        </w:tc>
        <w:tc>
          <w:tcPr>
            <w:tcW w:w="1686" w:type="dxa"/>
          </w:tcPr>
          <w:p w14:paraId="4C810955" w14:textId="77777777" w:rsidR="007604F8" w:rsidRPr="00E11CE5" w:rsidRDefault="007604F8" w:rsidP="009A6167">
            <w:pPr>
              <w:pStyle w:val="TableTextMS"/>
            </w:pPr>
            <w:r w:rsidRPr="00E11CE5">
              <w:t>Delivery</w:t>
            </w:r>
          </w:p>
        </w:tc>
        <w:tc>
          <w:tcPr>
            <w:tcW w:w="4500" w:type="dxa"/>
          </w:tcPr>
          <w:p w14:paraId="0D4FDA13" w14:textId="77777777" w:rsidR="007604F8" w:rsidRPr="00E11CE5" w:rsidRDefault="007604F8" w:rsidP="009A6167">
            <w:pPr>
              <w:pStyle w:val="TableTextMS"/>
            </w:pPr>
            <w:r w:rsidRPr="00E11CE5">
              <w:t>Approach Description</w:t>
            </w:r>
          </w:p>
        </w:tc>
      </w:tr>
      <w:tr w:rsidR="007604F8" w:rsidRPr="00E11CE5" w14:paraId="2BEBBE7C" w14:textId="77777777" w:rsidTr="009A6167">
        <w:tc>
          <w:tcPr>
            <w:tcW w:w="2311" w:type="dxa"/>
          </w:tcPr>
          <w:p w14:paraId="4AF9CEBF" w14:textId="77777777" w:rsidR="007604F8" w:rsidRPr="00E11CE5" w:rsidRDefault="007604F8" w:rsidP="009A6167">
            <w:pPr>
              <w:pStyle w:val="TableTextMS"/>
              <w:rPr>
                <w:rFonts w:ascii="Segoe" w:hAnsi="Segoe"/>
              </w:rPr>
            </w:pPr>
            <w:r w:rsidRPr="00E11CE5">
              <w:rPr>
                <w:rFonts w:ascii="Segoe" w:hAnsi="Segoe"/>
              </w:rPr>
              <w:t>Documentation</w:t>
            </w:r>
          </w:p>
        </w:tc>
        <w:tc>
          <w:tcPr>
            <w:tcW w:w="1686" w:type="dxa"/>
          </w:tcPr>
          <w:p w14:paraId="6C7D61BB" w14:textId="77777777" w:rsidR="007604F8" w:rsidRPr="00E11CE5" w:rsidRDefault="007604F8" w:rsidP="009A6167">
            <w:pPr>
              <w:pStyle w:val="TableTextMS"/>
              <w:rPr>
                <w:rFonts w:ascii="Segoe" w:hAnsi="Segoe"/>
              </w:rPr>
            </w:pPr>
            <w:r w:rsidRPr="00E11CE5">
              <w:rPr>
                <w:rFonts w:ascii="Segoe" w:hAnsi="Segoe"/>
              </w:rPr>
              <w:t>Ongoing</w:t>
            </w:r>
          </w:p>
        </w:tc>
        <w:tc>
          <w:tcPr>
            <w:tcW w:w="4500" w:type="dxa"/>
          </w:tcPr>
          <w:p w14:paraId="211B35CD" w14:textId="77777777" w:rsidR="007604F8" w:rsidRPr="00E11CE5" w:rsidRDefault="007604F8" w:rsidP="009A6167">
            <w:pPr>
              <w:pStyle w:val="TableTextMS"/>
              <w:rPr>
                <w:rFonts w:ascii="Segoe" w:hAnsi="Segoe"/>
              </w:rPr>
            </w:pPr>
            <w:r w:rsidRPr="00E11CE5">
              <w:rPr>
                <w:rFonts w:ascii="Segoe" w:hAnsi="Segoe"/>
              </w:rPr>
              <w:t>Complete documents detailing the features, designs, testing and operational use of the major components. These documents provide the requisite recorded history.</w:t>
            </w:r>
          </w:p>
        </w:tc>
      </w:tr>
      <w:tr w:rsidR="007604F8" w:rsidRPr="00E11CE5" w14:paraId="3D37226E" w14:textId="77777777" w:rsidTr="009A6167">
        <w:tc>
          <w:tcPr>
            <w:tcW w:w="2311" w:type="dxa"/>
          </w:tcPr>
          <w:p w14:paraId="0DF759B1" w14:textId="77777777" w:rsidR="007604F8" w:rsidRPr="00E11CE5" w:rsidRDefault="007604F8" w:rsidP="009A6167">
            <w:pPr>
              <w:pStyle w:val="TableTextMS"/>
              <w:rPr>
                <w:rFonts w:ascii="Segoe" w:hAnsi="Segoe"/>
              </w:rPr>
            </w:pPr>
            <w:r w:rsidRPr="00E11CE5">
              <w:rPr>
                <w:rFonts w:ascii="Segoe" w:hAnsi="Segoe"/>
              </w:rPr>
              <w:t>Embedded Resources</w:t>
            </w:r>
          </w:p>
        </w:tc>
        <w:tc>
          <w:tcPr>
            <w:tcW w:w="1686" w:type="dxa"/>
          </w:tcPr>
          <w:p w14:paraId="65388914" w14:textId="77777777" w:rsidR="007604F8" w:rsidRPr="00E11CE5" w:rsidRDefault="007604F8" w:rsidP="009A6167">
            <w:pPr>
              <w:pStyle w:val="TableTextMS"/>
              <w:rPr>
                <w:rFonts w:ascii="Segoe" w:hAnsi="Segoe"/>
              </w:rPr>
            </w:pPr>
            <w:r w:rsidRPr="00E11CE5">
              <w:rPr>
                <w:rFonts w:ascii="Segoe" w:hAnsi="Segoe"/>
              </w:rPr>
              <w:t>Ongoing</w:t>
            </w:r>
          </w:p>
        </w:tc>
        <w:tc>
          <w:tcPr>
            <w:tcW w:w="4500" w:type="dxa"/>
          </w:tcPr>
          <w:p w14:paraId="44EFC3CB" w14:textId="77777777" w:rsidR="007604F8" w:rsidRPr="00E11CE5" w:rsidRDefault="007604F8" w:rsidP="009A6167">
            <w:pPr>
              <w:pStyle w:val="TableTextMS"/>
              <w:rPr>
                <w:rFonts w:ascii="Segoe" w:hAnsi="Segoe"/>
              </w:rPr>
            </w:pPr>
            <w:r w:rsidRPr="00E11CE5">
              <w:rPr>
                <w:rFonts w:ascii="Segoe" w:hAnsi="Segoe"/>
              </w:rPr>
              <w:t>To expedite knowledge transfer, members of the Support and Development Teams participate as members of the team, providing them firsthand knowledge of the systems to be supported and built on.</w:t>
            </w:r>
          </w:p>
        </w:tc>
      </w:tr>
      <w:tr w:rsidR="007604F8" w:rsidRPr="00E11CE5" w14:paraId="39949E17" w14:textId="77777777" w:rsidTr="009A6167">
        <w:tc>
          <w:tcPr>
            <w:tcW w:w="2311" w:type="dxa"/>
          </w:tcPr>
          <w:p w14:paraId="0730AE15" w14:textId="77777777" w:rsidR="007604F8" w:rsidRPr="00E11CE5" w:rsidRDefault="007604F8" w:rsidP="009A6167">
            <w:pPr>
              <w:pStyle w:val="TableTextMS"/>
              <w:rPr>
                <w:rFonts w:ascii="Segoe" w:hAnsi="Segoe"/>
              </w:rPr>
            </w:pPr>
            <w:r w:rsidRPr="00E11CE5">
              <w:rPr>
                <w:rFonts w:ascii="Segoe" w:hAnsi="Segoe"/>
              </w:rPr>
              <w:t>Knowledge Transfer Sessions</w:t>
            </w:r>
          </w:p>
        </w:tc>
        <w:tc>
          <w:tcPr>
            <w:tcW w:w="1686" w:type="dxa"/>
          </w:tcPr>
          <w:p w14:paraId="7193001E" w14:textId="77777777" w:rsidR="007604F8" w:rsidRPr="00E11CE5" w:rsidRDefault="007604F8" w:rsidP="009A6167">
            <w:pPr>
              <w:pStyle w:val="TableTextMS"/>
              <w:rPr>
                <w:rFonts w:ascii="Segoe" w:hAnsi="Segoe"/>
              </w:rPr>
            </w:pPr>
            <w:r w:rsidRPr="00E11CE5">
              <w:rPr>
                <w:rFonts w:ascii="Segoe" w:hAnsi="Segoe"/>
              </w:rPr>
              <w:t>As needed</w:t>
            </w:r>
          </w:p>
        </w:tc>
        <w:tc>
          <w:tcPr>
            <w:tcW w:w="4500" w:type="dxa"/>
          </w:tcPr>
          <w:p w14:paraId="2F786A59" w14:textId="77777777" w:rsidR="007604F8" w:rsidRPr="00E11CE5" w:rsidRDefault="007604F8" w:rsidP="009A6167">
            <w:pPr>
              <w:pStyle w:val="TableTextMS"/>
              <w:rPr>
                <w:rFonts w:ascii="Segoe" w:hAnsi="Segoe"/>
              </w:rPr>
            </w:pPr>
            <w:r w:rsidRPr="00E11CE5">
              <w:rPr>
                <w:rFonts w:ascii="Segoe" w:hAnsi="Segoe"/>
              </w:rPr>
              <w:t xml:space="preserve">To supplement documentation and embedded sessions, we use knowledge transfer sessions. </w:t>
            </w:r>
          </w:p>
        </w:tc>
      </w:tr>
    </w:tbl>
    <w:p w14:paraId="58805DDE" w14:textId="7AE690CA" w:rsidR="00A23FF6" w:rsidRPr="00A23FF6" w:rsidRDefault="00A23FF6" w:rsidP="007604F8">
      <w:pPr>
        <w:pStyle w:val="CaptionMSFigure"/>
      </w:pPr>
    </w:p>
    <w:p w14:paraId="30D5A53E" w14:textId="161758F4" w:rsidR="00A36145" w:rsidRDefault="00DD2315" w:rsidP="00D62002">
      <w:pPr>
        <w:pStyle w:val="Heading1Numbered"/>
        <w:keepNext w:val="0"/>
        <w:keepLines w:val="0"/>
        <w:pageBreakBefore w:val="0"/>
      </w:pPr>
      <w:bookmarkStart w:id="412" w:name="_Ref411922652"/>
      <w:bookmarkStart w:id="413" w:name="_Toc431823528"/>
      <w:r>
        <w:t xml:space="preserve">Engagement </w:t>
      </w:r>
      <w:r w:rsidR="00A36145">
        <w:t>Governance</w:t>
      </w:r>
      <w:bookmarkEnd w:id="412"/>
      <w:bookmarkEnd w:id="413"/>
      <w:r w:rsidR="00A36145">
        <w:t xml:space="preserve"> </w:t>
      </w:r>
    </w:p>
    <w:p w14:paraId="44CF5F76" w14:textId="77777777" w:rsidR="007604F8" w:rsidRPr="00E11CE5" w:rsidRDefault="007604F8" w:rsidP="009A6167">
      <w:pPr>
        <w:pStyle w:val="BodyMS"/>
      </w:pPr>
      <w:r w:rsidRPr="00E11CE5">
        <w:t xml:space="preserve">Program Governance is the fundamental aspect of the discipline that creates both the structure and practices to guide the Program and provide senior-level leadership, oversight, and control. Strategically, it encompasses the relationship between the oversight effort and the enterprise's overall business direction. It also encompasses all the decision-making roles and responsibilities involved in executing the Program effort. </w:t>
      </w:r>
    </w:p>
    <w:p w14:paraId="54A9A230" w14:textId="7086D7C4" w:rsidR="00E93975" w:rsidRPr="00E93975" w:rsidRDefault="00902C4B" w:rsidP="009A6167">
      <w:pPr>
        <w:pStyle w:val="BodyMS"/>
      </w:pPr>
      <w:del w:id="414" w:author="Aniruddha Bapat" w:date="2020-01-20T14:20:00Z">
        <w:r w:rsidDel="003B0E05">
          <w:delText>Honeywell</w:delText>
        </w:r>
      </w:del>
      <w:ins w:id="415" w:author="Aniruddha Bapat" w:date="2020-01-20T14:20:00Z">
        <w:r w:rsidR="003B0E05">
          <w:t>Customer</w:t>
        </w:r>
      </w:ins>
      <w:r w:rsidR="007604F8" w:rsidRPr="00E11CE5">
        <w:t xml:space="preserve"> and Microsoft will jointly confirm the Program Governance during the Initiate Phase of the Program</w:t>
      </w:r>
    </w:p>
    <w:p w14:paraId="6AD08A79" w14:textId="77777777" w:rsidR="00E93975" w:rsidRDefault="00E93975" w:rsidP="00A3157E">
      <w:pPr>
        <w:pStyle w:val="Heading2Numbered"/>
      </w:pPr>
      <w:bookmarkStart w:id="416" w:name="_Toc431823529"/>
      <w:r>
        <w:t>Executive Steering Committee</w:t>
      </w:r>
      <w:bookmarkEnd w:id="416"/>
    </w:p>
    <w:p w14:paraId="5D5D2B35" w14:textId="0010697A" w:rsidR="00E93975" w:rsidRPr="00E11CE5" w:rsidRDefault="00E93975" w:rsidP="009A6167">
      <w:pPr>
        <w:pStyle w:val="BodyMS"/>
      </w:pPr>
      <w:r w:rsidRPr="00E11CE5">
        <w:t xml:space="preserve">The Program Sponsor and Executive Steering Committee provides overall </w:t>
      </w:r>
      <w:del w:id="417" w:author="Aniruddha Bapat" w:date="2020-01-20T14:20:00Z">
        <w:r w:rsidR="00902C4B" w:rsidDel="003B0E05">
          <w:delText>Honeywell</w:delText>
        </w:r>
      </w:del>
      <w:ins w:id="418" w:author="Aniruddha Bapat" w:date="2020-01-20T14:20:00Z">
        <w:r w:rsidR="003B0E05">
          <w:t>Customer</w:t>
        </w:r>
      </w:ins>
      <w:r w:rsidRPr="00E11CE5">
        <w:t xml:space="preserve"> managerial oversight and strategic direction setting for this Program.</w:t>
      </w:r>
      <w:r w:rsidR="00E30643">
        <w:t xml:space="preserve"> </w:t>
      </w:r>
      <w:r w:rsidRPr="00E11CE5">
        <w:t xml:space="preserve">The Steering Committee is responsible for providing guidance and removing barriers for the Project Team and assists with progressing the Program forward by supplying resources and directional feedback. The Executive Steering Committee will consist of key executive business and/or IT sponsors. </w:t>
      </w:r>
    </w:p>
    <w:p w14:paraId="5A4F75C8" w14:textId="7EC08959" w:rsidR="00E93975" w:rsidRPr="00E11CE5" w:rsidRDefault="00E93975" w:rsidP="009A6167">
      <w:pPr>
        <w:pStyle w:val="BodyMS"/>
      </w:pPr>
      <w:r w:rsidRPr="00E11CE5">
        <w:t xml:space="preserve">The Executive Steering Committee guides the Program, confirms solution benefits for </w:t>
      </w:r>
      <w:del w:id="419" w:author="Aniruddha Bapat" w:date="2020-01-20T14:20:00Z">
        <w:r w:rsidR="00902C4B" w:rsidDel="003B0E05">
          <w:delText>Honeywell</w:delText>
        </w:r>
      </w:del>
      <w:ins w:id="420" w:author="Aniruddha Bapat" w:date="2020-01-20T14:20:00Z">
        <w:r w:rsidR="003B0E05">
          <w:t>Customer</w:t>
        </w:r>
      </w:ins>
      <w:r w:rsidRPr="00E11CE5">
        <w:t xml:space="preserve">, and provides a roadmap for the future. This committee consists of key stakeholders from </w:t>
      </w:r>
      <w:del w:id="421" w:author="Aniruddha Bapat" w:date="2020-01-20T14:20:00Z">
        <w:r w:rsidR="00902C4B" w:rsidDel="003B0E05">
          <w:delText>Honeywell</w:delText>
        </w:r>
      </w:del>
      <w:ins w:id="422" w:author="Aniruddha Bapat" w:date="2020-01-20T14:20:00Z">
        <w:r w:rsidR="003B0E05">
          <w:t>Customer</w:t>
        </w:r>
      </w:ins>
      <w:r w:rsidRPr="00E11CE5">
        <w:t xml:space="preserve"> and Microsoft; with senior management from </w:t>
      </w:r>
      <w:del w:id="423" w:author="Aniruddha Bapat" w:date="2020-01-20T14:20:00Z">
        <w:r w:rsidR="00902C4B" w:rsidDel="003B0E05">
          <w:delText>Honeywell</w:delText>
        </w:r>
      </w:del>
      <w:ins w:id="424" w:author="Aniruddha Bapat" w:date="2020-01-20T14:20:00Z">
        <w:r w:rsidR="003B0E05">
          <w:t>Customer</w:t>
        </w:r>
      </w:ins>
      <w:r w:rsidRPr="00E11CE5">
        <w:t xml:space="preserve"> providing committee oversight and direction. The committee is formed at the onset of the Program, and members arbitrate Program issues that are escalated to them, approve Change Requests, and lead the strategic direction of the Program. </w:t>
      </w:r>
    </w:p>
    <w:p w14:paraId="35665837" w14:textId="77777777" w:rsidR="00E93975" w:rsidRPr="00E11CE5" w:rsidRDefault="00E93975" w:rsidP="009A6167">
      <w:pPr>
        <w:pStyle w:val="BodyMS"/>
      </w:pPr>
      <w:r w:rsidRPr="00E11CE5">
        <w:t>The Executive Steering Committee is responsible for the following:</w:t>
      </w:r>
    </w:p>
    <w:p w14:paraId="325318AA" w14:textId="77777777" w:rsidR="00E93975" w:rsidRPr="00E11CE5" w:rsidRDefault="00E93975" w:rsidP="009A6167">
      <w:pPr>
        <w:pStyle w:val="Bullet1"/>
        <w:rPr>
          <w:lang w:eastAsia="ja-JP"/>
        </w:rPr>
      </w:pPr>
      <w:r w:rsidRPr="00E11CE5">
        <w:rPr>
          <w:lang w:eastAsia="ja-JP"/>
        </w:rPr>
        <w:t xml:space="preserve">Making decisions on the Program’s strategic direction </w:t>
      </w:r>
    </w:p>
    <w:p w14:paraId="38E5EDB4" w14:textId="77777777" w:rsidR="00E93975" w:rsidRPr="00E11CE5" w:rsidRDefault="00E93975" w:rsidP="009A6167">
      <w:pPr>
        <w:pStyle w:val="Bullet1"/>
        <w:rPr>
          <w:lang w:eastAsia="ja-JP"/>
        </w:rPr>
      </w:pPr>
      <w:r w:rsidRPr="00E11CE5">
        <w:rPr>
          <w:lang w:eastAsia="ja-JP"/>
        </w:rPr>
        <w:t>Serving as the final arbiter of Program issues (see Escalation Process)</w:t>
      </w:r>
    </w:p>
    <w:p w14:paraId="67DCD1DA" w14:textId="77777777" w:rsidR="00E93975" w:rsidRPr="00E11CE5" w:rsidRDefault="00E93975" w:rsidP="009A6167">
      <w:pPr>
        <w:pStyle w:val="Bullet1"/>
        <w:rPr>
          <w:lang w:eastAsia="ja-JP"/>
        </w:rPr>
      </w:pPr>
      <w:r w:rsidRPr="00E11CE5">
        <w:rPr>
          <w:lang w:eastAsia="ja-JP"/>
        </w:rPr>
        <w:t xml:space="preserve">Approving significant Change Requests that are material to the Program </w:t>
      </w:r>
    </w:p>
    <w:p w14:paraId="1D6B92A1" w14:textId="77777777" w:rsidR="00E93975" w:rsidRPr="00E11CE5" w:rsidRDefault="00E93975" w:rsidP="009A6167">
      <w:pPr>
        <w:pStyle w:val="Bullet1"/>
        <w:rPr>
          <w:lang w:eastAsia="ja-JP"/>
        </w:rPr>
      </w:pPr>
      <w:r w:rsidRPr="00E11CE5">
        <w:rPr>
          <w:lang w:eastAsia="ja-JP"/>
        </w:rPr>
        <w:t>Authorize funding and schedule changes</w:t>
      </w:r>
    </w:p>
    <w:p w14:paraId="42E4FCAF" w14:textId="3B6224D8" w:rsidR="00E93975" w:rsidRPr="00E11CE5" w:rsidRDefault="00E93975" w:rsidP="009A6167">
      <w:pPr>
        <w:pStyle w:val="BodyMS"/>
      </w:pPr>
      <w:r w:rsidRPr="00E11CE5">
        <w:t xml:space="preserve">The </w:t>
      </w:r>
      <w:del w:id="425" w:author="Aniruddha Bapat" w:date="2020-01-20T14:20:00Z">
        <w:r w:rsidR="00902C4B" w:rsidDel="003B0E05">
          <w:delText>Honeywell</w:delText>
        </w:r>
      </w:del>
      <w:ins w:id="426" w:author="Aniruddha Bapat" w:date="2020-01-20T14:20:00Z">
        <w:r w:rsidR="003B0E05">
          <w:t>Customer</w:t>
        </w:r>
      </w:ins>
      <w:r w:rsidRPr="00E11CE5">
        <w:t xml:space="preserve"> Executive Steering Committee members will be identified during Program initiation. The Microsoft Steering Committee participation will be from the Engagement Manager, </w:t>
      </w:r>
      <w:del w:id="427" w:author="Karolee Ryan" w:date="2015-10-05T20:53:00Z">
        <w:r w:rsidRPr="00E11CE5" w:rsidDel="00577621">
          <w:delText xml:space="preserve">Program Manager </w:delText>
        </w:r>
      </w:del>
      <w:r w:rsidRPr="00E11CE5">
        <w:t>and the Program Architect.</w:t>
      </w:r>
    </w:p>
    <w:p w14:paraId="65BEA960" w14:textId="3F2C5081" w:rsidR="00E93975" w:rsidRPr="00E11CE5" w:rsidRDefault="00E93975" w:rsidP="009A6167">
      <w:pPr>
        <w:pStyle w:val="BodyMS"/>
      </w:pPr>
      <w:r w:rsidRPr="00E11CE5">
        <w:t xml:space="preserve">The Executive Steering Committee meeting cadence will be determined during this phase, but at a minimum, the Steering Committee will hold meetings on a monthly basis and Microsoft will be accountable for the meeting minutes. The </w:t>
      </w:r>
      <w:del w:id="428" w:author="Aniruddha Bapat" w:date="2020-01-20T14:20:00Z">
        <w:r w:rsidR="00902C4B" w:rsidDel="003B0E05">
          <w:delText>Honeywell</w:delText>
        </w:r>
      </w:del>
      <w:ins w:id="429" w:author="Aniruddha Bapat" w:date="2020-01-20T14:20:00Z">
        <w:r w:rsidR="003B0E05">
          <w:t>Customer</w:t>
        </w:r>
      </w:ins>
      <w:r w:rsidRPr="00E11CE5">
        <w:t xml:space="preserve"> Program Manager and the Microsoft </w:t>
      </w:r>
      <w:del w:id="430" w:author="Karolee Ryan" w:date="2015-10-05T20:53:00Z">
        <w:r w:rsidRPr="00E11CE5" w:rsidDel="00577621">
          <w:delText>Program Manager</w:delText>
        </w:r>
      </w:del>
      <w:ins w:id="431" w:author="Karolee Ryan" w:date="2015-10-05T20:53:00Z">
        <w:r w:rsidR="00577621">
          <w:t>Engagement Manag</w:t>
        </w:r>
      </w:ins>
      <w:ins w:id="432" w:author="Karolee Ryan" w:date="2015-10-05T20:54:00Z">
        <w:r w:rsidR="00577621">
          <w:t>er</w:t>
        </w:r>
      </w:ins>
      <w:r w:rsidRPr="00E11CE5">
        <w:t xml:space="preserve"> will share joint responsibility for reporting status to the Steering Committee. </w:t>
      </w:r>
    </w:p>
    <w:p w14:paraId="5E74C5FA" w14:textId="77777777" w:rsidR="00E93975" w:rsidRDefault="00E93975" w:rsidP="009A6167">
      <w:pPr>
        <w:pStyle w:val="BodyMS"/>
      </w:pPr>
      <w:r w:rsidRPr="00E11CE5">
        <w:t>The following table depicts the Executive Steering Committee charter, meetings, and key decisions.</w:t>
      </w:r>
    </w:p>
    <w:p w14:paraId="6083AC36" w14:textId="4E5D92EC" w:rsidR="00180807" w:rsidRPr="00E11CE5" w:rsidRDefault="00180807" w:rsidP="00180807">
      <w:pPr>
        <w:pStyle w:val="TableCaption"/>
      </w:pPr>
      <w:r w:rsidRPr="006C5985">
        <w:t xml:space="preserve">Table </w:t>
      </w:r>
      <w:r>
        <w:fldChar w:fldCharType="begin"/>
      </w:r>
      <w:r>
        <w:instrText xml:space="preserve"> SEQ Table \* ARABIC </w:instrText>
      </w:r>
      <w:r>
        <w:fldChar w:fldCharType="separate"/>
      </w:r>
      <w:r w:rsidR="00EB55DC">
        <w:t>16</w:t>
      </w:r>
      <w:r>
        <w:fldChar w:fldCharType="end"/>
      </w:r>
      <w:r w:rsidRPr="006C5985">
        <w:t xml:space="preserve">: </w:t>
      </w:r>
      <w:r>
        <w:t>Executive Steering Committee Responsibilities</w:t>
      </w:r>
    </w:p>
    <w:tbl>
      <w:tblPr>
        <w:tblStyle w:val="TableGrid"/>
        <w:tblW w:w="5000" w:type="pct"/>
        <w:tblLook w:val="04A0" w:firstRow="1" w:lastRow="0" w:firstColumn="1" w:lastColumn="0" w:noHBand="0" w:noVBand="1"/>
      </w:tblPr>
      <w:tblGrid>
        <w:gridCol w:w="1986"/>
        <w:gridCol w:w="7374"/>
      </w:tblGrid>
      <w:tr w:rsidR="00E93975" w:rsidRPr="00E11CE5" w14:paraId="66E7FE50" w14:textId="77777777" w:rsidTr="00E93975">
        <w:trPr>
          <w:cnfStyle w:val="100000000000" w:firstRow="1" w:lastRow="0" w:firstColumn="0" w:lastColumn="0" w:oddVBand="0" w:evenVBand="0" w:oddHBand="0" w:evenHBand="0" w:firstRowFirstColumn="0" w:firstRowLastColumn="0" w:lastRowFirstColumn="0" w:lastRowLastColumn="0"/>
        </w:trPr>
        <w:tc>
          <w:tcPr>
            <w:tcW w:w="1061" w:type="pct"/>
          </w:tcPr>
          <w:p w14:paraId="40DBFC8F" w14:textId="77777777" w:rsidR="00E93975" w:rsidRPr="00E11CE5" w:rsidRDefault="00E93975" w:rsidP="009A6167">
            <w:pPr>
              <w:pStyle w:val="TableTextMS"/>
            </w:pPr>
          </w:p>
        </w:tc>
        <w:tc>
          <w:tcPr>
            <w:tcW w:w="3939" w:type="pct"/>
          </w:tcPr>
          <w:p w14:paraId="5274D3A3" w14:textId="77777777" w:rsidR="00E93975" w:rsidRPr="00E11CE5" w:rsidRDefault="00E93975" w:rsidP="009A6167">
            <w:pPr>
              <w:pStyle w:val="TableTextMS"/>
            </w:pPr>
            <w:r w:rsidRPr="00E11CE5">
              <w:rPr>
                <w:bCs/>
              </w:rPr>
              <w:t>Executive Steering Committee</w:t>
            </w:r>
          </w:p>
        </w:tc>
      </w:tr>
      <w:tr w:rsidR="00E93975" w:rsidRPr="00E11CE5" w14:paraId="191075D3" w14:textId="77777777" w:rsidTr="00E93975">
        <w:tc>
          <w:tcPr>
            <w:tcW w:w="1061" w:type="pct"/>
          </w:tcPr>
          <w:p w14:paraId="6D1424B1" w14:textId="77777777" w:rsidR="00E93975" w:rsidRPr="00E11CE5" w:rsidRDefault="00E93975" w:rsidP="009A6167">
            <w:pPr>
              <w:pStyle w:val="TableTextMS"/>
              <w:rPr>
                <w:rFonts w:ascii="Segoe" w:hAnsi="Segoe"/>
              </w:rPr>
            </w:pPr>
            <w:r w:rsidRPr="00E11CE5">
              <w:rPr>
                <w:rFonts w:ascii="Segoe" w:hAnsi="Segoe"/>
              </w:rPr>
              <w:t>Charter</w:t>
            </w:r>
          </w:p>
        </w:tc>
        <w:tc>
          <w:tcPr>
            <w:tcW w:w="3939" w:type="pct"/>
          </w:tcPr>
          <w:p w14:paraId="38D08E24" w14:textId="77777777" w:rsidR="00E93975" w:rsidRPr="00E11CE5" w:rsidRDefault="00E93975" w:rsidP="009A6167">
            <w:pPr>
              <w:pStyle w:val="TableBullet1MS"/>
              <w:rPr>
                <w:rFonts w:eastAsia="Arial Narrow"/>
              </w:rPr>
            </w:pPr>
            <w:r w:rsidRPr="00E11CE5">
              <w:t>Provide sponsorship for the Program</w:t>
            </w:r>
          </w:p>
          <w:p w14:paraId="33E9CE06" w14:textId="77777777" w:rsidR="00E93975" w:rsidRPr="00E11CE5" w:rsidRDefault="00E93975" w:rsidP="009A6167">
            <w:pPr>
              <w:pStyle w:val="TableBullet1MS"/>
            </w:pPr>
            <w:r w:rsidRPr="00E11CE5">
              <w:t>Champion the goals of the Program</w:t>
            </w:r>
          </w:p>
          <w:p w14:paraId="2B9198F1" w14:textId="77777777" w:rsidR="00E93975" w:rsidRPr="00E11CE5" w:rsidRDefault="00E93975" w:rsidP="009A6167">
            <w:pPr>
              <w:pStyle w:val="TableBullet1MS"/>
            </w:pPr>
            <w:r w:rsidRPr="00E11CE5">
              <w:t>Approve any significant change of scope</w:t>
            </w:r>
          </w:p>
          <w:p w14:paraId="0BA52A73" w14:textId="77777777" w:rsidR="00E93975" w:rsidRPr="00E11CE5" w:rsidRDefault="00E93975" w:rsidP="009A6167">
            <w:pPr>
              <w:pStyle w:val="TableBullet1MS"/>
            </w:pPr>
            <w:r w:rsidRPr="00E11CE5">
              <w:t>Provide strategic direction and set overall success criteria for the Program</w:t>
            </w:r>
          </w:p>
          <w:p w14:paraId="5A5A2989" w14:textId="54E17FE4" w:rsidR="00E93975" w:rsidRPr="00E11CE5" w:rsidRDefault="00E93975" w:rsidP="009A6167">
            <w:pPr>
              <w:pStyle w:val="TableBullet1MS"/>
            </w:pPr>
            <w:r w:rsidRPr="00E11CE5">
              <w:t>Review Program progress and direction;</w:t>
            </w:r>
            <w:r w:rsidR="00E30643">
              <w:t xml:space="preserve"> </w:t>
            </w:r>
            <w:r w:rsidRPr="00E11CE5">
              <w:t>recommend corrections at key checkpoints</w:t>
            </w:r>
          </w:p>
          <w:p w14:paraId="4FF8499B" w14:textId="77777777" w:rsidR="00E93975" w:rsidRPr="00E11CE5" w:rsidRDefault="00E93975" w:rsidP="009A6167">
            <w:pPr>
              <w:pStyle w:val="TableBullet1MS"/>
            </w:pPr>
            <w:r w:rsidRPr="00E11CE5">
              <w:t>Remove roadblocks to Program success</w:t>
            </w:r>
          </w:p>
          <w:p w14:paraId="032C9B2D" w14:textId="77777777" w:rsidR="00E93975" w:rsidRPr="00E11CE5" w:rsidRDefault="00E93975" w:rsidP="009A6167">
            <w:pPr>
              <w:pStyle w:val="TableBullet1MS"/>
            </w:pPr>
            <w:r w:rsidRPr="00E11CE5">
              <w:t>Make decisions on Program strategic direction</w:t>
            </w:r>
          </w:p>
          <w:p w14:paraId="6149B4FC" w14:textId="77777777" w:rsidR="00E93975" w:rsidRPr="00E11CE5" w:rsidRDefault="00E93975" w:rsidP="009A6167">
            <w:pPr>
              <w:pStyle w:val="TableBullet1MS"/>
            </w:pPr>
            <w:r w:rsidRPr="00E11CE5">
              <w:t>Serve as the final arbiter of Program issues</w:t>
            </w:r>
          </w:p>
          <w:p w14:paraId="63B104C2" w14:textId="77777777" w:rsidR="00E93975" w:rsidRPr="00E11CE5" w:rsidRDefault="00E93975" w:rsidP="009A6167">
            <w:pPr>
              <w:pStyle w:val="TableBullet1MS"/>
            </w:pPr>
            <w:r w:rsidRPr="00E11CE5">
              <w:t>Provide dispute and conflict resolution as part of the escalation process</w:t>
            </w:r>
          </w:p>
        </w:tc>
      </w:tr>
      <w:tr w:rsidR="00E93975" w:rsidRPr="00E11CE5" w14:paraId="401F1872" w14:textId="77777777" w:rsidTr="00E93975">
        <w:tc>
          <w:tcPr>
            <w:tcW w:w="1061" w:type="pct"/>
          </w:tcPr>
          <w:p w14:paraId="2784CFFC" w14:textId="77777777" w:rsidR="00E93975" w:rsidRPr="00E11CE5" w:rsidRDefault="00E93975" w:rsidP="009A6167">
            <w:pPr>
              <w:pStyle w:val="TableTextMS"/>
              <w:rPr>
                <w:rFonts w:ascii="Segoe" w:hAnsi="Segoe"/>
              </w:rPr>
            </w:pPr>
            <w:r w:rsidRPr="00E11CE5">
              <w:rPr>
                <w:rFonts w:ascii="Segoe" w:hAnsi="Segoe"/>
              </w:rPr>
              <w:t>Meetings</w:t>
            </w:r>
          </w:p>
        </w:tc>
        <w:tc>
          <w:tcPr>
            <w:tcW w:w="3939" w:type="pct"/>
          </w:tcPr>
          <w:p w14:paraId="2D2BB018" w14:textId="77777777" w:rsidR="00E93975" w:rsidRPr="00E11CE5" w:rsidRDefault="00E93975" w:rsidP="009A6167">
            <w:pPr>
              <w:pStyle w:val="TableBullet1MS"/>
              <w:rPr>
                <w:rFonts w:eastAsia="Arial Narrow"/>
              </w:rPr>
            </w:pPr>
            <w:r w:rsidRPr="00E11CE5">
              <w:t>Monthly Meetings: Key Stakeholder Steering committee members commit to regular and recurring attendance and participation to fully enable effective partnering, decision making, resource access, and allocation and issue resolution. Topics covered typically include:</w:t>
            </w:r>
          </w:p>
          <w:p w14:paraId="000F4F61" w14:textId="77777777" w:rsidR="00E93975" w:rsidRPr="00E11CE5" w:rsidRDefault="00E93975" w:rsidP="009A6167">
            <w:pPr>
              <w:pStyle w:val="TableBullet1MS"/>
            </w:pPr>
            <w:r w:rsidRPr="00E11CE5">
              <w:t>Program status, progress, issues and change control</w:t>
            </w:r>
          </w:p>
          <w:p w14:paraId="6664FABA" w14:textId="77777777" w:rsidR="00E93975" w:rsidRPr="00E11CE5" w:rsidRDefault="00E93975" w:rsidP="009A6167">
            <w:pPr>
              <w:pStyle w:val="TableBullet1MS"/>
            </w:pPr>
            <w:r w:rsidRPr="00E11CE5">
              <w:t xml:space="preserve">Dependency Management </w:t>
            </w:r>
          </w:p>
          <w:p w14:paraId="4AF39E24" w14:textId="77777777" w:rsidR="00E93975" w:rsidRPr="00E11CE5" w:rsidRDefault="00E93975" w:rsidP="009A6167">
            <w:pPr>
              <w:pStyle w:val="TableBullet1MS"/>
            </w:pPr>
            <w:r w:rsidRPr="00E11CE5">
              <w:t xml:space="preserve">Contract Compliance </w:t>
            </w:r>
          </w:p>
          <w:p w14:paraId="7F06BA1E" w14:textId="22193D22" w:rsidR="00E93975" w:rsidRPr="00E11CE5" w:rsidRDefault="00E93975" w:rsidP="009A6167">
            <w:pPr>
              <w:pStyle w:val="TableBullet1MS"/>
            </w:pPr>
            <w:r w:rsidRPr="00E11CE5">
              <w:t xml:space="preserve">Urgent Issue Escalation Resolution (escalated to </w:t>
            </w:r>
            <w:del w:id="433" w:author="Aniruddha Bapat" w:date="2020-01-20T14:20:00Z">
              <w:r w:rsidR="00902C4B" w:rsidDel="003B0E05">
                <w:delText>Honeywell</w:delText>
              </w:r>
            </w:del>
            <w:ins w:id="434" w:author="Aniruddha Bapat" w:date="2020-01-20T14:20:00Z">
              <w:r w:rsidR="003B0E05">
                <w:t>Customer</w:t>
              </w:r>
            </w:ins>
            <w:r w:rsidRPr="00E11CE5">
              <w:t xml:space="preserve"> Executive Steering Committee by e-mail, with phone follow-up as required) </w:t>
            </w:r>
          </w:p>
        </w:tc>
      </w:tr>
      <w:tr w:rsidR="00E93975" w:rsidRPr="00E11CE5" w14:paraId="20D88D29" w14:textId="77777777" w:rsidTr="00E93975">
        <w:tc>
          <w:tcPr>
            <w:tcW w:w="1061" w:type="pct"/>
          </w:tcPr>
          <w:p w14:paraId="03F99786" w14:textId="77777777" w:rsidR="00E93975" w:rsidRPr="00E11CE5" w:rsidRDefault="00E93975" w:rsidP="009A6167">
            <w:pPr>
              <w:pStyle w:val="TableTextMS"/>
              <w:rPr>
                <w:rFonts w:ascii="Segoe" w:hAnsi="Segoe"/>
              </w:rPr>
            </w:pPr>
            <w:r w:rsidRPr="00E11CE5">
              <w:rPr>
                <w:rFonts w:ascii="Segoe" w:hAnsi="Segoe"/>
              </w:rPr>
              <w:t>Key Decisions</w:t>
            </w:r>
          </w:p>
        </w:tc>
        <w:tc>
          <w:tcPr>
            <w:tcW w:w="3939" w:type="pct"/>
          </w:tcPr>
          <w:p w14:paraId="19369572" w14:textId="77777777" w:rsidR="00E93975" w:rsidRPr="00E11CE5" w:rsidRDefault="00E93975" w:rsidP="009A6167">
            <w:pPr>
              <w:pStyle w:val="TableBullet1MS"/>
            </w:pPr>
            <w:r w:rsidRPr="00E11CE5">
              <w:t>Decisions on strategic direction, escalations and significant change requests</w:t>
            </w:r>
          </w:p>
          <w:p w14:paraId="5E0FFEDE" w14:textId="77777777" w:rsidR="00E93975" w:rsidRPr="00E11CE5" w:rsidRDefault="00E93975" w:rsidP="009A6167">
            <w:pPr>
              <w:pStyle w:val="TableBullet1MS"/>
              <w:rPr>
                <w:rFonts w:eastAsia="Arial Narrow"/>
              </w:rPr>
            </w:pPr>
            <w:r w:rsidRPr="00E11CE5">
              <w:t xml:space="preserve">Issue resolution for issues related to the following: </w:t>
            </w:r>
          </w:p>
          <w:p w14:paraId="26B17D4A" w14:textId="77777777" w:rsidR="00E93975" w:rsidRPr="00E11CE5" w:rsidRDefault="00E93975" w:rsidP="009A6167">
            <w:pPr>
              <w:pStyle w:val="TableBullet1MS"/>
            </w:pPr>
            <w:r w:rsidRPr="00E11CE5">
              <w:t xml:space="preserve">Other projects outside the scope of this Program where there are dependencies for systems, data, functionality or resources </w:t>
            </w:r>
          </w:p>
          <w:p w14:paraId="02205647" w14:textId="3D4AF3C7" w:rsidR="00E93975" w:rsidRPr="00E11CE5" w:rsidRDefault="00E93975" w:rsidP="009A6167">
            <w:pPr>
              <w:pStyle w:val="TableBullet1MS"/>
            </w:pPr>
            <w:r w:rsidRPr="00E11CE5">
              <w:t xml:space="preserve">Access to </w:t>
            </w:r>
            <w:del w:id="435" w:author="Aniruddha Bapat" w:date="2020-01-20T14:20:00Z">
              <w:r w:rsidR="00902C4B" w:rsidDel="003B0E05">
                <w:delText>Honeywell</w:delText>
              </w:r>
            </w:del>
            <w:ins w:id="436" w:author="Aniruddha Bapat" w:date="2020-01-20T14:20:00Z">
              <w:r w:rsidR="003B0E05">
                <w:t>Customer</w:t>
              </w:r>
            </w:ins>
            <w:r w:rsidRPr="00E11CE5">
              <w:t xml:space="preserve"> personnel, information, or decisions within any in-scope areas, which if unresolved would negatively impact completion of defined scope or schedule</w:t>
            </w:r>
          </w:p>
          <w:p w14:paraId="2D9AA5D4" w14:textId="77777777" w:rsidR="00E93975" w:rsidRPr="00E11CE5" w:rsidRDefault="00E93975" w:rsidP="009A6167">
            <w:pPr>
              <w:pStyle w:val="TableBullet1MS"/>
            </w:pPr>
            <w:r w:rsidRPr="00E11CE5">
              <w:t>Access to Microsoft personnel, information, or decisions within any in-scope areas, which if unresolved would negatively impact completion of defined scope or schedule</w:t>
            </w:r>
          </w:p>
        </w:tc>
      </w:tr>
    </w:tbl>
    <w:p w14:paraId="0360075B" w14:textId="77777777" w:rsidR="00E93975" w:rsidRDefault="00E93975" w:rsidP="00A3157E">
      <w:pPr>
        <w:pStyle w:val="Heading2Numbered"/>
      </w:pPr>
      <w:bookmarkStart w:id="437" w:name="_Toc431823530"/>
      <w:r>
        <w:t>Program Communications</w:t>
      </w:r>
      <w:bookmarkEnd w:id="437"/>
    </w:p>
    <w:p w14:paraId="1606E0DD" w14:textId="77777777" w:rsidR="00E93975" w:rsidRPr="00E11CE5" w:rsidRDefault="00E93975" w:rsidP="009A6167">
      <w:pPr>
        <w:pStyle w:val="BodyMS"/>
      </w:pPr>
      <w:r w:rsidRPr="00E11CE5">
        <w:t xml:space="preserve">We employ a formal process to facilitate communication during the Program. Vehicles for this communication are: </w:t>
      </w:r>
    </w:p>
    <w:p w14:paraId="20ED379C" w14:textId="77777777" w:rsidR="00E93975" w:rsidRPr="00E11CE5" w:rsidRDefault="00E93975" w:rsidP="009A6167">
      <w:pPr>
        <w:pStyle w:val="Bullet1"/>
        <w:rPr>
          <w:b/>
          <w:bCs/>
        </w:rPr>
      </w:pPr>
      <w:r w:rsidRPr="00E11CE5">
        <w:t>A weekly status report and weekly status meeting</w:t>
      </w:r>
    </w:p>
    <w:p w14:paraId="477B0D6D" w14:textId="12C180DC" w:rsidR="00E93975" w:rsidRPr="00E11CE5" w:rsidRDefault="00E93975" w:rsidP="009A6167">
      <w:pPr>
        <w:pStyle w:val="Bullet1"/>
      </w:pPr>
      <w:r w:rsidRPr="00E11CE5">
        <w:t>The Microsoft Project Manager</w:t>
      </w:r>
      <w:r w:rsidR="00492B26">
        <w:t xml:space="preserve"> and Program Architect</w:t>
      </w:r>
      <w:r w:rsidRPr="00E11CE5">
        <w:t xml:space="preserve"> in conjunction with </w:t>
      </w:r>
      <w:del w:id="438" w:author="Aniruddha Bapat" w:date="2020-01-20T14:20:00Z">
        <w:r w:rsidR="00902C4B" w:rsidDel="003B0E05">
          <w:delText>Honeywell</w:delText>
        </w:r>
      </w:del>
      <w:ins w:id="439" w:author="Aniruddha Bapat" w:date="2020-01-20T14:20:00Z">
        <w:r w:rsidR="003B0E05">
          <w:t>Customer</w:t>
        </w:r>
      </w:ins>
      <w:r w:rsidRPr="00E11CE5">
        <w:t xml:space="preserve">’s Program Manager and Project Manager, compile status reports to distribute to </w:t>
      </w:r>
      <w:del w:id="440" w:author="Aniruddha Bapat" w:date="2020-01-20T14:20:00Z">
        <w:r w:rsidR="00902C4B" w:rsidDel="003B0E05">
          <w:delText>Honeywell</w:delText>
        </w:r>
      </w:del>
      <w:ins w:id="441" w:author="Aniruddha Bapat" w:date="2020-01-20T14:20:00Z">
        <w:r w:rsidR="003B0E05">
          <w:t>Customer</w:t>
        </w:r>
      </w:ins>
      <w:r w:rsidRPr="00E11CE5">
        <w:t xml:space="preserve"> and Microsoft management</w:t>
      </w:r>
    </w:p>
    <w:p w14:paraId="56BED973" w14:textId="77777777" w:rsidR="00E93975" w:rsidRPr="00E11CE5" w:rsidRDefault="00E93975" w:rsidP="009A6167">
      <w:pPr>
        <w:pStyle w:val="Bullet1"/>
        <w:rPr>
          <w:b/>
          <w:bCs/>
        </w:rPr>
      </w:pPr>
      <w:r w:rsidRPr="00E11CE5">
        <w:t>Meetings to review overall status, the Program schedule, risks and open issues noted in the status report</w:t>
      </w:r>
    </w:p>
    <w:p w14:paraId="0EE1B05A" w14:textId="77777777" w:rsidR="00E93975" w:rsidRDefault="00E93975" w:rsidP="00A3157E">
      <w:pPr>
        <w:pStyle w:val="Heading2Numbered"/>
      </w:pPr>
      <w:bookmarkStart w:id="442" w:name="_Toc431823531"/>
      <w:r>
        <w:t>Program Change Management</w:t>
      </w:r>
      <w:bookmarkEnd w:id="442"/>
      <w:r>
        <w:t xml:space="preserve"> </w:t>
      </w:r>
    </w:p>
    <w:p w14:paraId="03372366" w14:textId="77777777" w:rsidR="00E93975" w:rsidRPr="00E11CE5" w:rsidRDefault="00E93975" w:rsidP="009A6167">
      <w:pPr>
        <w:pStyle w:val="BodyMS"/>
      </w:pPr>
      <w:r w:rsidRPr="00E11CE5">
        <w:t xml:space="preserve">Program Change Management is the process of recording, evaluating, budgeting, and authorizing scope changes during an engagement. Because of the potential impact to time, cost, and quality, the parties must mutually agree upon any change that occurs before work begins. </w:t>
      </w:r>
    </w:p>
    <w:p w14:paraId="7555A418" w14:textId="247940FB" w:rsidR="00E93975" w:rsidRPr="00A36145" w:rsidRDefault="00E93975" w:rsidP="009A6167">
      <w:pPr>
        <w:pStyle w:val="BodyMS"/>
      </w:pPr>
      <w:r w:rsidRPr="00E11CE5">
        <w:t xml:space="preserve">At the outset of the Program, Microsoft and </w:t>
      </w:r>
      <w:del w:id="443" w:author="Aniruddha Bapat" w:date="2020-01-20T14:20:00Z">
        <w:r w:rsidR="00902C4B" w:rsidDel="003B0E05">
          <w:delText>Honeywell</w:delText>
        </w:r>
      </w:del>
      <w:ins w:id="444" w:author="Aniruddha Bapat" w:date="2020-01-20T14:20:00Z">
        <w:r w:rsidR="003B0E05">
          <w:t>Customer</w:t>
        </w:r>
      </w:ins>
      <w:r w:rsidRPr="00E11CE5">
        <w:t xml:space="preserve"> jointly confirm the details of the Program Change Management process. We maintain a log of all change requests and their status</w:t>
      </w:r>
      <w:r>
        <w:t>.</w:t>
      </w:r>
    </w:p>
    <w:p w14:paraId="5F0179FE" w14:textId="77777777" w:rsidR="00E93975" w:rsidRPr="00A2044A" w:rsidRDefault="00E93975" w:rsidP="00A3157E">
      <w:pPr>
        <w:pStyle w:val="Heading2Numbered"/>
      </w:pPr>
      <w:bookmarkStart w:id="445" w:name="_Ref351738609"/>
      <w:bookmarkStart w:id="446" w:name="_Ref351738649"/>
      <w:bookmarkStart w:id="447" w:name="_Ref351738650"/>
      <w:bookmarkStart w:id="448" w:name="_Ref351738662"/>
      <w:bookmarkStart w:id="449" w:name="_Toc355689486"/>
      <w:bookmarkStart w:id="450" w:name="_Toc431823532"/>
      <w:r w:rsidRPr="00A10003">
        <w:t>Change Management Process</w:t>
      </w:r>
      <w:bookmarkEnd w:id="445"/>
      <w:bookmarkEnd w:id="446"/>
      <w:bookmarkEnd w:id="447"/>
      <w:bookmarkEnd w:id="448"/>
      <w:bookmarkEnd w:id="449"/>
      <w:bookmarkEnd w:id="450"/>
    </w:p>
    <w:p w14:paraId="56B1DD03" w14:textId="4CD8082C" w:rsidR="00E93975" w:rsidRDefault="00E93975" w:rsidP="009A6167">
      <w:pPr>
        <w:pStyle w:val="BodyMS"/>
        <w:rPr>
          <w:rFonts w:eastAsia="Arial" w:cs="Segoe UI"/>
        </w:rPr>
      </w:pPr>
      <w:r w:rsidRPr="53D2407F">
        <w:t xml:space="preserve">During the engagement, either party may request, in writing, additions, deletions, or modifications to the staffing or services described in this statement of work. </w:t>
      </w:r>
      <w:r w:rsidRPr="00EC6571">
        <w:t xml:space="preserve">These changes may be made with a </w:t>
      </w:r>
      <w:r>
        <w:t xml:space="preserve">“Change Request” in the form attached hereto as Exhibit 1 and the related </w:t>
      </w:r>
      <w:r w:rsidRPr="007D46DB">
        <w:t>Customer Change Order</w:t>
      </w:r>
      <w:r w:rsidRPr="00EC6571">
        <w:t>.</w:t>
      </w:r>
      <w:r w:rsidR="00E30643">
        <w:t xml:space="preserve"> </w:t>
      </w:r>
      <w:r>
        <w:t>A “</w:t>
      </w:r>
      <w:r w:rsidRPr="004961C6">
        <w:t>Change Order</w:t>
      </w:r>
      <w:r>
        <w:t>” is an amendment of a Purchase Order which reflects any changes agreed upon in the applicable Change Request.</w:t>
      </w:r>
      <w:r w:rsidR="00E30643">
        <w:t xml:space="preserve"> </w:t>
      </w:r>
    </w:p>
    <w:p w14:paraId="0078B0D5" w14:textId="5C530E78" w:rsidR="00E93975" w:rsidRPr="00F31950" w:rsidRDefault="00E93975" w:rsidP="009A6167">
      <w:pPr>
        <w:pStyle w:val="BodyMS"/>
        <w:rPr>
          <w:rFonts w:eastAsia="Arial" w:cs="Segoe UI"/>
        </w:rPr>
      </w:pPr>
      <w:r w:rsidRPr="00F31950">
        <w:rPr>
          <w:rFonts w:eastAsia="Arial" w:cs="Segoe UI"/>
        </w:rPr>
        <w:t>For all Change Requests</w:t>
      </w:r>
      <w:r>
        <w:rPr>
          <w:rFonts w:eastAsia="Arial" w:cs="Segoe UI"/>
        </w:rPr>
        <w:t xml:space="preserve"> submitted to the </w:t>
      </w:r>
      <w:del w:id="451" w:author="Aniruddha Bapat" w:date="2020-01-20T14:20:00Z">
        <w:r w:rsidR="00902C4B" w:rsidDel="003B0E05">
          <w:rPr>
            <w:rFonts w:eastAsia="Arial" w:cs="Segoe UI"/>
          </w:rPr>
          <w:delText>Honeywell</w:delText>
        </w:r>
      </w:del>
      <w:ins w:id="452" w:author="Aniruddha Bapat" w:date="2020-01-20T14:20:00Z">
        <w:r w:rsidR="003B0E05">
          <w:rPr>
            <w:rFonts w:eastAsia="Arial" w:cs="Segoe UI"/>
          </w:rPr>
          <w:t>Customer</w:t>
        </w:r>
      </w:ins>
      <w:r>
        <w:rPr>
          <w:rFonts w:eastAsia="Arial" w:cs="Segoe UI"/>
        </w:rPr>
        <w:t xml:space="preserve"> Program Manager</w:t>
      </w:r>
      <w:r w:rsidRPr="00F31950">
        <w:rPr>
          <w:rFonts w:eastAsia="Arial" w:cs="Segoe UI"/>
        </w:rPr>
        <w:t xml:space="preserve">, regardless of origin, Microsoft shall submit to </w:t>
      </w:r>
      <w:r>
        <w:rPr>
          <w:rFonts w:eastAsia="Arial" w:cs="Segoe UI"/>
        </w:rPr>
        <w:t xml:space="preserve">the </w:t>
      </w:r>
      <w:del w:id="453" w:author="Aniruddha Bapat" w:date="2020-01-20T14:20:00Z">
        <w:r w:rsidR="00902C4B" w:rsidDel="003B0E05">
          <w:rPr>
            <w:rFonts w:eastAsia="Arial" w:cs="Segoe UI"/>
          </w:rPr>
          <w:delText>Honeywell</w:delText>
        </w:r>
      </w:del>
      <w:ins w:id="454" w:author="Aniruddha Bapat" w:date="2020-01-20T14:20:00Z">
        <w:r w:rsidR="003B0E05">
          <w:rPr>
            <w:rFonts w:eastAsia="Arial" w:cs="Segoe UI"/>
          </w:rPr>
          <w:t>Customer</w:t>
        </w:r>
      </w:ins>
      <w:r>
        <w:rPr>
          <w:rFonts w:eastAsia="Arial" w:cs="Segoe UI"/>
        </w:rPr>
        <w:t xml:space="preserve"> Program Manager</w:t>
      </w:r>
      <w:r w:rsidRPr="00F31950">
        <w:rPr>
          <w:rFonts w:eastAsia="Arial" w:cs="Segoe UI"/>
        </w:rPr>
        <w:t xml:space="preserve"> a standard Change Request Form, which shall describe the proposed change(s) to the Program, including the impact of the change(s) on the Program scope, schedule, fees, and expenses. The Change Management Process that will be employed is defined below. Both parties agree to follow this process and to use the Change Request Form.</w:t>
      </w:r>
    </w:p>
    <w:p w14:paraId="31248EB5" w14:textId="77777777" w:rsidR="00E93975" w:rsidRPr="00355649" w:rsidRDefault="00E93975" w:rsidP="009A6167">
      <w:pPr>
        <w:pStyle w:val="Bullet1"/>
        <w:rPr>
          <w:lang w:eastAsia="ja-JP"/>
        </w:rPr>
      </w:pPr>
      <w:r w:rsidRPr="00355649">
        <w:rPr>
          <w:lang w:eastAsia="ja-JP"/>
        </w:rPr>
        <w:t>Identify and document</w:t>
      </w:r>
    </w:p>
    <w:p w14:paraId="6283797D" w14:textId="77777777" w:rsidR="00E93975" w:rsidRPr="00355649" w:rsidRDefault="00E93975" w:rsidP="009A6167">
      <w:pPr>
        <w:pStyle w:val="Bullet1"/>
        <w:rPr>
          <w:lang w:eastAsia="ja-JP"/>
        </w:rPr>
      </w:pPr>
      <w:r w:rsidRPr="00355649">
        <w:rPr>
          <w:lang w:eastAsia="ja-JP"/>
        </w:rPr>
        <w:t>Assess impact and prioritize</w:t>
      </w:r>
    </w:p>
    <w:p w14:paraId="68D89D8B" w14:textId="77777777" w:rsidR="00E93975" w:rsidRPr="00355649" w:rsidRDefault="00E93975" w:rsidP="009A6167">
      <w:pPr>
        <w:pStyle w:val="Bullet1"/>
        <w:rPr>
          <w:lang w:eastAsia="ja-JP"/>
        </w:rPr>
      </w:pPr>
      <w:r w:rsidRPr="00355649">
        <w:rPr>
          <w:lang w:eastAsia="ja-JP"/>
        </w:rPr>
        <w:t>Estimate required effort</w:t>
      </w:r>
    </w:p>
    <w:p w14:paraId="5920B9A8" w14:textId="77777777" w:rsidR="00E93975" w:rsidRPr="00355649" w:rsidRDefault="00E93975" w:rsidP="009A6167">
      <w:pPr>
        <w:pStyle w:val="Bullet1"/>
        <w:rPr>
          <w:lang w:eastAsia="ja-JP"/>
        </w:rPr>
      </w:pPr>
      <w:r w:rsidRPr="00355649">
        <w:rPr>
          <w:lang w:eastAsia="ja-JP"/>
        </w:rPr>
        <w:t>Approve/Reject</w:t>
      </w:r>
    </w:p>
    <w:p w14:paraId="577F4BE7" w14:textId="77777777" w:rsidR="00E93975" w:rsidRPr="00355649" w:rsidRDefault="00E93975" w:rsidP="009A6167">
      <w:pPr>
        <w:pStyle w:val="Bullet1"/>
        <w:rPr>
          <w:lang w:eastAsia="ja-JP"/>
        </w:rPr>
      </w:pPr>
      <w:r w:rsidRPr="00355649">
        <w:rPr>
          <w:lang w:eastAsia="ja-JP"/>
        </w:rPr>
        <w:t>Assign responsibility</w:t>
      </w:r>
    </w:p>
    <w:p w14:paraId="498FD002" w14:textId="77777777" w:rsidR="00E93975" w:rsidRPr="00355649" w:rsidRDefault="00E93975" w:rsidP="009A6167">
      <w:pPr>
        <w:pStyle w:val="Bullet1"/>
        <w:rPr>
          <w:lang w:eastAsia="ja-JP"/>
        </w:rPr>
      </w:pPr>
      <w:r w:rsidRPr="00355649">
        <w:rPr>
          <w:lang w:eastAsia="ja-JP"/>
        </w:rPr>
        <w:t>Monitor and report progress</w:t>
      </w:r>
    </w:p>
    <w:p w14:paraId="2D2BB691" w14:textId="77777777" w:rsidR="00E93975" w:rsidRPr="00355649" w:rsidRDefault="00E93975" w:rsidP="009A6167">
      <w:pPr>
        <w:pStyle w:val="Bullet1"/>
        <w:rPr>
          <w:lang w:eastAsia="ja-JP"/>
        </w:rPr>
      </w:pPr>
      <w:r w:rsidRPr="00355649">
        <w:rPr>
          <w:lang w:eastAsia="ja-JP"/>
        </w:rPr>
        <w:t>Communicate change resolution</w:t>
      </w:r>
    </w:p>
    <w:p w14:paraId="0107AA5A" w14:textId="795EFEFC" w:rsidR="00E93975" w:rsidRPr="00355649" w:rsidRDefault="00E93975" w:rsidP="009A6167">
      <w:pPr>
        <w:pStyle w:val="BodyMS"/>
      </w:pPr>
      <w:r w:rsidRPr="00355649">
        <w:t xml:space="preserve">For all Change Requests which </w:t>
      </w:r>
      <w:del w:id="455" w:author="Aniruddha Bapat" w:date="2020-01-20T14:20:00Z">
        <w:r w:rsidR="00902C4B" w:rsidDel="003B0E05">
          <w:delText>Honeywell</w:delText>
        </w:r>
      </w:del>
      <w:ins w:id="456" w:author="Aniruddha Bapat" w:date="2020-01-20T14:20:00Z">
        <w:r w:rsidR="003B0E05">
          <w:t>Customer</w:t>
        </w:r>
      </w:ins>
      <w:r w:rsidRPr="00355649">
        <w:t xml:space="preserve"> originates, Microsoft shall have five (5) business days from receipt of the Change Request to research and document the proposed change, and prepare the Change Request Form. </w:t>
      </w:r>
    </w:p>
    <w:p w14:paraId="1E1EF1B9" w14:textId="252E2AAB" w:rsidR="00E93975" w:rsidRDefault="00E93975" w:rsidP="009A6167">
      <w:pPr>
        <w:pStyle w:val="BodyMS"/>
      </w:pPr>
      <w:r>
        <w:rPr>
          <w:rFonts w:ascii="Segoe UI" w:hAnsi="Segoe UI"/>
        </w:rPr>
        <w:t xml:space="preserve">The parties acknowledge that it is important to process change requests as quickly as possible </w:t>
      </w:r>
      <w:proofErr w:type="gramStart"/>
      <w:r>
        <w:rPr>
          <w:rFonts w:ascii="Segoe UI" w:hAnsi="Segoe UI"/>
        </w:rPr>
        <w:t>in order to</w:t>
      </w:r>
      <w:proofErr w:type="gramEnd"/>
      <w:r>
        <w:rPr>
          <w:rFonts w:ascii="Segoe UI" w:hAnsi="Segoe UI"/>
        </w:rPr>
        <w:t xml:space="preserve"> maintain the schedule. </w:t>
      </w:r>
      <w:del w:id="457" w:author="Aniruddha Bapat" w:date="2020-01-20T14:20:00Z">
        <w:r w:rsidR="00902C4B" w:rsidDel="003B0E05">
          <w:rPr>
            <w:rFonts w:ascii="Segoe UI" w:hAnsi="Segoe UI"/>
          </w:rPr>
          <w:delText>Honeywell</w:delText>
        </w:r>
      </w:del>
      <w:ins w:id="458" w:author="Aniruddha Bapat" w:date="2020-01-20T14:20:00Z">
        <w:r w:rsidR="003B0E05">
          <w:rPr>
            <w:rFonts w:ascii="Segoe UI" w:hAnsi="Segoe UI"/>
          </w:rPr>
          <w:t>Customer</w:t>
        </w:r>
      </w:ins>
      <w:r w:rsidRPr="00355649">
        <w:rPr>
          <w:rFonts w:ascii="Segoe UI" w:hAnsi="Segoe UI"/>
        </w:rPr>
        <w:t xml:space="preserve"> </w:t>
      </w:r>
      <w:r w:rsidR="00860402">
        <w:rPr>
          <w:rFonts w:ascii="Segoe UI" w:hAnsi="Segoe UI"/>
        </w:rPr>
        <w:t>has</w:t>
      </w:r>
      <w:r w:rsidRPr="00355649">
        <w:rPr>
          <w:rFonts w:ascii="Segoe UI" w:hAnsi="Segoe UI"/>
        </w:rPr>
        <w:t xml:space="preserve"> (5) business days from your receipt of a completed Change Request Form to accept the proposed change(s) by signing and returning the Change Request Form</w:t>
      </w:r>
      <w:r>
        <w:rPr>
          <w:rFonts w:ascii="Segoe UI" w:hAnsi="Segoe UI"/>
        </w:rPr>
        <w:t>, i</w:t>
      </w:r>
      <w:r w:rsidRPr="00355649">
        <w:rPr>
          <w:rFonts w:ascii="Segoe UI" w:hAnsi="Segoe UI"/>
        </w:rPr>
        <w:t xml:space="preserve">f </w:t>
      </w:r>
      <w:del w:id="459" w:author="Aniruddha Bapat" w:date="2020-01-20T14:20:00Z">
        <w:r w:rsidR="00902C4B" w:rsidDel="003B0E05">
          <w:rPr>
            <w:rFonts w:ascii="Segoe UI" w:hAnsi="Segoe UI"/>
          </w:rPr>
          <w:delText>Honeywell</w:delText>
        </w:r>
      </w:del>
      <w:ins w:id="460" w:author="Aniruddha Bapat" w:date="2020-01-20T14:20:00Z">
        <w:r w:rsidR="003B0E05">
          <w:rPr>
            <w:rFonts w:ascii="Segoe UI" w:hAnsi="Segoe UI"/>
          </w:rPr>
          <w:t>Customer</w:t>
        </w:r>
      </w:ins>
      <w:r w:rsidRPr="00355649">
        <w:rPr>
          <w:rFonts w:ascii="Segoe UI" w:hAnsi="Segoe UI"/>
        </w:rPr>
        <w:t xml:space="preserve"> does not sign and return the Change Request Form within </w:t>
      </w:r>
      <w:r>
        <w:rPr>
          <w:rFonts w:ascii="Segoe UI" w:hAnsi="Segoe UI"/>
        </w:rPr>
        <w:t>a</w:t>
      </w:r>
      <w:r w:rsidRPr="00355649">
        <w:rPr>
          <w:rFonts w:ascii="Segoe UI" w:hAnsi="Segoe UI"/>
        </w:rPr>
        <w:t xml:space="preserve"> </w:t>
      </w:r>
      <w:r>
        <w:rPr>
          <w:rFonts w:ascii="Segoe UI" w:hAnsi="Segoe UI"/>
        </w:rPr>
        <w:t>10 business days</w:t>
      </w:r>
      <w:r w:rsidRPr="00355649">
        <w:rPr>
          <w:rFonts w:ascii="Segoe UI" w:hAnsi="Segoe UI"/>
        </w:rPr>
        <w:t xml:space="preserve"> the Change Request will be deemed rejected and Microsoft will not perform the proposed change(s). If this change requires escalation to the </w:t>
      </w:r>
      <w:del w:id="461" w:author="Aniruddha Bapat" w:date="2020-01-20T14:20:00Z">
        <w:r w:rsidR="00902C4B" w:rsidDel="003B0E05">
          <w:rPr>
            <w:rFonts w:ascii="Segoe UI" w:hAnsi="Segoe UI"/>
          </w:rPr>
          <w:delText>Honeywell</w:delText>
        </w:r>
      </w:del>
      <w:ins w:id="462" w:author="Aniruddha Bapat" w:date="2020-01-20T14:20:00Z">
        <w:r w:rsidR="003B0E05">
          <w:rPr>
            <w:rFonts w:ascii="Segoe UI" w:hAnsi="Segoe UI"/>
          </w:rPr>
          <w:t>Customer</w:t>
        </w:r>
      </w:ins>
      <w:r w:rsidRPr="00355649">
        <w:rPr>
          <w:rFonts w:ascii="Segoe UI" w:hAnsi="Segoe UI"/>
        </w:rPr>
        <w:t xml:space="preserve"> Executive Committee, </w:t>
      </w:r>
      <w:del w:id="463" w:author="Aniruddha Bapat" w:date="2020-01-20T14:20:00Z">
        <w:r w:rsidR="00902C4B" w:rsidDel="003B0E05">
          <w:rPr>
            <w:rFonts w:ascii="Segoe UI" w:hAnsi="Segoe UI"/>
          </w:rPr>
          <w:delText>Honeywell</w:delText>
        </w:r>
      </w:del>
      <w:ins w:id="464" w:author="Aniruddha Bapat" w:date="2020-01-20T14:20:00Z">
        <w:r w:rsidR="003B0E05">
          <w:rPr>
            <w:rFonts w:ascii="Segoe UI" w:hAnsi="Segoe UI"/>
          </w:rPr>
          <w:t>Customer</w:t>
        </w:r>
      </w:ins>
      <w:r w:rsidRPr="00355649">
        <w:rPr>
          <w:rFonts w:ascii="Segoe UI" w:hAnsi="Segoe UI"/>
        </w:rPr>
        <w:t xml:space="preserve"> shall target an additional three (3) business days for acceptance.</w:t>
      </w:r>
      <w:r w:rsidR="00E30643">
        <w:rPr>
          <w:rFonts w:ascii="Segoe UI" w:hAnsi="Segoe UI"/>
        </w:rPr>
        <w:t xml:space="preserve">                                      </w:t>
      </w:r>
      <w:r>
        <w:rPr>
          <w:rFonts w:ascii="Segoe UI" w:hAnsi="Segoe UI"/>
        </w:rPr>
        <w:t xml:space="preserve"> </w:t>
      </w:r>
    </w:p>
    <w:p w14:paraId="4A18BD94" w14:textId="77777777" w:rsidR="00E93975" w:rsidRPr="00A10003" w:rsidRDefault="00E93975" w:rsidP="009A6167">
      <w:pPr>
        <w:pStyle w:val="BodyMS"/>
        <w:rPr>
          <w:rFonts w:eastAsiaTheme="minorEastAsia"/>
        </w:rPr>
      </w:pPr>
      <w:r w:rsidRPr="00355649">
        <w:t xml:space="preserve">No change to this Program shall be made unless it is requested and accepted in accordance with the process described in this section. Microsoft shall </w:t>
      </w:r>
      <w:r>
        <w:t>not</w:t>
      </w:r>
      <w:r w:rsidRPr="00355649">
        <w:t xml:space="preserve"> perform or commence work in connection with any proposed change until a Change Request Form</w:t>
      </w:r>
      <w:r>
        <w:t xml:space="preserve"> and associated Change Order</w:t>
      </w:r>
      <w:r w:rsidRPr="00355649">
        <w:t xml:space="preserve"> is approved and signed by the authorized approvers from both parties.</w:t>
      </w:r>
    </w:p>
    <w:p w14:paraId="18CAB873" w14:textId="77777777" w:rsidR="00E93975" w:rsidRPr="00A10003" w:rsidRDefault="00E93975" w:rsidP="00A3157E">
      <w:pPr>
        <w:pStyle w:val="Heading2Numbered"/>
      </w:pPr>
      <w:bookmarkStart w:id="465" w:name="_Toc355689485"/>
      <w:bookmarkStart w:id="466" w:name="_Ref411922612"/>
      <w:bookmarkStart w:id="467" w:name="_Toc431823533"/>
      <w:r w:rsidRPr="00A10003">
        <w:t>Issue/Risk Management Procedure</w:t>
      </w:r>
      <w:bookmarkEnd w:id="465"/>
      <w:bookmarkEnd w:id="466"/>
      <w:bookmarkEnd w:id="467"/>
    </w:p>
    <w:p w14:paraId="50CBCAC4" w14:textId="7727B55D" w:rsidR="00E93975" w:rsidRPr="00E11CE5" w:rsidRDefault="00E30643" w:rsidP="009A6167">
      <w:pPr>
        <w:pStyle w:val="BodyMS"/>
      </w:pPr>
      <w:r>
        <w:t xml:space="preserve"> </w:t>
      </w:r>
      <w:r w:rsidR="00E93975" w:rsidRPr="00E11CE5">
        <w:t xml:space="preserve">The Microsoft </w:t>
      </w:r>
      <w:del w:id="468" w:author="Karolee Ryan" w:date="2015-10-05T21:00:00Z">
        <w:r w:rsidR="00E93975" w:rsidRPr="00E11CE5" w:rsidDel="0032512A">
          <w:delText xml:space="preserve">Program </w:delText>
        </w:r>
      </w:del>
      <w:ins w:id="469" w:author="Karolee Ryan" w:date="2015-10-05T21:00:00Z">
        <w:r w:rsidR="0032512A">
          <w:t>Project</w:t>
        </w:r>
        <w:r w:rsidR="0032512A" w:rsidRPr="00E11CE5">
          <w:t xml:space="preserve"> </w:t>
        </w:r>
      </w:ins>
      <w:r w:rsidR="00E93975" w:rsidRPr="00E11CE5">
        <w:t xml:space="preserve">Manager will work with the </w:t>
      </w:r>
      <w:del w:id="470" w:author="Aniruddha Bapat" w:date="2020-01-20T14:20:00Z">
        <w:r w:rsidR="00902C4B" w:rsidDel="003B0E05">
          <w:delText>Honeywell</w:delText>
        </w:r>
      </w:del>
      <w:ins w:id="471" w:author="Aniruddha Bapat" w:date="2020-01-20T14:20:00Z">
        <w:r w:rsidR="003B0E05">
          <w:t>Customer</w:t>
        </w:r>
      </w:ins>
      <w:r w:rsidR="00E93975" w:rsidRPr="00E11CE5">
        <w:t xml:space="preserve"> Program Manager to identify issues and risks, and develop mutually agreeable risk mitigation plans for high priority, high impact risks. The maintenance of the Program Issues List and Risk Management Plan will be the responsibility of the Microsoft </w:t>
      </w:r>
      <w:del w:id="472" w:author="Karolee Ryan" w:date="2015-10-05T21:00:00Z">
        <w:r w:rsidR="00E93975" w:rsidRPr="00E11CE5" w:rsidDel="0032512A">
          <w:delText xml:space="preserve">Program </w:delText>
        </w:r>
      </w:del>
      <w:ins w:id="473" w:author="Karolee Ryan" w:date="2015-10-05T21:00:00Z">
        <w:r w:rsidR="0032512A">
          <w:t>Project</w:t>
        </w:r>
        <w:r w:rsidR="0032512A" w:rsidRPr="00E11CE5">
          <w:t xml:space="preserve"> </w:t>
        </w:r>
      </w:ins>
      <w:r w:rsidR="00E93975" w:rsidRPr="00E11CE5">
        <w:t>Manager. Issues and Program risks are routinely discussed and reviewed during status meetings and tracked on the Program Team site. We use the following general procedure to manage active issues and risks during the Program.</w:t>
      </w:r>
    </w:p>
    <w:p w14:paraId="352E9ECA" w14:textId="77777777" w:rsidR="00E93975" w:rsidRPr="00E11CE5" w:rsidRDefault="00E93975" w:rsidP="00E93975">
      <w:pPr>
        <w:rPr>
          <w:rFonts w:eastAsia="Arial" w:cs="Segoe UI"/>
          <w:lang w:eastAsia="ja-JP"/>
        </w:rPr>
      </w:pPr>
    </w:p>
    <w:p w14:paraId="588E8033" w14:textId="77777777" w:rsidR="00E93975" w:rsidRPr="00E11CE5" w:rsidRDefault="00E93975" w:rsidP="00E93975">
      <w:pPr>
        <w:keepNext/>
        <w:spacing w:before="100" w:after="0"/>
        <w:jc w:val="center"/>
        <w:rPr>
          <w:rFonts w:eastAsia="Arial" w:cs="Arial"/>
          <w:lang w:eastAsia="ja-JP"/>
        </w:rPr>
      </w:pPr>
      <w:r w:rsidRPr="00E11CE5">
        <w:rPr>
          <w:rFonts w:eastAsia="Arial" w:cs="Arial"/>
          <w:noProof/>
        </w:rPr>
        <w:drawing>
          <wp:inline distT="0" distB="0" distL="0" distR="0" wp14:anchorId="73A535F6" wp14:editId="241418A7">
            <wp:extent cx="4627385" cy="2699308"/>
            <wp:effectExtent l="171450" t="171450" r="382905" b="368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25121" cy="2697987"/>
                    </a:xfrm>
                    <a:prstGeom prst="rect">
                      <a:avLst/>
                    </a:prstGeom>
                    <a:ln>
                      <a:noFill/>
                    </a:ln>
                    <a:effectLst>
                      <a:outerShdw blurRad="292100" dist="139700" dir="2700000" algn="tl" rotWithShape="0">
                        <a:srgbClr val="333333">
                          <a:alpha val="65000"/>
                        </a:srgbClr>
                      </a:outerShdw>
                    </a:effectLst>
                  </pic:spPr>
                </pic:pic>
              </a:graphicData>
            </a:graphic>
          </wp:inline>
        </w:drawing>
      </w:r>
    </w:p>
    <w:p w14:paraId="6DD9160B" w14:textId="64943856" w:rsidR="00E93975" w:rsidRPr="00F8595F" w:rsidRDefault="00E93975" w:rsidP="00F8595F">
      <w:pPr>
        <w:pStyle w:val="FigureCaption"/>
      </w:pPr>
      <w:r w:rsidRPr="00F8595F">
        <w:t xml:space="preserve">Figure </w:t>
      </w:r>
      <w:r w:rsidR="00E92C85">
        <w:fldChar w:fldCharType="begin"/>
      </w:r>
      <w:r w:rsidR="00E92C85">
        <w:instrText xml:space="preserve"> SEQ Figu</w:instrText>
      </w:r>
      <w:r w:rsidR="00E92C85">
        <w:instrText xml:space="preserve">re \* ARABIC </w:instrText>
      </w:r>
      <w:r w:rsidR="00E92C85">
        <w:fldChar w:fldCharType="separate"/>
      </w:r>
      <w:r w:rsidR="00EB55DC">
        <w:rPr>
          <w:noProof/>
        </w:rPr>
        <w:t>2</w:t>
      </w:r>
      <w:r w:rsidR="00E92C85">
        <w:rPr>
          <w:noProof/>
        </w:rPr>
        <w:fldChar w:fldCharType="end"/>
      </w:r>
      <w:r w:rsidRPr="00F8595F">
        <w:t>: Our proven Issue and Risk Management Process assures potential Program risks are identified and resolved.</w:t>
      </w:r>
    </w:p>
    <w:p w14:paraId="3C2F84F4" w14:textId="77777777" w:rsidR="00E93975" w:rsidRPr="00E11CE5" w:rsidRDefault="00E93975" w:rsidP="00E93975">
      <w:pPr>
        <w:spacing w:before="40"/>
        <w:jc w:val="center"/>
        <w:rPr>
          <w:rFonts w:ascii="Segoe" w:hAnsi="Segoe"/>
          <w:i/>
          <w:color w:val="525051"/>
          <w:sz w:val="16"/>
          <w:szCs w:val="16"/>
        </w:rPr>
      </w:pPr>
    </w:p>
    <w:p w14:paraId="060C6048" w14:textId="77777777" w:rsidR="00E93975" w:rsidRPr="00E11CE5" w:rsidRDefault="00E93975" w:rsidP="009A6167">
      <w:pPr>
        <w:pStyle w:val="Bullet1"/>
        <w:rPr>
          <w:lang w:eastAsia="ja-JP"/>
        </w:rPr>
      </w:pPr>
      <w:r w:rsidRPr="00E11CE5">
        <w:rPr>
          <w:b/>
          <w:lang w:eastAsia="ja-JP"/>
        </w:rPr>
        <w:t>Identify:</w:t>
      </w:r>
      <w:r w:rsidRPr="00E11CE5">
        <w:rPr>
          <w:lang w:eastAsia="ja-JP"/>
        </w:rPr>
        <w:t xml:space="preserve"> Identify and document Program issues (current problems) and risks (potential events that could impact the Program)</w:t>
      </w:r>
    </w:p>
    <w:p w14:paraId="23D66341" w14:textId="77777777" w:rsidR="00E93975" w:rsidRPr="00E11CE5" w:rsidRDefault="00E93975" w:rsidP="009A6167">
      <w:pPr>
        <w:pStyle w:val="Bullet1"/>
        <w:rPr>
          <w:lang w:eastAsia="ja-JP"/>
        </w:rPr>
      </w:pPr>
      <w:r w:rsidRPr="00E11CE5">
        <w:rPr>
          <w:b/>
          <w:lang w:eastAsia="ja-JP"/>
        </w:rPr>
        <w:t>Analyze &amp; Prioritize:</w:t>
      </w:r>
      <w:r w:rsidRPr="00E11CE5">
        <w:rPr>
          <w:lang w:eastAsia="ja-JP"/>
        </w:rPr>
        <w:t xml:space="preserve"> Assess the impact and determine the highest priority risks and issues to actively manage</w:t>
      </w:r>
    </w:p>
    <w:p w14:paraId="72AA77D2" w14:textId="77777777" w:rsidR="00E93975" w:rsidRPr="00E11CE5" w:rsidRDefault="00E93975" w:rsidP="009A6167">
      <w:pPr>
        <w:pStyle w:val="Bullet1"/>
        <w:rPr>
          <w:lang w:eastAsia="ja-JP"/>
        </w:rPr>
      </w:pPr>
      <w:r w:rsidRPr="00E11CE5">
        <w:rPr>
          <w:b/>
          <w:lang w:eastAsia="ja-JP"/>
        </w:rPr>
        <w:t>Plan &amp; Schedule:</w:t>
      </w:r>
      <w:r w:rsidRPr="00E11CE5">
        <w:rPr>
          <w:lang w:eastAsia="ja-JP"/>
        </w:rPr>
        <w:t xml:space="preserve"> Decide how to manage high-priority risks, and assign responsibility for risk management and issue resolution</w:t>
      </w:r>
    </w:p>
    <w:p w14:paraId="10C3B0DF" w14:textId="77777777" w:rsidR="00E93975" w:rsidRPr="00E11CE5" w:rsidRDefault="00E93975" w:rsidP="009A6167">
      <w:pPr>
        <w:pStyle w:val="Bullet1"/>
        <w:rPr>
          <w:lang w:eastAsia="ja-JP"/>
        </w:rPr>
      </w:pPr>
      <w:r w:rsidRPr="00E11CE5">
        <w:rPr>
          <w:b/>
          <w:lang w:eastAsia="ja-JP"/>
        </w:rPr>
        <w:t>Track &amp; Report:</w:t>
      </w:r>
      <w:r w:rsidRPr="00E11CE5">
        <w:rPr>
          <w:lang w:eastAsia="ja-JP"/>
        </w:rPr>
        <w:t xml:space="preserve"> Monitor and report the status of risks and issues and communicate issue resolutions</w:t>
      </w:r>
    </w:p>
    <w:p w14:paraId="3E651EF9" w14:textId="77777777" w:rsidR="00E93975" w:rsidRPr="00E11CE5" w:rsidRDefault="00E93975" w:rsidP="009A6167">
      <w:pPr>
        <w:pStyle w:val="Bullet1"/>
        <w:rPr>
          <w:lang w:eastAsia="ja-JP"/>
        </w:rPr>
      </w:pPr>
      <w:r w:rsidRPr="00E11CE5">
        <w:rPr>
          <w:b/>
          <w:lang w:eastAsia="ja-JP"/>
        </w:rPr>
        <w:t>Control:</w:t>
      </w:r>
      <w:r w:rsidRPr="00E11CE5">
        <w:rPr>
          <w:lang w:eastAsia="ja-JP"/>
        </w:rPr>
        <w:t xml:space="preserve"> Review the effectiveness of the risk and issue management actions</w:t>
      </w:r>
    </w:p>
    <w:p w14:paraId="486206A1" w14:textId="4F4CEEEC" w:rsidR="00E93975" w:rsidRPr="00A2044A" w:rsidRDefault="00E93975" w:rsidP="009A6167">
      <w:pPr>
        <w:pStyle w:val="BodyMS"/>
      </w:pPr>
      <w:r w:rsidRPr="00E11CE5">
        <w:t>We monitor and reassess active issues and risks on a weekly basis. Mutually agreed upon issue escalation and risk management processes are confirmed at the outset of the Program.</w:t>
      </w:r>
      <w:r w:rsidR="00E30643">
        <w:t xml:space="preserve"> </w:t>
      </w:r>
    </w:p>
    <w:p w14:paraId="5D6F743E" w14:textId="77777777" w:rsidR="00B360E8" w:rsidRPr="00A10003" w:rsidRDefault="00B360E8" w:rsidP="00A2044A">
      <w:pPr>
        <w:pStyle w:val="Heading1Numbered"/>
        <w:keepNext w:val="0"/>
        <w:keepLines w:val="0"/>
        <w:pageBreakBefore w:val="0"/>
      </w:pPr>
      <w:bookmarkStart w:id="474" w:name="_Toc355689479"/>
      <w:bookmarkStart w:id="475" w:name="_Ref367800150"/>
      <w:bookmarkStart w:id="476" w:name="_Toc401760796"/>
      <w:bookmarkStart w:id="477" w:name="_Toc431823534"/>
      <w:bookmarkStart w:id="478" w:name="_Toc350951374"/>
      <w:bookmarkEnd w:id="403"/>
      <w:bookmarkEnd w:id="404"/>
      <w:bookmarkEnd w:id="405"/>
      <w:bookmarkEnd w:id="406"/>
      <w:bookmarkEnd w:id="407"/>
      <w:r w:rsidRPr="00A10003">
        <w:t>Service Deliverable Acceptance Process</w:t>
      </w:r>
      <w:bookmarkEnd w:id="474"/>
      <w:bookmarkEnd w:id="475"/>
      <w:bookmarkEnd w:id="476"/>
      <w:bookmarkEnd w:id="477"/>
    </w:p>
    <w:p w14:paraId="30EE2443" w14:textId="4965A96B" w:rsidR="008E160B" w:rsidRPr="00E11CE5" w:rsidRDefault="008E160B" w:rsidP="009A6167">
      <w:pPr>
        <w:pStyle w:val="BodyMS"/>
      </w:pPr>
      <w:bookmarkStart w:id="479" w:name="_Toc355689482"/>
      <w:bookmarkStart w:id="480" w:name="_Toc401760797"/>
      <w:r w:rsidRPr="00E11CE5">
        <w:t xml:space="preserve">At specified milestones throughout the Program, we deliver completed </w:t>
      </w:r>
      <w:r>
        <w:t>project</w:t>
      </w:r>
      <w:r w:rsidRPr="00E11CE5">
        <w:t xml:space="preserve"> service deliverables for </w:t>
      </w:r>
      <w:del w:id="481" w:author="Aniruddha Bapat" w:date="2020-01-20T14:20:00Z">
        <w:r w:rsidR="00902C4B" w:rsidDel="003B0E05">
          <w:delText>Honeywell</w:delText>
        </w:r>
      </w:del>
      <w:ins w:id="482" w:author="Aniruddha Bapat" w:date="2020-01-20T14:20:00Z">
        <w:r w:rsidR="003B0E05">
          <w:t>Customer</w:t>
        </w:r>
      </w:ins>
      <w:r>
        <w:t>’s</w:t>
      </w:r>
      <w:r w:rsidRPr="00E11CE5">
        <w:t xml:space="preserve"> review and approval.</w:t>
      </w:r>
      <w:r w:rsidR="00E30643">
        <w:t xml:space="preserve"> </w:t>
      </w:r>
      <w:r>
        <w:t xml:space="preserve">Except as otherwise set forth in this Introduction and Overview, </w:t>
      </w:r>
      <w:r w:rsidRPr="00E11CE5">
        <w:t xml:space="preserve">Service deliverables should be accepted or rejected within five (5) consecutive business days from the time of submittal. Service deliverables shall be deemed accepted in the absence of review or response of acceptance within this specified time. Feedback supplied after the </w:t>
      </w:r>
      <w:r>
        <w:t>acceptance</w:t>
      </w:r>
      <w:r w:rsidRPr="00E11CE5">
        <w:t xml:space="preserve"> period is evaluated as a potential change of scope and shall follow the Change Management Process outlined in th</w:t>
      </w:r>
      <w:r>
        <w:t>is</w:t>
      </w:r>
      <w:r w:rsidRPr="00E11CE5">
        <w:t xml:space="preserve"> </w:t>
      </w:r>
      <w:r>
        <w:t>document</w:t>
      </w:r>
      <w:r w:rsidRPr="00E11CE5">
        <w:t>.</w:t>
      </w:r>
    </w:p>
    <w:p w14:paraId="3AF1DCAE" w14:textId="77777777" w:rsidR="008E160B" w:rsidRDefault="008E160B" w:rsidP="009A6167">
      <w:pPr>
        <w:pStyle w:val="BodyMS"/>
      </w:pPr>
      <w:r w:rsidRPr="00E11CE5">
        <w:t xml:space="preserve">The table below describes the Service Deliverable Acceptance Process. </w:t>
      </w:r>
    </w:p>
    <w:p w14:paraId="1437C10C" w14:textId="7170E2FB" w:rsidR="00180807" w:rsidRPr="00E11CE5" w:rsidRDefault="00180807" w:rsidP="00180807">
      <w:pPr>
        <w:pStyle w:val="TableCaption"/>
      </w:pPr>
      <w:r w:rsidRPr="006C5985">
        <w:t xml:space="preserve">Table </w:t>
      </w:r>
      <w:r>
        <w:fldChar w:fldCharType="begin"/>
      </w:r>
      <w:r>
        <w:instrText xml:space="preserve"> SEQ Table \* ARABIC </w:instrText>
      </w:r>
      <w:r>
        <w:fldChar w:fldCharType="separate"/>
      </w:r>
      <w:r w:rsidR="00EB55DC">
        <w:t>17</w:t>
      </w:r>
      <w:r>
        <w:fldChar w:fldCharType="end"/>
      </w:r>
      <w:r w:rsidRPr="006C5985">
        <w:t xml:space="preserve">: </w:t>
      </w:r>
      <w:r>
        <w:t>Service Deliverables Acceptance Process</w:t>
      </w:r>
    </w:p>
    <w:tbl>
      <w:tblPr>
        <w:tblStyle w:val="TableGrid"/>
        <w:tblW w:w="9353" w:type="dxa"/>
        <w:tblLook w:val="04A0" w:firstRow="1" w:lastRow="0" w:firstColumn="1" w:lastColumn="0" w:noHBand="0" w:noVBand="1"/>
      </w:tblPr>
      <w:tblGrid>
        <w:gridCol w:w="2513"/>
        <w:gridCol w:w="6840"/>
      </w:tblGrid>
      <w:tr w:rsidR="008E160B" w:rsidRPr="00E11CE5" w14:paraId="024E0A3D" w14:textId="77777777" w:rsidTr="008E160B">
        <w:trPr>
          <w:cnfStyle w:val="100000000000" w:firstRow="1" w:lastRow="0" w:firstColumn="0" w:lastColumn="0" w:oddVBand="0" w:evenVBand="0" w:oddHBand="0" w:evenHBand="0" w:firstRowFirstColumn="0" w:firstRowLastColumn="0" w:lastRowFirstColumn="0" w:lastRowLastColumn="0"/>
        </w:trPr>
        <w:tc>
          <w:tcPr>
            <w:tcW w:w="2513" w:type="dxa"/>
            <w:hideMark/>
          </w:tcPr>
          <w:p w14:paraId="6BABDDD8" w14:textId="77777777" w:rsidR="008E160B" w:rsidRPr="00E11CE5" w:rsidRDefault="008E160B" w:rsidP="009A6167">
            <w:pPr>
              <w:pStyle w:val="TableTextMS"/>
            </w:pPr>
            <w:r w:rsidRPr="00E11CE5">
              <w:t>Step</w:t>
            </w:r>
          </w:p>
        </w:tc>
        <w:tc>
          <w:tcPr>
            <w:tcW w:w="6840" w:type="dxa"/>
            <w:hideMark/>
          </w:tcPr>
          <w:p w14:paraId="3B6A911E" w14:textId="77777777" w:rsidR="008E160B" w:rsidRPr="00E11CE5" w:rsidRDefault="008E160B" w:rsidP="009A6167">
            <w:pPr>
              <w:pStyle w:val="TableTextMS"/>
            </w:pPr>
            <w:r w:rsidRPr="00E11CE5">
              <w:t xml:space="preserve">Description </w:t>
            </w:r>
          </w:p>
        </w:tc>
      </w:tr>
      <w:tr w:rsidR="008E160B" w:rsidRPr="00E11CE5" w14:paraId="459A9F76" w14:textId="77777777" w:rsidTr="008E160B">
        <w:tc>
          <w:tcPr>
            <w:tcW w:w="2513" w:type="dxa"/>
          </w:tcPr>
          <w:p w14:paraId="06EB6D94" w14:textId="77777777" w:rsidR="008E160B" w:rsidRPr="00E11CE5" w:rsidRDefault="008E160B" w:rsidP="009A6167">
            <w:pPr>
              <w:pStyle w:val="TableTextMS"/>
              <w:rPr>
                <w:rFonts w:ascii="Segoe" w:hAnsi="Segoe"/>
              </w:rPr>
            </w:pPr>
            <w:r w:rsidRPr="00E11CE5">
              <w:rPr>
                <w:rFonts w:ascii="Segoe" w:hAnsi="Segoe"/>
              </w:rPr>
              <w:t>Step 1: Submission of Service Deliverables</w:t>
            </w:r>
          </w:p>
        </w:tc>
        <w:tc>
          <w:tcPr>
            <w:tcW w:w="6840" w:type="dxa"/>
          </w:tcPr>
          <w:p w14:paraId="10D768B7" w14:textId="0658454E" w:rsidR="008E160B" w:rsidRPr="00E11CE5" w:rsidRDefault="008E160B" w:rsidP="009A6167">
            <w:pPr>
              <w:pStyle w:val="TableTextMS"/>
              <w:rPr>
                <w:rFonts w:ascii="Segoe" w:hAnsi="Segoe"/>
              </w:rPr>
            </w:pPr>
            <w:r w:rsidRPr="00E11CE5">
              <w:rPr>
                <w:rFonts w:ascii="Segoe" w:hAnsi="Segoe"/>
              </w:rPr>
              <w:t xml:space="preserve">The Microsoft </w:t>
            </w:r>
            <w:del w:id="483" w:author="Karolee Ryan" w:date="2015-10-05T21:32:00Z">
              <w:r w:rsidRPr="00E11CE5" w:rsidDel="00B56C68">
                <w:rPr>
                  <w:rFonts w:ascii="Segoe" w:hAnsi="Segoe"/>
                </w:rPr>
                <w:delText xml:space="preserve">Program </w:delText>
              </w:r>
            </w:del>
            <w:ins w:id="484" w:author="Karolee Ryan" w:date="2015-10-05T21:32:00Z">
              <w:r w:rsidR="00B56C68">
                <w:rPr>
                  <w:rFonts w:ascii="Segoe" w:hAnsi="Segoe"/>
                </w:rPr>
                <w:t>Project</w:t>
              </w:r>
              <w:r w:rsidR="00B56C68" w:rsidRPr="00E11CE5">
                <w:rPr>
                  <w:rFonts w:ascii="Segoe" w:hAnsi="Segoe"/>
                </w:rPr>
                <w:t xml:space="preserve"> </w:t>
              </w:r>
            </w:ins>
            <w:r w:rsidRPr="00E11CE5">
              <w:rPr>
                <w:rFonts w:ascii="Segoe" w:hAnsi="Segoe"/>
              </w:rPr>
              <w:t xml:space="preserve">Manager, or his designee, prepares a Service Deliverable Acceptance Form and forward it with the respective service deliverable to the </w:t>
            </w:r>
            <w:del w:id="485" w:author="Aniruddha Bapat" w:date="2020-01-20T14:20:00Z">
              <w:r w:rsidR="00902C4B" w:rsidDel="003B0E05">
                <w:rPr>
                  <w:rFonts w:ascii="Segoe" w:hAnsi="Segoe"/>
                </w:rPr>
                <w:delText>Honeywell</w:delText>
              </w:r>
            </w:del>
            <w:ins w:id="486" w:author="Aniruddha Bapat" w:date="2020-01-20T14:20:00Z">
              <w:r w:rsidR="003B0E05">
                <w:rPr>
                  <w:rFonts w:ascii="Segoe" w:hAnsi="Segoe"/>
                </w:rPr>
                <w:t>Customer</w:t>
              </w:r>
            </w:ins>
            <w:r w:rsidRPr="00E11CE5">
              <w:rPr>
                <w:rFonts w:ascii="Segoe" w:hAnsi="Segoe"/>
              </w:rPr>
              <w:t xml:space="preserve"> Program Manager or </w:t>
            </w:r>
            <w:del w:id="487" w:author="Aniruddha Bapat" w:date="2020-01-20T14:20:00Z">
              <w:r w:rsidR="00902C4B" w:rsidDel="003B0E05">
                <w:rPr>
                  <w:rFonts w:ascii="Segoe" w:hAnsi="Segoe"/>
                </w:rPr>
                <w:delText>Honeywell</w:delText>
              </w:r>
            </w:del>
            <w:ins w:id="488" w:author="Aniruddha Bapat" w:date="2020-01-20T14:20:00Z">
              <w:r w:rsidR="003B0E05">
                <w:rPr>
                  <w:rFonts w:ascii="Segoe" w:hAnsi="Segoe"/>
                </w:rPr>
                <w:t>Customer</w:t>
              </w:r>
            </w:ins>
            <w:r w:rsidRPr="00E11CE5">
              <w:rPr>
                <w:rFonts w:ascii="Segoe" w:hAnsi="Segoe"/>
              </w:rPr>
              <w:t xml:space="preserve"> designee for consideration.</w:t>
            </w:r>
          </w:p>
          <w:p w14:paraId="32D8E374" w14:textId="77777777" w:rsidR="008E160B" w:rsidRPr="00E11CE5" w:rsidRDefault="008E160B" w:rsidP="009A6167">
            <w:pPr>
              <w:pStyle w:val="TableTextMS"/>
              <w:rPr>
                <w:rFonts w:ascii="Segoe" w:hAnsi="Segoe"/>
              </w:rPr>
            </w:pPr>
          </w:p>
        </w:tc>
      </w:tr>
      <w:tr w:rsidR="008E160B" w:rsidRPr="00E11CE5" w14:paraId="20B50E20" w14:textId="77777777" w:rsidTr="008E160B">
        <w:tc>
          <w:tcPr>
            <w:tcW w:w="2513" w:type="dxa"/>
          </w:tcPr>
          <w:p w14:paraId="57E44A8B" w14:textId="77777777" w:rsidR="008E160B" w:rsidRPr="00E11CE5" w:rsidRDefault="008E160B" w:rsidP="009A6167">
            <w:pPr>
              <w:pStyle w:val="TableTextMS"/>
              <w:rPr>
                <w:rFonts w:ascii="Segoe" w:hAnsi="Segoe"/>
              </w:rPr>
            </w:pPr>
            <w:r w:rsidRPr="00E11CE5">
              <w:rPr>
                <w:rFonts w:ascii="Segoe" w:hAnsi="Segoe"/>
              </w:rPr>
              <w:t>Step 2: Assessment of Service Deliverables</w:t>
            </w:r>
          </w:p>
        </w:tc>
        <w:tc>
          <w:tcPr>
            <w:tcW w:w="6840" w:type="dxa"/>
          </w:tcPr>
          <w:p w14:paraId="6C0CA264" w14:textId="35D34063" w:rsidR="008E160B" w:rsidRPr="00E11CE5" w:rsidRDefault="008E160B" w:rsidP="009A6167">
            <w:pPr>
              <w:pStyle w:val="TableTextMS"/>
              <w:rPr>
                <w:rFonts w:ascii="Segoe" w:hAnsi="Segoe"/>
              </w:rPr>
            </w:pPr>
            <w:r w:rsidRPr="00E11CE5">
              <w:rPr>
                <w:rFonts w:ascii="Segoe" w:hAnsi="Segoe"/>
              </w:rPr>
              <w:t xml:space="preserve">The </w:t>
            </w:r>
            <w:del w:id="489" w:author="Aniruddha Bapat" w:date="2020-01-20T14:20:00Z">
              <w:r w:rsidR="00902C4B" w:rsidDel="003B0E05">
                <w:rPr>
                  <w:rFonts w:ascii="Segoe" w:hAnsi="Segoe"/>
                </w:rPr>
                <w:delText>Honeywell</w:delText>
              </w:r>
            </w:del>
            <w:ins w:id="490" w:author="Aniruddha Bapat" w:date="2020-01-20T14:20:00Z">
              <w:r w:rsidR="003B0E05">
                <w:rPr>
                  <w:rFonts w:ascii="Segoe" w:hAnsi="Segoe"/>
                </w:rPr>
                <w:t>Customer</w:t>
              </w:r>
            </w:ins>
            <w:r w:rsidRPr="00E11CE5">
              <w:rPr>
                <w:rFonts w:ascii="Segoe" w:hAnsi="Segoe"/>
              </w:rPr>
              <w:t xml:space="preserve"> representative determines if the service deliverable is complete and meets the requirements as defined in the SOW. Additional work on, or changes to, an accepted service deliverable requested by </w:t>
            </w:r>
            <w:del w:id="491" w:author="Aniruddha Bapat" w:date="2020-01-20T14:20:00Z">
              <w:r w:rsidR="00902C4B" w:rsidDel="003B0E05">
                <w:rPr>
                  <w:rFonts w:ascii="Segoe" w:hAnsi="Segoe"/>
                </w:rPr>
                <w:delText>Honeywell</w:delText>
              </w:r>
            </w:del>
            <w:ins w:id="492" w:author="Aniruddha Bapat" w:date="2020-01-20T14:20:00Z">
              <w:r w:rsidR="003B0E05">
                <w:rPr>
                  <w:rFonts w:ascii="Segoe" w:hAnsi="Segoe"/>
                </w:rPr>
                <w:t>Customer</w:t>
              </w:r>
            </w:ins>
            <w:r w:rsidRPr="00E11CE5">
              <w:rPr>
                <w:rFonts w:ascii="Segoe" w:hAnsi="Segoe"/>
              </w:rPr>
              <w:t xml:space="preserve"> are managed through the Change Management Process.</w:t>
            </w:r>
          </w:p>
          <w:p w14:paraId="3BBEC5BF" w14:textId="77777777" w:rsidR="008E160B" w:rsidRPr="00E11CE5" w:rsidRDefault="008E160B" w:rsidP="009A6167">
            <w:pPr>
              <w:pStyle w:val="TableTextMS"/>
              <w:rPr>
                <w:rFonts w:ascii="Segoe" w:hAnsi="Segoe"/>
              </w:rPr>
            </w:pPr>
          </w:p>
        </w:tc>
      </w:tr>
      <w:tr w:rsidR="008E160B" w:rsidRPr="00E11CE5" w14:paraId="582ABD3C" w14:textId="77777777" w:rsidTr="008E160B">
        <w:tc>
          <w:tcPr>
            <w:tcW w:w="2513" w:type="dxa"/>
          </w:tcPr>
          <w:p w14:paraId="5CEB9E04" w14:textId="77777777" w:rsidR="008E160B" w:rsidRPr="00E11CE5" w:rsidRDefault="008E160B" w:rsidP="009A6167">
            <w:pPr>
              <w:pStyle w:val="TableTextMS"/>
              <w:rPr>
                <w:rFonts w:ascii="Segoe" w:hAnsi="Segoe"/>
              </w:rPr>
            </w:pPr>
            <w:r w:rsidRPr="00E11CE5">
              <w:rPr>
                <w:rFonts w:ascii="Segoe" w:hAnsi="Segoe"/>
              </w:rPr>
              <w:t>Step 3: Acceptance/Rejection</w:t>
            </w:r>
          </w:p>
        </w:tc>
        <w:tc>
          <w:tcPr>
            <w:tcW w:w="6840" w:type="dxa"/>
          </w:tcPr>
          <w:p w14:paraId="5619E8BA" w14:textId="1D600C3D" w:rsidR="008E160B" w:rsidRPr="00E11CE5" w:rsidRDefault="008E160B" w:rsidP="009A6167">
            <w:pPr>
              <w:pStyle w:val="TableTextMS"/>
              <w:rPr>
                <w:rFonts w:ascii="Segoe" w:hAnsi="Segoe"/>
              </w:rPr>
            </w:pPr>
            <w:r w:rsidRPr="00E11CE5">
              <w:rPr>
                <w:rFonts w:ascii="Segoe" w:hAnsi="Segoe"/>
              </w:rPr>
              <w:t xml:space="preserve">After review, </w:t>
            </w:r>
            <w:del w:id="493" w:author="Aniruddha Bapat" w:date="2020-01-20T14:20:00Z">
              <w:r w:rsidR="00902C4B" w:rsidDel="003B0E05">
                <w:rPr>
                  <w:rFonts w:ascii="Segoe" w:hAnsi="Segoe"/>
                </w:rPr>
                <w:delText>Honeywell</w:delText>
              </w:r>
            </w:del>
            <w:ins w:id="494" w:author="Aniruddha Bapat" w:date="2020-01-20T14:20:00Z">
              <w:r w:rsidR="003B0E05">
                <w:rPr>
                  <w:rFonts w:ascii="Segoe" w:hAnsi="Segoe"/>
                </w:rPr>
                <w:t>Customer</w:t>
              </w:r>
            </w:ins>
            <w:r w:rsidRPr="00E11CE5">
              <w:rPr>
                <w:rFonts w:ascii="Segoe" w:hAnsi="Segoe"/>
              </w:rPr>
              <w:t xml:space="preserve"> accepts the service deliverable (by signing and dating the Service Deliverable Acceptance Form) or provides a written reason for rejecting it, and returns the Service Deliverable Acceptance Form to the Microsoft Team. If we receive feedback from multiple </w:t>
            </w:r>
            <w:del w:id="495" w:author="Aniruddha Bapat" w:date="2020-01-20T14:20:00Z">
              <w:r w:rsidR="00902C4B" w:rsidDel="003B0E05">
                <w:rPr>
                  <w:rFonts w:ascii="Segoe" w:hAnsi="Segoe"/>
                </w:rPr>
                <w:delText>Honeywell</w:delText>
              </w:r>
            </w:del>
            <w:ins w:id="496" w:author="Aniruddha Bapat" w:date="2020-01-20T14:20:00Z">
              <w:r w:rsidR="003B0E05">
                <w:rPr>
                  <w:rFonts w:ascii="Segoe" w:hAnsi="Segoe"/>
                </w:rPr>
                <w:t>Customer</w:t>
              </w:r>
            </w:ins>
            <w:r w:rsidRPr="00E11CE5">
              <w:rPr>
                <w:rFonts w:ascii="Segoe" w:hAnsi="Segoe"/>
              </w:rPr>
              <w:t xml:space="preserve"> representatives, the </w:t>
            </w:r>
            <w:del w:id="497" w:author="Aniruddha Bapat" w:date="2020-01-20T14:20:00Z">
              <w:r w:rsidR="00902C4B" w:rsidDel="003B0E05">
                <w:rPr>
                  <w:rFonts w:ascii="Segoe" w:hAnsi="Segoe"/>
                </w:rPr>
                <w:delText>Honeywell</w:delText>
              </w:r>
            </w:del>
            <w:ins w:id="498" w:author="Aniruddha Bapat" w:date="2020-01-20T14:20:00Z">
              <w:r w:rsidR="003B0E05">
                <w:rPr>
                  <w:rFonts w:ascii="Segoe" w:hAnsi="Segoe"/>
                </w:rPr>
                <w:t>Customer</w:t>
              </w:r>
            </w:ins>
            <w:r w:rsidRPr="00E11CE5">
              <w:rPr>
                <w:rFonts w:ascii="Segoe" w:hAnsi="Segoe"/>
              </w:rPr>
              <w:t xml:space="preserve"> Program Manager or designee consolidates that feedback before delivering it to the Microsoft Team.</w:t>
            </w:r>
            <w:r w:rsidR="00E30643">
              <w:rPr>
                <w:rFonts w:ascii="Segoe" w:hAnsi="Segoe"/>
              </w:rPr>
              <w:t xml:space="preserve"> </w:t>
            </w:r>
            <w:r w:rsidRPr="00E11CE5">
              <w:rPr>
                <w:rFonts w:ascii="Segoe" w:hAnsi="Segoe"/>
              </w:rPr>
              <w:t>Service deliverables shall be deemed accepted in the absence of review or response of acceptance within this specified time.</w:t>
            </w:r>
          </w:p>
          <w:p w14:paraId="3B020947" w14:textId="77777777" w:rsidR="008E160B" w:rsidRPr="00E11CE5" w:rsidRDefault="008E160B" w:rsidP="009A6167">
            <w:pPr>
              <w:pStyle w:val="TableTextMS"/>
              <w:rPr>
                <w:rFonts w:ascii="Segoe" w:hAnsi="Segoe"/>
              </w:rPr>
            </w:pPr>
          </w:p>
        </w:tc>
      </w:tr>
      <w:tr w:rsidR="008E160B" w:rsidRPr="00E11CE5" w14:paraId="4792B055" w14:textId="77777777" w:rsidTr="008E160B">
        <w:tc>
          <w:tcPr>
            <w:tcW w:w="2513" w:type="dxa"/>
          </w:tcPr>
          <w:p w14:paraId="7AAA9BD5" w14:textId="77777777" w:rsidR="008E160B" w:rsidRPr="00E11CE5" w:rsidRDefault="008E160B" w:rsidP="009A6167">
            <w:pPr>
              <w:pStyle w:val="TableTextMS"/>
              <w:rPr>
                <w:rFonts w:ascii="Segoe" w:hAnsi="Segoe"/>
              </w:rPr>
            </w:pPr>
            <w:r w:rsidRPr="00E11CE5">
              <w:rPr>
                <w:rFonts w:ascii="Segoe" w:hAnsi="Segoe"/>
              </w:rPr>
              <w:t>Step 4: Correction of Service Deliverables</w:t>
            </w:r>
          </w:p>
        </w:tc>
        <w:tc>
          <w:tcPr>
            <w:tcW w:w="6840" w:type="dxa"/>
          </w:tcPr>
          <w:p w14:paraId="7E292FF0" w14:textId="77777777" w:rsidR="008E160B" w:rsidRPr="00E11CE5" w:rsidRDefault="008E160B" w:rsidP="009A6167">
            <w:pPr>
              <w:pStyle w:val="TableTextMS"/>
              <w:rPr>
                <w:rFonts w:ascii="Segoe" w:hAnsi="Segoe"/>
              </w:rPr>
            </w:pPr>
            <w:r w:rsidRPr="00E11CE5">
              <w:rPr>
                <w:rFonts w:ascii="Segoe" w:hAnsi="Segoe"/>
              </w:rPr>
              <w:t xml:space="preserve">Microsoft corrects in-scope problems found with the service deliverable and addresses the correction of out-of-scope changes according to the Change Management Process. Microsoft submits a schedule for making changes to the service deliverable within two (2) business days of receiving a rejected Service Deliverable Acceptance Form. Once Microsoft corrects all previously identified in-scope problems, the service deliverable </w:t>
            </w:r>
            <w:proofErr w:type="gramStart"/>
            <w:r w:rsidRPr="00E11CE5">
              <w:rPr>
                <w:rFonts w:ascii="Segoe" w:hAnsi="Segoe"/>
              </w:rPr>
              <w:t>are</w:t>
            </w:r>
            <w:proofErr w:type="gramEnd"/>
            <w:r w:rsidRPr="00E11CE5">
              <w:rPr>
                <w:rFonts w:ascii="Segoe" w:hAnsi="Segoe"/>
              </w:rPr>
              <w:t xml:space="preserve"> deemed accepted.</w:t>
            </w:r>
          </w:p>
          <w:p w14:paraId="0D210A3E" w14:textId="77777777" w:rsidR="008E160B" w:rsidRPr="00E11CE5" w:rsidRDefault="008E160B" w:rsidP="009A6167">
            <w:pPr>
              <w:pStyle w:val="TableTextMS"/>
              <w:rPr>
                <w:rFonts w:ascii="Segoe" w:hAnsi="Segoe"/>
              </w:rPr>
            </w:pPr>
          </w:p>
        </w:tc>
      </w:tr>
      <w:tr w:rsidR="008E160B" w:rsidRPr="00E11CE5" w14:paraId="32605524" w14:textId="77777777" w:rsidTr="008E160B">
        <w:tc>
          <w:tcPr>
            <w:tcW w:w="2513" w:type="dxa"/>
          </w:tcPr>
          <w:p w14:paraId="6183957A" w14:textId="77777777" w:rsidR="008E160B" w:rsidRPr="00E11CE5" w:rsidRDefault="008E160B" w:rsidP="009A6167">
            <w:pPr>
              <w:pStyle w:val="TableTextMS"/>
              <w:rPr>
                <w:rFonts w:ascii="Segoe" w:hAnsi="Segoe"/>
              </w:rPr>
            </w:pPr>
            <w:r w:rsidRPr="00E11CE5">
              <w:rPr>
                <w:rFonts w:ascii="Segoe" w:hAnsi="Segoe"/>
              </w:rPr>
              <w:t>Step 5: Monitoring and Reporting</w:t>
            </w:r>
          </w:p>
        </w:tc>
        <w:tc>
          <w:tcPr>
            <w:tcW w:w="6840" w:type="dxa"/>
          </w:tcPr>
          <w:p w14:paraId="100A590B" w14:textId="77777777" w:rsidR="008E160B" w:rsidRPr="00E11CE5" w:rsidRDefault="008E160B" w:rsidP="009A6167">
            <w:pPr>
              <w:pStyle w:val="TableTextMS"/>
              <w:rPr>
                <w:rFonts w:ascii="Segoe" w:hAnsi="Segoe"/>
              </w:rPr>
            </w:pPr>
            <w:r w:rsidRPr="00E11CE5">
              <w:rPr>
                <w:rFonts w:ascii="Segoe" w:hAnsi="Segoe"/>
              </w:rPr>
              <w:t>The Microsoft Project Team tracks service deliverable acceptance and includes updates on service in the status report and in the status meeting. Service deliverable acceptance issues that cannot be resolved are elevated to the Executive Steering Committee.</w:t>
            </w:r>
          </w:p>
          <w:p w14:paraId="7806A7CD" w14:textId="77777777" w:rsidR="008E160B" w:rsidRPr="00E11CE5" w:rsidRDefault="008E160B" w:rsidP="009A6167">
            <w:pPr>
              <w:pStyle w:val="TableTextMS"/>
              <w:rPr>
                <w:rFonts w:ascii="Segoe" w:hAnsi="Segoe"/>
              </w:rPr>
            </w:pPr>
          </w:p>
        </w:tc>
      </w:tr>
    </w:tbl>
    <w:p w14:paraId="4533FF6C" w14:textId="02D7A6C4" w:rsidR="00B360E8" w:rsidRPr="00A10003" w:rsidRDefault="00E30643" w:rsidP="00A2044A">
      <w:pPr>
        <w:pStyle w:val="Heading1Numbered"/>
        <w:keepNext w:val="0"/>
        <w:keepLines w:val="0"/>
        <w:pageBreakBefore w:val="0"/>
      </w:pPr>
      <w:bookmarkStart w:id="499" w:name="_Ref338955520"/>
      <w:bookmarkStart w:id="500" w:name="_Toc383165793"/>
      <w:bookmarkStart w:id="501" w:name="_Toc383165799"/>
      <w:bookmarkStart w:id="502" w:name="_Toc355689489"/>
      <w:bookmarkStart w:id="503" w:name="_Toc401760798"/>
      <w:bookmarkEnd w:id="479"/>
      <w:bookmarkEnd w:id="480"/>
      <w:bookmarkEnd w:id="499"/>
      <w:bookmarkEnd w:id="500"/>
      <w:bookmarkEnd w:id="501"/>
      <w:r>
        <w:t xml:space="preserve"> </w:t>
      </w:r>
      <w:bookmarkStart w:id="504" w:name="_Toc431823535"/>
      <w:r w:rsidR="00B360E8" w:rsidRPr="00A10003">
        <w:t>Project Completion</w:t>
      </w:r>
      <w:bookmarkEnd w:id="502"/>
      <w:bookmarkEnd w:id="503"/>
      <w:bookmarkEnd w:id="504"/>
    </w:p>
    <w:p w14:paraId="3C2DDBEA" w14:textId="08C23BCF" w:rsidR="00B360E8" w:rsidRPr="00A10003" w:rsidRDefault="00B360E8" w:rsidP="009A6167">
      <w:pPr>
        <w:pStyle w:val="BodyMS"/>
      </w:pPr>
      <w:r w:rsidRPr="00A10003">
        <w:t>Microsoft will provide services defined in this SOW to the extent of the funding for hours of services and period of performance specified in the Work Order.</w:t>
      </w:r>
      <w:r w:rsidR="00E30643">
        <w:t xml:space="preserve"> </w:t>
      </w:r>
      <w:r w:rsidRPr="00A10003">
        <w:t xml:space="preserve">If </w:t>
      </w:r>
      <w:del w:id="505" w:author="Aniruddha Bapat" w:date="2020-01-20T14:20:00Z">
        <w:r w:rsidR="00902C4B" w:rsidDel="003B0E05">
          <w:delText>Honeywell</w:delText>
        </w:r>
      </w:del>
      <w:ins w:id="506" w:author="Aniruddha Bapat" w:date="2020-01-20T14:20:00Z">
        <w:r w:rsidR="003B0E05">
          <w:t>Customer</w:t>
        </w:r>
      </w:ins>
      <w:r w:rsidRPr="00A10003">
        <w:t xml:space="preserve"> requires additional services, a modification to the contract will be executed by the parties adding funding through the Change Management Process.</w:t>
      </w:r>
    </w:p>
    <w:p w14:paraId="465A6EE8" w14:textId="77777777" w:rsidR="00B360E8" w:rsidRPr="00A10003" w:rsidRDefault="00B360E8" w:rsidP="009A6167">
      <w:pPr>
        <w:pStyle w:val="BodyMS"/>
      </w:pPr>
      <w:r w:rsidRPr="00A10003">
        <w:t xml:space="preserve">The project will be </w:t>
      </w:r>
      <w:r w:rsidRPr="009A6167">
        <w:t>considered</w:t>
      </w:r>
      <w:r w:rsidRPr="00A10003">
        <w:t xml:space="preserve"> complete when any of the following conditions are met:</w:t>
      </w:r>
    </w:p>
    <w:p w14:paraId="165D9E63" w14:textId="77777777" w:rsidR="00B360E8" w:rsidRPr="00A10003" w:rsidRDefault="00B360E8" w:rsidP="009A6167">
      <w:pPr>
        <w:pStyle w:val="Bullet1"/>
      </w:pPr>
      <w:r w:rsidRPr="00A10003">
        <w:t xml:space="preserve">All </w:t>
      </w:r>
      <w:proofErr w:type="gramStart"/>
      <w:r w:rsidRPr="00A10003">
        <w:t>In</w:t>
      </w:r>
      <w:proofErr w:type="gramEnd"/>
      <w:r w:rsidRPr="00A10003">
        <w:t xml:space="preserve"> Scope tasks, and </w:t>
      </w:r>
      <w:r w:rsidR="00402B07" w:rsidRPr="00A10003">
        <w:t>Service</w:t>
      </w:r>
      <w:r w:rsidRPr="00A10003">
        <w:t xml:space="preserve"> Deliverables are completed; or</w:t>
      </w:r>
    </w:p>
    <w:p w14:paraId="20920938" w14:textId="77777777" w:rsidR="00B360E8" w:rsidRPr="00A10003" w:rsidRDefault="00B360E8" w:rsidP="009A6167">
      <w:pPr>
        <w:pStyle w:val="Bullet1"/>
      </w:pPr>
      <w:r w:rsidRPr="00A10003">
        <w:t>All funding has been utilized for hours of services delivered and expenses incurred; or</w:t>
      </w:r>
    </w:p>
    <w:p w14:paraId="1D78673D" w14:textId="77777777" w:rsidR="00B360E8" w:rsidRPr="00A10003" w:rsidRDefault="00B360E8" w:rsidP="009A6167">
      <w:pPr>
        <w:pStyle w:val="Bullet1"/>
      </w:pPr>
      <w:r w:rsidRPr="00A10003">
        <w:t>The period of performance has expired; or</w:t>
      </w:r>
    </w:p>
    <w:p w14:paraId="2F1D43FC" w14:textId="77777777" w:rsidR="00B360E8" w:rsidRPr="00A10003" w:rsidRDefault="00B360E8" w:rsidP="009A6167">
      <w:pPr>
        <w:pStyle w:val="Bullet1"/>
      </w:pPr>
      <w:r w:rsidRPr="00A10003">
        <w:t>The Work Order is terminated pursuant to the provisions of the agreement.</w:t>
      </w:r>
    </w:p>
    <w:p w14:paraId="3D5D0E39" w14:textId="56D8A80B" w:rsidR="00B360E8" w:rsidRPr="00A10003" w:rsidRDefault="00E30643" w:rsidP="008228F4">
      <w:pPr>
        <w:pStyle w:val="Heading1Numbered"/>
        <w:keepNext w:val="0"/>
        <w:keepLines w:val="0"/>
        <w:pageBreakBefore w:val="0"/>
      </w:pPr>
      <w:bookmarkStart w:id="507" w:name="_Toc355689490"/>
      <w:bookmarkStart w:id="508" w:name="_Toc401760799"/>
      <w:r>
        <w:t xml:space="preserve"> </w:t>
      </w:r>
      <w:bookmarkStart w:id="509" w:name="_Toc431823536"/>
      <w:r w:rsidR="00CC249C">
        <w:t>Program</w:t>
      </w:r>
      <w:r w:rsidR="00B360E8" w:rsidRPr="00A10003">
        <w:t xml:space="preserve"> Organization and Staffing</w:t>
      </w:r>
      <w:bookmarkEnd w:id="507"/>
      <w:bookmarkEnd w:id="508"/>
      <w:bookmarkEnd w:id="509"/>
    </w:p>
    <w:p w14:paraId="72811A64" w14:textId="3DF59B0F" w:rsidR="00E54780" w:rsidRPr="00A10003" w:rsidRDefault="00CC249C" w:rsidP="00E54780">
      <w:pPr>
        <w:pStyle w:val="Heading2Numbered"/>
      </w:pPr>
      <w:bookmarkStart w:id="510" w:name="_Toc355689491"/>
      <w:bookmarkStart w:id="511" w:name="_Toc401760800"/>
      <w:bookmarkStart w:id="512" w:name="_Toc431823537"/>
      <w:r>
        <w:t>Program</w:t>
      </w:r>
      <w:r w:rsidR="00B360E8" w:rsidRPr="00A10003">
        <w:t xml:space="preserve"> Organization Structure</w:t>
      </w:r>
      <w:bookmarkEnd w:id="510"/>
      <w:bookmarkEnd w:id="511"/>
      <w:bookmarkEnd w:id="512"/>
    </w:p>
    <w:p w14:paraId="5DDE5D4C" w14:textId="77777777" w:rsidR="00B360E8" w:rsidRPr="009A6167" w:rsidRDefault="00B360E8" w:rsidP="009A6167">
      <w:pPr>
        <w:pStyle w:val="BodyMS"/>
      </w:pPr>
      <w:r w:rsidRPr="009A6167">
        <w:t>This section describes the overall project organization structure, reporting relationships, and key project roles.</w:t>
      </w:r>
    </w:p>
    <w:p w14:paraId="4D4B7AAC" w14:textId="77777777" w:rsidR="00B360E8" w:rsidRPr="009A6167" w:rsidRDefault="00B360E8" w:rsidP="009A6167">
      <w:pPr>
        <w:pStyle w:val="BodyMS"/>
      </w:pPr>
      <w:r w:rsidRPr="009A6167">
        <w:t>The project will be organized as depicted in the following diagram.</w:t>
      </w:r>
    </w:p>
    <w:p w14:paraId="682A9464" w14:textId="1FF0AF21" w:rsidR="004C0C68" w:rsidRDefault="00910A24" w:rsidP="004C0C68">
      <w:pPr>
        <w:pStyle w:val="BodyMSGraphic"/>
      </w:pPr>
      <w:r w:rsidRPr="00A10003">
        <w:object w:dxaOrig="7440" w:dyaOrig="5460" w14:anchorId="22F7813C">
          <v:shape id="_x0000_i1025" type="#_x0000_t75" style="width:527.4pt;height:403.2pt" o:ole="">
            <v:imagedata r:id="rId27" o:title=""/>
          </v:shape>
          <o:OLEObject Type="Embed" ProgID="Visio.Drawing.11" ShapeID="_x0000_i1025" DrawAspect="Content" ObjectID="_1641035202" r:id="rId28"/>
        </w:object>
      </w:r>
    </w:p>
    <w:p w14:paraId="0C9B3805" w14:textId="659B2E31" w:rsidR="00060497" w:rsidRPr="004C0C68" w:rsidRDefault="004C0C68" w:rsidP="004C0C68">
      <w:pPr>
        <w:pStyle w:val="Caption"/>
        <w:jc w:val="center"/>
        <w:rPr>
          <w:i/>
        </w:rPr>
      </w:pPr>
      <w:r w:rsidRPr="004C0C68">
        <w:rPr>
          <w:i/>
        </w:rPr>
        <w:t xml:space="preserve">Figure </w:t>
      </w:r>
      <w:r w:rsidRPr="004C0C68">
        <w:rPr>
          <w:i/>
        </w:rPr>
        <w:fldChar w:fldCharType="begin"/>
      </w:r>
      <w:r w:rsidRPr="004C0C68">
        <w:rPr>
          <w:i/>
        </w:rPr>
        <w:instrText xml:space="preserve"> SEQ Figure \* ARABIC </w:instrText>
      </w:r>
      <w:r w:rsidRPr="004C0C68">
        <w:rPr>
          <w:i/>
        </w:rPr>
        <w:fldChar w:fldCharType="separate"/>
      </w:r>
      <w:r w:rsidR="00EB55DC">
        <w:rPr>
          <w:i/>
          <w:noProof/>
        </w:rPr>
        <w:t>3</w:t>
      </w:r>
      <w:r w:rsidRPr="004C0C68">
        <w:rPr>
          <w:i/>
        </w:rPr>
        <w:fldChar w:fldCharType="end"/>
      </w:r>
      <w:r w:rsidRPr="004C0C68">
        <w:rPr>
          <w:i/>
        </w:rPr>
        <w:t>: Project Organization Structure</w:t>
      </w:r>
    </w:p>
    <w:p w14:paraId="40A4E3CC" w14:textId="1EE871B4" w:rsidR="00B360E8" w:rsidRPr="00A10003" w:rsidRDefault="00CC249C" w:rsidP="00B360E8">
      <w:pPr>
        <w:pStyle w:val="Heading2Numbered"/>
      </w:pPr>
      <w:bookmarkStart w:id="513" w:name="_Toc383165804"/>
      <w:bookmarkStart w:id="514" w:name="_Toc355689492"/>
      <w:bookmarkStart w:id="515" w:name="_Toc401760801"/>
      <w:bookmarkStart w:id="516" w:name="_Toc431823538"/>
      <w:bookmarkEnd w:id="513"/>
      <w:r>
        <w:t>Program</w:t>
      </w:r>
      <w:r w:rsidR="00B360E8" w:rsidRPr="00A10003">
        <w:t xml:space="preserve"> Roles and Responsibilities</w:t>
      </w:r>
      <w:bookmarkEnd w:id="514"/>
      <w:bookmarkEnd w:id="515"/>
      <w:bookmarkEnd w:id="516"/>
    </w:p>
    <w:p w14:paraId="10C3F2E9" w14:textId="77777777" w:rsidR="00B360E8" w:rsidRPr="00A10003" w:rsidRDefault="00B360E8" w:rsidP="00B45858">
      <w:pPr>
        <w:pStyle w:val="BodyMS"/>
      </w:pPr>
      <w:r w:rsidRPr="00A10003">
        <w:t>This section provides a brief description of key project roles and responsibilities.</w:t>
      </w:r>
    </w:p>
    <w:p w14:paraId="2DC7CFD6" w14:textId="1E7D17CB" w:rsidR="00CC249C" w:rsidRDefault="00902C4B" w:rsidP="00CC249C">
      <w:pPr>
        <w:pStyle w:val="Heading3Numbered"/>
      </w:pPr>
      <w:bookmarkStart w:id="517" w:name="_Toc355689493"/>
      <w:bookmarkStart w:id="518" w:name="_Ref369757495"/>
      <w:bookmarkStart w:id="519" w:name="_Ref369757517"/>
      <w:del w:id="520" w:author="Aniruddha Bapat" w:date="2020-01-20T14:20:00Z">
        <w:r w:rsidDel="003B0E05">
          <w:delText>Honeywell</w:delText>
        </w:r>
      </w:del>
      <w:ins w:id="521" w:author="Aniruddha Bapat" w:date="2020-01-20T14:20:00Z">
        <w:r w:rsidR="003B0E05">
          <w:t>Customer</w:t>
        </w:r>
      </w:ins>
      <w:r w:rsidR="00B360E8" w:rsidRPr="00A10003">
        <w:t xml:space="preserve"> </w:t>
      </w:r>
      <w:r w:rsidR="00CC249C">
        <w:t>Program</w:t>
      </w:r>
      <w:r w:rsidR="00B360E8" w:rsidRPr="00A10003">
        <w:t xml:space="preserve"> Roles and Responsibilities</w:t>
      </w:r>
      <w:bookmarkEnd w:id="517"/>
      <w:bookmarkEnd w:id="518"/>
      <w:bookmarkEnd w:id="519"/>
    </w:p>
    <w:p w14:paraId="28BE1A3A" w14:textId="13702019" w:rsidR="00CC249C" w:rsidRDefault="007A69D4" w:rsidP="009A6167">
      <w:pPr>
        <w:pStyle w:val="BodyMS"/>
      </w:pPr>
      <w:r>
        <w:t xml:space="preserve">The </w:t>
      </w:r>
      <w:r w:rsidR="00CC249C" w:rsidRPr="00E11CE5">
        <w:t xml:space="preserve">following table highlights key resources required for the </w:t>
      </w:r>
      <w:del w:id="522" w:author="Aniruddha Bapat" w:date="2020-01-20T14:20:00Z">
        <w:r w:rsidR="00902C4B" w:rsidDel="003B0E05">
          <w:delText>Honeywell</w:delText>
        </w:r>
      </w:del>
      <w:ins w:id="523" w:author="Aniruddha Bapat" w:date="2020-01-20T14:20:00Z">
        <w:r w:rsidR="003B0E05">
          <w:t>Customer</w:t>
        </w:r>
      </w:ins>
      <w:r w:rsidR="00CC249C" w:rsidRPr="00E11CE5">
        <w:t xml:space="preserve"> </w:t>
      </w:r>
      <w:del w:id="524" w:author="Aniruddha Bapat" w:date="2020-01-20T14:20:00Z">
        <w:r w:rsidDel="003B0E05">
          <w:delText>Dex</w:delText>
        </w:r>
      </w:del>
      <w:ins w:id="525" w:author="Aniruddha Bapat" w:date="2020-01-20T14:20:00Z">
        <w:r w:rsidR="003B0E05">
          <w:t>DW</w:t>
        </w:r>
      </w:ins>
      <w:r w:rsidR="00CC249C" w:rsidRPr="00E11CE5">
        <w:t xml:space="preserve"> Program, and an approximate percent of time commitment to this Program.</w:t>
      </w:r>
    </w:p>
    <w:p w14:paraId="002CD4EE" w14:textId="5526BBE2" w:rsidR="00180807" w:rsidRPr="00E11CE5" w:rsidRDefault="00180807" w:rsidP="00180807">
      <w:pPr>
        <w:pStyle w:val="TableCaption"/>
      </w:pPr>
      <w:r w:rsidRPr="006C5985">
        <w:t xml:space="preserve">Table </w:t>
      </w:r>
      <w:r>
        <w:fldChar w:fldCharType="begin"/>
      </w:r>
      <w:r>
        <w:instrText xml:space="preserve"> SEQ Table \* ARABIC </w:instrText>
      </w:r>
      <w:r>
        <w:fldChar w:fldCharType="separate"/>
      </w:r>
      <w:r w:rsidR="00EB55DC">
        <w:t>18</w:t>
      </w:r>
      <w:r>
        <w:fldChar w:fldCharType="end"/>
      </w:r>
      <w:r w:rsidRPr="006C5985">
        <w:t xml:space="preserve">: </w:t>
      </w:r>
      <w:del w:id="526" w:author="Aniruddha Bapat" w:date="2020-01-20T14:20:00Z">
        <w:r w:rsidR="00902C4B" w:rsidDel="003B0E05">
          <w:rPr>
            <w:noProof w:val="0"/>
          </w:rPr>
          <w:delText>Honeywell</w:delText>
        </w:r>
      </w:del>
      <w:ins w:id="527" w:author="Aniruddha Bapat" w:date="2020-01-20T14:20:00Z">
        <w:r w:rsidR="003B0E05">
          <w:rPr>
            <w:noProof w:val="0"/>
          </w:rPr>
          <w:t>Customer</w:t>
        </w:r>
      </w:ins>
      <w:r>
        <w:rPr>
          <w:noProof w:val="0"/>
        </w:rPr>
        <w:t xml:space="preserve"> Program Roles and Responsibilities</w:t>
      </w:r>
    </w:p>
    <w:tbl>
      <w:tblPr>
        <w:tblStyle w:val="TableGrid"/>
        <w:tblW w:w="5000" w:type="pct"/>
        <w:tblLook w:val="04A0" w:firstRow="1" w:lastRow="0" w:firstColumn="1" w:lastColumn="0" w:noHBand="0" w:noVBand="1"/>
      </w:tblPr>
      <w:tblGrid>
        <w:gridCol w:w="2305"/>
        <w:gridCol w:w="5434"/>
        <w:gridCol w:w="1621"/>
      </w:tblGrid>
      <w:tr w:rsidR="00CC249C" w:rsidRPr="00E11CE5" w14:paraId="764B521A" w14:textId="77777777" w:rsidTr="00CC249C">
        <w:trPr>
          <w:cnfStyle w:val="100000000000" w:firstRow="1" w:lastRow="0" w:firstColumn="0" w:lastColumn="0" w:oddVBand="0" w:evenVBand="0" w:oddHBand="0" w:evenHBand="0" w:firstRowFirstColumn="0" w:firstRowLastColumn="0" w:lastRowFirstColumn="0" w:lastRowLastColumn="0"/>
        </w:trPr>
        <w:tc>
          <w:tcPr>
            <w:tcW w:w="1231" w:type="pct"/>
            <w:hideMark/>
          </w:tcPr>
          <w:p w14:paraId="2000F63E" w14:textId="4A02BEFE" w:rsidR="00CC249C" w:rsidRPr="00E11CE5" w:rsidRDefault="00902C4B" w:rsidP="009A6167">
            <w:pPr>
              <w:pStyle w:val="TableTextMS"/>
              <w:rPr>
                <w:rFonts w:ascii="Segoe Semibold" w:eastAsia="Arial" w:hAnsi="Segoe Semibold"/>
                <w:szCs w:val="16"/>
              </w:rPr>
            </w:pPr>
            <w:del w:id="528" w:author="Aniruddha Bapat" w:date="2020-01-20T14:20:00Z">
              <w:r w:rsidDel="003B0E05">
                <w:delText>Honeywell</w:delText>
              </w:r>
            </w:del>
            <w:ins w:id="529" w:author="Aniruddha Bapat" w:date="2020-01-20T14:20:00Z">
              <w:r w:rsidR="003B0E05">
                <w:t>Customer</w:t>
              </w:r>
            </w:ins>
            <w:r w:rsidR="009A6167">
              <w:t xml:space="preserve"> </w:t>
            </w:r>
            <w:r w:rsidR="00CC249C" w:rsidRPr="54F2E44E">
              <w:t>Role</w:t>
            </w:r>
          </w:p>
        </w:tc>
        <w:tc>
          <w:tcPr>
            <w:tcW w:w="2903" w:type="pct"/>
            <w:hideMark/>
          </w:tcPr>
          <w:p w14:paraId="5FF373D3" w14:textId="77777777" w:rsidR="00CC249C" w:rsidRPr="00E11CE5" w:rsidRDefault="00CC249C" w:rsidP="009A6167">
            <w:pPr>
              <w:pStyle w:val="TableTextMS"/>
              <w:rPr>
                <w:rFonts w:ascii="Segoe Semibold" w:eastAsia="Arial" w:hAnsi="Segoe Semibold"/>
                <w:szCs w:val="16"/>
              </w:rPr>
            </w:pPr>
            <w:r w:rsidRPr="00E11CE5">
              <w:rPr>
                <w:rFonts w:ascii="Segoe Semibold" w:eastAsia="Arial" w:hAnsi="Segoe Semibold"/>
                <w:szCs w:val="16"/>
              </w:rPr>
              <w:t>Responsibilities</w:t>
            </w:r>
          </w:p>
        </w:tc>
        <w:tc>
          <w:tcPr>
            <w:tcW w:w="866" w:type="pct"/>
            <w:hideMark/>
          </w:tcPr>
          <w:p w14:paraId="19AF548D" w14:textId="77777777" w:rsidR="00CC249C" w:rsidRPr="00E11CE5" w:rsidRDefault="00CC249C" w:rsidP="009A6167">
            <w:pPr>
              <w:pStyle w:val="TableTextMS"/>
              <w:rPr>
                <w:rFonts w:ascii="Segoe Semibold" w:eastAsia="Arial" w:hAnsi="Segoe Semibold"/>
                <w:szCs w:val="16"/>
              </w:rPr>
            </w:pPr>
            <w:r w:rsidRPr="00E11CE5">
              <w:rPr>
                <w:rFonts w:ascii="Segoe Semibold" w:eastAsia="Arial" w:hAnsi="Segoe Semibold"/>
                <w:szCs w:val="16"/>
              </w:rPr>
              <w:t>Project Commitment</w:t>
            </w:r>
          </w:p>
        </w:tc>
      </w:tr>
      <w:tr w:rsidR="002F2114" w:rsidRPr="00E11CE5" w14:paraId="62C1F844" w14:textId="77777777" w:rsidTr="00CB7D61">
        <w:tc>
          <w:tcPr>
            <w:tcW w:w="1231" w:type="pct"/>
          </w:tcPr>
          <w:p w14:paraId="0F770EB0" w14:textId="77777777" w:rsidR="002F2114" w:rsidRPr="00E11CE5" w:rsidRDefault="002F2114" w:rsidP="009A6167">
            <w:pPr>
              <w:pStyle w:val="TableTextMS"/>
              <w:rPr>
                <w:rFonts w:ascii="Segoe" w:eastAsia="Calibri" w:hAnsi="Segoe"/>
                <w:szCs w:val="16"/>
              </w:rPr>
            </w:pPr>
            <w:r w:rsidRPr="00E11CE5">
              <w:rPr>
                <w:rFonts w:ascii="Segoe" w:eastAsia="Calibri" w:hAnsi="Segoe"/>
                <w:szCs w:val="16"/>
              </w:rPr>
              <w:t xml:space="preserve">Executive </w:t>
            </w:r>
            <w:r>
              <w:rPr>
                <w:rFonts w:ascii="Segoe" w:eastAsia="Calibri" w:hAnsi="Segoe"/>
                <w:szCs w:val="16"/>
              </w:rPr>
              <w:t>Sponsor</w:t>
            </w:r>
          </w:p>
        </w:tc>
        <w:tc>
          <w:tcPr>
            <w:tcW w:w="2903" w:type="pct"/>
          </w:tcPr>
          <w:p w14:paraId="657B3E8B" w14:textId="77777777" w:rsidR="002F2114" w:rsidRPr="009A6167" w:rsidRDefault="002F2114" w:rsidP="009A6167">
            <w:pPr>
              <w:pStyle w:val="TableBullet1MS"/>
            </w:pPr>
            <w:r w:rsidRPr="009A6167">
              <w:t>Reviews and approves key Program decisions, assists in escalating unresolved issues, and clears roadblocks</w:t>
            </w:r>
          </w:p>
        </w:tc>
        <w:tc>
          <w:tcPr>
            <w:tcW w:w="866" w:type="pct"/>
          </w:tcPr>
          <w:p w14:paraId="441B34B6" w14:textId="77777777" w:rsidR="002F2114" w:rsidRPr="00E11CE5" w:rsidRDefault="002F2114" w:rsidP="009A6167">
            <w:pPr>
              <w:pStyle w:val="TableTextMS"/>
              <w:rPr>
                <w:rFonts w:ascii="Segoe" w:eastAsia="Arial" w:hAnsi="Segoe"/>
                <w:szCs w:val="16"/>
              </w:rPr>
            </w:pPr>
            <w:r w:rsidRPr="00E11CE5">
              <w:rPr>
                <w:rFonts w:ascii="Segoe" w:eastAsia="Arial" w:hAnsi="Segoe"/>
                <w:szCs w:val="16"/>
              </w:rPr>
              <w:t>&lt;5%</w:t>
            </w:r>
          </w:p>
        </w:tc>
      </w:tr>
      <w:tr w:rsidR="00CC249C" w:rsidRPr="00E11CE5" w14:paraId="51AA8925" w14:textId="77777777" w:rsidTr="00CC249C">
        <w:tc>
          <w:tcPr>
            <w:tcW w:w="1231" w:type="pct"/>
            <w:hideMark/>
          </w:tcPr>
          <w:p w14:paraId="4299A814" w14:textId="6665F3B5" w:rsidR="00CC249C" w:rsidRPr="00E11CE5" w:rsidRDefault="00902C4B" w:rsidP="009A6167">
            <w:pPr>
              <w:pStyle w:val="TableTextMS"/>
              <w:rPr>
                <w:rFonts w:ascii="Segoe" w:eastAsia="Calibri" w:hAnsi="Segoe"/>
                <w:szCs w:val="16"/>
              </w:rPr>
            </w:pPr>
            <w:del w:id="530" w:author="Aniruddha Bapat" w:date="2020-01-20T14:20:00Z">
              <w:r w:rsidDel="003B0E05">
                <w:rPr>
                  <w:rFonts w:ascii="Segoe" w:eastAsia="Calibri" w:hAnsi="Segoe"/>
                  <w:szCs w:val="16"/>
                </w:rPr>
                <w:delText>Honeywell</w:delText>
              </w:r>
            </w:del>
            <w:ins w:id="531" w:author="Aniruddha Bapat" w:date="2020-01-20T14:20:00Z">
              <w:r w:rsidR="003B0E05">
                <w:rPr>
                  <w:rFonts w:ascii="Segoe" w:eastAsia="Calibri" w:hAnsi="Segoe"/>
                  <w:szCs w:val="16"/>
                </w:rPr>
                <w:t>Customer</w:t>
              </w:r>
            </w:ins>
            <w:r w:rsidR="00CC249C" w:rsidRPr="00E11CE5">
              <w:rPr>
                <w:rFonts w:ascii="Segoe" w:eastAsia="Calibri" w:hAnsi="Segoe"/>
                <w:szCs w:val="16"/>
              </w:rPr>
              <w:t xml:space="preserve"> Program Sponsor</w:t>
            </w:r>
          </w:p>
        </w:tc>
        <w:tc>
          <w:tcPr>
            <w:tcW w:w="2903" w:type="pct"/>
            <w:hideMark/>
          </w:tcPr>
          <w:p w14:paraId="1BD1F231" w14:textId="7325003B" w:rsidR="00CC249C" w:rsidRPr="009A6167" w:rsidRDefault="00CC249C" w:rsidP="009A6167">
            <w:pPr>
              <w:pStyle w:val="TableBullet1MS"/>
            </w:pPr>
            <w:r w:rsidRPr="009A6167">
              <w:t>Makes key Program decisions, assists in escalating unresolved issues to the Executive Steering Committee, clears Program and</w:t>
            </w:r>
            <w:r w:rsidR="009A6167">
              <w:t xml:space="preserve"> Project</w:t>
            </w:r>
            <w:r w:rsidRPr="009A6167">
              <w:t xml:space="preserve"> roadblocks</w:t>
            </w:r>
          </w:p>
        </w:tc>
        <w:tc>
          <w:tcPr>
            <w:tcW w:w="866" w:type="pct"/>
            <w:hideMark/>
          </w:tcPr>
          <w:p w14:paraId="6044FCFE" w14:textId="77777777" w:rsidR="00CC249C" w:rsidRPr="00E11CE5" w:rsidRDefault="00CC249C" w:rsidP="009A6167">
            <w:pPr>
              <w:pStyle w:val="TableTextMS"/>
              <w:rPr>
                <w:rFonts w:ascii="Segoe" w:eastAsia="Times New Roman" w:hAnsi="Segoe"/>
                <w:szCs w:val="16"/>
              </w:rPr>
            </w:pPr>
            <w:r w:rsidRPr="00E11CE5">
              <w:rPr>
                <w:rFonts w:ascii="Segoe" w:eastAsia="Times New Roman" w:hAnsi="Segoe"/>
                <w:szCs w:val="16"/>
              </w:rPr>
              <w:t xml:space="preserve">5-10% </w:t>
            </w:r>
          </w:p>
        </w:tc>
      </w:tr>
      <w:tr w:rsidR="00CC249C" w:rsidRPr="00E11CE5" w14:paraId="5D28854F" w14:textId="77777777" w:rsidTr="00CC249C">
        <w:tc>
          <w:tcPr>
            <w:tcW w:w="1231" w:type="pct"/>
            <w:hideMark/>
          </w:tcPr>
          <w:p w14:paraId="165C275C" w14:textId="704353FF" w:rsidR="00CC249C" w:rsidRPr="00E11CE5" w:rsidRDefault="00902C4B" w:rsidP="009A6167">
            <w:pPr>
              <w:pStyle w:val="TableTextMS"/>
              <w:rPr>
                <w:rFonts w:ascii="Segoe" w:eastAsia="Calibri" w:hAnsi="Segoe"/>
                <w:szCs w:val="16"/>
              </w:rPr>
            </w:pPr>
            <w:del w:id="532" w:author="Aniruddha Bapat" w:date="2020-01-20T14:20:00Z">
              <w:r w:rsidDel="003B0E05">
                <w:rPr>
                  <w:rFonts w:ascii="Segoe" w:eastAsia="Calibri" w:hAnsi="Segoe"/>
                  <w:szCs w:val="16"/>
                </w:rPr>
                <w:delText>Honeywell</w:delText>
              </w:r>
            </w:del>
            <w:ins w:id="533" w:author="Aniruddha Bapat" w:date="2020-01-20T14:20:00Z">
              <w:r w:rsidR="003B0E05">
                <w:rPr>
                  <w:rFonts w:ascii="Segoe" w:eastAsia="Calibri" w:hAnsi="Segoe"/>
                  <w:szCs w:val="16"/>
                </w:rPr>
                <w:t>Customer</w:t>
              </w:r>
            </w:ins>
            <w:r w:rsidR="00CC249C" w:rsidRPr="00E11CE5">
              <w:rPr>
                <w:rFonts w:ascii="Segoe" w:eastAsia="Calibri" w:hAnsi="Segoe"/>
                <w:szCs w:val="16"/>
              </w:rPr>
              <w:t xml:space="preserve"> Program Manager</w:t>
            </w:r>
          </w:p>
        </w:tc>
        <w:tc>
          <w:tcPr>
            <w:tcW w:w="2903" w:type="pct"/>
            <w:hideMark/>
          </w:tcPr>
          <w:p w14:paraId="685EC2DF" w14:textId="77777777" w:rsidR="00CC249C" w:rsidRPr="009A6167" w:rsidRDefault="00CC249C" w:rsidP="009A6167">
            <w:pPr>
              <w:pStyle w:val="TableBullet1MS"/>
            </w:pPr>
            <w:r w:rsidRPr="009A6167">
              <w:t>Primary point of contact for Microsoft team</w:t>
            </w:r>
          </w:p>
          <w:p w14:paraId="7FBA1718" w14:textId="2124195F" w:rsidR="00CC249C" w:rsidRPr="009A6167" w:rsidRDefault="00CC249C" w:rsidP="009A6167">
            <w:pPr>
              <w:pStyle w:val="TableBullet1MS"/>
            </w:pPr>
            <w:r w:rsidRPr="009A6167">
              <w:t>Responsible for managing and coordinating the overall Program delivery.</w:t>
            </w:r>
          </w:p>
          <w:p w14:paraId="2114FC17" w14:textId="77777777" w:rsidR="00CC249C" w:rsidRPr="009A6167" w:rsidRDefault="00CC249C" w:rsidP="009A6167">
            <w:pPr>
              <w:pStyle w:val="TableBullet1MS"/>
            </w:pPr>
            <w:r w:rsidRPr="009A6167">
              <w:t>Manages day-to-day activities of the Program (customer resources).</w:t>
            </w:r>
          </w:p>
          <w:p w14:paraId="3D17C84F" w14:textId="77777777" w:rsidR="00CC249C" w:rsidRPr="009A6167" w:rsidRDefault="00CC249C" w:rsidP="009A6167">
            <w:pPr>
              <w:pStyle w:val="TableBullet1MS"/>
            </w:pPr>
            <w:r w:rsidRPr="009A6167">
              <w:t>Coordinates the activities of the team according to the Program Master Plan</w:t>
            </w:r>
          </w:p>
        </w:tc>
        <w:tc>
          <w:tcPr>
            <w:tcW w:w="866" w:type="pct"/>
            <w:hideMark/>
          </w:tcPr>
          <w:p w14:paraId="546C6341" w14:textId="77777777" w:rsidR="00CC249C" w:rsidRPr="00E11CE5" w:rsidRDefault="00CC249C" w:rsidP="009A6167">
            <w:pPr>
              <w:pStyle w:val="TableTextMS"/>
              <w:rPr>
                <w:rFonts w:ascii="Segoe" w:eastAsia="Arial" w:hAnsi="Segoe"/>
                <w:szCs w:val="16"/>
              </w:rPr>
            </w:pPr>
            <w:r w:rsidRPr="00E11CE5">
              <w:rPr>
                <w:rFonts w:ascii="Segoe" w:eastAsia="Arial" w:hAnsi="Segoe"/>
                <w:szCs w:val="16"/>
              </w:rPr>
              <w:t>100%</w:t>
            </w:r>
          </w:p>
        </w:tc>
      </w:tr>
      <w:tr w:rsidR="00CC249C" w:rsidRPr="00E11CE5" w14:paraId="0E9D0BB6" w14:textId="77777777" w:rsidTr="00CC249C">
        <w:tc>
          <w:tcPr>
            <w:tcW w:w="1231" w:type="pct"/>
          </w:tcPr>
          <w:p w14:paraId="18EA6D93" w14:textId="61FA5765" w:rsidR="00CC249C" w:rsidRPr="00E11CE5" w:rsidRDefault="00902C4B" w:rsidP="009A6167">
            <w:pPr>
              <w:pStyle w:val="TableTextMS"/>
              <w:rPr>
                <w:rFonts w:ascii="Segoe" w:eastAsia="Calibri" w:hAnsi="Segoe"/>
                <w:szCs w:val="16"/>
              </w:rPr>
            </w:pPr>
            <w:del w:id="534" w:author="Aniruddha Bapat" w:date="2020-01-20T14:20:00Z">
              <w:r w:rsidDel="003B0E05">
                <w:rPr>
                  <w:rFonts w:ascii="Segoe" w:eastAsia="Calibri" w:hAnsi="Segoe"/>
                  <w:szCs w:val="16"/>
                </w:rPr>
                <w:delText>Honeywell</w:delText>
              </w:r>
            </w:del>
            <w:ins w:id="535" w:author="Aniruddha Bapat" w:date="2020-01-20T14:20:00Z">
              <w:r w:rsidR="003B0E05">
                <w:rPr>
                  <w:rFonts w:ascii="Segoe" w:eastAsia="Calibri" w:hAnsi="Segoe"/>
                  <w:szCs w:val="16"/>
                </w:rPr>
                <w:t>Customer</w:t>
              </w:r>
            </w:ins>
            <w:r w:rsidR="00CC249C">
              <w:rPr>
                <w:rFonts w:ascii="Segoe" w:eastAsia="Calibri" w:hAnsi="Segoe"/>
                <w:szCs w:val="16"/>
              </w:rPr>
              <w:t xml:space="preserve"> </w:t>
            </w:r>
            <w:r w:rsidR="00CC249C" w:rsidRPr="00E11CE5">
              <w:rPr>
                <w:rFonts w:ascii="Segoe" w:eastAsia="Calibri" w:hAnsi="Segoe"/>
                <w:szCs w:val="16"/>
              </w:rPr>
              <w:t>Project Manager</w:t>
            </w:r>
            <w:r w:rsidR="00155D43">
              <w:rPr>
                <w:rFonts w:ascii="Segoe" w:eastAsia="Calibri" w:hAnsi="Segoe"/>
                <w:szCs w:val="16"/>
              </w:rPr>
              <w:t>(s)</w:t>
            </w:r>
          </w:p>
        </w:tc>
        <w:tc>
          <w:tcPr>
            <w:tcW w:w="2903" w:type="pct"/>
          </w:tcPr>
          <w:p w14:paraId="747A58D2" w14:textId="5BF79DF9" w:rsidR="00CC249C" w:rsidRPr="009A6167" w:rsidRDefault="00CC249C" w:rsidP="009A6167">
            <w:pPr>
              <w:pStyle w:val="TableBullet1MS"/>
            </w:pPr>
            <w:r w:rsidRPr="009A6167">
              <w:t xml:space="preserve">Accountable for the administration of the overall Program and assists the Microsoft and </w:t>
            </w:r>
            <w:del w:id="536" w:author="Aniruddha Bapat" w:date="2020-01-20T14:20:00Z">
              <w:r w:rsidR="00902C4B" w:rsidDel="003B0E05">
                <w:delText>Honeywell</w:delText>
              </w:r>
            </w:del>
            <w:ins w:id="537" w:author="Aniruddha Bapat" w:date="2020-01-20T14:20:00Z">
              <w:r w:rsidR="003B0E05">
                <w:t>Customer</w:t>
              </w:r>
            </w:ins>
            <w:r w:rsidRPr="009A6167">
              <w:t xml:space="preserve"> Program</w:t>
            </w:r>
            <w:ins w:id="538" w:author="Karolee Ryan" w:date="2015-10-05T21:48:00Z">
              <w:r w:rsidR="00842C4F">
                <w:t>/Project</w:t>
              </w:r>
            </w:ins>
            <w:r w:rsidRPr="009A6167">
              <w:t xml:space="preserve"> Managers with content development for status, tracking risks and issues, development of the Executive Steering Committee </w:t>
            </w:r>
            <w:r w:rsidR="007A69D4">
              <w:t>draft</w:t>
            </w:r>
            <w:r w:rsidRPr="009A6167">
              <w:t xml:space="preserve"> content, and manages the weekly Program Management meeting cadence.</w:t>
            </w:r>
          </w:p>
          <w:p w14:paraId="14AE67E1" w14:textId="77777777" w:rsidR="00CC249C" w:rsidRPr="009A6167" w:rsidRDefault="00CC249C" w:rsidP="009A6167">
            <w:pPr>
              <w:pStyle w:val="TableBullet1MS"/>
            </w:pPr>
            <w:r w:rsidRPr="009A6167">
              <w:t>Responsible for managing and coordinating Program-related activities for their respective SOWs</w:t>
            </w:r>
          </w:p>
          <w:p w14:paraId="01D3D252" w14:textId="77777777" w:rsidR="00CC249C" w:rsidRPr="009A6167" w:rsidRDefault="00CC249C" w:rsidP="009A6167">
            <w:pPr>
              <w:pStyle w:val="TableBullet1MS"/>
            </w:pPr>
            <w:r w:rsidRPr="009A6167">
              <w:t>Responsible for resource allocation, risk management, Program priorities, and communication to Program Management Team</w:t>
            </w:r>
          </w:p>
          <w:p w14:paraId="36385461" w14:textId="77777777" w:rsidR="00CC249C" w:rsidRPr="009A6167" w:rsidRDefault="00CC249C" w:rsidP="009A6167">
            <w:pPr>
              <w:pStyle w:val="TableBullet1MS"/>
            </w:pPr>
            <w:r w:rsidRPr="009A6167">
              <w:t>Manages day-to-day activities of the Program</w:t>
            </w:r>
          </w:p>
          <w:p w14:paraId="2A09D6BF" w14:textId="77777777" w:rsidR="00CC249C" w:rsidRPr="009A6167" w:rsidRDefault="00CC249C" w:rsidP="009A6167">
            <w:pPr>
              <w:pStyle w:val="TableBullet1MS"/>
            </w:pPr>
            <w:r w:rsidRPr="009A6167">
              <w:t>Coordinates the activities of the team to provide deliverables according to the Project Schedule</w:t>
            </w:r>
          </w:p>
        </w:tc>
        <w:tc>
          <w:tcPr>
            <w:tcW w:w="866" w:type="pct"/>
          </w:tcPr>
          <w:p w14:paraId="56802F22" w14:textId="77777777" w:rsidR="00CC249C" w:rsidRPr="00E11CE5" w:rsidRDefault="00CC249C" w:rsidP="009A6167">
            <w:pPr>
              <w:pStyle w:val="TableTextMS"/>
              <w:rPr>
                <w:rFonts w:ascii="Segoe" w:eastAsia="Arial" w:hAnsi="Segoe"/>
                <w:szCs w:val="16"/>
              </w:rPr>
            </w:pPr>
            <w:r w:rsidRPr="00E11CE5">
              <w:rPr>
                <w:rFonts w:ascii="Segoe" w:eastAsia="Arial" w:hAnsi="Segoe"/>
                <w:szCs w:val="16"/>
              </w:rPr>
              <w:t>100%</w:t>
            </w:r>
          </w:p>
        </w:tc>
      </w:tr>
      <w:tr w:rsidR="00CC249C" w:rsidRPr="00E11CE5" w14:paraId="3FE86736" w14:textId="77777777" w:rsidTr="00CC249C">
        <w:tc>
          <w:tcPr>
            <w:tcW w:w="1231" w:type="pct"/>
          </w:tcPr>
          <w:p w14:paraId="39D70F39" w14:textId="457442F5" w:rsidR="00CC249C" w:rsidRPr="00E11CE5" w:rsidRDefault="00902C4B" w:rsidP="009A6167">
            <w:pPr>
              <w:pStyle w:val="TableTextMS"/>
              <w:rPr>
                <w:rFonts w:ascii="Segoe" w:eastAsia="Calibri" w:hAnsi="Segoe"/>
                <w:szCs w:val="16"/>
              </w:rPr>
            </w:pPr>
            <w:del w:id="539" w:author="Aniruddha Bapat" w:date="2020-01-20T14:20:00Z">
              <w:r w:rsidDel="003B0E05">
                <w:rPr>
                  <w:rFonts w:ascii="Segoe" w:eastAsia="Calibri" w:hAnsi="Segoe"/>
                  <w:szCs w:val="16"/>
                </w:rPr>
                <w:delText>Honeywell</w:delText>
              </w:r>
            </w:del>
            <w:ins w:id="540" w:author="Aniruddha Bapat" w:date="2020-01-20T14:20:00Z">
              <w:r w:rsidR="003B0E05">
                <w:rPr>
                  <w:rFonts w:ascii="Segoe" w:eastAsia="Calibri" w:hAnsi="Segoe"/>
                  <w:szCs w:val="16"/>
                </w:rPr>
                <w:t>Customer</w:t>
              </w:r>
            </w:ins>
            <w:r w:rsidR="00CC249C">
              <w:rPr>
                <w:rFonts w:ascii="Segoe" w:eastAsia="Calibri" w:hAnsi="Segoe"/>
                <w:szCs w:val="16"/>
              </w:rPr>
              <w:t xml:space="preserve"> </w:t>
            </w:r>
            <w:r w:rsidR="002F2114">
              <w:rPr>
                <w:rFonts w:ascii="Segoe" w:eastAsia="Calibri" w:hAnsi="Segoe"/>
                <w:szCs w:val="16"/>
              </w:rPr>
              <w:t>Architects</w:t>
            </w:r>
          </w:p>
        </w:tc>
        <w:tc>
          <w:tcPr>
            <w:tcW w:w="2903" w:type="pct"/>
          </w:tcPr>
          <w:p w14:paraId="0A6FC9D6" w14:textId="77777777" w:rsidR="00CC249C" w:rsidRPr="009A6167" w:rsidRDefault="00CC249C" w:rsidP="009A6167">
            <w:pPr>
              <w:pStyle w:val="TableBullet1MS"/>
            </w:pPr>
            <w:r w:rsidRPr="009A6167">
              <w:t>Help coordinate Program related activities with the Project team</w:t>
            </w:r>
          </w:p>
          <w:p w14:paraId="7D9EDF32" w14:textId="108F743D" w:rsidR="00CC249C" w:rsidRPr="009A6167" w:rsidRDefault="00CC249C" w:rsidP="009A6167">
            <w:pPr>
              <w:pStyle w:val="TableBullet1MS"/>
            </w:pPr>
            <w:r w:rsidRPr="009A6167">
              <w:t>Secure availability of resources for the</w:t>
            </w:r>
            <w:r w:rsidR="009A6167">
              <w:t xml:space="preserve"> Project</w:t>
            </w:r>
          </w:p>
          <w:p w14:paraId="52E573CE" w14:textId="77777777" w:rsidR="00CC249C" w:rsidRPr="009A6167" w:rsidRDefault="00CC249C" w:rsidP="009A6167">
            <w:pPr>
              <w:pStyle w:val="TableBullet1MS"/>
            </w:pPr>
            <w:r w:rsidRPr="009A6167">
              <w:t>Coordinate Communications to the Program Management team</w:t>
            </w:r>
          </w:p>
        </w:tc>
        <w:tc>
          <w:tcPr>
            <w:tcW w:w="866" w:type="pct"/>
          </w:tcPr>
          <w:p w14:paraId="47987C61" w14:textId="77777777" w:rsidR="00CC249C" w:rsidRPr="00E11CE5" w:rsidRDefault="00CC249C" w:rsidP="009A6167">
            <w:pPr>
              <w:pStyle w:val="TableTextMS"/>
              <w:rPr>
                <w:rFonts w:ascii="Segoe" w:eastAsia="Arial" w:hAnsi="Segoe"/>
                <w:szCs w:val="16"/>
              </w:rPr>
            </w:pPr>
            <w:r w:rsidRPr="00E11CE5">
              <w:rPr>
                <w:rFonts w:ascii="Segoe" w:eastAsia="Arial" w:hAnsi="Segoe"/>
                <w:szCs w:val="16"/>
              </w:rPr>
              <w:t>20%</w:t>
            </w:r>
          </w:p>
        </w:tc>
      </w:tr>
      <w:tr w:rsidR="002F2114" w:rsidRPr="00E11CE5" w14:paraId="1C76EDA4" w14:textId="77777777" w:rsidTr="00CC249C">
        <w:tc>
          <w:tcPr>
            <w:tcW w:w="1231" w:type="pct"/>
          </w:tcPr>
          <w:p w14:paraId="4AA2C439" w14:textId="18398141" w:rsidR="002F2114" w:rsidRDefault="00902C4B" w:rsidP="009A6167">
            <w:pPr>
              <w:pStyle w:val="TableTextMS"/>
              <w:rPr>
                <w:rFonts w:ascii="Segoe" w:eastAsia="Calibri" w:hAnsi="Segoe"/>
                <w:szCs w:val="16"/>
              </w:rPr>
            </w:pPr>
            <w:del w:id="541" w:author="Aniruddha Bapat" w:date="2020-01-20T14:20:00Z">
              <w:r w:rsidDel="003B0E05">
                <w:rPr>
                  <w:rFonts w:ascii="Segoe" w:eastAsia="Calibri" w:hAnsi="Segoe"/>
                  <w:szCs w:val="16"/>
                </w:rPr>
                <w:delText>Honeywell</w:delText>
              </w:r>
            </w:del>
            <w:ins w:id="542" w:author="Aniruddha Bapat" w:date="2020-01-20T14:20:00Z">
              <w:r w:rsidR="003B0E05">
                <w:rPr>
                  <w:rFonts w:ascii="Segoe" w:eastAsia="Calibri" w:hAnsi="Segoe"/>
                  <w:szCs w:val="16"/>
                </w:rPr>
                <w:t>Customer</w:t>
              </w:r>
            </w:ins>
            <w:r w:rsidR="002F2114">
              <w:rPr>
                <w:rFonts w:ascii="Segoe" w:eastAsia="Calibri" w:hAnsi="Segoe"/>
                <w:szCs w:val="16"/>
              </w:rPr>
              <w:t xml:space="preserve"> </w:t>
            </w:r>
            <w:r w:rsidR="00510CA3">
              <w:rPr>
                <w:rFonts w:ascii="Segoe" w:eastAsia="Calibri" w:hAnsi="Segoe"/>
                <w:szCs w:val="16"/>
              </w:rPr>
              <w:t xml:space="preserve">Business Decision Makers - </w:t>
            </w:r>
            <w:r w:rsidR="002F2114">
              <w:rPr>
                <w:rFonts w:ascii="Segoe" w:eastAsia="Calibri" w:hAnsi="Segoe"/>
                <w:szCs w:val="16"/>
              </w:rPr>
              <w:t>BDM(s)</w:t>
            </w:r>
          </w:p>
        </w:tc>
        <w:tc>
          <w:tcPr>
            <w:tcW w:w="2903" w:type="pct"/>
          </w:tcPr>
          <w:p w14:paraId="36D1B695" w14:textId="0132BB34" w:rsidR="00155D43" w:rsidRDefault="00155D43" w:rsidP="00155D43">
            <w:pPr>
              <w:pStyle w:val="TableBullet1MS"/>
            </w:pPr>
            <w:r>
              <w:t xml:space="preserve">Responsible for driving project requirements where applicable </w:t>
            </w:r>
          </w:p>
          <w:p w14:paraId="124461E8" w14:textId="2A62DC0D" w:rsidR="00155D43" w:rsidRDefault="00155D43" w:rsidP="00155D43">
            <w:pPr>
              <w:pStyle w:val="TableBullet1MS"/>
            </w:pPr>
            <w:r>
              <w:t xml:space="preserve">Responsible for participating in demos and reviews where applicable </w:t>
            </w:r>
          </w:p>
          <w:p w14:paraId="55CC6E5D" w14:textId="2D3B95A8" w:rsidR="00155D43" w:rsidRPr="009A6167" w:rsidRDefault="00155D43" w:rsidP="00155D43">
            <w:pPr>
              <w:pStyle w:val="TableBullet1MS"/>
            </w:pPr>
            <w:r>
              <w:t>Responsible for prioritizing project feature backlog items where applicable</w:t>
            </w:r>
          </w:p>
          <w:p w14:paraId="614E9699" w14:textId="625B68A6" w:rsidR="002F2114" w:rsidRPr="00E11CE5" w:rsidRDefault="002F2114" w:rsidP="00155D43">
            <w:pPr>
              <w:pStyle w:val="Bullet1"/>
              <w:numPr>
                <w:ilvl w:val="0"/>
                <w:numId w:val="0"/>
              </w:numPr>
            </w:pPr>
          </w:p>
        </w:tc>
        <w:tc>
          <w:tcPr>
            <w:tcW w:w="866" w:type="pct"/>
          </w:tcPr>
          <w:p w14:paraId="1EF447E5" w14:textId="078B1D52" w:rsidR="002F2114" w:rsidRPr="00E11CE5" w:rsidRDefault="00C20F3A" w:rsidP="009A6167">
            <w:pPr>
              <w:pStyle w:val="TableTextMS"/>
              <w:rPr>
                <w:rFonts w:ascii="Segoe" w:eastAsia="Arial" w:hAnsi="Segoe"/>
                <w:szCs w:val="16"/>
              </w:rPr>
            </w:pPr>
            <w:r>
              <w:rPr>
                <w:rFonts w:ascii="Segoe" w:eastAsia="Arial" w:hAnsi="Segoe"/>
                <w:szCs w:val="16"/>
              </w:rPr>
              <w:t>10%</w:t>
            </w:r>
          </w:p>
        </w:tc>
      </w:tr>
      <w:tr w:rsidR="002F2114" w:rsidRPr="00E11CE5" w14:paraId="0C95B61A" w14:textId="77777777" w:rsidTr="00CC249C">
        <w:tc>
          <w:tcPr>
            <w:tcW w:w="1231" w:type="pct"/>
          </w:tcPr>
          <w:p w14:paraId="28DE54E4" w14:textId="712062B1" w:rsidR="002F2114" w:rsidRDefault="00902C4B" w:rsidP="009A6167">
            <w:pPr>
              <w:pStyle w:val="TableTextMS"/>
              <w:rPr>
                <w:rFonts w:ascii="Segoe" w:eastAsia="Calibri" w:hAnsi="Segoe"/>
                <w:szCs w:val="16"/>
              </w:rPr>
            </w:pPr>
            <w:del w:id="543" w:author="Aniruddha Bapat" w:date="2020-01-20T14:20:00Z">
              <w:r w:rsidDel="003B0E05">
                <w:rPr>
                  <w:rFonts w:ascii="Segoe" w:eastAsia="Calibri" w:hAnsi="Segoe"/>
                  <w:szCs w:val="16"/>
                </w:rPr>
                <w:delText>Honeywell</w:delText>
              </w:r>
            </w:del>
            <w:ins w:id="544" w:author="Aniruddha Bapat" w:date="2020-01-20T14:20:00Z">
              <w:r w:rsidR="003B0E05">
                <w:rPr>
                  <w:rFonts w:ascii="Segoe" w:eastAsia="Calibri" w:hAnsi="Segoe"/>
                  <w:szCs w:val="16"/>
                </w:rPr>
                <w:t>Customer</w:t>
              </w:r>
            </w:ins>
            <w:r w:rsidR="002F2114">
              <w:rPr>
                <w:rFonts w:ascii="Segoe" w:eastAsia="Calibri" w:hAnsi="Segoe"/>
                <w:szCs w:val="16"/>
              </w:rPr>
              <w:t xml:space="preserve"> </w:t>
            </w:r>
            <w:r w:rsidR="00510CA3">
              <w:rPr>
                <w:rFonts w:ascii="Segoe" w:eastAsia="Calibri" w:hAnsi="Segoe"/>
                <w:szCs w:val="16"/>
              </w:rPr>
              <w:t xml:space="preserve">Technical Decision Makers - </w:t>
            </w:r>
            <w:r w:rsidR="002F2114">
              <w:rPr>
                <w:rFonts w:ascii="Segoe" w:eastAsia="Calibri" w:hAnsi="Segoe"/>
                <w:szCs w:val="16"/>
              </w:rPr>
              <w:t>TDM(s)</w:t>
            </w:r>
          </w:p>
        </w:tc>
        <w:tc>
          <w:tcPr>
            <w:tcW w:w="2903" w:type="pct"/>
          </w:tcPr>
          <w:p w14:paraId="732F4C6A" w14:textId="08DB293D" w:rsidR="00155D43" w:rsidRDefault="00155D43" w:rsidP="00155D43">
            <w:pPr>
              <w:pStyle w:val="TableBullet1MS"/>
            </w:pPr>
            <w:r>
              <w:t>Responsible for providing technical requirements where applicable</w:t>
            </w:r>
          </w:p>
          <w:p w14:paraId="5AC9C973" w14:textId="12B83961" w:rsidR="00155D43" w:rsidRDefault="00155D43" w:rsidP="00155D43">
            <w:pPr>
              <w:pStyle w:val="TableBullet1MS"/>
            </w:pPr>
            <w:r>
              <w:t xml:space="preserve">Responsible for reviewing and approving technical artifacts where applicable </w:t>
            </w:r>
          </w:p>
          <w:p w14:paraId="7F3A880D" w14:textId="77777777" w:rsidR="00155D43" w:rsidRPr="009A6167" w:rsidRDefault="00155D43" w:rsidP="00155D43">
            <w:pPr>
              <w:pStyle w:val="TableBullet1MS"/>
            </w:pPr>
            <w:r>
              <w:t>Responsible for prioritizing project feature backlog items where applicable</w:t>
            </w:r>
          </w:p>
          <w:p w14:paraId="45A62A79" w14:textId="77777777" w:rsidR="00155D43" w:rsidRPr="009A6167" w:rsidRDefault="00155D43" w:rsidP="00155D43">
            <w:pPr>
              <w:pStyle w:val="TableBullet1MS"/>
              <w:numPr>
                <w:ilvl w:val="0"/>
                <w:numId w:val="0"/>
              </w:numPr>
              <w:ind w:left="216"/>
            </w:pPr>
          </w:p>
          <w:p w14:paraId="746B7DBA" w14:textId="77777777" w:rsidR="002F2114" w:rsidRPr="00E11CE5" w:rsidRDefault="002F2114" w:rsidP="009A6167">
            <w:pPr>
              <w:pStyle w:val="TableTextMS"/>
              <w:rPr>
                <w:rFonts w:ascii="Segoe" w:eastAsia="Arial" w:hAnsi="Segoe"/>
                <w:szCs w:val="16"/>
              </w:rPr>
            </w:pPr>
          </w:p>
        </w:tc>
        <w:tc>
          <w:tcPr>
            <w:tcW w:w="866" w:type="pct"/>
          </w:tcPr>
          <w:p w14:paraId="5AC32CAC" w14:textId="6D05865F" w:rsidR="002F2114" w:rsidRPr="00E11CE5" w:rsidRDefault="00C20F3A" w:rsidP="009A6167">
            <w:pPr>
              <w:pStyle w:val="TableTextMS"/>
              <w:rPr>
                <w:rFonts w:ascii="Segoe" w:eastAsia="Arial" w:hAnsi="Segoe"/>
                <w:szCs w:val="16"/>
              </w:rPr>
            </w:pPr>
            <w:r>
              <w:rPr>
                <w:rFonts w:ascii="Segoe" w:eastAsia="Arial" w:hAnsi="Segoe"/>
                <w:szCs w:val="16"/>
              </w:rPr>
              <w:t>25%</w:t>
            </w:r>
          </w:p>
        </w:tc>
      </w:tr>
      <w:tr w:rsidR="002F2114" w:rsidRPr="00E11CE5" w14:paraId="13479ABB" w14:textId="77777777" w:rsidTr="00CC249C">
        <w:tc>
          <w:tcPr>
            <w:tcW w:w="1231" w:type="pct"/>
          </w:tcPr>
          <w:p w14:paraId="7F7E89A8" w14:textId="02771677" w:rsidR="002F2114" w:rsidRDefault="00902C4B" w:rsidP="009A6167">
            <w:pPr>
              <w:pStyle w:val="TableTextMS"/>
              <w:rPr>
                <w:rFonts w:ascii="Segoe" w:eastAsia="Calibri" w:hAnsi="Segoe"/>
                <w:szCs w:val="16"/>
              </w:rPr>
            </w:pPr>
            <w:del w:id="545" w:author="Aniruddha Bapat" w:date="2020-01-20T14:20:00Z">
              <w:r w:rsidDel="003B0E05">
                <w:rPr>
                  <w:rFonts w:ascii="Segoe" w:eastAsia="Calibri" w:hAnsi="Segoe"/>
                  <w:szCs w:val="16"/>
                </w:rPr>
                <w:delText>Honeywel</w:delText>
              </w:r>
              <w:r w:rsidR="007A69D4" w:rsidDel="003B0E05">
                <w:rPr>
                  <w:rFonts w:ascii="Segoe" w:eastAsia="Calibri" w:hAnsi="Segoe"/>
                  <w:szCs w:val="16"/>
                </w:rPr>
                <w:delText>l</w:delText>
              </w:r>
            </w:del>
            <w:ins w:id="546" w:author="Aniruddha Bapat" w:date="2020-01-20T14:20:00Z">
              <w:r w:rsidR="003B0E05">
                <w:rPr>
                  <w:rFonts w:ascii="Segoe" w:eastAsia="Calibri" w:hAnsi="Segoe"/>
                  <w:szCs w:val="16"/>
                </w:rPr>
                <w:t>Customer</w:t>
              </w:r>
            </w:ins>
            <w:r w:rsidR="007A69D4">
              <w:rPr>
                <w:rFonts w:ascii="Segoe" w:eastAsia="Calibri" w:hAnsi="Segoe"/>
                <w:szCs w:val="16"/>
              </w:rPr>
              <w:t xml:space="preserve"> Build</w:t>
            </w:r>
            <w:r w:rsidR="002F2114">
              <w:rPr>
                <w:rFonts w:ascii="Segoe" w:eastAsia="Calibri" w:hAnsi="Segoe"/>
                <w:szCs w:val="16"/>
              </w:rPr>
              <w:t xml:space="preserve"> Staff</w:t>
            </w:r>
          </w:p>
        </w:tc>
        <w:tc>
          <w:tcPr>
            <w:tcW w:w="2903" w:type="pct"/>
          </w:tcPr>
          <w:p w14:paraId="07FB3078" w14:textId="2DA597F1" w:rsidR="00155D43" w:rsidRPr="009A6167" w:rsidRDefault="00C20F3A" w:rsidP="00155D43">
            <w:pPr>
              <w:pStyle w:val="TableBullet1MS"/>
            </w:pPr>
            <w:r>
              <w:t xml:space="preserve">Conducts </w:t>
            </w:r>
            <w:r w:rsidR="007A69D4">
              <w:t xml:space="preserve">build </w:t>
            </w:r>
            <w:r>
              <w:t xml:space="preserve">activities and produces deliverables which are identified as </w:t>
            </w:r>
            <w:del w:id="547" w:author="Aniruddha Bapat" w:date="2020-01-20T14:20:00Z">
              <w:r w:rsidR="00902C4B" w:rsidDel="003B0E05">
                <w:delText>Honeywell</w:delText>
              </w:r>
            </w:del>
            <w:ins w:id="548" w:author="Aniruddha Bapat" w:date="2020-01-20T14:20:00Z">
              <w:r w:rsidR="003B0E05">
                <w:t>Customer</w:t>
              </w:r>
            </w:ins>
            <w:r>
              <w:t xml:space="preserve"> responsibilities </w:t>
            </w:r>
          </w:p>
          <w:p w14:paraId="3473F1A3" w14:textId="77777777" w:rsidR="002F2114" w:rsidRPr="00E11CE5" w:rsidRDefault="002F2114" w:rsidP="009A6167">
            <w:pPr>
              <w:pStyle w:val="TableTextMS"/>
              <w:rPr>
                <w:rFonts w:ascii="Segoe" w:eastAsia="Arial" w:hAnsi="Segoe"/>
                <w:szCs w:val="16"/>
              </w:rPr>
            </w:pPr>
          </w:p>
        </w:tc>
        <w:tc>
          <w:tcPr>
            <w:tcW w:w="866" w:type="pct"/>
          </w:tcPr>
          <w:p w14:paraId="5F09BA94" w14:textId="4698B557" w:rsidR="002F2114" w:rsidRPr="00E11CE5" w:rsidRDefault="00C20F3A" w:rsidP="009A6167">
            <w:pPr>
              <w:pStyle w:val="TableTextMS"/>
              <w:rPr>
                <w:rFonts w:ascii="Segoe" w:eastAsia="Arial" w:hAnsi="Segoe"/>
                <w:szCs w:val="16"/>
              </w:rPr>
            </w:pPr>
            <w:r>
              <w:rPr>
                <w:rFonts w:ascii="Segoe" w:eastAsia="Arial" w:hAnsi="Segoe"/>
                <w:szCs w:val="16"/>
              </w:rPr>
              <w:t>As specified in the project plan</w:t>
            </w:r>
          </w:p>
        </w:tc>
      </w:tr>
    </w:tbl>
    <w:p w14:paraId="19814006" w14:textId="77777777" w:rsidR="00CC249C" w:rsidRPr="00CC249C" w:rsidRDefault="00CC249C" w:rsidP="00CC249C"/>
    <w:p w14:paraId="29EDF690" w14:textId="1E6D850B" w:rsidR="00B360E8" w:rsidRDefault="00B360E8" w:rsidP="00771D69">
      <w:pPr>
        <w:pStyle w:val="Heading3Numbered"/>
      </w:pPr>
      <w:bookmarkStart w:id="549" w:name="_Toc355689494"/>
      <w:r w:rsidRPr="00A10003">
        <w:t xml:space="preserve">Microsoft </w:t>
      </w:r>
      <w:r w:rsidR="00CC249C">
        <w:t>Program</w:t>
      </w:r>
      <w:r w:rsidRPr="00A10003">
        <w:t xml:space="preserve"> Roles and Responsibilities</w:t>
      </w:r>
      <w:bookmarkEnd w:id="549"/>
    </w:p>
    <w:p w14:paraId="2B60729A" w14:textId="5451D438" w:rsidR="00CC249C" w:rsidRDefault="00CC249C" w:rsidP="009A6167">
      <w:pPr>
        <w:pStyle w:val="BodyMS"/>
      </w:pPr>
      <w:r w:rsidRPr="00E11CE5">
        <w:t>We have carefully defined the roles and responsibilities applicable to this Program to support on time delivery and complete customer satisfaction</w:t>
      </w:r>
      <w:r>
        <w:t>.</w:t>
      </w:r>
    </w:p>
    <w:p w14:paraId="0B81F11A" w14:textId="6C2D8A7A" w:rsidR="00180807" w:rsidRPr="00E11CE5" w:rsidRDefault="00180807" w:rsidP="00180807">
      <w:pPr>
        <w:pStyle w:val="TableCaption"/>
      </w:pPr>
      <w:r w:rsidRPr="006C5985">
        <w:t xml:space="preserve">Table </w:t>
      </w:r>
      <w:r>
        <w:fldChar w:fldCharType="begin"/>
      </w:r>
      <w:r>
        <w:instrText xml:space="preserve"> SEQ Table \* ARABIC </w:instrText>
      </w:r>
      <w:r>
        <w:fldChar w:fldCharType="separate"/>
      </w:r>
      <w:r w:rsidR="00EB55DC">
        <w:t>19</w:t>
      </w:r>
      <w:r>
        <w:fldChar w:fldCharType="end"/>
      </w:r>
      <w:r w:rsidRPr="006C5985">
        <w:t xml:space="preserve">: </w:t>
      </w:r>
      <w:r>
        <w:rPr>
          <w:noProof w:val="0"/>
        </w:rPr>
        <w:t>Microsoft Program Roles and Responsibilities</w:t>
      </w:r>
    </w:p>
    <w:tbl>
      <w:tblPr>
        <w:tblStyle w:val="TableGrid"/>
        <w:tblW w:w="5048" w:type="pct"/>
        <w:tblLook w:val="04A0" w:firstRow="1" w:lastRow="0" w:firstColumn="1" w:lastColumn="0" w:noHBand="0" w:noVBand="1"/>
      </w:tblPr>
      <w:tblGrid>
        <w:gridCol w:w="2585"/>
        <w:gridCol w:w="5604"/>
        <w:gridCol w:w="1261"/>
      </w:tblGrid>
      <w:tr w:rsidR="00CC249C" w:rsidRPr="009A6167" w14:paraId="4F06FBAB" w14:textId="77777777" w:rsidTr="106A9CE5">
        <w:trPr>
          <w:cnfStyle w:val="100000000000" w:firstRow="1" w:lastRow="0" w:firstColumn="0" w:lastColumn="0" w:oddVBand="0" w:evenVBand="0" w:oddHBand="0" w:evenHBand="0" w:firstRowFirstColumn="0" w:firstRowLastColumn="0" w:lastRowFirstColumn="0" w:lastRowLastColumn="0"/>
        </w:trPr>
        <w:tc>
          <w:tcPr>
            <w:tcW w:w="1368" w:type="pct"/>
            <w:hideMark/>
          </w:tcPr>
          <w:p w14:paraId="6A95BD94" w14:textId="45CCEDAE" w:rsidR="00CC249C" w:rsidRPr="009A6167" w:rsidRDefault="00CC249C" w:rsidP="009A6167">
            <w:pPr>
              <w:pStyle w:val="TableTextMS"/>
            </w:pPr>
            <w:r w:rsidRPr="009A6167">
              <w:t>Microsoft Role</w:t>
            </w:r>
          </w:p>
        </w:tc>
        <w:tc>
          <w:tcPr>
            <w:tcW w:w="2965" w:type="pct"/>
            <w:hideMark/>
          </w:tcPr>
          <w:p w14:paraId="0D96B4A7" w14:textId="77777777" w:rsidR="00CC249C" w:rsidRPr="009A6167" w:rsidRDefault="00CC249C" w:rsidP="009A6167">
            <w:pPr>
              <w:pStyle w:val="TableTextMS"/>
            </w:pPr>
            <w:r w:rsidRPr="009A6167">
              <w:t>Responsibilities</w:t>
            </w:r>
          </w:p>
        </w:tc>
        <w:tc>
          <w:tcPr>
            <w:tcW w:w="667" w:type="pct"/>
            <w:hideMark/>
          </w:tcPr>
          <w:p w14:paraId="699D34FF" w14:textId="77777777" w:rsidR="00CC249C" w:rsidRPr="009A6167" w:rsidRDefault="00CC249C" w:rsidP="009A6167">
            <w:pPr>
              <w:pStyle w:val="TableTextMS"/>
            </w:pPr>
            <w:r w:rsidRPr="009A6167">
              <w:t>% Full-Time</w:t>
            </w:r>
          </w:p>
        </w:tc>
      </w:tr>
      <w:tr w:rsidR="002F2114" w:rsidRPr="009A6167" w14:paraId="09D76549" w14:textId="77777777" w:rsidTr="106A9CE5">
        <w:tc>
          <w:tcPr>
            <w:tcW w:w="1368" w:type="pct"/>
          </w:tcPr>
          <w:p w14:paraId="2A880771" w14:textId="482282C7" w:rsidR="002F2114" w:rsidRPr="009A6167" w:rsidRDefault="002F2114" w:rsidP="009A6167">
            <w:pPr>
              <w:pStyle w:val="TableTextMS"/>
            </w:pPr>
            <w:r w:rsidRPr="009A6167">
              <w:t>Microsoft Services Executive Sponsor</w:t>
            </w:r>
          </w:p>
        </w:tc>
        <w:tc>
          <w:tcPr>
            <w:tcW w:w="2965" w:type="pct"/>
          </w:tcPr>
          <w:p w14:paraId="3F92565D" w14:textId="44C2C1AF" w:rsidR="002F2114" w:rsidRPr="009A6167" w:rsidRDefault="00155D43" w:rsidP="00155D43">
            <w:pPr>
              <w:pStyle w:val="TableBullet1MS"/>
            </w:pPr>
            <w:r>
              <w:t xml:space="preserve">Responsible for the overall relationship between Microsoft Consulting Services and </w:t>
            </w:r>
            <w:del w:id="550" w:author="Aniruddha Bapat" w:date="2020-01-20T14:20:00Z">
              <w:r w:rsidR="00902C4B" w:rsidDel="003B0E05">
                <w:delText>Honeywell</w:delText>
              </w:r>
            </w:del>
            <w:ins w:id="551" w:author="Aniruddha Bapat" w:date="2020-01-20T14:20:00Z">
              <w:r w:rsidR="003B0E05">
                <w:t>Customer</w:t>
              </w:r>
            </w:ins>
            <w:r>
              <w:t xml:space="preserve"> </w:t>
            </w:r>
          </w:p>
        </w:tc>
        <w:tc>
          <w:tcPr>
            <w:tcW w:w="667" w:type="pct"/>
          </w:tcPr>
          <w:p w14:paraId="6C07FF3B" w14:textId="548B3AFD" w:rsidR="002F2114" w:rsidRPr="009A6167" w:rsidRDefault="00155D43" w:rsidP="009A6167">
            <w:pPr>
              <w:pStyle w:val="TableTextMS"/>
            </w:pPr>
            <w:r>
              <w:t>NA</w:t>
            </w:r>
          </w:p>
        </w:tc>
      </w:tr>
      <w:tr w:rsidR="002F2114" w:rsidRPr="009A6167" w14:paraId="6F668A21" w14:textId="77777777" w:rsidTr="106A9CE5">
        <w:tc>
          <w:tcPr>
            <w:tcW w:w="1368" w:type="pct"/>
          </w:tcPr>
          <w:p w14:paraId="79AE66DE" w14:textId="4E53D1AC" w:rsidR="002F2114" w:rsidRPr="009A6167" w:rsidRDefault="002F2114" w:rsidP="009A6167">
            <w:pPr>
              <w:pStyle w:val="TableTextMS"/>
            </w:pPr>
            <w:r w:rsidRPr="009A6167">
              <w:t xml:space="preserve">Microsoft Services </w:t>
            </w:r>
            <w:r w:rsidR="00B84CB9">
              <w:t xml:space="preserve">Account </w:t>
            </w:r>
            <w:r w:rsidRPr="009A6167">
              <w:t xml:space="preserve">Delivery Executive </w:t>
            </w:r>
          </w:p>
        </w:tc>
        <w:tc>
          <w:tcPr>
            <w:tcW w:w="2965" w:type="pct"/>
          </w:tcPr>
          <w:p w14:paraId="1B6CBCCC" w14:textId="2EAD4FCB" w:rsidR="00B84CB9" w:rsidRDefault="00B84CB9" w:rsidP="009A6167">
            <w:pPr>
              <w:pStyle w:val="TableBullet1MS"/>
            </w:pPr>
            <w:r w:rsidRPr="00B84CB9">
              <w:t>Overall responsibility and decision authority for effort execution within the Microsoft team. The ADE will manage the overall satisfaction with the engagement and initiate post-engagement satisfaction survey process.</w:t>
            </w:r>
          </w:p>
          <w:p w14:paraId="075787F1" w14:textId="77777777" w:rsidR="002F2114" w:rsidRPr="009A6167" w:rsidRDefault="002F2114" w:rsidP="009A6167">
            <w:pPr>
              <w:pStyle w:val="TableBullet1MS"/>
            </w:pPr>
            <w:r w:rsidRPr="009A6167">
              <w:t>Accountable for engagement delivery and quality</w:t>
            </w:r>
          </w:p>
          <w:p w14:paraId="4406E2C5" w14:textId="77777777" w:rsidR="002F2114" w:rsidRPr="009A6167" w:rsidRDefault="002F2114" w:rsidP="009A6167">
            <w:pPr>
              <w:pStyle w:val="TableBullet1MS"/>
            </w:pPr>
            <w:r w:rsidRPr="009A6167">
              <w:t>Primary contact for customer satisfaction escalations</w:t>
            </w:r>
          </w:p>
          <w:p w14:paraId="57367E93" w14:textId="77777777" w:rsidR="002F2114" w:rsidRPr="009A6167" w:rsidRDefault="002F2114" w:rsidP="009A6167">
            <w:pPr>
              <w:pStyle w:val="TableBullet1MS"/>
            </w:pPr>
            <w:r w:rsidRPr="009A6167">
              <w:t>Manages all engagement resources, Program budget and invoicing</w:t>
            </w:r>
          </w:p>
          <w:p w14:paraId="60A2B387" w14:textId="77777777" w:rsidR="002F2114" w:rsidRPr="009A6167" w:rsidRDefault="002F2114" w:rsidP="009A6167">
            <w:pPr>
              <w:pStyle w:val="TableBullet1MS"/>
            </w:pPr>
            <w:r w:rsidRPr="009A6167">
              <w:t>Facilitates internal Microsoft communications and review</w:t>
            </w:r>
          </w:p>
          <w:p w14:paraId="5CCE31FC" w14:textId="77777777" w:rsidR="002F2114" w:rsidRPr="009A6167" w:rsidRDefault="002F2114" w:rsidP="009A6167">
            <w:pPr>
              <w:pStyle w:val="TableBullet1MS"/>
            </w:pPr>
            <w:r w:rsidRPr="009A6167">
              <w:t>Attend executive reviews with the Executive Steering Committee</w:t>
            </w:r>
          </w:p>
          <w:p w14:paraId="6D60789F" w14:textId="77777777" w:rsidR="002F2114" w:rsidRPr="009A6167" w:rsidRDefault="002F2114" w:rsidP="009A6167">
            <w:pPr>
              <w:pStyle w:val="TableBullet1MS"/>
            </w:pPr>
            <w:r w:rsidRPr="009A6167">
              <w:t xml:space="preserve">Provides input and coaching of relevant decisions throughout engagement </w:t>
            </w:r>
          </w:p>
          <w:p w14:paraId="32AD5C4B" w14:textId="29005111" w:rsidR="002F2114" w:rsidRPr="009A6167" w:rsidRDefault="002F2114" w:rsidP="009A6167">
            <w:pPr>
              <w:pStyle w:val="TableBullet1MS"/>
            </w:pPr>
            <w:r w:rsidRPr="009A6167">
              <w:t>Resolves issues when escalated</w:t>
            </w:r>
          </w:p>
        </w:tc>
        <w:tc>
          <w:tcPr>
            <w:tcW w:w="667" w:type="pct"/>
          </w:tcPr>
          <w:p w14:paraId="3FBA76A6" w14:textId="1CE0B7EC" w:rsidR="002F2114" w:rsidRPr="009A6167" w:rsidRDefault="00D83126" w:rsidP="009A6167">
            <w:pPr>
              <w:pStyle w:val="TableTextMS"/>
            </w:pPr>
            <w:r>
              <w:t>5</w:t>
            </w:r>
            <w:r w:rsidR="002F2114" w:rsidRPr="009A6167">
              <w:t>0%</w:t>
            </w:r>
          </w:p>
        </w:tc>
      </w:tr>
      <w:tr w:rsidR="002F2114" w:rsidRPr="009A6167" w14:paraId="5F963D8D" w14:textId="77777777" w:rsidTr="106A9CE5">
        <w:tc>
          <w:tcPr>
            <w:tcW w:w="1368" w:type="pct"/>
          </w:tcPr>
          <w:p w14:paraId="4AA4DBA9" w14:textId="452B9262" w:rsidR="002F2114" w:rsidRPr="009A6167" w:rsidRDefault="007A69D4" w:rsidP="009A6167">
            <w:pPr>
              <w:pStyle w:val="TableTextMS"/>
            </w:pPr>
            <w:r>
              <w:t>Solution</w:t>
            </w:r>
            <w:r w:rsidR="002F2114" w:rsidRPr="009A6167">
              <w:t xml:space="preserve"> Architect </w:t>
            </w:r>
          </w:p>
        </w:tc>
        <w:tc>
          <w:tcPr>
            <w:tcW w:w="2965" w:type="pct"/>
          </w:tcPr>
          <w:p w14:paraId="6AEABF30" w14:textId="77777777" w:rsidR="00B84CB9" w:rsidRDefault="00B84CB9" w:rsidP="009A6167">
            <w:pPr>
              <w:pStyle w:val="TableBullet1MS"/>
            </w:pPr>
            <w:r>
              <w:t xml:space="preserve">Responsible for the overall technical direction and strategy for the consulting services provided by Microsoft </w:t>
            </w:r>
          </w:p>
          <w:p w14:paraId="35BDC4F7" w14:textId="1ACFD2BB" w:rsidR="007A69D4" w:rsidRDefault="007A69D4" w:rsidP="000C73DD">
            <w:pPr>
              <w:pStyle w:val="TableBullet1MS"/>
            </w:pPr>
            <w:r>
              <w:t xml:space="preserve">Responsible for </w:t>
            </w:r>
            <w:del w:id="552" w:author="Aniruddha Bapat" w:date="2020-01-20T14:20:00Z">
              <w:r w:rsidDel="003B0E05">
                <w:delText>DEx</w:delText>
              </w:r>
            </w:del>
            <w:ins w:id="553" w:author="Aniruddha Bapat" w:date="2020-01-20T14:20:00Z">
              <w:r w:rsidR="003B0E05">
                <w:t>DW</w:t>
              </w:r>
            </w:ins>
            <w:r>
              <w:t xml:space="preserve"> </w:t>
            </w:r>
            <w:del w:id="554" w:author="Aniruddha Bapat" w:date="2020-01-20T14:20:00Z">
              <w:r w:rsidDel="00701048">
                <w:delText>DWP</w:delText>
              </w:r>
            </w:del>
            <w:proofErr w:type="spellStart"/>
            <w:ins w:id="555" w:author="Aniruddha Bapat" w:date="2020-01-20T14:20:00Z">
              <w:r w:rsidR="00701048">
                <w:t>DW</w:t>
              </w:r>
            </w:ins>
            <w:proofErr w:type="spellEnd"/>
            <w:r>
              <w:t xml:space="preserve"> design deliverables and deliverable quality assurance </w:t>
            </w:r>
          </w:p>
          <w:p w14:paraId="25574A95" w14:textId="548BF9C0" w:rsidR="003625BD" w:rsidRDefault="003625BD" w:rsidP="000C73DD">
            <w:pPr>
              <w:pStyle w:val="TableBullet1MS"/>
            </w:pPr>
            <w:r>
              <w:t xml:space="preserve">Subject Matter Expert in SharePoint Online and Azure Solution Architecture </w:t>
            </w:r>
          </w:p>
          <w:p w14:paraId="2E573E66" w14:textId="7E8D2BD7" w:rsidR="000C73DD" w:rsidRDefault="000C73DD" w:rsidP="000C73DD">
            <w:pPr>
              <w:pStyle w:val="TableBullet1MS"/>
            </w:pPr>
            <w:r w:rsidRPr="009A6167">
              <w:t xml:space="preserve">Communicates engagement progress to the </w:t>
            </w:r>
            <w:del w:id="556" w:author="Aniruddha Bapat" w:date="2020-01-20T14:20:00Z">
              <w:r w:rsidR="00902C4B" w:rsidDel="003B0E05">
                <w:delText>Honeywell</w:delText>
              </w:r>
            </w:del>
            <w:ins w:id="557" w:author="Aniruddha Bapat" w:date="2020-01-20T14:20:00Z">
              <w:r w:rsidR="003B0E05">
                <w:t>Customer</w:t>
              </w:r>
            </w:ins>
            <w:r w:rsidRPr="009A6167">
              <w:t xml:space="preserve"> Program Sponsor </w:t>
            </w:r>
          </w:p>
          <w:p w14:paraId="2281DC4C" w14:textId="77777777" w:rsidR="00B84CB9" w:rsidRDefault="00B84CB9" w:rsidP="009A6167">
            <w:pPr>
              <w:pStyle w:val="TableBullet1MS"/>
            </w:pPr>
            <w:r>
              <w:t xml:space="preserve">Primary escalation point for strategic and technical issues </w:t>
            </w:r>
          </w:p>
          <w:p w14:paraId="318BC620" w14:textId="08D7CC12" w:rsidR="002F2114" w:rsidRPr="009A6167" w:rsidRDefault="00B84CB9" w:rsidP="00155D43">
            <w:pPr>
              <w:pStyle w:val="TableBullet1MS"/>
            </w:pPr>
            <w:r>
              <w:t xml:space="preserve">Main interface for </w:t>
            </w:r>
            <w:del w:id="558" w:author="Aniruddha Bapat" w:date="2020-01-20T14:20:00Z">
              <w:r w:rsidR="00902C4B" w:rsidDel="003B0E05">
                <w:delText>Honeywell</w:delText>
              </w:r>
            </w:del>
            <w:ins w:id="559" w:author="Aniruddha Bapat" w:date="2020-01-20T14:20:00Z">
              <w:r w:rsidR="003B0E05">
                <w:t>Customer</w:t>
              </w:r>
            </w:ins>
            <w:r w:rsidR="00155D43">
              <w:t xml:space="preserve"> security, risk and compliance </w:t>
            </w:r>
            <w:r>
              <w:t xml:space="preserve">design requirements </w:t>
            </w:r>
          </w:p>
        </w:tc>
        <w:tc>
          <w:tcPr>
            <w:tcW w:w="667" w:type="pct"/>
          </w:tcPr>
          <w:p w14:paraId="5A3C8A65" w14:textId="77777777" w:rsidR="002F2114" w:rsidRPr="009A6167" w:rsidRDefault="002F2114" w:rsidP="009A6167">
            <w:pPr>
              <w:pStyle w:val="TableTextMS"/>
            </w:pPr>
            <w:r w:rsidRPr="009A6167">
              <w:t>100%</w:t>
            </w:r>
          </w:p>
        </w:tc>
      </w:tr>
      <w:tr w:rsidR="007A69D4" w:rsidRPr="009A6167" w14:paraId="63F53E35" w14:textId="77777777" w:rsidTr="106A9CE5">
        <w:tc>
          <w:tcPr>
            <w:tcW w:w="1368" w:type="pct"/>
          </w:tcPr>
          <w:p w14:paraId="14609295" w14:textId="4D739613" w:rsidR="007A69D4" w:rsidRDefault="007A69D4" w:rsidP="009A6167">
            <w:pPr>
              <w:pStyle w:val="TableTextMS"/>
            </w:pPr>
            <w:r>
              <w:t xml:space="preserve">Quality Architect </w:t>
            </w:r>
          </w:p>
        </w:tc>
        <w:tc>
          <w:tcPr>
            <w:tcW w:w="2965" w:type="pct"/>
          </w:tcPr>
          <w:p w14:paraId="420F14A3" w14:textId="77777777" w:rsidR="007A69D4" w:rsidRDefault="007A69D4" w:rsidP="009A6167">
            <w:pPr>
              <w:pStyle w:val="TableBullet1MS"/>
            </w:pPr>
            <w:r>
              <w:t>Responsible for drafting delivery quality plans and quality reviewing artifacts produced by build teams</w:t>
            </w:r>
          </w:p>
          <w:p w14:paraId="57E427C8" w14:textId="7BBF5360" w:rsidR="007A69D4" w:rsidRDefault="003625BD" w:rsidP="009A6167">
            <w:pPr>
              <w:pStyle w:val="TableBullet1MS"/>
            </w:pPr>
            <w:r>
              <w:t xml:space="preserve">Subject matter expert in build quality testing processes </w:t>
            </w:r>
          </w:p>
        </w:tc>
        <w:tc>
          <w:tcPr>
            <w:tcW w:w="667" w:type="pct"/>
          </w:tcPr>
          <w:p w14:paraId="66D712B3" w14:textId="6BF1C72A" w:rsidR="007A69D4" w:rsidRPr="009A6167" w:rsidRDefault="003625BD" w:rsidP="009A6167">
            <w:pPr>
              <w:pStyle w:val="TableTextMS"/>
            </w:pPr>
            <w:r>
              <w:t>100%</w:t>
            </w:r>
          </w:p>
        </w:tc>
      </w:tr>
      <w:tr w:rsidR="003625BD" w:rsidRPr="009A6167" w14:paraId="1296D0AB" w14:textId="77777777" w:rsidTr="106A9CE5">
        <w:tc>
          <w:tcPr>
            <w:tcW w:w="1368" w:type="pct"/>
          </w:tcPr>
          <w:p w14:paraId="59DB9853" w14:textId="6A5E20AE" w:rsidR="003625BD" w:rsidRDefault="003625BD" w:rsidP="009A6167">
            <w:pPr>
              <w:pStyle w:val="TableTextMS"/>
            </w:pPr>
            <w:r>
              <w:t xml:space="preserve">Enterprise Search Architect </w:t>
            </w:r>
          </w:p>
        </w:tc>
        <w:tc>
          <w:tcPr>
            <w:tcW w:w="2965" w:type="pct"/>
          </w:tcPr>
          <w:p w14:paraId="7B715436" w14:textId="77777777" w:rsidR="003625BD" w:rsidRDefault="003625BD" w:rsidP="009A6167">
            <w:pPr>
              <w:pStyle w:val="TableBullet1MS"/>
            </w:pPr>
            <w:r>
              <w:t xml:space="preserve">Responsible for designing the Hybrid Enterprise Search Architecture </w:t>
            </w:r>
          </w:p>
          <w:p w14:paraId="586F87E9" w14:textId="4A545AAC" w:rsidR="003625BD" w:rsidRDefault="003625BD" w:rsidP="009A6167">
            <w:pPr>
              <w:pStyle w:val="TableBullet1MS"/>
            </w:pPr>
            <w:r>
              <w:t xml:space="preserve">Subject matter expert in SharePoint Enterprise Search </w:t>
            </w:r>
          </w:p>
        </w:tc>
        <w:tc>
          <w:tcPr>
            <w:tcW w:w="667" w:type="pct"/>
          </w:tcPr>
          <w:p w14:paraId="49BDD4BA" w14:textId="253EDF37" w:rsidR="003625BD" w:rsidRDefault="003625BD" w:rsidP="009A6167">
            <w:pPr>
              <w:pStyle w:val="TableTextMS"/>
            </w:pPr>
            <w:r>
              <w:t>100%</w:t>
            </w:r>
          </w:p>
        </w:tc>
      </w:tr>
      <w:tr w:rsidR="002F2114" w:rsidRPr="009A6167" w14:paraId="17A2753E" w14:textId="77777777" w:rsidTr="106A9CE5">
        <w:tc>
          <w:tcPr>
            <w:tcW w:w="1368" w:type="pct"/>
          </w:tcPr>
          <w:p w14:paraId="4BCDC8F8" w14:textId="4E789B65" w:rsidR="002F2114" w:rsidRPr="009A6167" w:rsidRDefault="002F2114" w:rsidP="009A6167">
            <w:pPr>
              <w:pStyle w:val="TableTextMS"/>
            </w:pPr>
            <w:r w:rsidRPr="009A6167">
              <w:t>Project Architect / Leads</w:t>
            </w:r>
          </w:p>
        </w:tc>
        <w:tc>
          <w:tcPr>
            <w:tcW w:w="2965" w:type="pct"/>
          </w:tcPr>
          <w:p w14:paraId="542A881F" w14:textId="77777777" w:rsidR="00155D43" w:rsidRDefault="00155D43" w:rsidP="009A6167">
            <w:pPr>
              <w:pStyle w:val="TableBullet1MS"/>
            </w:pPr>
            <w:r>
              <w:t xml:space="preserve">Subject matter experts and leads in the areas specific to the project they are assigned </w:t>
            </w:r>
          </w:p>
          <w:p w14:paraId="7F06CB9C" w14:textId="7B2BA4DC" w:rsidR="00155D43" w:rsidRDefault="00155D43" w:rsidP="009A6167">
            <w:pPr>
              <w:pStyle w:val="TableBullet1MS"/>
            </w:pPr>
            <w:r>
              <w:t>Primarily responsible for design and technical decisions</w:t>
            </w:r>
          </w:p>
          <w:p w14:paraId="30A3A497" w14:textId="34AB8351" w:rsidR="002F2114" w:rsidRPr="009A6167" w:rsidRDefault="00155D43" w:rsidP="009A6167">
            <w:pPr>
              <w:pStyle w:val="TableBullet1MS"/>
            </w:pPr>
            <w:r>
              <w:t xml:space="preserve">Manages technical risk and issues </w:t>
            </w:r>
          </w:p>
        </w:tc>
        <w:tc>
          <w:tcPr>
            <w:tcW w:w="667" w:type="pct"/>
          </w:tcPr>
          <w:p w14:paraId="10EE0E2C" w14:textId="397738B2" w:rsidR="002F2114" w:rsidRPr="009A6167" w:rsidRDefault="00155D43" w:rsidP="009A6167">
            <w:pPr>
              <w:pStyle w:val="TableTextMS"/>
            </w:pPr>
            <w:r>
              <w:t>As required</w:t>
            </w:r>
          </w:p>
        </w:tc>
      </w:tr>
      <w:tr w:rsidR="002F2114" w:rsidRPr="009A6167" w14:paraId="31F5C8DC" w14:textId="77777777" w:rsidTr="106A9CE5">
        <w:tc>
          <w:tcPr>
            <w:tcW w:w="1368" w:type="pct"/>
          </w:tcPr>
          <w:p w14:paraId="4E13ED8B" w14:textId="42BE2B43" w:rsidR="002F2114" w:rsidRPr="009A6167" w:rsidRDefault="002F2114" w:rsidP="009A6167">
            <w:pPr>
              <w:pStyle w:val="TableTextMS"/>
            </w:pPr>
            <w:r w:rsidRPr="009A6167">
              <w:t xml:space="preserve">Consultants </w:t>
            </w:r>
          </w:p>
        </w:tc>
        <w:tc>
          <w:tcPr>
            <w:tcW w:w="2965" w:type="pct"/>
          </w:tcPr>
          <w:p w14:paraId="6D8CBB6B" w14:textId="73201F3D" w:rsidR="002F2114" w:rsidRPr="009A6167" w:rsidRDefault="00155D43" w:rsidP="009A6167">
            <w:pPr>
              <w:pStyle w:val="TableBullet1MS"/>
            </w:pPr>
            <w:r>
              <w:t xml:space="preserve">Responsible for the delivery of consulting services as specified by project scope </w:t>
            </w:r>
          </w:p>
        </w:tc>
        <w:tc>
          <w:tcPr>
            <w:tcW w:w="667" w:type="pct"/>
          </w:tcPr>
          <w:p w14:paraId="4AFEF47A" w14:textId="74CD42FE" w:rsidR="002F2114" w:rsidRPr="009A6167" w:rsidRDefault="00155D43" w:rsidP="009A6167">
            <w:pPr>
              <w:pStyle w:val="TableTextMS"/>
            </w:pPr>
            <w:r>
              <w:t>As Required</w:t>
            </w:r>
          </w:p>
        </w:tc>
      </w:tr>
    </w:tbl>
    <w:p w14:paraId="2FC4729C" w14:textId="77777777" w:rsidR="00CC249C" w:rsidRPr="00CC249C" w:rsidRDefault="00CC249C" w:rsidP="00CC249C"/>
    <w:p w14:paraId="6DA8D7EE" w14:textId="59BC96D8" w:rsidR="00B360E8" w:rsidRPr="00A10003" w:rsidRDefault="00B360E8" w:rsidP="00EA3171">
      <w:pPr>
        <w:pStyle w:val="Heading1Numbered"/>
        <w:keepLines w:val="0"/>
        <w:pageBreakBefore w:val="0"/>
      </w:pPr>
      <w:bookmarkStart w:id="560" w:name="_Toc383165810"/>
      <w:bookmarkStart w:id="561" w:name="_Toc355689495"/>
      <w:bookmarkStart w:id="562" w:name="_Toc401760802"/>
      <w:bookmarkStart w:id="563" w:name="_Toc431823539"/>
      <w:bookmarkEnd w:id="560"/>
      <w:r w:rsidRPr="00A10003">
        <w:t xml:space="preserve">General </w:t>
      </w:r>
      <w:del w:id="564" w:author="Aniruddha Bapat" w:date="2020-01-20T14:20:00Z">
        <w:r w:rsidR="00902C4B" w:rsidDel="003B0E05">
          <w:delText>Honeywell</w:delText>
        </w:r>
      </w:del>
      <w:ins w:id="565" w:author="Aniruddha Bapat" w:date="2020-01-20T14:20:00Z">
        <w:r w:rsidR="003B0E05">
          <w:t>Customer</w:t>
        </w:r>
      </w:ins>
      <w:r w:rsidRPr="00A10003">
        <w:t xml:space="preserve"> Responsibilities and Project Assumptions</w:t>
      </w:r>
      <w:bookmarkEnd w:id="561"/>
      <w:bookmarkEnd w:id="562"/>
      <w:bookmarkEnd w:id="563"/>
    </w:p>
    <w:p w14:paraId="0170A453" w14:textId="32F3C12C" w:rsidR="00B360E8" w:rsidRPr="00A10003" w:rsidRDefault="00B360E8" w:rsidP="00B360E8">
      <w:pPr>
        <w:pStyle w:val="Heading2Numbered"/>
      </w:pPr>
      <w:bookmarkStart w:id="566" w:name="_Toc355689496"/>
      <w:bookmarkStart w:id="567" w:name="_Toc401760803"/>
      <w:bookmarkStart w:id="568" w:name="_Toc431823540"/>
      <w:r w:rsidRPr="00A10003">
        <w:t xml:space="preserve">General </w:t>
      </w:r>
      <w:del w:id="569" w:author="Aniruddha Bapat" w:date="2020-01-20T14:20:00Z">
        <w:r w:rsidR="00902C4B" w:rsidDel="003B0E05">
          <w:delText>Honeywell</w:delText>
        </w:r>
      </w:del>
      <w:ins w:id="570" w:author="Aniruddha Bapat" w:date="2020-01-20T14:20:00Z">
        <w:r w:rsidR="003B0E05">
          <w:t>Customer</w:t>
        </w:r>
      </w:ins>
      <w:r w:rsidRPr="00A10003">
        <w:t xml:space="preserve"> Responsibilities</w:t>
      </w:r>
      <w:bookmarkEnd w:id="566"/>
      <w:bookmarkEnd w:id="567"/>
      <w:bookmarkEnd w:id="568"/>
    </w:p>
    <w:p w14:paraId="595CB621" w14:textId="4A99FE0C" w:rsidR="00B360E8" w:rsidRPr="00A10003" w:rsidRDefault="007E7C25" w:rsidP="009A6167">
      <w:pPr>
        <w:pStyle w:val="BodyMS"/>
      </w:pPr>
      <w:r w:rsidRPr="00A10003">
        <w:t xml:space="preserve">In addition to any </w:t>
      </w:r>
      <w:del w:id="571" w:author="Aniruddha Bapat" w:date="2020-01-20T14:20:00Z">
        <w:r w:rsidR="00902C4B" w:rsidDel="003B0E05">
          <w:delText>Honeywell</w:delText>
        </w:r>
      </w:del>
      <w:ins w:id="572" w:author="Aniruddha Bapat" w:date="2020-01-20T14:20:00Z">
        <w:r w:rsidR="003B0E05">
          <w:t>Customer</w:t>
        </w:r>
      </w:ins>
      <w:r w:rsidRPr="00A10003">
        <w:t xml:space="preserve"> activities identified elsewhere in this SOW, </w:t>
      </w:r>
      <w:del w:id="573" w:author="Aniruddha Bapat" w:date="2020-01-20T14:20:00Z">
        <w:r w:rsidR="00902C4B" w:rsidDel="003B0E05">
          <w:delText>Honeywell</w:delText>
        </w:r>
      </w:del>
      <w:ins w:id="574" w:author="Aniruddha Bapat" w:date="2020-01-20T14:20:00Z">
        <w:r w:rsidR="003B0E05">
          <w:t>Customer</w:t>
        </w:r>
      </w:ins>
      <w:r w:rsidRPr="00A10003">
        <w:t xml:space="preserve"> will perform or provide the following:</w:t>
      </w:r>
    </w:p>
    <w:p w14:paraId="7BD15CEE" w14:textId="2010DE8A" w:rsidR="00BE7E28" w:rsidRPr="00A10003" w:rsidRDefault="00B360E8" w:rsidP="009A6167">
      <w:pPr>
        <w:pStyle w:val="Bullet1"/>
      </w:pPr>
      <w:r w:rsidRPr="00A10003">
        <w:t xml:space="preserve">Provide suitable </w:t>
      </w:r>
      <w:proofErr w:type="gramStart"/>
      <w:r w:rsidRPr="00A10003">
        <w:t>work spaces</w:t>
      </w:r>
      <w:proofErr w:type="gramEnd"/>
      <w:r w:rsidRPr="00A10003">
        <w:t xml:space="preserve"> with desks, </w:t>
      </w:r>
      <w:r w:rsidR="004E610C" w:rsidRPr="00A10003">
        <w:t>chairs</w:t>
      </w:r>
      <w:r w:rsidRPr="00A10003">
        <w:t>, telephones.</w:t>
      </w:r>
      <w:r w:rsidR="00E30643">
        <w:t xml:space="preserve"> </w:t>
      </w:r>
    </w:p>
    <w:p w14:paraId="29E721E7" w14:textId="30723EF4" w:rsidR="00BE7E28" w:rsidRPr="00A10003" w:rsidRDefault="00B360E8" w:rsidP="009A6167">
      <w:pPr>
        <w:pStyle w:val="Bullet1"/>
      </w:pPr>
      <w:r w:rsidRPr="00A10003">
        <w:t>Provide LAN connections giving the Microsoft onsite team access to the Internet and e-mail.</w:t>
      </w:r>
      <w:r w:rsidR="00E30643">
        <w:t xml:space="preserve"> </w:t>
      </w:r>
    </w:p>
    <w:p w14:paraId="230C761C" w14:textId="10B3F08C" w:rsidR="00B360E8" w:rsidRPr="00A10003" w:rsidRDefault="00B360E8" w:rsidP="009A6167">
      <w:pPr>
        <w:pStyle w:val="Bullet1"/>
      </w:pPr>
      <w:r w:rsidRPr="00A10003">
        <w:t xml:space="preserve">Provide access to all necessary </w:t>
      </w:r>
      <w:del w:id="575" w:author="Aniruddha Bapat" w:date="2020-01-20T14:20:00Z">
        <w:r w:rsidR="00902C4B" w:rsidDel="003B0E05">
          <w:delText>Honeywell</w:delText>
        </w:r>
      </w:del>
      <w:ins w:id="576" w:author="Aniruddha Bapat" w:date="2020-01-20T14:20:00Z">
        <w:r w:rsidR="003B0E05">
          <w:t>Customer</w:t>
        </w:r>
      </w:ins>
      <w:r w:rsidRPr="00A10003">
        <w:t xml:space="preserve"> work sites, systems logon and passwords as well as material and resources as needed and as advised by us in advance.</w:t>
      </w:r>
    </w:p>
    <w:p w14:paraId="301BC5D2" w14:textId="77777777" w:rsidR="00B360E8" w:rsidRPr="00A10003" w:rsidRDefault="00B360E8" w:rsidP="009A6167">
      <w:pPr>
        <w:pStyle w:val="Bullet1"/>
      </w:pPr>
      <w:r w:rsidRPr="00A10003">
        <w:t>Assume responsibility for management of all non-Microsoft managed vendors.</w:t>
      </w:r>
    </w:p>
    <w:p w14:paraId="3480E53A" w14:textId="77777777" w:rsidR="00B360E8" w:rsidRPr="00A10003" w:rsidRDefault="00B360E8" w:rsidP="009A6167">
      <w:pPr>
        <w:pStyle w:val="Bullet1"/>
      </w:pPr>
      <w:r w:rsidRPr="00A10003">
        <w:t xml:space="preserve">Provide access with proper licenses to all necessary tools and </w:t>
      </w:r>
      <w:proofErr w:type="gramStart"/>
      <w:r w:rsidRPr="00A10003">
        <w:t>third party</w:t>
      </w:r>
      <w:proofErr w:type="gramEnd"/>
      <w:r w:rsidRPr="00A10003">
        <w:t xml:space="preserve"> products required for Microsoft to complete its assigned tasks.</w:t>
      </w:r>
    </w:p>
    <w:p w14:paraId="4FE6B70A" w14:textId="77777777" w:rsidR="00EB7650" w:rsidRDefault="00B360E8" w:rsidP="009A6167">
      <w:pPr>
        <w:pStyle w:val="Bullet1"/>
      </w:pPr>
      <w:r w:rsidRPr="00A10003">
        <w:t>Acquire and install the appropriate server capacity required to support the environments as defined in the scope section of this SOW.</w:t>
      </w:r>
    </w:p>
    <w:p w14:paraId="1F54D4E5" w14:textId="3C5EAF26" w:rsidR="00F66148" w:rsidRPr="00A10003" w:rsidRDefault="00F66148" w:rsidP="009A6167">
      <w:pPr>
        <w:pStyle w:val="Bullet1"/>
      </w:pPr>
      <w:r>
        <w:t xml:space="preserve">Review and sign-off on service deliverables as specified in each project definition in accordance to the service deliverable acceptance process </w:t>
      </w:r>
    </w:p>
    <w:p w14:paraId="6108D3B9" w14:textId="3956C49F" w:rsidR="00B360E8" w:rsidRPr="00A10003" w:rsidRDefault="001B69FA" w:rsidP="00B360E8">
      <w:pPr>
        <w:pStyle w:val="Heading2Numbered"/>
      </w:pPr>
      <w:bookmarkStart w:id="577" w:name="_Toc383165813"/>
      <w:bookmarkStart w:id="578" w:name="_Toc355689497"/>
      <w:bookmarkStart w:id="579" w:name="_Toc401760804"/>
      <w:bookmarkStart w:id="580" w:name="_Toc431823541"/>
      <w:bookmarkEnd w:id="577"/>
      <w:r>
        <w:t>Program</w:t>
      </w:r>
      <w:r w:rsidR="00B360E8" w:rsidRPr="00A10003">
        <w:t xml:space="preserve"> Assumptions</w:t>
      </w:r>
      <w:bookmarkEnd w:id="578"/>
      <w:bookmarkEnd w:id="579"/>
      <w:bookmarkEnd w:id="580"/>
    </w:p>
    <w:p w14:paraId="1F2791F9" w14:textId="77777777" w:rsidR="00B360E8" w:rsidRPr="00A10003" w:rsidRDefault="00B360E8" w:rsidP="009A6167">
      <w:pPr>
        <w:pStyle w:val="BodyMSGraphic"/>
      </w:pPr>
      <w:r w:rsidRPr="00A10003">
        <w:t>The Services, fees, and delivery schedule for this project are based on the following assumptions:</w:t>
      </w:r>
    </w:p>
    <w:p w14:paraId="4C17C7EF" w14:textId="77777777" w:rsidR="00B360E8" w:rsidRPr="00A10003" w:rsidRDefault="00B360E8" w:rsidP="009A6167">
      <w:pPr>
        <w:pStyle w:val="Bullet1"/>
      </w:pPr>
      <w:r w:rsidRPr="00A10003">
        <w:t xml:space="preserve">The standard </w:t>
      </w:r>
      <w:proofErr w:type="gramStart"/>
      <w:r w:rsidRPr="00A10003">
        <w:t>work day</w:t>
      </w:r>
      <w:proofErr w:type="gramEnd"/>
      <w:r w:rsidRPr="00A10003">
        <w:t xml:space="preserve"> for the project </w:t>
      </w:r>
      <w:r w:rsidR="00F84796" w:rsidRPr="00A10003">
        <w:t>is</w:t>
      </w:r>
      <w:r w:rsidRPr="00A10003">
        <w:t xml:space="preserve"> between 8:00 AM and 5:00 PM</w:t>
      </w:r>
      <w:r w:rsidR="00BE7E28" w:rsidRPr="00A10003">
        <w:t xml:space="preserve"> local time</w:t>
      </w:r>
      <w:r w:rsidR="00F84796" w:rsidRPr="00A10003">
        <w:t xml:space="preserve"> where the team is working</w:t>
      </w:r>
      <w:r w:rsidRPr="00A10003">
        <w:t xml:space="preserve">, Monday through Friday, except for scheduled holidays. </w:t>
      </w:r>
    </w:p>
    <w:p w14:paraId="7DD0E7F5" w14:textId="0B8BDC5C" w:rsidR="00B360E8" w:rsidRPr="00A10003" w:rsidRDefault="00B360E8" w:rsidP="009A6167">
      <w:pPr>
        <w:pStyle w:val="Bullet1"/>
      </w:pPr>
      <w:r w:rsidRPr="00A10003">
        <w:t xml:space="preserve">In performing services under this SOW and the applicable Work Order, Microsoft will rely upon any instructions, authorizations, approvals, or other information provided by </w:t>
      </w:r>
      <w:del w:id="581" w:author="Aniruddha Bapat" w:date="2020-01-20T14:20:00Z">
        <w:r w:rsidR="00902C4B" w:rsidDel="003B0E05">
          <w:delText>Honeywell</w:delText>
        </w:r>
      </w:del>
      <w:ins w:id="582" w:author="Aniruddha Bapat" w:date="2020-01-20T14:20:00Z">
        <w:r w:rsidR="003B0E05">
          <w:t>Customer</w:t>
        </w:r>
      </w:ins>
      <w:r w:rsidRPr="00A10003">
        <w:t xml:space="preserve">’s Project Manager or personnel duly designated by </w:t>
      </w:r>
      <w:del w:id="583" w:author="Aniruddha Bapat" w:date="2020-01-20T14:20:00Z">
        <w:r w:rsidR="00902C4B" w:rsidDel="003B0E05">
          <w:delText>Honeywell</w:delText>
        </w:r>
      </w:del>
      <w:ins w:id="584" w:author="Aniruddha Bapat" w:date="2020-01-20T14:20:00Z">
        <w:r w:rsidR="003B0E05">
          <w:t>Customer</w:t>
        </w:r>
      </w:ins>
      <w:r w:rsidRPr="00A10003">
        <w:t>’s Project Manager.</w:t>
      </w:r>
      <w:r w:rsidR="00E30643">
        <w:t xml:space="preserve"> </w:t>
      </w:r>
      <w:r w:rsidRPr="00A10003">
        <w:t xml:space="preserve">All estimates regarding fees, timelines and our detailed solution are based on information provided by </w:t>
      </w:r>
      <w:del w:id="585" w:author="Aniruddha Bapat" w:date="2020-01-20T14:20:00Z">
        <w:r w:rsidR="00902C4B" w:rsidDel="003B0E05">
          <w:delText>Honeywell</w:delText>
        </w:r>
      </w:del>
      <w:ins w:id="586" w:author="Aniruddha Bapat" w:date="2020-01-20T14:20:00Z">
        <w:r w:rsidR="003B0E05">
          <w:t>Customer</w:t>
        </w:r>
      </w:ins>
      <w:r w:rsidRPr="00A10003">
        <w:t xml:space="preserve"> to date. </w:t>
      </w:r>
    </w:p>
    <w:p w14:paraId="525F9684" w14:textId="0F9174E4" w:rsidR="00B360E8" w:rsidRPr="00A10003" w:rsidRDefault="00B360E8" w:rsidP="009A6167">
      <w:pPr>
        <w:pStyle w:val="Bullet1"/>
      </w:pPr>
      <w:r w:rsidRPr="00A10003">
        <w:t xml:space="preserve">Microsoft’s resources and Microsoft’s subcontractors’ resources may perform services remotely or on-site from Microsoft facilities, </w:t>
      </w:r>
      <w:del w:id="587" w:author="Aniruddha Bapat" w:date="2020-01-20T14:20:00Z">
        <w:r w:rsidR="00902C4B" w:rsidDel="003B0E05">
          <w:delText>Honeywell</w:delText>
        </w:r>
      </w:del>
      <w:ins w:id="588" w:author="Aniruddha Bapat" w:date="2020-01-20T14:20:00Z">
        <w:r w:rsidR="003B0E05">
          <w:t>Customer</w:t>
        </w:r>
      </w:ins>
      <w:r w:rsidRPr="00A10003">
        <w:t xml:space="preserve"> facilities, or Microsoft’s partner’s facilities.</w:t>
      </w:r>
    </w:p>
    <w:p w14:paraId="381E312D" w14:textId="5A3DFC88" w:rsidR="00922679" w:rsidRPr="00A10003" w:rsidRDefault="00922679" w:rsidP="009A6167">
      <w:pPr>
        <w:pStyle w:val="Bullet1"/>
      </w:pPr>
      <w:r w:rsidRPr="00A10003">
        <w:t>Informal knowledge transfer will be provided throughout the project.</w:t>
      </w:r>
      <w:r w:rsidR="00E30643">
        <w:t xml:space="preserve"> </w:t>
      </w:r>
      <w:r w:rsidRPr="00A10003">
        <w:t xml:space="preserve">Informal knowledge transfer is defined as </w:t>
      </w:r>
      <w:del w:id="589" w:author="Aniruddha Bapat" w:date="2020-01-20T14:20:00Z">
        <w:r w:rsidR="00902C4B" w:rsidDel="003B0E05">
          <w:delText>Honeywell</w:delText>
        </w:r>
      </w:del>
      <w:ins w:id="590" w:author="Aniruddha Bapat" w:date="2020-01-20T14:20:00Z">
        <w:r w:rsidR="003B0E05">
          <w:t>Customer</w:t>
        </w:r>
      </w:ins>
      <w:r w:rsidRPr="00A10003">
        <w:t>’s staff working alongside Microsoft staff.</w:t>
      </w:r>
      <w:r w:rsidR="00E30643">
        <w:t xml:space="preserve"> </w:t>
      </w:r>
      <w:r w:rsidRPr="00A10003">
        <w:t>No formal training materials will be developed or delivered as part of informal knowledge transfer.</w:t>
      </w:r>
    </w:p>
    <w:p w14:paraId="423958E5" w14:textId="170DE5F8" w:rsidR="00B360E8" w:rsidRDefault="00B360E8" w:rsidP="009A6167">
      <w:pPr>
        <w:pStyle w:val="Bullet1"/>
      </w:pPr>
      <w:r w:rsidRPr="00A10003">
        <w:t xml:space="preserve">If the project schedule requires Microsoft’s resources and/or Microsoft’s subcontractors’ resources to perform dedicated services at </w:t>
      </w:r>
      <w:del w:id="591" w:author="Aniruddha Bapat" w:date="2020-01-20T14:20:00Z">
        <w:r w:rsidR="00902C4B" w:rsidDel="003B0E05">
          <w:delText>Honeywell</w:delText>
        </w:r>
      </w:del>
      <w:ins w:id="592" w:author="Aniruddha Bapat" w:date="2020-01-20T14:20:00Z">
        <w:r w:rsidR="003B0E05">
          <w:t>Customer</w:t>
        </w:r>
      </w:ins>
      <w:r w:rsidRPr="00A10003">
        <w:t xml:space="preserve">’s site on a weekly basis, Microsoft </w:t>
      </w:r>
      <w:r w:rsidR="00CB1E4B" w:rsidRPr="00A10003">
        <w:t>resources will typically be on-site for 3 nights/4 days; arriving on Mondays and leaving on Thursdays.</w:t>
      </w:r>
    </w:p>
    <w:p w14:paraId="0B84668D" w14:textId="0B3C188A" w:rsidR="00DC1285" w:rsidRDefault="00DC1285" w:rsidP="009A6167">
      <w:pPr>
        <w:pStyle w:val="Bullet1"/>
      </w:pPr>
      <w:r>
        <w:t xml:space="preserve">All work products and deliverables created in Microsoft Office will be delivered to </w:t>
      </w:r>
      <w:del w:id="593" w:author="Aniruddha Bapat" w:date="2020-01-20T14:20:00Z">
        <w:r w:rsidR="00902C4B" w:rsidDel="003B0E05">
          <w:delText>Honeywell</w:delText>
        </w:r>
      </w:del>
      <w:ins w:id="594" w:author="Aniruddha Bapat" w:date="2020-01-20T14:20:00Z">
        <w:r w:rsidR="003B0E05">
          <w:t>Customer</w:t>
        </w:r>
      </w:ins>
      <w:r>
        <w:t xml:space="preserve"> in Office 2010 compatibility mode where applicable.</w:t>
      </w:r>
    </w:p>
    <w:p w14:paraId="39DE4F48" w14:textId="0240CAF8" w:rsidR="00106FC5" w:rsidRPr="00A10003" w:rsidRDefault="00902C4B" w:rsidP="009A6167">
      <w:pPr>
        <w:pStyle w:val="Bullet1"/>
      </w:pPr>
      <w:del w:id="595" w:author="Aniruddha Bapat" w:date="2020-01-20T14:20:00Z">
        <w:r w:rsidDel="003B0E05">
          <w:delText>Honeywell</w:delText>
        </w:r>
      </w:del>
      <w:ins w:id="596" w:author="Aniruddha Bapat" w:date="2020-01-20T14:20:00Z">
        <w:r w:rsidR="003B0E05">
          <w:t>Customer</w:t>
        </w:r>
      </w:ins>
      <w:r w:rsidR="00106FC5">
        <w:t xml:space="preserve"> provides all licensing and conducts all procurement necessary per plans and designs. Design of any service, configuration, feature or customization which requires additional licensing will be the responsibility of </w:t>
      </w:r>
      <w:del w:id="597" w:author="Aniruddha Bapat" w:date="2020-01-20T14:20:00Z">
        <w:r w:rsidDel="003B0E05">
          <w:delText>Honeywell</w:delText>
        </w:r>
      </w:del>
      <w:ins w:id="598" w:author="Aniruddha Bapat" w:date="2020-01-20T14:20:00Z">
        <w:r w:rsidR="003B0E05">
          <w:t>Customer</w:t>
        </w:r>
      </w:ins>
      <w:r w:rsidR="00106FC5">
        <w:t xml:space="preserve"> to procure.  </w:t>
      </w:r>
    </w:p>
    <w:p w14:paraId="1BB67E17" w14:textId="2604F581" w:rsidR="00B360E8" w:rsidRPr="00A10003" w:rsidRDefault="00B360E8" w:rsidP="00C52DC5">
      <w:pPr>
        <w:pStyle w:val="Heading2Numbered"/>
        <w:numPr>
          <w:ilvl w:val="0"/>
          <w:numId w:val="0"/>
        </w:numPr>
        <w:tabs>
          <w:tab w:val="left" w:pos="1440"/>
        </w:tabs>
        <w:spacing w:after="360" w:line="600" w:lineRule="exact"/>
        <w:outlineLvl w:val="0"/>
      </w:pPr>
      <w:bookmarkStart w:id="599" w:name="_Toc383165817"/>
      <w:bookmarkStart w:id="600" w:name="_Toc383165818"/>
      <w:bookmarkEnd w:id="44"/>
      <w:bookmarkEnd w:id="478"/>
      <w:bookmarkEnd w:id="599"/>
      <w:bookmarkEnd w:id="600"/>
    </w:p>
    <w:sectPr w:rsidR="00B360E8" w:rsidRPr="00A10003" w:rsidSect="00024367">
      <w:footerReference w:type="first" r:id="rId29"/>
      <w:type w:val="continuous"/>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792BC" w14:textId="77777777" w:rsidR="00E92C85" w:rsidRDefault="00E92C85">
      <w:pPr>
        <w:spacing w:after="0" w:line="240" w:lineRule="auto"/>
      </w:pPr>
      <w:r>
        <w:separator/>
      </w:r>
    </w:p>
  </w:endnote>
  <w:endnote w:type="continuationSeparator" w:id="0">
    <w:p w14:paraId="5C90C78E" w14:textId="77777777" w:rsidR="00E92C85" w:rsidRDefault="00E92C85">
      <w:pPr>
        <w:spacing w:after="0" w:line="240" w:lineRule="auto"/>
      </w:pPr>
      <w:r>
        <w:continuationSeparator/>
      </w:r>
    </w:p>
  </w:endnote>
  <w:endnote w:type="continuationNotice" w:id="1">
    <w:p w14:paraId="13170B38" w14:textId="77777777" w:rsidR="00E92C85" w:rsidRDefault="00E92C8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w:altName w:val="Segoe UI"/>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Black">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Condensed">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LilyUPC">
    <w:charset w:val="DE"/>
    <w:family w:val="swiss"/>
    <w:pitch w:val="variable"/>
    <w:sig w:usb0="81000003" w:usb1="00000000" w:usb2="00000000" w:usb3="00000000" w:csb0="00010001" w:csb1="00000000"/>
  </w:font>
  <w:font w:name="Segoe Pro">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243E8" w14:textId="77777777" w:rsidR="00516213" w:rsidRDefault="0051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1AE8B" w14:textId="77777777" w:rsidR="00516213" w:rsidRDefault="00516213" w:rsidP="0033384D">
    <w:pPr>
      <w:pStyle w:val="DisclaimerTextMS"/>
    </w:pPr>
    <w:r>
      <w:t>Prior to the parties indicating final agreement by signing a Work Order, the information contained in this document represents the current view of Microsoft on the issues discussed as of the date of publication and is subject to change. Furthermore, prior to the signing of the Work Order, this document should not be interpreted as an invitation to contract or a commitment on the part of Microsoft. After the Work Order has been signed, changes to this document will be managed through the Change Management Process described in this document.</w:t>
    </w:r>
  </w:p>
  <w:p w14:paraId="6B11EC6D" w14:textId="77777777" w:rsidR="00516213" w:rsidRDefault="00516213" w:rsidP="0033384D">
    <w:pPr>
      <w:pStyle w:val="DisclaimerTextMS"/>
    </w:pPr>
    <w:r>
      <w:t xml:space="preserve">IF THIS DOCUMENT IS INCORPORATED BY REFERENCE INTO A WORK ORDER, ALL WARRANTIES APPLICABLE TO THE WORK ORDER APPLY TO THIS DOCUMENT. MICROSOFT MAKES NO WARRANTIES, EXPRESS OR IMPLIED, IN THIS DOCUMENT. </w:t>
    </w:r>
  </w:p>
  <w:p w14:paraId="29A7FAF3" w14:textId="77777777" w:rsidR="00516213" w:rsidRDefault="00516213" w:rsidP="0033384D">
    <w:pPr>
      <w:pStyle w:val="DisclaimerTextMS"/>
    </w:pPr>
    <w: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2014 Microsoft. All rights reserved. Any use or distribution of these materials without the express authorization of Microsoft is strictly prohibited.</w:t>
    </w:r>
  </w:p>
  <w:p w14:paraId="2C52FEBE" w14:textId="77777777" w:rsidR="00516213" w:rsidRDefault="00516213" w:rsidP="0033384D">
    <w:pPr>
      <w:pStyle w:val="DisclaimerTextMS"/>
    </w:pPr>
    <w:r>
      <w:t>Microsoft and Windows are either registered trademarks or trademarks of Microsoft in the United States and/or other countries.</w:t>
    </w:r>
  </w:p>
  <w:p w14:paraId="070376EC" w14:textId="498FC025" w:rsidR="00516213" w:rsidRPr="00A045D7" w:rsidRDefault="00516213" w:rsidP="0069464D">
    <w:pPr>
      <w:pStyle w:val="FooterPageNumber"/>
      <w:pBdr>
        <w:top w:val="single" w:sz="4" w:space="1" w:color="17365D" w:themeColor="text2" w:themeShade="BF"/>
      </w:pBdr>
    </w:pPr>
    <w:r w:rsidRPr="00A045D7">
      <w:t xml:space="preserve">Page </w:t>
    </w:r>
    <w:r>
      <w:fldChar w:fldCharType="begin"/>
    </w:r>
    <w:r>
      <w:instrText xml:space="preserve"> PAGE  \* roman  \* MERGEFORMAT </w:instrText>
    </w:r>
    <w:r>
      <w:fldChar w:fldCharType="separate"/>
    </w:r>
    <w:r w:rsidR="00842C4F">
      <w:rPr>
        <w:noProof/>
      </w:rPr>
      <w:t>ii</w:t>
    </w:r>
    <w:r>
      <w:rPr>
        <w:noProof/>
      </w:rPr>
      <w:fldChar w:fldCharType="end"/>
    </w:r>
  </w:p>
  <w:tbl>
    <w:tblPr>
      <w:tblW w:w="7200" w:type="dxa"/>
      <w:tblInd w:w="-227" w:type="dxa"/>
      <w:tblLayout w:type="fixed"/>
      <w:tblLook w:val="01E0" w:firstRow="1" w:lastRow="1" w:firstColumn="1" w:lastColumn="1" w:noHBand="0" w:noVBand="0"/>
    </w:tblPr>
    <w:tblGrid>
      <w:gridCol w:w="7200"/>
    </w:tblGrid>
    <w:tr w:rsidR="00516213" w14:paraId="5447EBF8" w14:textId="77777777">
      <w:tc>
        <w:tcPr>
          <w:tcW w:w="7200" w:type="dxa"/>
        </w:tcPr>
        <w:p w14:paraId="2AF6028B" w14:textId="1A9007A9" w:rsidR="00516213" w:rsidRDefault="00E92C85">
          <w:pPr>
            <w:pStyle w:val="Footer"/>
            <w:ind w:firstLine="119"/>
          </w:pPr>
          <w:sdt>
            <w:sdtPr>
              <w:alias w:val="Title"/>
              <w:id w:val="778301245"/>
              <w:dataBinding w:prefixMappings="xmlns:ns0='http://purl.org/dc/elements/1.1/' xmlns:ns1='http://schemas.openxmlformats.org/package/2006/metadata/core-properties' " w:xpath="/ns1:coreProperties[1]/ns0:title[1]" w:storeItemID="{6C3C8BC8-F283-45AE-878A-BAB7291924A1}"/>
              <w:text/>
            </w:sdtPr>
            <w:sdtEndPr/>
            <w:sdtContent>
              <w:del w:id="17" w:author="Aniruddha Bapat" w:date="2020-01-20T14:20:00Z">
                <w:r w:rsidR="00516213" w:rsidDel="003B0E05">
                  <w:delText>Honeywell</w:delText>
                </w:r>
              </w:del>
              <w:ins w:id="18" w:author="Aniruddha Bapat" w:date="2020-01-20T14:20:00Z">
                <w:r w:rsidR="003B0E05">
                  <w:t>Customer</w:t>
                </w:r>
              </w:ins>
              <w:r w:rsidR="00516213">
                <w:t xml:space="preserve"> </w:t>
              </w:r>
              <w:del w:id="19" w:author="Aniruddha Bapat" w:date="2020-01-20T14:20:00Z">
                <w:r w:rsidR="00516213" w:rsidDel="003B0E05">
                  <w:delText>Dex</w:delText>
                </w:r>
              </w:del>
              <w:ins w:id="20" w:author="Aniruddha Bapat" w:date="2020-01-20T14:20:00Z">
                <w:r w:rsidR="003B0E05">
                  <w:t>DW</w:t>
                </w:r>
              </w:ins>
              <w:r w:rsidR="00516213">
                <w:t xml:space="preserve"> - Phase 1</w:t>
              </w:r>
            </w:sdtContent>
          </w:sdt>
          <w:r w:rsidR="00516213">
            <w:t xml:space="preserve">, </w:t>
          </w:r>
          <w:sdt>
            <w:sdtPr>
              <w:alias w:val="Subject"/>
              <w:id w:val="1913958754"/>
              <w:dataBinding w:prefixMappings="xmlns:ns0='http://purl.org/dc/elements/1.1/' xmlns:ns1='http://schemas.openxmlformats.org/package/2006/metadata/core-properties' " w:xpath="/ns1:coreProperties[1]/ns0:subject[1]" w:storeItemID="{6C3C8BC8-F283-45AE-878A-BAB7291924A1}"/>
              <w:text/>
            </w:sdtPr>
            <w:sdtEndPr/>
            <w:sdtContent>
              <w:r w:rsidR="00516213">
                <w:t>Statement of Work</w:t>
              </w:r>
            </w:sdtContent>
          </w:sdt>
          <w:r w:rsidR="00516213">
            <w:t xml:space="preserve">, Version </w:t>
          </w:r>
          <w:r>
            <w:fldChar w:fldCharType="begin"/>
          </w:r>
          <w:r>
            <w:instrText xml:space="preserve"> DOCPROPERTY  Version  \* MERGEFORMAT </w:instrText>
          </w:r>
          <w:r>
            <w:fldChar w:fldCharType="separate"/>
          </w:r>
          <w:r w:rsidR="00516213">
            <w:t>1.1</w:t>
          </w:r>
          <w:r>
            <w:fldChar w:fldCharType="end"/>
          </w:r>
          <w:r w:rsidR="00516213">
            <w:t xml:space="preserve"> </w:t>
          </w:r>
          <w:sdt>
            <w:sdtPr>
              <w:alias w:val="Document Status"/>
              <w:tag w:val="Document Status"/>
              <w:id w:val="1852145338"/>
              <w:dataBinding w:xpath="/root[1]/documentstatus[1]" w:storeItemID="{EEBA425E-5CDF-43E0-AAA0-69E224A81652}"/>
              <w:dropDownList w:lastValue="Final">
                <w:listItem w:value="[Document Status]"/>
                <w:listItem w:displayText="Draft" w:value="Draft"/>
                <w:listItem w:displayText="Final" w:value="Final"/>
              </w:dropDownList>
            </w:sdtPr>
            <w:sdtEndPr/>
            <w:sdtContent>
              <w:r w:rsidR="00516213">
                <w:t>Final</w:t>
              </w:r>
            </w:sdtContent>
          </w:sdt>
        </w:p>
        <w:p w14:paraId="3ACC5AEC" w14:textId="7E710673" w:rsidR="00516213" w:rsidRDefault="00516213">
          <w:pPr>
            <w:pStyle w:val="Footer"/>
            <w:ind w:firstLine="119"/>
          </w:pPr>
          <w:r>
            <w:t xml:space="preserve">Prepared by </w:t>
          </w:r>
          <w:sdt>
            <w:sdtPr>
              <w:alias w:val="Author"/>
              <w:id w:val="281624054"/>
              <w:dataBinding w:prefixMappings="xmlns:ns0='http://purl.org/dc/elements/1.1/' xmlns:ns1='http://schemas.openxmlformats.org/package/2006/metadata/core-properties' " w:xpath="/ns1:coreProperties[1]/ns0:creator[1]" w:storeItemID="{6C3C8BC8-F283-45AE-878A-BAB7291924A1}"/>
              <w:text/>
            </w:sdtPr>
            <w:sdtEndPr/>
            <w:sdtContent>
              <w:r>
                <w:t>Microsoft Consulting Services</w:t>
              </w:r>
            </w:sdtContent>
          </w:sdt>
        </w:p>
        <w:p w14:paraId="4CC8F410" w14:textId="39C3A1C8" w:rsidR="00516213" w:rsidRDefault="00E92C85" w:rsidP="004772B4">
          <w:pPr>
            <w:pStyle w:val="Footer"/>
            <w:ind w:firstLine="119"/>
          </w:pPr>
          <w:r>
            <w:fldChar w:fldCharType="begin"/>
          </w:r>
          <w:r>
            <w:instrText xml:space="preserve"> FIL</w:instrText>
          </w:r>
          <w:r>
            <w:instrText xml:space="preserve">ENAME   \* MERGEFORMAT </w:instrText>
          </w:r>
          <w:r>
            <w:fldChar w:fldCharType="separate"/>
          </w:r>
          <w:del w:id="21" w:author="Aniruddha Bapat" w:date="2020-01-20T14:20:00Z">
            <w:r w:rsidR="00516213" w:rsidDel="003B0E05">
              <w:rPr>
                <w:noProof/>
              </w:rPr>
              <w:delText>Honeywell</w:delText>
            </w:r>
          </w:del>
          <w:ins w:id="22" w:author="Aniruddha Bapat" w:date="2020-01-20T14:20:00Z">
            <w:r w:rsidR="003B0E05">
              <w:rPr>
                <w:noProof/>
              </w:rPr>
              <w:t>Customer</w:t>
            </w:r>
          </w:ins>
          <w:r w:rsidR="00516213">
            <w:rPr>
              <w:noProof/>
            </w:rPr>
            <w:t xml:space="preserve"> Office 365 Program v1.1 SOW.docx</w:t>
          </w:r>
          <w:r>
            <w:rPr>
              <w:noProof/>
            </w:rPr>
            <w:fldChar w:fldCharType="end"/>
          </w:r>
          <w:r w:rsidR="00516213">
            <w:t xml:space="preserve">" last modified on </w:t>
          </w:r>
          <w:r w:rsidR="00516213">
            <w:fldChar w:fldCharType="begin"/>
          </w:r>
          <w:r w:rsidR="00516213">
            <w:instrText xml:space="preserve"> SAVEDATE  \@ "d MMM. yy"  \* MERGEFORMAT </w:instrText>
          </w:r>
          <w:r w:rsidR="00516213">
            <w:fldChar w:fldCharType="separate"/>
          </w:r>
          <w:ins w:id="23" w:author="Aniruddha Bapat" w:date="2020-01-20T14:19:00Z">
            <w:r w:rsidR="003B0E05">
              <w:rPr>
                <w:noProof/>
              </w:rPr>
              <w:t>6 Oct. 15</w:t>
            </w:r>
          </w:ins>
          <w:del w:id="24" w:author="Aniruddha Bapat" w:date="2020-01-20T14:19:00Z">
            <w:r w:rsidR="00516213" w:rsidDel="003B0E05">
              <w:rPr>
                <w:noProof/>
              </w:rPr>
              <w:delText>5 Oct. 15</w:delText>
            </w:r>
          </w:del>
          <w:r w:rsidR="00516213">
            <w:fldChar w:fldCharType="end"/>
          </w:r>
          <w:r w:rsidR="00516213">
            <w:t>, Rev 3</w:t>
          </w:r>
        </w:p>
      </w:tc>
    </w:tr>
  </w:tbl>
  <w:p w14:paraId="663460FC" w14:textId="77777777" w:rsidR="00516213" w:rsidRDefault="0051621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46106" w14:textId="77777777" w:rsidR="00516213" w:rsidRDefault="00516213">
    <w:pPr>
      <w:pStyle w:val="Footer"/>
    </w:pPr>
    <w:r>
      <w:t>SOWv10.1</w:t>
    </w:r>
    <w:r w:rsidRPr="00F406C3">
      <w:t>(</w:t>
    </w:r>
    <w:r>
      <w:t>Americas)(English)(Jul2014</w:t>
    </w:r>
    <w:r w:rsidRPr="00F406C3">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E7D89" w14:textId="0700DA3E" w:rsidR="00516213" w:rsidRPr="00A045D7" w:rsidRDefault="00516213"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sidR="00842C4F">
      <w:rPr>
        <w:noProof/>
      </w:rPr>
      <w:t>39</w:t>
    </w:r>
    <w:r>
      <w:fldChar w:fldCharType="end"/>
    </w:r>
  </w:p>
  <w:tbl>
    <w:tblPr>
      <w:tblW w:w="7200" w:type="dxa"/>
      <w:tblInd w:w="-227" w:type="dxa"/>
      <w:tblLayout w:type="fixed"/>
      <w:tblLook w:val="01E0" w:firstRow="1" w:lastRow="1" w:firstColumn="1" w:lastColumn="1" w:noHBand="0" w:noVBand="0"/>
    </w:tblPr>
    <w:tblGrid>
      <w:gridCol w:w="7200"/>
    </w:tblGrid>
    <w:tr w:rsidR="00516213" w14:paraId="2D7FEAEF" w14:textId="77777777">
      <w:tc>
        <w:tcPr>
          <w:tcW w:w="7200" w:type="dxa"/>
        </w:tcPr>
        <w:bookmarkStart w:id="29" w:name="_Toc227064252"/>
        <w:p w14:paraId="7072CE6D" w14:textId="009DEFD7" w:rsidR="00516213" w:rsidRDefault="00E92C85" w:rsidP="00553183">
          <w:pPr>
            <w:pStyle w:val="Footer"/>
            <w:ind w:firstLine="119"/>
          </w:pPr>
          <w:sdt>
            <w:sdtPr>
              <w:alias w:val="Title"/>
              <w:id w:val="-900904976"/>
              <w:dataBinding w:prefixMappings="xmlns:ns0='http://purl.org/dc/elements/1.1/' xmlns:ns1='http://schemas.openxmlformats.org/package/2006/metadata/core-properties' " w:xpath="/ns1:coreProperties[1]/ns0:title[1]" w:storeItemID="{6C3C8BC8-F283-45AE-878A-BAB7291924A1}"/>
              <w:text/>
            </w:sdtPr>
            <w:sdtEndPr/>
            <w:sdtContent>
              <w:del w:id="30" w:author="Aniruddha Bapat" w:date="2020-01-20T14:20:00Z">
                <w:r w:rsidR="00516213" w:rsidDel="003B0E05">
                  <w:delText>Honeywell</w:delText>
                </w:r>
              </w:del>
              <w:ins w:id="31" w:author="Aniruddha Bapat" w:date="2020-01-20T14:20:00Z">
                <w:r w:rsidR="003B0E05">
                  <w:t>Customer</w:t>
                </w:r>
              </w:ins>
              <w:r w:rsidR="00516213">
                <w:t xml:space="preserve"> </w:t>
              </w:r>
              <w:del w:id="32" w:author="Aniruddha Bapat" w:date="2020-01-20T14:20:00Z">
                <w:r w:rsidR="00516213" w:rsidDel="003B0E05">
                  <w:delText>Dex</w:delText>
                </w:r>
              </w:del>
              <w:ins w:id="33" w:author="Aniruddha Bapat" w:date="2020-01-20T14:20:00Z">
                <w:r w:rsidR="003B0E05">
                  <w:t>DW</w:t>
                </w:r>
              </w:ins>
              <w:r w:rsidR="00516213">
                <w:t xml:space="preserve"> - Phase 1</w:t>
              </w:r>
            </w:sdtContent>
          </w:sdt>
          <w:r w:rsidR="00516213">
            <w:t xml:space="preserve">, </w:t>
          </w:r>
          <w:sdt>
            <w:sdtPr>
              <w:alias w:val="Subject"/>
              <w:id w:val="512654804"/>
              <w:dataBinding w:prefixMappings="xmlns:ns0='http://purl.org/dc/elements/1.1/' xmlns:ns1='http://schemas.openxmlformats.org/package/2006/metadata/core-properties' " w:xpath="/ns1:coreProperties[1]/ns0:subject[1]" w:storeItemID="{6C3C8BC8-F283-45AE-878A-BAB7291924A1}"/>
              <w:text/>
            </w:sdtPr>
            <w:sdtEndPr/>
            <w:sdtContent>
              <w:r w:rsidR="00516213">
                <w:t>Statement of Work</w:t>
              </w:r>
            </w:sdtContent>
          </w:sdt>
          <w:r w:rsidR="00516213">
            <w:t xml:space="preserve">, Version </w:t>
          </w:r>
          <w:r>
            <w:fldChar w:fldCharType="begin"/>
          </w:r>
          <w:r>
            <w:instrText xml:space="preserve"> DOCPROPERTY  Version  \* MERGEFORMAT </w:instrText>
          </w:r>
          <w:r>
            <w:fldChar w:fldCharType="separate"/>
          </w:r>
          <w:r w:rsidR="00516213">
            <w:t>1.1</w:t>
          </w:r>
          <w:r>
            <w:fldChar w:fldCharType="end"/>
          </w:r>
          <w:r w:rsidR="00516213">
            <w:t xml:space="preserve"> </w:t>
          </w:r>
          <w:sdt>
            <w:sdtPr>
              <w:alias w:val="Document Status"/>
              <w:tag w:val="Document Status"/>
              <w:id w:val="2129819142"/>
              <w:dataBinding w:xpath="/root[1]/documentstatus[1]" w:storeItemID="{EEBA425E-5CDF-43E0-AAA0-69E224A81652}"/>
              <w:dropDownList w:lastValue="Final">
                <w:listItem w:value="[Document Status]"/>
                <w:listItem w:displayText="Draft" w:value="Draft"/>
                <w:listItem w:displayText="Final" w:value="Final"/>
              </w:dropDownList>
            </w:sdtPr>
            <w:sdtEndPr/>
            <w:sdtContent>
              <w:r w:rsidR="00516213">
                <w:t>Final</w:t>
              </w:r>
            </w:sdtContent>
          </w:sdt>
        </w:p>
        <w:p w14:paraId="7F662DBF" w14:textId="0F117977" w:rsidR="00516213" w:rsidRDefault="00516213" w:rsidP="00553183">
          <w:pPr>
            <w:pStyle w:val="Footer"/>
            <w:ind w:firstLine="119"/>
          </w:pPr>
          <w:r>
            <w:t xml:space="preserve">Prepared by </w:t>
          </w:r>
          <w:sdt>
            <w:sdtPr>
              <w:alias w:val="Author"/>
              <w:id w:val="328803971"/>
              <w:dataBinding w:prefixMappings="xmlns:ns0='http://purl.org/dc/elements/1.1/' xmlns:ns1='http://schemas.openxmlformats.org/package/2006/metadata/core-properties' " w:xpath="/ns1:coreProperties[1]/ns0:creator[1]" w:storeItemID="{6C3C8BC8-F283-45AE-878A-BAB7291924A1}"/>
              <w:text/>
            </w:sdtPr>
            <w:sdtEndPr/>
            <w:sdtContent>
              <w:r>
                <w:t>Microsoft Consulting Services</w:t>
              </w:r>
            </w:sdtContent>
          </w:sdt>
        </w:p>
        <w:p w14:paraId="0DF5E5DC" w14:textId="25EE6C60" w:rsidR="00516213" w:rsidRDefault="00516213" w:rsidP="00B47459">
          <w:pPr>
            <w:pStyle w:val="Footer"/>
            <w:ind w:firstLine="119"/>
          </w:pPr>
          <w:r>
            <w:t>“</w:t>
          </w:r>
          <w:r w:rsidR="00E92C85">
            <w:fldChar w:fldCharType="begin"/>
          </w:r>
          <w:r w:rsidR="00E92C85">
            <w:instrText xml:space="preserve"> FILENAME   \* MERGEFORMAT </w:instrText>
          </w:r>
          <w:r w:rsidR="00E92C85">
            <w:fldChar w:fldCharType="separate"/>
          </w:r>
          <w:del w:id="34" w:author="Aniruddha Bapat" w:date="2020-01-20T14:20:00Z">
            <w:r w:rsidDel="003B0E05">
              <w:rPr>
                <w:noProof/>
              </w:rPr>
              <w:delText>Honeywell</w:delText>
            </w:r>
          </w:del>
          <w:ins w:id="35" w:author="Aniruddha Bapat" w:date="2020-01-20T14:20:00Z">
            <w:r w:rsidR="003B0E05">
              <w:rPr>
                <w:noProof/>
              </w:rPr>
              <w:t>Customer</w:t>
            </w:r>
          </w:ins>
          <w:r>
            <w:rPr>
              <w:noProof/>
            </w:rPr>
            <w:t xml:space="preserve"> Office 365 Program v1.1 SOW.docx</w:t>
          </w:r>
          <w:r w:rsidR="00E92C85">
            <w:rPr>
              <w:noProof/>
            </w:rPr>
            <w:fldChar w:fldCharType="end"/>
          </w:r>
          <w:r>
            <w:t xml:space="preserve">" last modified on </w:t>
          </w:r>
          <w:r>
            <w:fldChar w:fldCharType="begin"/>
          </w:r>
          <w:r>
            <w:instrText xml:space="preserve"> SAVEDATE  \@ "d MMM. yy"  \* MERGEFORMAT </w:instrText>
          </w:r>
          <w:r>
            <w:fldChar w:fldCharType="separate"/>
          </w:r>
          <w:ins w:id="36" w:author="Aniruddha Bapat" w:date="2020-01-20T14:19:00Z">
            <w:r w:rsidR="003B0E05">
              <w:rPr>
                <w:noProof/>
              </w:rPr>
              <w:t>6 Oct. 15</w:t>
            </w:r>
          </w:ins>
          <w:del w:id="37" w:author="Aniruddha Bapat" w:date="2020-01-20T14:19:00Z">
            <w:r w:rsidDel="003B0E05">
              <w:rPr>
                <w:noProof/>
              </w:rPr>
              <w:delText>5 Oct. 15</w:delText>
            </w:r>
          </w:del>
          <w:r>
            <w:fldChar w:fldCharType="end"/>
          </w:r>
          <w:r>
            <w:t>, Rev 3</w:t>
          </w:r>
        </w:p>
      </w:tc>
    </w:tr>
    <w:bookmarkEnd w:id="29"/>
  </w:tbl>
  <w:p w14:paraId="1F64ADA4" w14:textId="77777777" w:rsidR="00516213" w:rsidRDefault="0051621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300EF" w14:textId="77777777" w:rsidR="00516213" w:rsidRPr="00A045D7" w:rsidRDefault="00516213"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iii</w:t>
    </w:r>
    <w:r>
      <w:fldChar w:fldCharType="end"/>
    </w:r>
  </w:p>
  <w:p w14:paraId="0D077DB6" w14:textId="77777777" w:rsidR="00516213" w:rsidRPr="00A045D7" w:rsidRDefault="00516213"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516213" w14:paraId="6A8B2408" w14:textId="77777777" w:rsidTr="006F6EBD">
      <w:tc>
        <w:tcPr>
          <w:tcW w:w="7200" w:type="dxa"/>
        </w:tcPr>
        <w:p w14:paraId="736E5B06" w14:textId="1B2BFEA8" w:rsidR="00516213" w:rsidRDefault="00E92C85" w:rsidP="00553183">
          <w:pPr>
            <w:pStyle w:val="Footer"/>
            <w:ind w:firstLine="119"/>
          </w:pPr>
          <w:sdt>
            <w:sdtPr>
              <w:alias w:val="Title"/>
              <w:id w:val="-1323343672"/>
              <w:dataBinding w:prefixMappings="xmlns:ns0='http://purl.org/dc/elements/1.1/' xmlns:ns1='http://schemas.openxmlformats.org/package/2006/metadata/core-properties' " w:xpath="/ns1:coreProperties[1]/ns0:title[1]" w:storeItemID="{6C3C8BC8-F283-45AE-878A-BAB7291924A1}"/>
              <w:text/>
            </w:sdtPr>
            <w:sdtEndPr/>
            <w:sdtContent>
              <w:del w:id="38" w:author="Aniruddha Bapat" w:date="2020-01-20T14:20:00Z">
                <w:r w:rsidR="00516213" w:rsidDel="003B0E05">
                  <w:delText>Honeywell</w:delText>
                </w:r>
              </w:del>
              <w:ins w:id="39" w:author="Aniruddha Bapat" w:date="2020-01-20T14:20:00Z">
                <w:r w:rsidR="003B0E05">
                  <w:t>Customer</w:t>
                </w:r>
              </w:ins>
              <w:r w:rsidR="00516213">
                <w:t xml:space="preserve"> </w:t>
              </w:r>
              <w:del w:id="40" w:author="Aniruddha Bapat" w:date="2020-01-20T14:20:00Z">
                <w:r w:rsidR="00516213" w:rsidDel="003B0E05">
                  <w:delText>Dex</w:delText>
                </w:r>
              </w:del>
              <w:ins w:id="41" w:author="Aniruddha Bapat" w:date="2020-01-20T14:20:00Z">
                <w:r w:rsidR="003B0E05">
                  <w:t>DW</w:t>
                </w:r>
              </w:ins>
              <w:r w:rsidR="00516213">
                <w:t xml:space="preserve"> - Phase 1</w:t>
              </w:r>
            </w:sdtContent>
          </w:sdt>
          <w:r w:rsidR="00516213">
            <w:t xml:space="preserve">, </w:t>
          </w:r>
          <w:sdt>
            <w:sdtPr>
              <w:alias w:val="Subject"/>
              <w:id w:val="521211041"/>
              <w:dataBinding w:prefixMappings="xmlns:ns0='http://purl.org/dc/elements/1.1/' xmlns:ns1='http://schemas.openxmlformats.org/package/2006/metadata/core-properties' " w:xpath="/ns1:coreProperties[1]/ns0:subject[1]" w:storeItemID="{6C3C8BC8-F283-45AE-878A-BAB7291924A1}"/>
              <w:text/>
            </w:sdtPr>
            <w:sdtEndPr/>
            <w:sdtContent>
              <w:r w:rsidR="00516213">
                <w:t>Statement of Work</w:t>
              </w:r>
            </w:sdtContent>
          </w:sdt>
          <w:r w:rsidR="00516213">
            <w:t xml:space="preserve">, Version </w:t>
          </w:r>
          <w:r>
            <w:fldChar w:fldCharType="begin"/>
          </w:r>
          <w:r>
            <w:instrText xml:space="preserve"> DOCPROPERTY  Version  \* MERGEFORMAT </w:instrText>
          </w:r>
          <w:r>
            <w:fldChar w:fldCharType="separate"/>
          </w:r>
          <w:r w:rsidR="00516213">
            <w:t>.1</w:t>
          </w:r>
          <w:r>
            <w:fldChar w:fldCharType="end"/>
          </w:r>
          <w:r w:rsidR="00516213">
            <w:t xml:space="preserve"> </w:t>
          </w:r>
          <w:sdt>
            <w:sdtPr>
              <w:alias w:val="Document Status"/>
              <w:tag w:val="Document Status"/>
              <w:id w:val="-1064108442"/>
              <w:dataBinding w:xpath="/root[1]/documentstatus[1]" w:storeItemID="{EEBA425E-5CDF-43E0-AAA0-69E224A81652}"/>
              <w:dropDownList w:lastValue="Final">
                <w:listItem w:value="[Document Status]"/>
                <w:listItem w:displayText="Draft" w:value="Draft"/>
                <w:listItem w:displayText="Final" w:value="Final"/>
              </w:dropDownList>
            </w:sdtPr>
            <w:sdtEndPr/>
            <w:sdtContent>
              <w:r w:rsidR="00516213">
                <w:t>Final</w:t>
              </w:r>
            </w:sdtContent>
          </w:sdt>
        </w:p>
        <w:p w14:paraId="6BA6DFF3" w14:textId="4E347AE9" w:rsidR="00516213" w:rsidRDefault="00516213" w:rsidP="00553183">
          <w:pPr>
            <w:pStyle w:val="Footer"/>
            <w:ind w:firstLine="119"/>
          </w:pPr>
          <w:r>
            <w:t xml:space="preserve">Prepared by </w:t>
          </w:r>
          <w:sdt>
            <w:sdtPr>
              <w:alias w:val="Author"/>
              <w:id w:val="-265077769"/>
              <w:dataBinding w:prefixMappings="xmlns:ns0='http://purl.org/dc/elements/1.1/' xmlns:ns1='http://schemas.openxmlformats.org/package/2006/metadata/core-properties' " w:xpath="/ns1:coreProperties[1]/ns0:creator[1]" w:storeItemID="{6C3C8BC8-F283-45AE-878A-BAB7291924A1}"/>
              <w:text/>
            </w:sdtPr>
            <w:sdtEndPr/>
            <w:sdtContent>
              <w:r>
                <w:t>Microsoft Consulting Services</w:t>
              </w:r>
            </w:sdtContent>
          </w:sdt>
        </w:p>
        <w:p w14:paraId="7BEA6755" w14:textId="44B68D23" w:rsidR="00516213" w:rsidRDefault="00516213" w:rsidP="00553183">
          <w:pPr>
            <w:pStyle w:val="Footer"/>
            <w:ind w:firstLine="119"/>
          </w:pPr>
          <w:r>
            <w:t>“</w:t>
          </w:r>
          <w:r w:rsidR="00E92C85">
            <w:fldChar w:fldCharType="begin"/>
          </w:r>
          <w:r w:rsidR="00E92C85">
            <w:instrText xml:space="preserve"> FILENAME   \* MERGEFORMAT </w:instrText>
          </w:r>
          <w:r w:rsidR="00E92C85">
            <w:fldChar w:fldCharType="separate"/>
          </w:r>
          <w:r>
            <w:rPr>
              <w:noProof/>
            </w:rPr>
            <w:t>Document2</w:t>
          </w:r>
          <w:r w:rsidR="00E92C85">
            <w:rPr>
              <w:noProof/>
            </w:rPr>
            <w:fldChar w:fldCharType="end"/>
          </w:r>
          <w:r>
            <w:t xml:space="preserve">" last modified on </w:t>
          </w:r>
          <w:r>
            <w:fldChar w:fldCharType="begin"/>
          </w:r>
          <w:r>
            <w:instrText xml:space="preserve"> SAVEDATE  \@ "d MMM. yy"  \* MERGEFORMAT </w:instrText>
          </w:r>
          <w:r>
            <w:fldChar w:fldCharType="separate"/>
          </w:r>
          <w:ins w:id="42" w:author="Aniruddha Bapat" w:date="2020-01-20T14:19:00Z">
            <w:r w:rsidR="003B0E05">
              <w:rPr>
                <w:noProof/>
              </w:rPr>
              <w:t>6 Oct. 15</w:t>
            </w:r>
          </w:ins>
          <w:del w:id="43" w:author="Aniruddha Bapat" w:date="2020-01-20T14:19:00Z">
            <w:r w:rsidDel="003B0E05">
              <w:rPr>
                <w:noProof/>
              </w:rPr>
              <w:delText>5 Oct. 15</w:delText>
            </w:r>
          </w:del>
          <w:r>
            <w:fldChar w:fldCharType="end"/>
          </w:r>
          <w:r>
            <w:t>, Rev 3</w:t>
          </w:r>
        </w:p>
      </w:tc>
    </w:tr>
  </w:tbl>
  <w:p w14:paraId="76F2465B" w14:textId="77777777" w:rsidR="00516213" w:rsidRDefault="00516213" w:rsidP="005A68B0"/>
  <w:p w14:paraId="47821023" w14:textId="77777777" w:rsidR="00516213" w:rsidRPr="005A68B0" w:rsidRDefault="00516213" w:rsidP="005A68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F5D1F" w14:textId="77777777" w:rsidR="00516213" w:rsidRPr="00A045D7" w:rsidRDefault="00516213"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2</w:t>
    </w:r>
    <w:r>
      <w:fldChar w:fldCharType="end"/>
    </w:r>
  </w:p>
  <w:p w14:paraId="05F436DF" w14:textId="77777777" w:rsidR="00516213" w:rsidRPr="00A045D7" w:rsidRDefault="00516213"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516213" w14:paraId="5184230E" w14:textId="77777777" w:rsidTr="006F6EBD">
      <w:tc>
        <w:tcPr>
          <w:tcW w:w="7200" w:type="dxa"/>
        </w:tcPr>
        <w:p w14:paraId="04E9BCDE" w14:textId="233EF741" w:rsidR="00516213" w:rsidRDefault="00E92C85" w:rsidP="00553183">
          <w:pPr>
            <w:pStyle w:val="Footer"/>
            <w:ind w:firstLine="119"/>
          </w:pPr>
          <w:sdt>
            <w:sdtPr>
              <w:alias w:val="Title"/>
              <w:id w:val="-1453404546"/>
              <w:dataBinding w:prefixMappings="xmlns:ns0='http://purl.org/dc/elements/1.1/' xmlns:ns1='http://schemas.openxmlformats.org/package/2006/metadata/core-properties' " w:xpath="/ns1:coreProperties[1]/ns0:title[1]" w:storeItemID="{6C3C8BC8-F283-45AE-878A-BAB7291924A1}"/>
              <w:text/>
            </w:sdtPr>
            <w:sdtEndPr/>
            <w:sdtContent>
              <w:del w:id="601" w:author="Aniruddha Bapat" w:date="2020-01-20T14:20:00Z">
                <w:r w:rsidR="00516213" w:rsidDel="003B0E05">
                  <w:delText>Honeywell</w:delText>
                </w:r>
              </w:del>
              <w:ins w:id="602" w:author="Aniruddha Bapat" w:date="2020-01-20T14:20:00Z">
                <w:r w:rsidR="003B0E05">
                  <w:t>Customer</w:t>
                </w:r>
              </w:ins>
              <w:r w:rsidR="00516213">
                <w:t xml:space="preserve"> </w:t>
              </w:r>
              <w:del w:id="603" w:author="Aniruddha Bapat" w:date="2020-01-20T14:20:00Z">
                <w:r w:rsidR="00516213" w:rsidDel="003B0E05">
                  <w:delText>Dex</w:delText>
                </w:r>
              </w:del>
              <w:ins w:id="604" w:author="Aniruddha Bapat" w:date="2020-01-20T14:20:00Z">
                <w:r w:rsidR="003B0E05">
                  <w:t>DW</w:t>
                </w:r>
              </w:ins>
              <w:r w:rsidR="00516213">
                <w:t xml:space="preserve"> - Phase 1</w:t>
              </w:r>
            </w:sdtContent>
          </w:sdt>
          <w:r w:rsidR="00516213">
            <w:t xml:space="preserve">, </w:t>
          </w:r>
          <w:sdt>
            <w:sdtPr>
              <w:alias w:val="Subject"/>
              <w:id w:val="337741589"/>
              <w:dataBinding w:prefixMappings="xmlns:ns0='http://purl.org/dc/elements/1.1/' xmlns:ns1='http://schemas.openxmlformats.org/package/2006/metadata/core-properties' " w:xpath="/ns1:coreProperties[1]/ns0:subject[1]" w:storeItemID="{6C3C8BC8-F283-45AE-878A-BAB7291924A1}"/>
              <w:text/>
            </w:sdtPr>
            <w:sdtEndPr/>
            <w:sdtContent>
              <w:r w:rsidR="00516213">
                <w:t>Statement of Work</w:t>
              </w:r>
            </w:sdtContent>
          </w:sdt>
          <w:r w:rsidR="00516213">
            <w:t xml:space="preserve">, Version </w:t>
          </w:r>
          <w:r>
            <w:fldChar w:fldCharType="begin"/>
          </w:r>
          <w:r>
            <w:instrText xml:space="preserve"> DOCPROPERTY  Version  \* MERGEFORMAT </w:instrText>
          </w:r>
          <w:r>
            <w:fldChar w:fldCharType="separate"/>
          </w:r>
          <w:r w:rsidR="00516213">
            <w:t>.1</w:t>
          </w:r>
          <w:r>
            <w:fldChar w:fldCharType="end"/>
          </w:r>
          <w:r w:rsidR="00516213">
            <w:t xml:space="preserve"> </w:t>
          </w:r>
          <w:sdt>
            <w:sdtPr>
              <w:alias w:val="Document Status"/>
              <w:tag w:val="Document Status"/>
              <w:id w:val="2102681368"/>
              <w:dataBinding w:xpath="/root[1]/documentstatus[1]" w:storeItemID="{EEBA425E-5CDF-43E0-AAA0-69E224A81652}"/>
              <w:dropDownList w:lastValue="Final">
                <w:listItem w:value="[Document Status]"/>
                <w:listItem w:displayText="Draft" w:value="Draft"/>
                <w:listItem w:displayText="Final" w:value="Final"/>
              </w:dropDownList>
            </w:sdtPr>
            <w:sdtEndPr/>
            <w:sdtContent>
              <w:r w:rsidR="00516213">
                <w:t>Final</w:t>
              </w:r>
            </w:sdtContent>
          </w:sdt>
        </w:p>
        <w:p w14:paraId="15FF3870" w14:textId="413E5D89" w:rsidR="00516213" w:rsidRDefault="00516213" w:rsidP="00553183">
          <w:pPr>
            <w:pStyle w:val="Footer"/>
            <w:ind w:firstLine="119"/>
          </w:pPr>
          <w:r>
            <w:t xml:space="preserve">Prepared by </w:t>
          </w:r>
          <w:sdt>
            <w:sdtPr>
              <w:alias w:val="Author"/>
              <w:id w:val="-2132846007"/>
              <w:dataBinding w:prefixMappings="xmlns:ns0='http://purl.org/dc/elements/1.1/' xmlns:ns1='http://schemas.openxmlformats.org/package/2006/metadata/core-properties' " w:xpath="/ns1:coreProperties[1]/ns0:creator[1]" w:storeItemID="{6C3C8BC8-F283-45AE-878A-BAB7291924A1}"/>
              <w:text/>
            </w:sdtPr>
            <w:sdtEndPr/>
            <w:sdtContent>
              <w:r>
                <w:t>Microsoft Consulting Services</w:t>
              </w:r>
            </w:sdtContent>
          </w:sdt>
        </w:p>
        <w:p w14:paraId="7B24E578" w14:textId="7D8FBFD6" w:rsidR="00516213" w:rsidRDefault="00516213" w:rsidP="00553183">
          <w:pPr>
            <w:pStyle w:val="Footer"/>
            <w:ind w:firstLine="119"/>
          </w:pPr>
          <w:r>
            <w:t>“</w:t>
          </w:r>
          <w:r w:rsidR="00E92C85">
            <w:fldChar w:fldCharType="begin"/>
          </w:r>
          <w:r w:rsidR="00E92C85">
            <w:instrText xml:space="preserve"> FILENAME   \* MERGEFORMAT </w:instrText>
          </w:r>
          <w:r w:rsidR="00E92C85">
            <w:fldChar w:fldCharType="separate"/>
          </w:r>
          <w:r>
            <w:rPr>
              <w:noProof/>
            </w:rPr>
            <w:t>Document2</w:t>
          </w:r>
          <w:r w:rsidR="00E92C85">
            <w:rPr>
              <w:noProof/>
            </w:rPr>
            <w:fldChar w:fldCharType="end"/>
          </w:r>
          <w:r>
            <w:t xml:space="preserve">" last modified on </w:t>
          </w:r>
          <w:r>
            <w:fldChar w:fldCharType="begin"/>
          </w:r>
          <w:r>
            <w:instrText xml:space="preserve"> SAVEDATE  \@ "d MMM. yy"  \* MERGEFORMAT </w:instrText>
          </w:r>
          <w:r>
            <w:fldChar w:fldCharType="separate"/>
          </w:r>
          <w:ins w:id="605" w:author="Aniruddha Bapat" w:date="2020-01-20T14:19:00Z">
            <w:r w:rsidR="003B0E05">
              <w:rPr>
                <w:noProof/>
              </w:rPr>
              <w:t>6 Oct. 15</w:t>
            </w:r>
          </w:ins>
          <w:del w:id="606" w:author="Aniruddha Bapat" w:date="2020-01-20T14:19:00Z">
            <w:r w:rsidDel="003B0E05">
              <w:rPr>
                <w:noProof/>
              </w:rPr>
              <w:delText>5 Oct. 15</w:delText>
            </w:r>
          </w:del>
          <w:r>
            <w:fldChar w:fldCharType="end"/>
          </w:r>
          <w:r>
            <w:t>, Rev 3</w:t>
          </w:r>
        </w:p>
      </w:tc>
    </w:tr>
  </w:tbl>
  <w:p w14:paraId="5541B0AB" w14:textId="77777777" w:rsidR="00516213" w:rsidRDefault="00516213" w:rsidP="005A68B0"/>
  <w:p w14:paraId="54236F21" w14:textId="77777777" w:rsidR="00516213" w:rsidRPr="005A68B0" w:rsidRDefault="00516213" w:rsidP="005A6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7228E" w14:textId="77777777" w:rsidR="00E92C85" w:rsidRDefault="00E92C85">
      <w:pPr>
        <w:spacing w:after="0" w:line="240" w:lineRule="auto"/>
      </w:pPr>
      <w:r>
        <w:separator/>
      </w:r>
    </w:p>
  </w:footnote>
  <w:footnote w:type="continuationSeparator" w:id="0">
    <w:p w14:paraId="2080D002" w14:textId="77777777" w:rsidR="00E92C85" w:rsidRDefault="00E92C85">
      <w:pPr>
        <w:spacing w:after="0" w:line="240" w:lineRule="auto"/>
      </w:pPr>
      <w:r>
        <w:continuationSeparator/>
      </w:r>
    </w:p>
  </w:footnote>
  <w:footnote w:type="continuationNotice" w:id="1">
    <w:p w14:paraId="2D9D5440" w14:textId="77777777" w:rsidR="00E92C85" w:rsidRDefault="00E92C8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EB679" w14:textId="77777777" w:rsidR="00516213" w:rsidRDefault="00516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794C4" w14:textId="3308D5F9" w:rsidR="00516213" w:rsidRDefault="00516213">
    <w:pPr>
      <w:pStyle w:val="Header"/>
    </w:pPr>
    <w:r>
      <w:rPr>
        <w:noProof/>
      </w:rPr>
      <w:drawing>
        <wp:inline distT="0" distB="0" distL="0" distR="0" wp14:anchorId="66FA1B8B" wp14:editId="23FF96BD">
          <wp:extent cx="914400" cy="1949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E92C85">
      <w:fldChar w:fldCharType="begin"/>
    </w:r>
    <w:r w:rsidR="00E92C85">
      <w:instrText xml:space="preserve"> DOCPROPERTY  Customer </w:instrText>
    </w:r>
    <w:r w:rsidR="00E92C85">
      <w:fldChar w:fldCharType="separate"/>
    </w:r>
    <w:del w:id="15" w:author="Aniruddha Bapat" w:date="2020-01-20T14:20:00Z">
      <w:r w:rsidDel="003B0E05">
        <w:delText>Honeywell</w:delText>
      </w:r>
    </w:del>
    <w:ins w:id="16" w:author="Aniruddha Bapat" w:date="2020-01-20T14:20:00Z">
      <w:r w:rsidR="003B0E05">
        <w:t>Customer</w:t>
      </w:r>
    </w:ins>
    <w:r w:rsidR="00E92C85">
      <w:fldChar w:fldCharType="end"/>
    </w:r>
  </w:p>
  <w:p w14:paraId="5A82E24B" w14:textId="77777777" w:rsidR="00516213" w:rsidRDefault="00516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AEC5F" w14:textId="040BDD8F" w:rsidR="00516213" w:rsidRDefault="00516213" w:rsidP="006F6EBD">
    <w:pPr>
      <w:pStyle w:val="Header"/>
    </w:pPr>
    <w:r>
      <w:rPr>
        <w:noProof/>
      </w:rPr>
      <w:drawing>
        <wp:inline distT="0" distB="0" distL="0" distR="0" wp14:anchorId="1F469213" wp14:editId="715EAC54">
          <wp:extent cx="914400" cy="1949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E92C85">
      <w:fldChar w:fldCharType="begin"/>
    </w:r>
    <w:r w:rsidR="00E92C85">
      <w:instrText xml:space="preserve"> DOCPROPERTY  Customer </w:instrText>
    </w:r>
    <w:r w:rsidR="00E92C85">
      <w:fldChar w:fldCharType="separate"/>
    </w:r>
    <w:r>
      <w:t>Update [Customer Name] in Doc Properties</w:t>
    </w:r>
    <w:r w:rsidR="00E92C85">
      <w:fldChar w:fldCharType="end"/>
    </w:r>
  </w:p>
  <w:p w14:paraId="2BBABD00" w14:textId="77777777" w:rsidR="00516213" w:rsidRDefault="00516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4F9"/>
    <w:multiLevelType w:val="multilevel"/>
    <w:tmpl w:val="2F1482CE"/>
    <w:styleLink w:val="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0A4A5F11"/>
    <w:multiLevelType w:val="hybridMultilevel"/>
    <w:tmpl w:val="B31247B0"/>
    <w:lvl w:ilvl="0" w:tplc="85B2991A">
      <w:start w:val="1"/>
      <w:numFmt w:val="bullet"/>
      <w:lvlText w:val="•"/>
      <w:lvlJc w:val="left"/>
      <w:pPr>
        <w:tabs>
          <w:tab w:val="num" w:pos="720"/>
        </w:tabs>
        <w:ind w:left="720" w:hanging="360"/>
      </w:pPr>
      <w:rPr>
        <w:rFonts w:ascii="Arial" w:hAnsi="Arial" w:hint="default"/>
      </w:rPr>
    </w:lvl>
    <w:lvl w:ilvl="1" w:tplc="0408E4A4" w:tentative="1">
      <w:start w:val="1"/>
      <w:numFmt w:val="bullet"/>
      <w:lvlText w:val="•"/>
      <w:lvlJc w:val="left"/>
      <w:pPr>
        <w:tabs>
          <w:tab w:val="num" w:pos="1440"/>
        </w:tabs>
        <w:ind w:left="1440" w:hanging="360"/>
      </w:pPr>
      <w:rPr>
        <w:rFonts w:ascii="Arial" w:hAnsi="Arial" w:hint="default"/>
      </w:rPr>
    </w:lvl>
    <w:lvl w:ilvl="2" w:tplc="03BA2E32" w:tentative="1">
      <w:start w:val="1"/>
      <w:numFmt w:val="bullet"/>
      <w:lvlText w:val="•"/>
      <w:lvlJc w:val="left"/>
      <w:pPr>
        <w:tabs>
          <w:tab w:val="num" w:pos="2160"/>
        </w:tabs>
        <w:ind w:left="2160" w:hanging="360"/>
      </w:pPr>
      <w:rPr>
        <w:rFonts w:ascii="Arial" w:hAnsi="Arial" w:hint="default"/>
      </w:rPr>
    </w:lvl>
    <w:lvl w:ilvl="3" w:tplc="849240FE" w:tentative="1">
      <w:start w:val="1"/>
      <w:numFmt w:val="bullet"/>
      <w:lvlText w:val="•"/>
      <w:lvlJc w:val="left"/>
      <w:pPr>
        <w:tabs>
          <w:tab w:val="num" w:pos="2880"/>
        </w:tabs>
        <w:ind w:left="2880" w:hanging="360"/>
      </w:pPr>
      <w:rPr>
        <w:rFonts w:ascii="Arial" w:hAnsi="Arial" w:hint="default"/>
      </w:rPr>
    </w:lvl>
    <w:lvl w:ilvl="4" w:tplc="CE7C072E" w:tentative="1">
      <w:start w:val="1"/>
      <w:numFmt w:val="bullet"/>
      <w:lvlText w:val="•"/>
      <w:lvlJc w:val="left"/>
      <w:pPr>
        <w:tabs>
          <w:tab w:val="num" w:pos="3600"/>
        </w:tabs>
        <w:ind w:left="3600" w:hanging="360"/>
      </w:pPr>
      <w:rPr>
        <w:rFonts w:ascii="Arial" w:hAnsi="Arial" w:hint="default"/>
      </w:rPr>
    </w:lvl>
    <w:lvl w:ilvl="5" w:tplc="AFD8887C" w:tentative="1">
      <w:start w:val="1"/>
      <w:numFmt w:val="bullet"/>
      <w:lvlText w:val="•"/>
      <w:lvlJc w:val="left"/>
      <w:pPr>
        <w:tabs>
          <w:tab w:val="num" w:pos="4320"/>
        </w:tabs>
        <w:ind w:left="4320" w:hanging="360"/>
      </w:pPr>
      <w:rPr>
        <w:rFonts w:ascii="Arial" w:hAnsi="Arial" w:hint="default"/>
      </w:rPr>
    </w:lvl>
    <w:lvl w:ilvl="6" w:tplc="6D0CBF02" w:tentative="1">
      <w:start w:val="1"/>
      <w:numFmt w:val="bullet"/>
      <w:lvlText w:val="•"/>
      <w:lvlJc w:val="left"/>
      <w:pPr>
        <w:tabs>
          <w:tab w:val="num" w:pos="5040"/>
        </w:tabs>
        <w:ind w:left="5040" w:hanging="360"/>
      </w:pPr>
      <w:rPr>
        <w:rFonts w:ascii="Arial" w:hAnsi="Arial" w:hint="default"/>
      </w:rPr>
    </w:lvl>
    <w:lvl w:ilvl="7" w:tplc="69266D2E" w:tentative="1">
      <w:start w:val="1"/>
      <w:numFmt w:val="bullet"/>
      <w:lvlText w:val="•"/>
      <w:lvlJc w:val="left"/>
      <w:pPr>
        <w:tabs>
          <w:tab w:val="num" w:pos="5760"/>
        </w:tabs>
        <w:ind w:left="5760" w:hanging="360"/>
      </w:pPr>
      <w:rPr>
        <w:rFonts w:ascii="Arial" w:hAnsi="Arial" w:hint="default"/>
      </w:rPr>
    </w:lvl>
    <w:lvl w:ilvl="8" w:tplc="0F3E2C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C34DF9"/>
    <w:multiLevelType w:val="hybridMultilevel"/>
    <w:tmpl w:val="90581E62"/>
    <w:lvl w:ilvl="0" w:tplc="F83E09EA">
      <w:start w:val="2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60842"/>
    <w:multiLevelType w:val="hybridMultilevel"/>
    <w:tmpl w:val="4B66E3EA"/>
    <w:styleLink w:val="Checklist"/>
    <w:lvl w:ilvl="0" w:tplc="B5C25A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451C6B"/>
    <w:multiLevelType w:val="multilevel"/>
    <w:tmpl w:val="D6367128"/>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20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A21ACF"/>
    <w:multiLevelType w:val="hybridMultilevel"/>
    <w:tmpl w:val="5F8E34B4"/>
    <w:lvl w:ilvl="0" w:tplc="02C82B52">
      <w:start w:val="15"/>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D3264"/>
    <w:multiLevelType w:val="hybridMultilevel"/>
    <w:tmpl w:val="CCD81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A089F"/>
    <w:multiLevelType w:val="hybridMultilevel"/>
    <w:tmpl w:val="B720D054"/>
    <w:styleLink w:val="NumberedList"/>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8" w15:restartNumberingAfterBreak="0">
    <w:nsid w:val="1ED16FB9"/>
    <w:multiLevelType w:val="hybridMultilevel"/>
    <w:tmpl w:val="D8A8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76107"/>
    <w:multiLevelType w:val="hybridMultilevel"/>
    <w:tmpl w:val="98989BC6"/>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87FAB"/>
    <w:multiLevelType w:val="multilevel"/>
    <w:tmpl w:val="74B6DAFE"/>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418613F"/>
    <w:multiLevelType w:val="hybridMultilevel"/>
    <w:tmpl w:val="0976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630C0"/>
    <w:multiLevelType w:val="hybridMultilevel"/>
    <w:tmpl w:val="03122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71F88"/>
    <w:multiLevelType w:val="multilevel"/>
    <w:tmpl w:val="94248EDA"/>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2B36753D"/>
    <w:multiLevelType w:val="hybridMultilevel"/>
    <w:tmpl w:val="D40A1E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F61C9"/>
    <w:multiLevelType w:val="hybridMultilevel"/>
    <w:tmpl w:val="36D87F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7354FA"/>
    <w:multiLevelType w:val="hybridMultilevel"/>
    <w:tmpl w:val="F4C49F5E"/>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42422B5C"/>
    <w:multiLevelType w:val="multilevel"/>
    <w:tmpl w:val="7F26619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4A5424B"/>
    <w:multiLevelType w:val="hybridMultilevel"/>
    <w:tmpl w:val="97FAEFBA"/>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286566"/>
    <w:multiLevelType w:val="multilevel"/>
    <w:tmpl w:val="BFEA11AE"/>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0" w15:restartNumberingAfterBreak="0">
    <w:nsid w:val="4C523125"/>
    <w:multiLevelType w:val="hybridMultilevel"/>
    <w:tmpl w:val="8E6E75E2"/>
    <w:lvl w:ilvl="0" w:tplc="DD8AA212">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696B76"/>
    <w:multiLevelType w:val="hybridMultilevel"/>
    <w:tmpl w:val="04D8437A"/>
    <w:lvl w:ilvl="0" w:tplc="5B80A860">
      <w:start w:val="1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F1FCF"/>
    <w:multiLevelType w:val="hybridMultilevel"/>
    <w:tmpl w:val="152EF71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532758C4"/>
    <w:multiLevelType w:val="hybridMultilevel"/>
    <w:tmpl w:val="58983906"/>
    <w:lvl w:ilvl="0" w:tplc="F42CC6AA">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410C2"/>
    <w:multiLevelType w:val="hybridMultilevel"/>
    <w:tmpl w:val="50DE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E95931"/>
    <w:multiLevelType w:val="hybridMultilevel"/>
    <w:tmpl w:val="E6BC7DBA"/>
    <w:lvl w:ilvl="0" w:tplc="F83E09EA">
      <w:start w:val="2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6624EE"/>
    <w:multiLevelType w:val="hybridMultilevel"/>
    <w:tmpl w:val="DE20F7E6"/>
    <w:styleLink w:val="11111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771355"/>
    <w:multiLevelType w:val="hybridMultilevel"/>
    <w:tmpl w:val="9F68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A3899"/>
    <w:multiLevelType w:val="hybridMultilevel"/>
    <w:tmpl w:val="20EED116"/>
    <w:styleLink w:val="NumberBulletStylesMS"/>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9" w15:restartNumberingAfterBreak="0">
    <w:nsid w:val="62564207"/>
    <w:multiLevelType w:val="hybridMultilevel"/>
    <w:tmpl w:val="B27C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90552E"/>
    <w:multiLevelType w:val="hybridMultilevel"/>
    <w:tmpl w:val="D6FC0048"/>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1" w15:restartNumberingAfterBreak="0">
    <w:nsid w:val="63A15537"/>
    <w:multiLevelType w:val="hybridMultilevel"/>
    <w:tmpl w:val="DBCCBC7A"/>
    <w:lvl w:ilvl="0" w:tplc="A6EE60BE">
      <w:start w:val="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147D99"/>
    <w:multiLevelType w:val="hybridMultilevel"/>
    <w:tmpl w:val="52946EDA"/>
    <w:styleLink w:val="Bullets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EA58F2"/>
    <w:multiLevelType w:val="hybridMultilevel"/>
    <w:tmpl w:val="776A9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863E8D"/>
    <w:multiLevelType w:val="hybridMultilevel"/>
    <w:tmpl w:val="C6AA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454CDF"/>
    <w:multiLevelType w:val="hybridMultilevel"/>
    <w:tmpl w:val="C3285300"/>
    <w:styleLink w:val="NumberedListTabl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6" w15:restartNumberingAfterBreak="0">
    <w:nsid w:val="6DB22422"/>
    <w:multiLevelType w:val="multilevel"/>
    <w:tmpl w:val="9F2A8DBA"/>
    <w:styleLink w:val="MSBullets"/>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DE33673"/>
    <w:multiLevelType w:val="hybridMultilevel"/>
    <w:tmpl w:val="432A3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413D9"/>
    <w:multiLevelType w:val="hybridMultilevel"/>
    <w:tmpl w:val="1F5C6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2"/>
  </w:num>
  <w:num w:numId="4">
    <w:abstractNumId w:val="4"/>
  </w:num>
  <w:num w:numId="5">
    <w:abstractNumId w:val="26"/>
  </w:num>
  <w:num w:numId="6">
    <w:abstractNumId w:val="9"/>
  </w:num>
  <w:num w:numId="7">
    <w:abstractNumId w:val="3"/>
  </w:num>
  <w:num w:numId="8">
    <w:abstractNumId w:val="23"/>
  </w:num>
  <w:num w:numId="9">
    <w:abstractNumId w:val="20"/>
  </w:num>
  <w:num w:numId="10">
    <w:abstractNumId w:val="36"/>
  </w:num>
  <w:num w:numId="11">
    <w:abstractNumId w:val="4"/>
  </w:num>
  <w:num w:numId="12">
    <w:abstractNumId w:val="10"/>
  </w:num>
  <w:num w:numId="13">
    <w:abstractNumId w:val="13"/>
  </w:num>
  <w:num w:numId="14">
    <w:abstractNumId w:val="30"/>
  </w:num>
  <w:num w:numId="15">
    <w:abstractNumId w:val="28"/>
  </w:num>
  <w:num w:numId="16">
    <w:abstractNumId w:val="7"/>
  </w:num>
  <w:num w:numId="17">
    <w:abstractNumId w:val="35"/>
  </w:num>
  <w:num w:numId="18">
    <w:abstractNumId w:val="19"/>
  </w:num>
  <w:num w:numId="19">
    <w:abstractNumId w:val="17"/>
  </w:num>
  <w:num w:numId="20">
    <w:abstractNumId w:val="16"/>
  </w:num>
  <w:num w:numId="21">
    <w:abstractNumId w:val="18"/>
  </w:num>
  <w:num w:numId="22">
    <w:abstractNumId w:val="0"/>
  </w:num>
  <w:num w:numId="23">
    <w:abstractNumId w:val="34"/>
  </w:num>
  <w:num w:numId="24">
    <w:abstractNumId w:val="38"/>
  </w:num>
  <w:num w:numId="25">
    <w:abstractNumId w:val="12"/>
  </w:num>
  <w:num w:numId="26">
    <w:abstractNumId w:val="14"/>
  </w:num>
  <w:num w:numId="27">
    <w:abstractNumId w:val="21"/>
  </w:num>
  <w:num w:numId="28">
    <w:abstractNumId w:val="15"/>
  </w:num>
  <w:num w:numId="29">
    <w:abstractNumId w:val="31"/>
  </w:num>
  <w:num w:numId="30">
    <w:abstractNumId w:val="2"/>
  </w:num>
  <w:num w:numId="31">
    <w:abstractNumId w:val="25"/>
  </w:num>
  <w:num w:numId="32">
    <w:abstractNumId w:val="1"/>
  </w:num>
  <w:num w:numId="33">
    <w:abstractNumId w:val="5"/>
  </w:num>
  <w:num w:numId="34">
    <w:abstractNumId w:val="37"/>
  </w:num>
  <w:num w:numId="35">
    <w:abstractNumId w:val="33"/>
  </w:num>
  <w:num w:numId="36">
    <w:abstractNumId w:val="6"/>
  </w:num>
  <w:num w:numId="37">
    <w:abstractNumId w:val="27"/>
  </w:num>
  <w:num w:numId="38">
    <w:abstractNumId w:val="24"/>
  </w:num>
  <w:num w:numId="39">
    <w:abstractNumId w:val="8"/>
  </w:num>
  <w:num w:numId="40">
    <w:abstractNumId w:val="22"/>
  </w:num>
  <w:num w:numId="41">
    <w:abstractNumId w:val="29"/>
  </w:num>
  <w:num w:numId="42">
    <w:abstractNumId w:val="11"/>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iruddha Bapat">
    <w15:presenceInfo w15:providerId="AD" w15:userId="S::anibapat@microsoft.com::7ea7e7de-c3d1-418e-abaa-f9343e6db356"/>
  </w15:person>
  <w15:person w15:author="Karolee Ryan">
    <w15:presenceInfo w15:providerId="AD" w15:userId="S-1-5-21-124525095-708259637-1543119021-13401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DisplayPageBoundaries/>
  <w:proofState w:spelling="clean" w:grammar="clean"/>
  <w:attachedTemplate r:id="rId1"/>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trackRevisions/>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067"/>
    <w:rsid w:val="00000489"/>
    <w:rsid w:val="000016E3"/>
    <w:rsid w:val="00001F0C"/>
    <w:rsid w:val="00002EDE"/>
    <w:rsid w:val="00003530"/>
    <w:rsid w:val="000037BA"/>
    <w:rsid w:val="00004D61"/>
    <w:rsid w:val="00005134"/>
    <w:rsid w:val="000062A3"/>
    <w:rsid w:val="00006354"/>
    <w:rsid w:val="00006C68"/>
    <w:rsid w:val="00012A02"/>
    <w:rsid w:val="00012C29"/>
    <w:rsid w:val="00013718"/>
    <w:rsid w:val="00014AFD"/>
    <w:rsid w:val="00014BFB"/>
    <w:rsid w:val="00014CE0"/>
    <w:rsid w:val="000162DF"/>
    <w:rsid w:val="000225A4"/>
    <w:rsid w:val="00024367"/>
    <w:rsid w:val="0002574A"/>
    <w:rsid w:val="00027073"/>
    <w:rsid w:val="000270E2"/>
    <w:rsid w:val="0002716F"/>
    <w:rsid w:val="000272F1"/>
    <w:rsid w:val="00032171"/>
    <w:rsid w:val="000348F0"/>
    <w:rsid w:val="000353E2"/>
    <w:rsid w:val="00037124"/>
    <w:rsid w:val="00041DFF"/>
    <w:rsid w:val="000446A0"/>
    <w:rsid w:val="000460A7"/>
    <w:rsid w:val="00046A02"/>
    <w:rsid w:val="00047421"/>
    <w:rsid w:val="00047841"/>
    <w:rsid w:val="000528FA"/>
    <w:rsid w:val="00057042"/>
    <w:rsid w:val="00060497"/>
    <w:rsid w:val="00060C17"/>
    <w:rsid w:val="00062313"/>
    <w:rsid w:val="000651F5"/>
    <w:rsid w:val="000673C6"/>
    <w:rsid w:val="00072E08"/>
    <w:rsid w:val="00074C79"/>
    <w:rsid w:val="00074D36"/>
    <w:rsid w:val="000776D3"/>
    <w:rsid w:val="00081404"/>
    <w:rsid w:val="00081818"/>
    <w:rsid w:val="00081EB5"/>
    <w:rsid w:val="000836EF"/>
    <w:rsid w:val="000847C6"/>
    <w:rsid w:val="00085899"/>
    <w:rsid w:val="0008658E"/>
    <w:rsid w:val="000871BA"/>
    <w:rsid w:val="00090123"/>
    <w:rsid w:val="00090975"/>
    <w:rsid w:val="00090B48"/>
    <w:rsid w:val="00090E94"/>
    <w:rsid w:val="0009199F"/>
    <w:rsid w:val="00092EBA"/>
    <w:rsid w:val="000959C7"/>
    <w:rsid w:val="00095CEB"/>
    <w:rsid w:val="00097981"/>
    <w:rsid w:val="000A1BB5"/>
    <w:rsid w:val="000A2BE6"/>
    <w:rsid w:val="000A5675"/>
    <w:rsid w:val="000A583F"/>
    <w:rsid w:val="000A6EAE"/>
    <w:rsid w:val="000A7D7E"/>
    <w:rsid w:val="000B1990"/>
    <w:rsid w:val="000B2058"/>
    <w:rsid w:val="000B27F3"/>
    <w:rsid w:val="000B5AC4"/>
    <w:rsid w:val="000B6EB8"/>
    <w:rsid w:val="000B710B"/>
    <w:rsid w:val="000C2580"/>
    <w:rsid w:val="000C602C"/>
    <w:rsid w:val="000C63DB"/>
    <w:rsid w:val="000C73DD"/>
    <w:rsid w:val="000D2238"/>
    <w:rsid w:val="000D22CC"/>
    <w:rsid w:val="000D6609"/>
    <w:rsid w:val="000D6CA3"/>
    <w:rsid w:val="000E1615"/>
    <w:rsid w:val="000E2CB2"/>
    <w:rsid w:val="000E64A2"/>
    <w:rsid w:val="000F0A1D"/>
    <w:rsid w:val="000F2A76"/>
    <w:rsid w:val="000F3EB5"/>
    <w:rsid w:val="000F4649"/>
    <w:rsid w:val="000F4A73"/>
    <w:rsid w:val="000F54A6"/>
    <w:rsid w:val="000F61A7"/>
    <w:rsid w:val="00100CA0"/>
    <w:rsid w:val="00101BEA"/>
    <w:rsid w:val="00101E29"/>
    <w:rsid w:val="0010458E"/>
    <w:rsid w:val="00106FC5"/>
    <w:rsid w:val="001127E9"/>
    <w:rsid w:val="00115582"/>
    <w:rsid w:val="00115F59"/>
    <w:rsid w:val="001167B4"/>
    <w:rsid w:val="00121964"/>
    <w:rsid w:val="00121ED7"/>
    <w:rsid w:val="00125BB7"/>
    <w:rsid w:val="0013040D"/>
    <w:rsid w:val="00132040"/>
    <w:rsid w:val="00132800"/>
    <w:rsid w:val="0013314A"/>
    <w:rsid w:val="00134B5F"/>
    <w:rsid w:val="00136574"/>
    <w:rsid w:val="001374D9"/>
    <w:rsid w:val="00137526"/>
    <w:rsid w:val="0014170A"/>
    <w:rsid w:val="00143ED7"/>
    <w:rsid w:val="00144FB6"/>
    <w:rsid w:val="00146F4D"/>
    <w:rsid w:val="0015022C"/>
    <w:rsid w:val="001508E1"/>
    <w:rsid w:val="00150E2F"/>
    <w:rsid w:val="00152B92"/>
    <w:rsid w:val="00153CE5"/>
    <w:rsid w:val="00153F9F"/>
    <w:rsid w:val="00155D43"/>
    <w:rsid w:val="001561D6"/>
    <w:rsid w:val="0015662D"/>
    <w:rsid w:val="001606E2"/>
    <w:rsid w:val="00161A0E"/>
    <w:rsid w:val="00164F22"/>
    <w:rsid w:val="001655FC"/>
    <w:rsid w:val="00171D2F"/>
    <w:rsid w:val="0017220D"/>
    <w:rsid w:val="00173C3A"/>
    <w:rsid w:val="0017592D"/>
    <w:rsid w:val="0018007D"/>
    <w:rsid w:val="00180807"/>
    <w:rsid w:val="00180F56"/>
    <w:rsid w:val="00181097"/>
    <w:rsid w:val="001812D0"/>
    <w:rsid w:val="00181950"/>
    <w:rsid w:val="001829F0"/>
    <w:rsid w:val="00187A4D"/>
    <w:rsid w:val="0019005F"/>
    <w:rsid w:val="00191B75"/>
    <w:rsid w:val="00192156"/>
    <w:rsid w:val="00193ECA"/>
    <w:rsid w:val="00194F4B"/>
    <w:rsid w:val="001964C6"/>
    <w:rsid w:val="001A0403"/>
    <w:rsid w:val="001A33FC"/>
    <w:rsid w:val="001A51E5"/>
    <w:rsid w:val="001A5855"/>
    <w:rsid w:val="001A6B03"/>
    <w:rsid w:val="001A7982"/>
    <w:rsid w:val="001B15C5"/>
    <w:rsid w:val="001B3441"/>
    <w:rsid w:val="001B3915"/>
    <w:rsid w:val="001B45F5"/>
    <w:rsid w:val="001B4CA6"/>
    <w:rsid w:val="001B69FA"/>
    <w:rsid w:val="001B6B59"/>
    <w:rsid w:val="001B7114"/>
    <w:rsid w:val="001C0B6C"/>
    <w:rsid w:val="001C24D1"/>
    <w:rsid w:val="001C2FF5"/>
    <w:rsid w:val="001C5534"/>
    <w:rsid w:val="001C7989"/>
    <w:rsid w:val="001D1C65"/>
    <w:rsid w:val="001D41C5"/>
    <w:rsid w:val="001D7A4E"/>
    <w:rsid w:val="001D7E2F"/>
    <w:rsid w:val="001D7EC0"/>
    <w:rsid w:val="001E012E"/>
    <w:rsid w:val="001E0AE9"/>
    <w:rsid w:val="001E57E7"/>
    <w:rsid w:val="001E5BC8"/>
    <w:rsid w:val="001E5CFC"/>
    <w:rsid w:val="001E6989"/>
    <w:rsid w:val="001F0403"/>
    <w:rsid w:val="001F4C2A"/>
    <w:rsid w:val="001F4EA1"/>
    <w:rsid w:val="001F5067"/>
    <w:rsid w:val="001F543A"/>
    <w:rsid w:val="002003BB"/>
    <w:rsid w:val="00202B53"/>
    <w:rsid w:val="00203BBA"/>
    <w:rsid w:val="00203C6C"/>
    <w:rsid w:val="00207DB3"/>
    <w:rsid w:val="00207F21"/>
    <w:rsid w:val="0021063A"/>
    <w:rsid w:val="002113F6"/>
    <w:rsid w:val="00220E6B"/>
    <w:rsid w:val="00223648"/>
    <w:rsid w:val="002246BC"/>
    <w:rsid w:val="00224D13"/>
    <w:rsid w:val="00235CB1"/>
    <w:rsid w:val="00236A6F"/>
    <w:rsid w:val="00241F2B"/>
    <w:rsid w:val="002436F2"/>
    <w:rsid w:val="00244257"/>
    <w:rsid w:val="0024615C"/>
    <w:rsid w:val="002514E7"/>
    <w:rsid w:val="0025220F"/>
    <w:rsid w:val="00254156"/>
    <w:rsid w:val="0025469B"/>
    <w:rsid w:val="002565FB"/>
    <w:rsid w:val="002568B7"/>
    <w:rsid w:val="00262462"/>
    <w:rsid w:val="00263790"/>
    <w:rsid w:val="0026638F"/>
    <w:rsid w:val="0027220D"/>
    <w:rsid w:val="00273EEB"/>
    <w:rsid w:val="00273F65"/>
    <w:rsid w:val="00275A7D"/>
    <w:rsid w:val="00275CA2"/>
    <w:rsid w:val="00286AC7"/>
    <w:rsid w:val="0028702F"/>
    <w:rsid w:val="00287759"/>
    <w:rsid w:val="00287C56"/>
    <w:rsid w:val="0029254B"/>
    <w:rsid w:val="0029278F"/>
    <w:rsid w:val="0029418B"/>
    <w:rsid w:val="0029524A"/>
    <w:rsid w:val="002955A6"/>
    <w:rsid w:val="002956FC"/>
    <w:rsid w:val="00295D56"/>
    <w:rsid w:val="00296658"/>
    <w:rsid w:val="00297C96"/>
    <w:rsid w:val="002A20B9"/>
    <w:rsid w:val="002A3FBF"/>
    <w:rsid w:val="002A6061"/>
    <w:rsid w:val="002A7123"/>
    <w:rsid w:val="002A7B77"/>
    <w:rsid w:val="002B09D0"/>
    <w:rsid w:val="002B2AF3"/>
    <w:rsid w:val="002B35B3"/>
    <w:rsid w:val="002B3AFE"/>
    <w:rsid w:val="002B49BB"/>
    <w:rsid w:val="002B4A64"/>
    <w:rsid w:val="002B5603"/>
    <w:rsid w:val="002B7EE4"/>
    <w:rsid w:val="002C0A5E"/>
    <w:rsid w:val="002C0DC8"/>
    <w:rsid w:val="002C1983"/>
    <w:rsid w:val="002C7867"/>
    <w:rsid w:val="002D37B6"/>
    <w:rsid w:val="002D499F"/>
    <w:rsid w:val="002D6677"/>
    <w:rsid w:val="002E00EF"/>
    <w:rsid w:val="002E0A27"/>
    <w:rsid w:val="002E7101"/>
    <w:rsid w:val="002E7F7E"/>
    <w:rsid w:val="002F0B15"/>
    <w:rsid w:val="002F2114"/>
    <w:rsid w:val="002F21C0"/>
    <w:rsid w:val="002F22AD"/>
    <w:rsid w:val="002F406A"/>
    <w:rsid w:val="002F46C0"/>
    <w:rsid w:val="002F4CD8"/>
    <w:rsid w:val="0030121B"/>
    <w:rsid w:val="00314F1B"/>
    <w:rsid w:val="003156D3"/>
    <w:rsid w:val="0031621E"/>
    <w:rsid w:val="00316C0F"/>
    <w:rsid w:val="00317E11"/>
    <w:rsid w:val="00321084"/>
    <w:rsid w:val="00324748"/>
    <w:rsid w:val="00324B70"/>
    <w:rsid w:val="0032512A"/>
    <w:rsid w:val="00325623"/>
    <w:rsid w:val="00332B8E"/>
    <w:rsid w:val="003330B0"/>
    <w:rsid w:val="0033384D"/>
    <w:rsid w:val="00333AAE"/>
    <w:rsid w:val="00333F31"/>
    <w:rsid w:val="00334B01"/>
    <w:rsid w:val="00342024"/>
    <w:rsid w:val="00342676"/>
    <w:rsid w:val="003430DF"/>
    <w:rsid w:val="00345623"/>
    <w:rsid w:val="003464D8"/>
    <w:rsid w:val="003466A6"/>
    <w:rsid w:val="0034777E"/>
    <w:rsid w:val="00347CA8"/>
    <w:rsid w:val="00347ECF"/>
    <w:rsid w:val="00350718"/>
    <w:rsid w:val="0035197C"/>
    <w:rsid w:val="00351A71"/>
    <w:rsid w:val="003606D8"/>
    <w:rsid w:val="003625BD"/>
    <w:rsid w:val="003630C7"/>
    <w:rsid w:val="003635D6"/>
    <w:rsid w:val="0036560B"/>
    <w:rsid w:val="003666C9"/>
    <w:rsid w:val="0036797C"/>
    <w:rsid w:val="003710DD"/>
    <w:rsid w:val="00372FFB"/>
    <w:rsid w:val="003767A5"/>
    <w:rsid w:val="00381967"/>
    <w:rsid w:val="00386CB8"/>
    <w:rsid w:val="0039033D"/>
    <w:rsid w:val="00391694"/>
    <w:rsid w:val="00394B5B"/>
    <w:rsid w:val="00395EAD"/>
    <w:rsid w:val="0039700C"/>
    <w:rsid w:val="003A0EE8"/>
    <w:rsid w:val="003A5079"/>
    <w:rsid w:val="003A672A"/>
    <w:rsid w:val="003A6856"/>
    <w:rsid w:val="003B0E05"/>
    <w:rsid w:val="003B16C6"/>
    <w:rsid w:val="003B39CB"/>
    <w:rsid w:val="003B420C"/>
    <w:rsid w:val="003B49CB"/>
    <w:rsid w:val="003C0A8F"/>
    <w:rsid w:val="003C2AB3"/>
    <w:rsid w:val="003C3CF3"/>
    <w:rsid w:val="003C5D31"/>
    <w:rsid w:val="003D074C"/>
    <w:rsid w:val="003D2698"/>
    <w:rsid w:val="003D2BB8"/>
    <w:rsid w:val="003D2CC0"/>
    <w:rsid w:val="003D635B"/>
    <w:rsid w:val="003D75C0"/>
    <w:rsid w:val="003E08F9"/>
    <w:rsid w:val="003E2069"/>
    <w:rsid w:val="003E35B9"/>
    <w:rsid w:val="003E3ED9"/>
    <w:rsid w:val="003E5DE8"/>
    <w:rsid w:val="003E704A"/>
    <w:rsid w:val="003F26D4"/>
    <w:rsid w:val="003F5113"/>
    <w:rsid w:val="003F65B6"/>
    <w:rsid w:val="004014A7"/>
    <w:rsid w:val="00402AB8"/>
    <w:rsid w:val="00402B07"/>
    <w:rsid w:val="00407087"/>
    <w:rsid w:val="00413C8C"/>
    <w:rsid w:val="00415089"/>
    <w:rsid w:val="004158A3"/>
    <w:rsid w:val="00415D42"/>
    <w:rsid w:val="00416158"/>
    <w:rsid w:val="0041744D"/>
    <w:rsid w:val="00425A58"/>
    <w:rsid w:val="00426976"/>
    <w:rsid w:val="00431B98"/>
    <w:rsid w:val="004329C7"/>
    <w:rsid w:val="00446DA6"/>
    <w:rsid w:val="00450315"/>
    <w:rsid w:val="00451D60"/>
    <w:rsid w:val="00452FFF"/>
    <w:rsid w:val="00453240"/>
    <w:rsid w:val="00454788"/>
    <w:rsid w:val="00457B03"/>
    <w:rsid w:val="00463CE5"/>
    <w:rsid w:val="004648BE"/>
    <w:rsid w:val="00467262"/>
    <w:rsid w:val="0047018F"/>
    <w:rsid w:val="0047264D"/>
    <w:rsid w:val="00473D04"/>
    <w:rsid w:val="00474F4E"/>
    <w:rsid w:val="004772B4"/>
    <w:rsid w:val="004817FB"/>
    <w:rsid w:val="00481A12"/>
    <w:rsid w:val="00481BC8"/>
    <w:rsid w:val="00482CA7"/>
    <w:rsid w:val="00483793"/>
    <w:rsid w:val="004839A6"/>
    <w:rsid w:val="00492B26"/>
    <w:rsid w:val="00494C70"/>
    <w:rsid w:val="0049599C"/>
    <w:rsid w:val="004A3D9A"/>
    <w:rsid w:val="004A472D"/>
    <w:rsid w:val="004A5E99"/>
    <w:rsid w:val="004B3948"/>
    <w:rsid w:val="004B40FE"/>
    <w:rsid w:val="004B4F64"/>
    <w:rsid w:val="004B6954"/>
    <w:rsid w:val="004C0C68"/>
    <w:rsid w:val="004C232E"/>
    <w:rsid w:val="004C2400"/>
    <w:rsid w:val="004C46C1"/>
    <w:rsid w:val="004C52B6"/>
    <w:rsid w:val="004D02C6"/>
    <w:rsid w:val="004D06EE"/>
    <w:rsid w:val="004D1936"/>
    <w:rsid w:val="004D3E7B"/>
    <w:rsid w:val="004D5461"/>
    <w:rsid w:val="004D69E0"/>
    <w:rsid w:val="004D7930"/>
    <w:rsid w:val="004E042D"/>
    <w:rsid w:val="004E216B"/>
    <w:rsid w:val="004E22BA"/>
    <w:rsid w:val="004E31CB"/>
    <w:rsid w:val="004E3408"/>
    <w:rsid w:val="004E3A5D"/>
    <w:rsid w:val="004E5B2B"/>
    <w:rsid w:val="004E610C"/>
    <w:rsid w:val="004E65C3"/>
    <w:rsid w:val="004E66ED"/>
    <w:rsid w:val="004E6D41"/>
    <w:rsid w:val="004E7380"/>
    <w:rsid w:val="004F0782"/>
    <w:rsid w:val="004F0A64"/>
    <w:rsid w:val="004F54D7"/>
    <w:rsid w:val="004F5BD8"/>
    <w:rsid w:val="004F705C"/>
    <w:rsid w:val="00500966"/>
    <w:rsid w:val="00504F3E"/>
    <w:rsid w:val="00506F36"/>
    <w:rsid w:val="00507EB9"/>
    <w:rsid w:val="0051052A"/>
    <w:rsid w:val="00510CA3"/>
    <w:rsid w:val="00512CE4"/>
    <w:rsid w:val="005145C9"/>
    <w:rsid w:val="00514F24"/>
    <w:rsid w:val="005154C4"/>
    <w:rsid w:val="00515948"/>
    <w:rsid w:val="00516213"/>
    <w:rsid w:val="00516D8B"/>
    <w:rsid w:val="0052184C"/>
    <w:rsid w:val="00521EB6"/>
    <w:rsid w:val="0052657E"/>
    <w:rsid w:val="00526A5A"/>
    <w:rsid w:val="005307F9"/>
    <w:rsid w:val="0053459A"/>
    <w:rsid w:val="00537E67"/>
    <w:rsid w:val="0054193C"/>
    <w:rsid w:val="00541EA8"/>
    <w:rsid w:val="00542083"/>
    <w:rsid w:val="00542DC5"/>
    <w:rsid w:val="005464BF"/>
    <w:rsid w:val="005500A6"/>
    <w:rsid w:val="00553183"/>
    <w:rsid w:val="0055372A"/>
    <w:rsid w:val="00555526"/>
    <w:rsid w:val="00555EB8"/>
    <w:rsid w:val="0055730B"/>
    <w:rsid w:val="00557A19"/>
    <w:rsid w:val="00560DAC"/>
    <w:rsid w:val="005615BC"/>
    <w:rsid w:val="005616BD"/>
    <w:rsid w:val="005641AE"/>
    <w:rsid w:val="00572493"/>
    <w:rsid w:val="00574945"/>
    <w:rsid w:val="00575923"/>
    <w:rsid w:val="00576BE3"/>
    <w:rsid w:val="00577621"/>
    <w:rsid w:val="00580324"/>
    <w:rsid w:val="00583642"/>
    <w:rsid w:val="005856C2"/>
    <w:rsid w:val="00587440"/>
    <w:rsid w:val="0059226B"/>
    <w:rsid w:val="00596DE5"/>
    <w:rsid w:val="005A1179"/>
    <w:rsid w:val="005A1A16"/>
    <w:rsid w:val="005A1D99"/>
    <w:rsid w:val="005A2302"/>
    <w:rsid w:val="005A2559"/>
    <w:rsid w:val="005A2BEE"/>
    <w:rsid w:val="005A3F29"/>
    <w:rsid w:val="005A6203"/>
    <w:rsid w:val="005A68B0"/>
    <w:rsid w:val="005B2BE3"/>
    <w:rsid w:val="005B2E85"/>
    <w:rsid w:val="005B41A1"/>
    <w:rsid w:val="005B5569"/>
    <w:rsid w:val="005C1ABA"/>
    <w:rsid w:val="005C26CB"/>
    <w:rsid w:val="005C6ABB"/>
    <w:rsid w:val="005C6D4B"/>
    <w:rsid w:val="005C6E5E"/>
    <w:rsid w:val="005C7E7A"/>
    <w:rsid w:val="005D1A45"/>
    <w:rsid w:val="005D1F30"/>
    <w:rsid w:val="005D273F"/>
    <w:rsid w:val="005D3539"/>
    <w:rsid w:val="005D3DF9"/>
    <w:rsid w:val="005D4EC3"/>
    <w:rsid w:val="005D6E28"/>
    <w:rsid w:val="005D7438"/>
    <w:rsid w:val="005E1B54"/>
    <w:rsid w:val="005E4499"/>
    <w:rsid w:val="005E5835"/>
    <w:rsid w:val="005E6097"/>
    <w:rsid w:val="005F3ECB"/>
    <w:rsid w:val="005F581D"/>
    <w:rsid w:val="005F62BE"/>
    <w:rsid w:val="005F7549"/>
    <w:rsid w:val="00600FF1"/>
    <w:rsid w:val="00601127"/>
    <w:rsid w:val="006023E4"/>
    <w:rsid w:val="00603F34"/>
    <w:rsid w:val="006066E1"/>
    <w:rsid w:val="00611006"/>
    <w:rsid w:val="0061507E"/>
    <w:rsid w:val="00616C39"/>
    <w:rsid w:val="00620106"/>
    <w:rsid w:val="00620FFF"/>
    <w:rsid w:val="00622D69"/>
    <w:rsid w:val="0062368F"/>
    <w:rsid w:val="006239B7"/>
    <w:rsid w:val="0062640D"/>
    <w:rsid w:val="00627433"/>
    <w:rsid w:val="006275C7"/>
    <w:rsid w:val="00627ADC"/>
    <w:rsid w:val="00630539"/>
    <w:rsid w:val="0063102C"/>
    <w:rsid w:val="00631711"/>
    <w:rsid w:val="006325F8"/>
    <w:rsid w:val="006338C5"/>
    <w:rsid w:val="00635892"/>
    <w:rsid w:val="00636227"/>
    <w:rsid w:val="006366C3"/>
    <w:rsid w:val="00636E6D"/>
    <w:rsid w:val="006377ED"/>
    <w:rsid w:val="00641CA4"/>
    <w:rsid w:val="00642254"/>
    <w:rsid w:val="006457F1"/>
    <w:rsid w:val="00647449"/>
    <w:rsid w:val="00647666"/>
    <w:rsid w:val="00650953"/>
    <w:rsid w:val="006529BE"/>
    <w:rsid w:val="0065343E"/>
    <w:rsid w:val="006536EF"/>
    <w:rsid w:val="00655121"/>
    <w:rsid w:val="00655FF1"/>
    <w:rsid w:val="00656895"/>
    <w:rsid w:val="00657D47"/>
    <w:rsid w:val="006632C0"/>
    <w:rsid w:val="00664F73"/>
    <w:rsid w:val="00665ECE"/>
    <w:rsid w:val="00667D45"/>
    <w:rsid w:val="00670B75"/>
    <w:rsid w:val="00670C0E"/>
    <w:rsid w:val="00670D96"/>
    <w:rsid w:val="006717B1"/>
    <w:rsid w:val="006727D4"/>
    <w:rsid w:val="00673B93"/>
    <w:rsid w:val="00673CF9"/>
    <w:rsid w:val="0067635B"/>
    <w:rsid w:val="006768EC"/>
    <w:rsid w:val="00676E27"/>
    <w:rsid w:val="006801E7"/>
    <w:rsid w:val="00681934"/>
    <w:rsid w:val="00684AD8"/>
    <w:rsid w:val="00684C78"/>
    <w:rsid w:val="006867C4"/>
    <w:rsid w:val="00690ACC"/>
    <w:rsid w:val="00691B55"/>
    <w:rsid w:val="00692858"/>
    <w:rsid w:val="0069464D"/>
    <w:rsid w:val="006946D4"/>
    <w:rsid w:val="00694750"/>
    <w:rsid w:val="00696B7F"/>
    <w:rsid w:val="006A0579"/>
    <w:rsid w:val="006A15B2"/>
    <w:rsid w:val="006A2E38"/>
    <w:rsid w:val="006A5C75"/>
    <w:rsid w:val="006A78BE"/>
    <w:rsid w:val="006B1A46"/>
    <w:rsid w:val="006B304F"/>
    <w:rsid w:val="006B4943"/>
    <w:rsid w:val="006B53BF"/>
    <w:rsid w:val="006C0DC7"/>
    <w:rsid w:val="006C5E48"/>
    <w:rsid w:val="006C6ABA"/>
    <w:rsid w:val="006C73E1"/>
    <w:rsid w:val="006C7D2F"/>
    <w:rsid w:val="006D03BA"/>
    <w:rsid w:val="006D095A"/>
    <w:rsid w:val="006D111C"/>
    <w:rsid w:val="006D3153"/>
    <w:rsid w:val="006D3A45"/>
    <w:rsid w:val="006D520B"/>
    <w:rsid w:val="006D55F3"/>
    <w:rsid w:val="006D702D"/>
    <w:rsid w:val="006E1440"/>
    <w:rsid w:val="006E1696"/>
    <w:rsid w:val="006E2783"/>
    <w:rsid w:val="006E2B56"/>
    <w:rsid w:val="006E3A6E"/>
    <w:rsid w:val="006E6EA7"/>
    <w:rsid w:val="006F0F1A"/>
    <w:rsid w:val="006F2498"/>
    <w:rsid w:val="006F595E"/>
    <w:rsid w:val="006F6142"/>
    <w:rsid w:val="006F6170"/>
    <w:rsid w:val="006F6EBD"/>
    <w:rsid w:val="00701048"/>
    <w:rsid w:val="0070176B"/>
    <w:rsid w:val="007025C6"/>
    <w:rsid w:val="00704362"/>
    <w:rsid w:val="00705293"/>
    <w:rsid w:val="00705A13"/>
    <w:rsid w:val="0071117F"/>
    <w:rsid w:val="0071121E"/>
    <w:rsid w:val="00712259"/>
    <w:rsid w:val="00712D23"/>
    <w:rsid w:val="00713132"/>
    <w:rsid w:val="007139AB"/>
    <w:rsid w:val="0071442B"/>
    <w:rsid w:val="0071581E"/>
    <w:rsid w:val="00716CE5"/>
    <w:rsid w:val="00720B7D"/>
    <w:rsid w:val="00721136"/>
    <w:rsid w:val="00723056"/>
    <w:rsid w:val="0072620B"/>
    <w:rsid w:val="007263DD"/>
    <w:rsid w:val="0072673A"/>
    <w:rsid w:val="00732037"/>
    <w:rsid w:val="0073221B"/>
    <w:rsid w:val="00736EED"/>
    <w:rsid w:val="00741675"/>
    <w:rsid w:val="00742F05"/>
    <w:rsid w:val="007433A6"/>
    <w:rsid w:val="00743979"/>
    <w:rsid w:val="00743D4A"/>
    <w:rsid w:val="0074653A"/>
    <w:rsid w:val="007475AB"/>
    <w:rsid w:val="0075376B"/>
    <w:rsid w:val="00753F28"/>
    <w:rsid w:val="00754370"/>
    <w:rsid w:val="00755EF1"/>
    <w:rsid w:val="007576AD"/>
    <w:rsid w:val="007604F8"/>
    <w:rsid w:val="007616C2"/>
    <w:rsid w:val="007626A5"/>
    <w:rsid w:val="0076313F"/>
    <w:rsid w:val="007633FE"/>
    <w:rsid w:val="007642F4"/>
    <w:rsid w:val="007657C7"/>
    <w:rsid w:val="00770E3B"/>
    <w:rsid w:val="00771B95"/>
    <w:rsid w:val="00771C77"/>
    <w:rsid w:val="00771D69"/>
    <w:rsid w:val="007724BB"/>
    <w:rsid w:val="007724DF"/>
    <w:rsid w:val="00773085"/>
    <w:rsid w:val="00775B7A"/>
    <w:rsid w:val="00776772"/>
    <w:rsid w:val="00776A9B"/>
    <w:rsid w:val="00781A90"/>
    <w:rsid w:val="00786604"/>
    <w:rsid w:val="007877F4"/>
    <w:rsid w:val="00793098"/>
    <w:rsid w:val="00793604"/>
    <w:rsid w:val="007940A9"/>
    <w:rsid w:val="00795D58"/>
    <w:rsid w:val="00796DD4"/>
    <w:rsid w:val="007A4370"/>
    <w:rsid w:val="007A69D4"/>
    <w:rsid w:val="007A70F5"/>
    <w:rsid w:val="007B02B1"/>
    <w:rsid w:val="007B04A7"/>
    <w:rsid w:val="007B4B51"/>
    <w:rsid w:val="007B53C4"/>
    <w:rsid w:val="007B59CC"/>
    <w:rsid w:val="007B5A13"/>
    <w:rsid w:val="007B7F21"/>
    <w:rsid w:val="007C0244"/>
    <w:rsid w:val="007C3365"/>
    <w:rsid w:val="007C5114"/>
    <w:rsid w:val="007C5325"/>
    <w:rsid w:val="007C5FA2"/>
    <w:rsid w:val="007C6ED5"/>
    <w:rsid w:val="007D097F"/>
    <w:rsid w:val="007D4AB4"/>
    <w:rsid w:val="007D6F60"/>
    <w:rsid w:val="007E1573"/>
    <w:rsid w:val="007E3F7B"/>
    <w:rsid w:val="007E5030"/>
    <w:rsid w:val="007E7C25"/>
    <w:rsid w:val="007F3756"/>
    <w:rsid w:val="007F48EC"/>
    <w:rsid w:val="007F5062"/>
    <w:rsid w:val="00801543"/>
    <w:rsid w:val="00801E36"/>
    <w:rsid w:val="00803300"/>
    <w:rsid w:val="008041EE"/>
    <w:rsid w:val="0080504C"/>
    <w:rsid w:val="008050BD"/>
    <w:rsid w:val="00806980"/>
    <w:rsid w:val="00807B7F"/>
    <w:rsid w:val="00810BAE"/>
    <w:rsid w:val="00812657"/>
    <w:rsid w:val="0081390C"/>
    <w:rsid w:val="00814926"/>
    <w:rsid w:val="00814A15"/>
    <w:rsid w:val="00815DA1"/>
    <w:rsid w:val="00816CDB"/>
    <w:rsid w:val="008228F4"/>
    <w:rsid w:val="00823CB3"/>
    <w:rsid w:val="00830F7C"/>
    <w:rsid w:val="008312A7"/>
    <w:rsid w:val="00840585"/>
    <w:rsid w:val="00841DA9"/>
    <w:rsid w:val="00842C4F"/>
    <w:rsid w:val="00842F04"/>
    <w:rsid w:val="00844FBA"/>
    <w:rsid w:val="0084507B"/>
    <w:rsid w:val="00850796"/>
    <w:rsid w:val="00850C83"/>
    <w:rsid w:val="00852BF0"/>
    <w:rsid w:val="008544CB"/>
    <w:rsid w:val="00856A60"/>
    <w:rsid w:val="0086020C"/>
    <w:rsid w:val="00860402"/>
    <w:rsid w:val="00860CA2"/>
    <w:rsid w:val="008620EE"/>
    <w:rsid w:val="0086243F"/>
    <w:rsid w:val="0086393F"/>
    <w:rsid w:val="00864243"/>
    <w:rsid w:val="00865997"/>
    <w:rsid w:val="0086642D"/>
    <w:rsid w:val="008666B4"/>
    <w:rsid w:val="00867307"/>
    <w:rsid w:val="00867B5F"/>
    <w:rsid w:val="00867D33"/>
    <w:rsid w:val="00871C39"/>
    <w:rsid w:val="00871C9A"/>
    <w:rsid w:val="00872AC2"/>
    <w:rsid w:val="00872C1B"/>
    <w:rsid w:val="008734C9"/>
    <w:rsid w:val="008745E9"/>
    <w:rsid w:val="00874FDB"/>
    <w:rsid w:val="00882782"/>
    <w:rsid w:val="0088334B"/>
    <w:rsid w:val="0088414C"/>
    <w:rsid w:val="0088533E"/>
    <w:rsid w:val="0089285F"/>
    <w:rsid w:val="00893006"/>
    <w:rsid w:val="00893F1E"/>
    <w:rsid w:val="00894632"/>
    <w:rsid w:val="008A0DFB"/>
    <w:rsid w:val="008A3681"/>
    <w:rsid w:val="008A5958"/>
    <w:rsid w:val="008B3446"/>
    <w:rsid w:val="008B4B6F"/>
    <w:rsid w:val="008B701A"/>
    <w:rsid w:val="008C09E4"/>
    <w:rsid w:val="008C0BB8"/>
    <w:rsid w:val="008C2F49"/>
    <w:rsid w:val="008C4774"/>
    <w:rsid w:val="008D288D"/>
    <w:rsid w:val="008D2EC1"/>
    <w:rsid w:val="008D3301"/>
    <w:rsid w:val="008D4144"/>
    <w:rsid w:val="008D758A"/>
    <w:rsid w:val="008E08B4"/>
    <w:rsid w:val="008E160B"/>
    <w:rsid w:val="008E1F5B"/>
    <w:rsid w:val="008E52BF"/>
    <w:rsid w:val="008E5CF5"/>
    <w:rsid w:val="008F162A"/>
    <w:rsid w:val="008F1FD4"/>
    <w:rsid w:val="008F2B4E"/>
    <w:rsid w:val="008F47E0"/>
    <w:rsid w:val="008F4E44"/>
    <w:rsid w:val="00901FB0"/>
    <w:rsid w:val="00902C4B"/>
    <w:rsid w:val="00903AF1"/>
    <w:rsid w:val="009048FB"/>
    <w:rsid w:val="009056B3"/>
    <w:rsid w:val="0091023A"/>
    <w:rsid w:val="00910A24"/>
    <w:rsid w:val="00911E60"/>
    <w:rsid w:val="009138B1"/>
    <w:rsid w:val="00913AFA"/>
    <w:rsid w:val="00915183"/>
    <w:rsid w:val="00915BE8"/>
    <w:rsid w:val="00915F4B"/>
    <w:rsid w:val="00917146"/>
    <w:rsid w:val="0091723A"/>
    <w:rsid w:val="009176CA"/>
    <w:rsid w:val="00920901"/>
    <w:rsid w:val="00922679"/>
    <w:rsid w:val="00922E15"/>
    <w:rsid w:val="00924781"/>
    <w:rsid w:val="00924AEC"/>
    <w:rsid w:val="00926D2C"/>
    <w:rsid w:val="00930261"/>
    <w:rsid w:val="0093167E"/>
    <w:rsid w:val="00931708"/>
    <w:rsid w:val="009376EE"/>
    <w:rsid w:val="00941D59"/>
    <w:rsid w:val="009431D2"/>
    <w:rsid w:val="00944447"/>
    <w:rsid w:val="0094484D"/>
    <w:rsid w:val="009457C5"/>
    <w:rsid w:val="009464C8"/>
    <w:rsid w:val="00953B51"/>
    <w:rsid w:val="00953E64"/>
    <w:rsid w:val="00954123"/>
    <w:rsid w:val="009549E3"/>
    <w:rsid w:val="00956E37"/>
    <w:rsid w:val="009577B3"/>
    <w:rsid w:val="00957EB2"/>
    <w:rsid w:val="00961943"/>
    <w:rsid w:val="00963645"/>
    <w:rsid w:val="00963CCB"/>
    <w:rsid w:val="00966382"/>
    <w:rsid w:val="009672BC"/>
    <w:rsid w:val="009727C6"/>
    <w:rsid w:val="0097552F"/>
    <w:rsid w:val="00976DE1"/>
    <w:rsid w:val="00976E0C"/>
    <w:rsid w:val="0097720A"/>
    <w:rsid w:val="00977CB2"/>
    <w:rsid w:val="00980D3A"/>
    <w:rsid w:val="00985DC6"/>
    <w:rsid w:val="0098748F"/>
    <w:rsid w:val="00990340"/>
    <w:rsid w:val="00991856"/>
    <w:rsid w:val="00991E00"/>
    <w:rsid w:val="00993A73"/>
    <w:rsid w:val="009945AC"/>
    <w:rsid w:val="00997C4C"/>
    <w:rsid w:val="009A0973"/>
    <w:rsid w:val="009A1C26"/>
    <w:rsid w:val="009A1F1E"/>
    <w:rsid w:val="009A2539"/>
    <w:rsid w:val="009A297F"/>
    <w:rsid w:val="009A4A1F"/>
    <w:rsid w:val="009A5C5D"/>
    <w:rsid w:val="009A6167"/>
    <w:rsid w:val="009A6273"/>
    <w:rsid w:val="009A6F60"/>
    <w:rsid w:val="009B17F0"/>
    <w:rsid w:val="009B1C92"/>
    <w:rsid w:val="009B2D35"/>
    <w:rsid w:val="009B4489"/>
    <w:rsid w:val="009B63C3"/>
    <w:rsid w:val="009B6913"/>
    <w:rsid w:val="009B78AE"/>
    <w:rsid w:val="009C00EC"/>
    <w:rsid w:val="009C0A92"/>
    <w:rsid w:val="009C4045"/>
    <w:rsid w:val="009C6453"/>
    <w:rsid w:val="009C681C"/>
    <w:rsid w:val="009D0D72"/>
    <w:rsid w:val="009D18C2"/>
    <w:rsid w:val="009D5293"/>
    <w:rsid w:val="009D63BF"/>
    <w:rsid w:val="009D7480"/>
    <w:rsid w:val="009E1926"/>
    <w:rsid w:val="009E3744"/>
    <w:rsid w:val="009E57F5"/>
    <w:rsid w:val="009E7265"/>
    <w:rsid w:val="009F214E"/>
    <w:rsid w:val="009F742B"/>
    <w:rsid w:val="00A014A2"/>
    <w:rsid w:val="00A0202C"/>
    <w:rsid w:val="00A04988"/>
    <w:rsid w:val="00A04D16"/>
    <w:rsid w:val="00A05164"/>
    <w:rsid w:val="00A10003"/>
    <w:rsid w:val="00A1039C"/>
    <w:rsid w:val="00A1314E"/>
    <w:rsid w:val="00A14DF4"/>
    <w:rsid w:val="00A1518A"/>
    <w:rsid w:val="00A16494"/>
    <w:rsid w:val="00A176EE"/>
    <w:rsid w:val="00A17794"/>
    <w:rsid w:val="00A17B59"/>
    <w:rsid w:val="00A20348"/>
    <w:rsid w:val="00A2044A"/>
    <w:rsid w:val="00A20908"/>
    <w:rsid w:val="00A212D7"/>
    <w:rsid w:val="00A21948"/>
    <w:rsid w:val="00A22183"/>
    <w:rsid w:val="00A22440"/>
    <w:rsid w:val="00A23FF6"/>
    <w:rsid w:val="00A27C07"/>
    <w:rsid w:val="00A3157E"/>
    <w:rsid w:val="00A32F69"/>
    <w:rsid w:val="00A36145"/>
    <w:rsid w:val="00A3775A"/>
    <w:rsid w:val="00A37BF8"/>
    <w:rsid w:val="00A422C1"/>
    <w:rsid w:val="00A44B27"/>
    <w:rsid w:val="00A458A6"/>
    <w:rsid w:val="00A46D37"/>
    <w:rsid w:val="00A529F0"/>
    <w:rsid w:val="00A52EFF"/>
    <w:rsid w:val="00A61F12"/>
    <w:rsid w:val="00A64329"/>
    <w:rsid w:val="00A645E1"/>
    <w:rsid w:val="00A67004"/>
    <w:rsid w:val="00A67CB1"/>
    <w:rsid w:val="00A70CF5"/>
    <w:rsid w:val="00A747AE"/>
    <w:rsid w:val="00A74CE9"/>
    <w:rsid w:val="00A74F71"/>
    <w:rsid w:val="00A752F7"/>
    <w:rsid w:val="00A7646D"/>
    <w:rsid w:val="00A77F7D"/>
    <w:rsid w:val="00A809FB"/>
    <w:rsid w:val="00A81589"/>
    <w:rsid w:val="00A8290C"/>
    <w:rsid w:val="00A873B0"/>
    <w:rsid w:val="00A93381"/>
    <w:rsid w:val="00A933A4"/>
    <w:rsid w:val="00A95DFF"/>
    <w:rsid w:val="00A9622D"/>
    <w:rsid w:val="00AA001C"/>
    <w:rsid w:val="00AA344E"/>
    <w:rsid w:val="00AA6D33"/>
    <w:rsid w:val="00AB09DB"/>
    <w:rsid w:val="00AB0E68"/>
    <w:rsid w:val="00AB10AE"/>
    <w:rsid w:val="00AB274D"/>
    <w:rsid w:val="00AB29B6"/>
    <w:rsid w:val="00AB2D68"/>
    <w:rsid w:val="00AB3251"/>
    <w:rsid w:val="00AB455C"/>
    <w:rsid w:val="00AB4989"/>
    <w:rsid w:val="00AB4D98"/>
    <w:rsid w:val="00AB6C09"/>
    <w:rsid w:val="00AC1BCC"/>
    <w:rsid w:val="00AD0172"/>
    <w:rsid w:val="00AD4B1D"/>
    <w:rsid w:val="00AD62BF"/>
    <w:rsid w:val="00AD6CD6"/>
    <w:rsid w:val="00AD79CA"/>
    <w:rsid w:val="00AE0621"/>
    <w:rsid w:val="00AE1A88"/>
    <w:rsid w:val="00AE1EFF"/>
    <w:rsid w:val="00AE4D6A"/>
    <w:rsid w:val="00AE59C6"/>
    <w:rsid w:val="00AE69F4"/>
    <w:rsid w:val="00AF0C9F"/>
    <w:rsid w:val="00AF3C4C"/>
    <w:rsid w:val="00AF4385"/>
    <w:rsid w:val="00AF4DB8"/>
    <w:rsid w:val="00AF69AC"/>
    <w:rsid w:val="00B0054D"/>
    <w:rsid w:val="00B00D94"/>
    <w:rsid w:val="00B01C59"/>
    <w:rsid w:val="00B0219B"/>
    <w:rsid w:val="00B03A44"/>
    <w:rsid w:val="00B054A4"/>
    <w:rsid w:val="00B0602B"/>
    <w:rsid w:val="00B0720F"/>
    <w:rsid w:val="00B13988"/>
    <w:rsid w:val="00B1493F"/>
    <w:rsid w:val="00B219C6"/>
    <w:rsid w:val="00B2532D"/>
    <w:rsid w:val="00B25D41"/>
    <w:rsid w:val="00B272D9"/>
    <w:rsid w:val="00B27913"/>
    <w:rsid w:val="00B310E9"/>
    <w:rsid w:val="00B3392C"/>
    <w:rsid w:val="00B33F30"/>
    <w:rsid w:val="00B3486C"/>
    <w:rsid w:val="00B360E8"/>
    <w:rsid w:val="00B361FE"/>
    <w:rsid w:val="00B37851"/>
    <w:rsid w:val="00B43B76"/>
    <w:rsid w:val="00B43BF8"/>
    <w:rsid w:val="00B44CE7"/>
    <w:rsid w:val="00B45858"/>
    <w:rsid w:val="00B4651D"/>
    <w:rsid w:val="00B46904"/>
    <w:rsid w:val="00B47459"/>
    <w:rsid w:val="00B47D66"/>
    <w:rsid w:val="00B50443"/>
    <w:rsid w:val="00B50C07"/>
    <w:rsid w:val="00B50C64"/>
    <w:rsid w:val="00B525E0"/>
    <w:rsid w:val="00B533CB"/>
    <w:rsid w:val="00B55BB7"/>
    <w:rsid w:val="00B56A64"/>
    <w:rsid w:val="00B56C68"/>
    <w:rsid w:val="00B5704D"/>
    <w:rsid w:val="00B6571E"/>
    <w:rsid w:val="00B7199E"/>
    <w:rsid w:val="00B71AC2"/>
    <w:rsid w:val="00B77611"/>
    <w:rsid w:val="00B77674"/>
    <w:rsid w:val="00B84CB9"/>
    <w:rsid w:val="00B84F48"/>
    <w:rsid w:val="00B87353"/>
    <w:rsid w:val="00B8742D"/>
    <w:rsid w:val="00B87705"/>
    <w:rsid w:val="00B87BAA"/>
    <w:rsid w:val="00B928FD"/>
    <w:rsid w:val="00B9449D"/>
    <w:rsid w:val="00B948E0"/>
    <w:rsid w:val="00B9531A"/>
    <w:rsid w:val="00B959FC"/>
    <w:rsid w:val="00B96310"/>
    <w:rsid w:val="00B96C83"/>
    <w:rsid w:val="00BA1268"/>
    <w:rsid w:val="00BA273B"/>
    <w:rsid w:val="00BA3B87"/>
    <w:rsid w:val="00BA5358"/>
    <w:rsid w:val="00BA5710"/>
    <w:rsid w:val="00BA6B6F"/>
    <w:rsid w:val="00BA7787"/>
    <w:rsid w:val="00BB12BD"/>
    <w:rsid w:val="00BB3DD2"/>
    <w:rsid w:val="00BB5AB4"/>
    <w:rsid w:val="00BB6C49"/>
    <w:rsid w:val="00BC237B"/>
    <w:rsid w:val="00BC75EE"/>
    <w:rsid w:val="00BD008E"/>
    <w:rsid w:val="00BD08EC"/>
    <w:rsid w:val="00BD2B38"/>
    <w:rsid w:val="00BD3B13"/>
    <w:rsid w:val="00BE0881"/>
    <w:rsid w:val="00BE2F90"/>
    <w:rsid w:val="00BE65D3"/>
    <w:rsid w:val="00BE65DA"/>
    <w:rsid w:val="00BE7E28"/>
    <w:rsid w:val="00BF043C"/>
    <w:rsid w:val="00BF2553"/>
    <w:rsid w:val="00BF4119"/>
    <w:rsid w:val="00BF4562"/>
    <w:rsid w:val="00BF6912"/>
    <w:rsid w:val="00BF7295"/>
    <w:rsid w:val="00BF7787"/>
    <w:rsid w:val="00C0010C"/>
    <w:rsid w:val="00C01476"/>
    <w:rsid w:val="00C055A4"/>
    <w:rsid w:val="00C06403"/>
    <w:rsid w:val="00C11D0C"/>
    <w:rsid w:val="00C1472F"/>
    <w:rsid w:val="00C20F3A"/>
    <w:rsid w:val="00C308F6"/>
    <w:rsid w:val="00C343DC"/>
    <w:rsid w:val="00C3498C"/>
    <w:rsid w:val="00C36670"/>
    <w:rsid w:val="00C373BE"/>
    <w:rsid w:val="00C4131C"/>
    <w:rsid w:val="00C44374"/>
    <w:rsid w:val="00C44571"/>
    <w:rsid w:val="00C44CC7"/>
    <w:rsid w:val="00C44CD6"/>
    <w:rsid w:val="00C46313"/>
    <w:rsid w:val="00C469C5"/>
    <w:rsid w:val="00C51048"/>
    <w:rsid w:val="00C52DC5"/>
    <w:rsid w:val="00C53EF3"/>
    <w:rsid w:val="00C54742"/>
    <w:rsid w:val="00C60109"/>
    <w:rsid w:val="00C6081C"/>
    <w:rsid w:val="00C63412"/>
    <w:rsid w:val="00C65B35"/>
    <w:rsid w:val="00C65FD1"/>
    <w:rsid w:val="00C66D82"/>
    <w:rsid w:val="00C66EDF"/>
    <w:rsid w:val="00C673F5"/>
    <w:rsid w:val="00C72386"/>
    <w:rsid w:val="00C731E0"/>
    <w:rsid w:val="00C75BAE"/>
    <w:rsid w:val="00C778FF"/>
    <w:rsid w:val="00C833AF"/>
    <w:rsid w:val="00C84DFB"/>
    <w:rsid w:val="00C87786"/>
    <w:rsid w:val="00C90A9C"/>
    <w:rsid w:val="00C92708"/>
    <w:rsid w:val="00C93461"/>
    <w:rsid w:val="00CA0027"/>
    <w:rsid w:val="00CA3DD2"/>
    <w:rsid w:val="00CA6CCE"/>
    <w:rsid w:val="00CA711F"/>
    <w:rsid w:val="00CA7C25"/>
    <w:rsid w:val="00CB19D5"/>
    <w:rsid w:val="00CB1E4B"/>
    <w:rsid w:val="00CB20FB"/>
    <w:rsid w:val="00CB3B85"/>
    <w:rsid w:val="00CB7665"/>
    <w:rsid w:val="00CB7D61"/>
    <w:rsid w:val="00CC17E7"/>
    <w:rsid w:val="00CC23C2"/>
    <w:rsid w:val="00CC249C"/>
    <w:rsid w:val="00CC67B1"/>
    <w:rsid w:val="00CC6824"/>
    <w:rsid w:val="00CD0E97"/>
    <w:rsid w:val="00CD4967"/>
    <w:rsid w:val="00CD6BDE"/>
    <w:rsid w:val="00CD6E4E"/>
    <w:rsid w:val="00CD7963"/>
    <w:rsid w:val="00CE0647"/>
    <w:rsid w:val="00CE1BEA"/>
    <w:rsid w:val="00CE1FB1"/>
    <w:rsid w:val="00CE32DE"/>
    <w:rsid w:val="00CE3A85"/>
    <w:rsid w:val="00CE7A2B"/>
    <w:rsid w:val="00CF1B78"/>
    <w:rsid w:val="00CF2650"/>
    <w:rsid w:val="00CF435F"/>
    <w:rsid w:val="00CF6CE7"/>
    <w:rsid w:val="00D010F3"/>
    <w:rsid w:val="00D01257"/>
    <w:rsid w:val="00D02581"/>
    <w:rsid w:val="00D12369"/>
    <w:rsid w:val="00D14538"/>
    <w:rsid w:val="00D15215"/>
    <w:rsid w:val="00D21875"/>
    <w:rsid w:val="00D221D5"/>
    <w:rsid w:val="00D261D6"/>
    <w:rsid w:val="00D31BFF"/>
    <w:rsid w:val="00D35837"/>
    <w:rsid w:val="00D42702"/>
    <w:rsid w:val="00D47B86"/>
    <w:rsid w:val="00D51B90"/>
    <w:rsid w:val="00D542F3"/>
    <w:rsid w:val="00D55C77"/>
    <w:rsid w:val="00D572A1"/>
    <w:rsid w:val="00D57FA8"/>
    <w:rsid w:val="00D62002"/>
    <w:rsid w:val="00D63709"/>
    <w:rsid w:val="00D64670"/>
    <w:rsid w:val="00D702C1"/>
    <w:rsid w:val="00D8050E"/>
    <w:rsid w:val="00D805EC"/>
    <w:rsid w:val="00D83126"/>
    <w:rsid w:val="00D8484E"/>
    <w:rsid w:val="00D85B7A"/>
    <w:rsid w:val="00D874A8"/>
    <w:rsid w:val="00D910DB"/>
    <w:rsid w:val="00D9196B"/>
    <w:rsid w:val="00D96429"/>
    <w:rsid w:val="00D97074"/>
    <w:rsid w:val="00DA0B58"/>
    <w:rsid w:val="00DA4654"/>
    <w:rsid w:val="00DA5BE2"/>
    <w:rsid w:val="00DA5E67"/>
    <w:rsid w:val="00DA6189"/>
    <w:rsid w:val="00DA6230"/>
    <w:rsid w:val="00DA76F0"/>
    <w:rsid w:val="00DB4CF7"/>
    <w:rsid w:val="00DC07A7"/>
    <w:rsid w:val="00DC1285"/>
    <w:rsid w:val="00DC1FED"/>
    <w:rsid w:val="00DC791D"/>
    <w:rsid w:val="00DC7D33"/>
    <w:rsid w:val="00DD1559"/>
    <w:rsid w:val="00DD2315"/>
    <w:rsid w:val="00DD43AB"/>
    <w:rsid w:val="00DD6B36"/>
    <w:rsid w:val="00DE214A"/>
    <w:rsid w:val="00DE33C0"/>
    <w:rsid w:val="00DE50AB"/>
    <w:rsid w:val="00DE640C"/>
    <w:rsid w:val="00DE6A2D"/>
    <w:rsid w:val="00DE6C42"/>
    <w:rsid w:val="00DF1099"/>
    <w:rsid w:val="00DF10F6"/>
    <w:rsid w:val="00DF61D9"/>
    <w:rsid w:val="00DF6825"/>
    <w:rsid w:val="00DF7CB9"/>
    <w:rsid w:val="00E00329"/>
    <w:rsid w:val="00E01EE2"/>
    <w:rsid w:val="00E04014"/>
    <w:rsid w:val="00E15319"/>
    <w:rsid w:val="00E16D6B"/>
    <w:rsid w:val="00E173D4"/>
    <w:rsid w:val="00E17744"/>
    <w:rsid w:val="00E17C26"/>
    <w:rsid w:val="00E2209D"/>
    <w:rsid w:val="00E25B0A"/>
    <w:rsid w:val="00E27FC5"/>
    <w:rsid w:val="00E30643"/>
    <w:rsid w:val="00E30D49"/>
    <w:rsid w:val="00E32460"/>
    <w:rsid w:val="00E34E74"/>
    <w:rsid w:val="00E35602"/>
    <w:rsid w:val="00E36978"/>
    <w:rsid w:val="00E405AC"/>
    <w:rsid w:val="00E41CC4"/>
    <w:rsid w:val="00E50CA0"/>
    <w:rsid w:val="00E53425"/>
    <w:rsid w:val="00E54565"/>
    <w:rsid w:val="00E54780"/>
    <w:rsid w:val="00E54C72"/>
    <w:rsid w:val="00E57286"/>
    <w:rsid w:val="00E579A2"/>
    <w:rsid w:val="00E72374"/>
    <w:rsid w:val="00E73807"/>
    <w:rsid w:val="00E740B7"/>
    <w:rsid w:val="00E75874"/>
    <w:rsid w:val="00E760D4"/>
    <w:rsid w:val="00E766A8"/>
    <w:rsid w:val="00E77034"/>
    <w:rsid w:val="00E807BB"/>
    <w:rsid w:val="00E814F0"/>
    <w:rsid w:val="00E85F8C"/>
    <w:rsid w:val="00E8615A"/>
    <w:rsid w:val="00E86758"/>
    <w:rsid w:val="00E91666"/>
    <w:rsid w:val="00E92305"/>
    <w:rsid w:val="00E92751"/>
    <w:rsid w:val="00E92C85"/>
    <w:rsid w:val="00E93975"/>
    <w:rsid w:val="00E93B99"/>
    <w:rsid w:val="00E93F1E"/>
    <w:rsid w:val="00E95432"/>
    <w:rsid w:val="00E96580"/>
    <w:rsid w:val="00EA3171"/>
    <w:rsid w:val="00EA77C9"/>
    <w:rsid w:val="00EB0DA1"/>
    <w:rsid w:val="00EB55DC"/>
    <w:rsid w:val="00EB62FA"/>
    <w:rsid w:val="00EB7650"/>
    <w:rsid w:val="00EC120B"/>
    <w:rsid w:val="00EC706B"/>
    <w:rsid w:val="00ED2F62"/>
    <w:rsid w:val="00ED521F"/>
    <w:rsid w:val="00ED552A"/>
    <w:rsid w:val="00ED5FD1"/>
    <w:rsid w:val="00EE0B0A"/>
    <w:rsid w:val="00EE172C"/>
    <w:rsid w:val="00EE1AA3"/>
    <w:rsid w:val="00EE404A"/>
    <w:rsid w:val="00EE50A8"/>
    <w:rsid w:val="00EE7734"/>
    <w:rsid w:val="00EF00B6"/>
    <w:rsid w:val="00EF28FD"/>
    <w:rsid w:val="00EF3C3E"/>
    <w:rsid w:val="00EF6AF0"/>
    <w:rsid w:val="00F035C0"/>
    <w:rsid w:val="00F06DC0"/>
    <w:rsid w:val="00F07006"/>
    <w:rsid w:val="00F10B9E"/>
    <w:rsid w:val="00F1160F"/>
    <w:rsid w:val="00F12145"/>
    <w:rsid w:val="00F12A07"/>
    <w:rsid w:val="00F13CBC"/>
    <w:rsid w:val="00F1406E"/>
    <w:rsid w:val="00F1778C"/>
    <w:rsid w:val="00F23141"/>
    <w:rsid w:val="00F25EC5"/>
    <w:rsid w:val="00F266F1"/>
    <w:rsid w:val="00F26D56"/>
    <w:rsid w:val="00F27204"/>
    <w:rsid w:val="00F30EA9"/>
    <w:rsid w:val="00F32412"/>
    <w:rsid w:val="00F336F3"/>
    <w:rsid w:val="00F33E5A"/>
    <w:rsid w:val="00F35D62"/>
    <w:rsid w:val="00F36B1F"/>
    <w:rsid w:val="00F37EC6"/>
    <w:rsid w:val="00F42B9E"/>
    <w:rsid w:val="00F4539E"/>
    <w:rsid w:val="00F502C5"/>
    <w:rsid w:val="00F533B6"/>
    <w:rsid w:val="00F53B14"/>
    <w:rsid w:val="00F543C4"/>
    <w:rsid w:val="00F55FAC"/>
    <w:rsid w:val="00F5688D"/>
    <w:rsid w:val="00F65561"/>
    <w:rsid w:val="00F66148"/>
    <w:rsid w:val="00F71A18"/>
    <w:rsid w:val="00F71B2E"/>
    <w:rsid w:val="00F71E2A"/>
    <w:rsid w:val="00F735B1"/>
    <w:rsid w:val="00F7459D"/>
    <w:rsid w:val="00F745A1"/>
    <w:rsid w:val="00F74BE7"/>
    <w:rsid w:val="00F77FF0"/>
    <w:rsid w:val="00F80DE3"/>
    <w:rsid w:val="00F81AC4"/>
    <w:rsid w:val="00F83226"/>
    <w:rsid w:val="00F84796"/>
    <w:rsid w:val="00F8595F"/>
    <w:rsid w:val="00F92B3D"/>
    <w:rsid w:val="00F92C60"/>
    <w:rsid w:val="00F969A1"/>
    <w:rsid w:val="00FA1F47"/>
    <w:rsid w:val="00FA2690"/>
    <w:rsid w:val="00FA5B75"/>
    <w:rsid w:val="00FA6BDC"/>
    <w:rsid w:val="00FA7E7D"/>
    <w:rsid w:val="00FB1028"/>
    <w:rsid w:val="00FB4AF3"/>
    <w:rsid w:val="00FC0958"/>
    <w:rsid w:val="00FC0ABD"/>
    <w:rsid w:val="00FC184D"/>
    <w:rsid w:val="00FC2C67"/>
    <w:rsid w:val="00FC439D"/>
    <w:rsid w:val="00FD0DEC"/>
    <w:rsid w:val="00FD404C"/>
    <w:rsid w:val="00FD4470"/>
    <w:rsid w:val="00FD4645"/>
    <w:rsid w:val="00FD4DC9"/>
    <w:rsid w:val="00FD5C57"/>
    <w:rsid w:val="00FD6E31"/>
    <w:rsid w:val="00FD704A"/>
    <w:rsid w:val="00FE2339"/>
    <w:rsid w:val="00FE4DAA"/>
    <w:rsid w:val="00FE5929"/>
    <w:rsid w:val="00FE7689"/>
    <w:rsid w:val="00FF2B75"/>
    <w:rsid w:val="00FF45F7"/>
    <w:rsid w:val="00FF54C7"/>
    <w:rsid w:val="04021AD9"/>
    <w:rsid w:val="04E12C50"/>
    <w:rsid w:val="09D27502"/>
    <w:rsid w:val="106A9CE5"/>
    <w:rsid w:val="11DA1042"/>
    <w:rsid w:val="15175D50"/>
    <w:rsid w:val="16734FB3"/>
    <w:rsid w:val="181D5063"/>
    <w:rsid w:val="188F944B"/>
    <w:rsid w:val="18B3C1FD"/>
    <w:rsid w:val="1922DB0D"/>
    <w:rsid w:val="1BDD0E03"/>
    <w:rsid w:val="1E140719"/>
    <w:rsid w:val="1EC37C7F"/>
    <w:rsid w:val="1FE0442B"/>
    <w:rsid w:val="240AEFA5"/>
    <w:rsid w:val="26B5541D"/>
    <w:rsid w:val="27A6D5D6"/>
    <w:rsid w:val="28D4DA2B"/>
    <w:rsid w:val="299A70AC"/>
    <w:rsid w:val="2B2D402E"/>
    <w:rsid w:val="2D686933"/>
    <w:rsid w:val="2D81A6C0"/>
    <w:rsid w:val="2EF325FB"/>
    <w:rsid w:val="34491248"/>
    <w:rsid w:val="377A970C"/>
    <w:rsid w:val="37BE924F"/>
    <w:rsid w:val="38D13E20"/>
    <w:rsid w:val="39245F82"/>
    <w:rsid w:val="3E5BACB1"/>
    <w:rsid w:val="3FFA0135"/>
    <w:rsid w:val="493A03BE"/>
    <w:rsid w:val="4943520A"/>
    <w:rsid w:val="4A66EC91"/>
    <w:rsid w:val="4CBE6301"/>
    <w:rsid w:val="529502C6"/>
    <w:rsid w:val="53D2407F"/>
    <w:rsid w:val="54F2E44E"/>
    <w:rsid w:val="55C02766"/>
    <w:rsid w:val="56569166"/>
    <w:rsid w:val="57231436"/>
    <w:rsid w:val="5725E572"/>
    <w:rsid w:val="57A66ED9"/>
    <w:rsid w:val="58557846"/>
    <w:rsid w:val="58684297"/>
    <w:rsid w:val="5C79E677"/>
    <w:rsid w:val="5F009121"/>
    <w:rsid w:val="5FA345D7"/>
    <w:rsid w:val="6084CCBC"/>
    <w:rsid w:val="60F914C6"/>
    <w:rsid w:val="622C5E79"/>
    <w:rsid w:val="62330069"/>
    <w:rsid w:val="65E5B117"/>
    <w:rsid w:val="664BE7D6"/>
    <w:rsid w:val="69C9DCA3"/>
    <w:rsid w:val="6A0D0292"/>
    <w:rsid w:val="6BB8DEDA"/>
    <w:rsid w:val="6C947750"/>
    <w:rsid w:val="728D50D9"/>
    <w:rsid w:val="72ECFB81"/>
    <w:rsid w:val="74CA984B"/>
    <w:rsid w:val="74CEB100"/>
    <w:rsid w:val="764682B4"/>
    <w:rsid w:val="786736B7"/>
    <w:rsid w:val="79CCC1C5"/>
    <w:rsid w:val="7C74DA6B"/>
    <w:rsid w:val="7F5F2C91"/>
    <w:rsid w:val="7FFAF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E80F4"/>
  <w15:docId w15:val="{E908E88A-D103-4422-8D0E-5F7F146F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CDB"/>
    <w:pPr>
      <w:spacing w:before="120" w:after="120"/>
    </w:pPr>
    <w:rPr>
      <w:rFonts w:ascii="Segoe UI" w:hAnsi="Segoe UI"/>
    </w:rPr>
  </w:style>
  <w:style w:type="paragraph" w:styleId="Heading1">
    <w:name w:val="heading 1"/>
    <w:basedOn w:val="Normal"/>
    <w:next w:val="Normal"/>
    <w:link w:val="Heading1Char"/>
    <w:uiPriority w:val="2"/>
    <w:qFormat/>
    <w:rsid w:val="00816CDB"/>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qFormat/>
    <w:rsid w:val="00816CDB"/>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816CDB"/>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816CDB"/>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16CDB"/>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rsid w:val="00816CD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rsid w:val="00816CDB"/>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rsid w:val="00816CDB"/>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816CDB"/>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816CDB"/>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2"/>
    <w:rsid w:val="00816CDB"/>
    <w:rPr>
      <w:rFonts w:ascii="Segoe UI" w:hAnsi="Segoe UI" w:cs="Segoe UI"/>
      <w:color w:val="008AC8"/>
      <w:sz w:val="32"/>
      <w:szCs w:val="20"/>
    </w:rPr>
  </w:style>
  <w:style w:type="paragraph" w:styleId="TOCHeading">
    <w:name w:val="TOC Heading"/>
    <w:next w:val="Normal"/>
    <w:uiPriority w:val="39"/>
    <w:unhideWhenUsed/>
    <w:qFormat/>
    <w:rsid w:val="00816CDB"/>
    <w:rPr>
      <w:rFonts w:ascii="Segoe UI" w:eastAsiaTheme="minorHAnsi" w:hAnsi="Segoe UI"/>
      <w:color w:val="008AC8"/>
      <w:spacing w:val="10"/>
      <w:sz w:val="36"/>
      <w:szCs w:val="48"/>
    </w:rPr>
  </w:style>
  <w:style w:type="paragraph" w:styleId="TOC1">
    <w:name w:val="toc 1"/>
    <w:basedOn w:val="Normal"/>
    <w:next w:val="Normal"/>
    <w:uiPriority w:val="39"/>
    <w:unhideWhenUsed/>
    <w:rsid w:val="00816CDB"/>
    <w:pPr>
      <w:tabs>
        <w:tab w:val="left" w:pos="440"/>
        <w:tab w:val="right" w:leader="dot" w:pos="9346"/>
      </w:tabs>
      <w:spacing w:after="100"/>
    </w:pPr>
    <w:rPr>
      <w:noProof/>
      <w:sz w:val="24"/>
    </w:rPr>
  </w:style>
  <w:style w:type="character" w:styleId="Hyperlink">
    <w:name w:val="Hyperlink"/>
    <w:basedOn w:val="DefaultParagraphFont"/>
    <w:uiPriority w:val="99"/>
    <w:unhideWhenUsed/>
    <w:rsid w:val="00816CDB"/>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816CDB"/>
    <w:pPr>
      <w:spacing w:before="0" w:after="0" w:line="240" w:lineRule="auto"/>
      <w:ind w:left="220" w:hanging="220"/>
    </w:pPr>
  </w:style>
  <w:style w:type="paragraph" w:styleId="TOC2">
    <w:name w:val="toc 2"/>
    <w:basedOn w:val="Normal"/>
    <w:next w:val="Normal"/>
    <w:autoRedefine/>
    <w:uiPriority w:val="39"/>
    <w:unhideWhenUsed/>
    <w:rsid w:val="00816CDB"/>
    <w:pPr>
      <w:tabs>
        <w:tab w:val="left" w:pos="880"/>
        <w:tab w:val="right" w:leader="dot" w:pos="9350"/>
      </w:tabs>
      <w:spacing w:after="100"/>
      <w:ind w:left="216"/>
    </w:pPr>
    <w:rPr>
      <w:rFonts w:ascii="Segoe" w:hAnsi="Segoe"/>
      <w:sz w:val="20"/>
    </w:rPr>
  </w:style>
  <w:style w:type="paragraph" w:styleId="ListParagraph">
    <w:name w:val="List Paragraph"/>
    <w:aliases w:val="Num Bullet 1,lp1,Bullet Number"/>
    <w:basedOn w:val="Normal"/>
    <w:link w:val="ListParagraphChar"/>
    <w:uiPriority w:val="34"/>
    <w:qFormat/>
    <w:rsid w:val="00816CDB"/>
    <w:pPr>
      <w:numPr>
        <w:numId w:val="6"/>
      </w:numPr>
      <w:contextualSpacing/>
    </w:pPr>
  </w:style>
  <w:style w:type="paragraph" w:styleId="NoSpacing">
    <w:name w:val="No Spacing"/>
    <w:link w:val="NoSpacingChar"/>
    <w:uiPriority w:val="1"/>
    <w:qFormat/>
    <w:rsid w:val="00816CDB"/>
    <w:pPr>
      <w:spacing w:after="0" w:line="240" w:lineRule="auto"/>
    </w:pPr>
  </w:style>
  <w:style w:type="character" w:styleId="CommentReference">
    <w:name w:val="annotation reference"/>
    <w:basedOn w:val="DefaultParagraphFont"/>
    <w:uiPriority w:val="99"/>
    <w:unhideWhenUsed/>
    <w:rsid w:val="00816CDB"/>
    <w:rPr>
      <w:sz w:val="16"/>
      <w:szCs w:val="16"/>
    </w:rPr>
  </w:style>
  <w:style w:type="paragraph" w:styleId="CommentText">
    <w:name w:val="annotation text"/>
    <w:basedOn w:val="Normal"/>
    <w:link w:val="CommentTextChar"/>
    <w:uiPriority w:val="99"/>
    <w:unhideWhenUsed/>
    <w:rsid w:val="00816CDB"/>
    <w:pPr>
      <w:spacing w:line="240" w:lineRule="auto"/>
    </w:pPr>
    <w:rPr>
      <w:sz w:val="20"/>
      <w:szCs w:val="20"/>
    </w:rPr>
  </w:style>
  <w:style w:type="character" w:customStyle="1" w:styleId="CommentTextChar">
    <w:name w:val="Comment Text Char"/>
    <w:basedOn w:val="DefaultParagraphFont"/>
    <w:link w:val="CommentText"/>
    <w:uiPriority w:val="99"/>
    <w:rsid w:val="00816CDB"/>
    <w:rPr>
      <w:rFonts w:ascii="Segoe UI" w:hAnsi="Segoe UI"/>
      <w:sz w:val="20"/>
      <w:szCs w:val="20"/>
    </w:rPr>
  </w:style>
  <w:style w:type="paragraph" w:styleId="CommentSubject">
    <w:name w:val="annotation subject"/>
    <w:basedOn w:val="CommentText"/>
    <w:next w:val="CommentText"/>
    <w:link w:val="CommentSubjectChar"/>
    <w:uiPriority w:val="99"/>
    <w:unhideWhenUsed/>
    <w:rsid w:val="00816CDB"/>
    <w:rPr>
      <w:b/>
      <w:bCs/>
    </w:rPr>
  </w:style>
  <w:style w:type="character" w:customStyle="1" w:styleId="CommentSubjectChar">
    <w:name w:val="Comment Subject Char"/>
    <w:basedOn w:val="CommentTextChar"/>
    <w:link w:val="CommentSubject"/>
    <w:uiPriority w:val="99"/>
    <w:rsid w:val="00816CDB"/>
    <w:rPr>
      <w:rFonts w:ascii="Segoe UI" w:hAnsi="Segoe UI"/>
      <w:b/>
      <w:bCs/>
      <w:sz w:val="20"/>
      <w:szCs w:val="20"/>
    </w:rPr>
  </w:style>
  <w:style w:type="paragraph" w:styleId="NormalWeb">
    <w:name w:val="Normal (Web)"/>
    <w:basedOn w:val="Normal"/>
    <w:link w:val="NormalWebChar"/>
    <w:uiPriority w:val="99"/>
    <w:semiHidden/>
    <w:rsid w:val="00816CDB"/>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4"/>
    <w:qFormat/>
    <w:rsid w:val="00B45858"/>
    <w:pPr>
      <w:numPr>
        <w:numId w:val="7"/>
      </w:numPr>
      <w:spacing w:line="240" w:lineRule="auto"/>
      <w:contextualSpacing w:val="0"/>
    </w:pPr>
    <w:rPr>
      <w:rFonts w:cs="Segoe UI"/>
      <w:szCs w:val="20"/>
    </w:rPr>
  </w:style>
  <w:style w:type="paragraph" w:styleId="BodyText">
    <w:name w:val="Body Text"/>
    <w:basedOn w:val="Normal"/>
    <w:link w:val="BodyTextChar"/>
    <w:uiPriority w:val="99"/>
    <w:unhideWhenUsed/>
    <w:rsid w:val="00816CDB"/>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816CDB"/>
    <w:rPr>
      <w:rFonts w:ascii="Segoe UI" w:hAnsi="Segoe UI" w:cs="Segoe UI"/>
      <w:szCs w:val="18"/>
    </w:rPr>
  </w:style>
  <w:style w:type="paragraph" w:customStyle="1" w:styleId="Heading1Numbered">
    <w:name w:val="Heading 1 (Numbered)"/>
    <w:basedOn w:val="Normal"/>
    <w:next w:val="Normal"/>
    <w:uiPriority w:val="2"/>
    <w:qFormat/>
    <w:rsid w:val="00816CDB"/>
    <w:pPr>
      <w:keepNext/>
      <w:keepLines/>
      <w:pageBreakBefore/>
      <w:numPr>
        <w:numId w:val="11"/>
      </w:numPr>
      <w:tabs>
        <w:tab w:val="left" w:pos="1152"/>
        <w:tab w:val="left" w:pos="1440"/>
      </w:tabs>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rsid w:val="00816CDB"/>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816CDB"/>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rsid w:val="00816CDB"/>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816CDB"/>
    <w:rPr>
      <w:rFonts w:ascii="Segoe UI" w:hAnsi="Segoe UI"/>
      <w:sz w:val="16"/>
    </w:rPr>
  </w:style>
  <w:style w:type="paragraph" w:styleId="Footer">
    <w:name w:val="footer"/>
    <w:basedOn w:val="Normal"/>
    <w:link w:val="FooterChar"/>
    <w:uiPriority w:val="99"/>
    <w:unhideWhenUsed/>
    <w:rsid w:val="00816CDB"/>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816CDB"/>
    <w:rPr>
      <w:rFonts w:ascii="Segoe UI" w:hAnsi="Segoe UI"/>
      <w:color w:val="808080" w:themeColor="background1" w:themeShade="80"/>
      <w:sz w:val="16"/>
    </w:rPr>
  </w:style>
  <w:style w:type="paragraph" w:customStyle="1" w:styleId="Question">
    <w:name w:val="Question"/>
    <w:basedOn w:val="Normal"/>
    <w:link w:val="QuestionChar"/>
    <w:semiHidden/>
    <w:rsid w:val="00816CDB"/>
    <w:pPr>
      <w:spacing w:after="60" w:line="240" w:lineRule="auto"/>
    </w:pPr>
  </w:style>
  <w:style w:type="character" w:customStyle="1" w:styleId="NormalWebChar">
    <w:name w:val="Normal (Web) Char"/>
    <w:basedOn w:val="DefaultParagraphFont"/>
    <w:link w:val="NormalWeb"/>
    <w:uiPriority w:val="99"/>
    <w:semiHidden/>
    <w:rsid w:val="00816CDB"/>
    <w:rPr>
      <w:rFonts w:ascii="Times New Roman" w:eastAsiaTheme="minorHAnsi" w:hAnsi="Times New Roman" w:cs="Times New Roman"/>
      <w:sz w:val="24"/>
      <w:szCs w:val="24"/>
    </w:rPr>
  </w:style>
  <w:style w:type="character" w:styleId="PlaceholderText">
    <w:name w:val="Placeholder Text"/>
    <w:basedOn w:val="DefaultParagraphFont"/>
    <w:uiPriority w:val="99"/>
    <w:semiHidden/>
    <w:rsid w:val="00816CDB"/>
    <w:rPr>
      <w:color w:val="808080"/>
    </w:rPr>
  </w:style>
  <w:style w:type="character" w:customStyle="1" w:styleId="QuestionChar">
    <w:name w:val="Question Char"/>
    <w:basedOn w:val="DefaultParagraphFont"/>
    <w:link w:val="Question"/>
    <w:semiHidden/>
    <w:rsid w:val="00816CDB"/>
    <w:rPr>
      <w:rFonts w:ascii="Segoe UI" w:hAnsi="Segoe UI"/>
    </w:rPr>
  </w:style>
  <w:style w:type="paragraph" w:styleId="TOC3">
    <w:name w:val="toc 3"/>
    <w:basedOn w:val="TOCHeading"/>
    <w:next w:val="Normal"/>
    <w:autoRedefine/>
    <w:uiPriority w:val="39"/>
    <w:unhideWhenUsed/>
    <w:rsid w:val="00816CDB"/>
    <w:pPr>
      <w:spacing w:after="100"/>
      <w:ind w:left="446"/>
    </w:pPr>
    <w:rPr>
      <w:rFonts w:ascii="Segoe" w:hAnsi="Segoe"/>
      <w:color w:val="auto"/>
      <w:sz w:val="18"/>
    </w:rPr>
  </w:style>
  <w:style w:type="character" w:styleId="FollowedHyperlink">
    <w:name w:val="FollowedHyperlink"/>
    <w:basedOn w:val="DefaultParagraphFont"/>
    <w:uiPriority w:val="99"/>
    <w:unhideWhenUsed/>
    <w:rsid w:val="00816CDB"/>
    <w:rPr>
      <w:color w:val="800080" w:themeColor="followedHyperlink"/>
      <w:u w:val="single"/>
    </w:rPr>
  </w:style>
  <w:style w:type="character" w:styleId="BookTitle">
    <w:name w:val="Book Title"/>
    <w:basedOn w:val="DefaultParagraphFont"/>
    <w:uiPriority w:val="33"/>
    <w:rsid w:val="00816CDB"/>
    <w:rPr>
      <w:b/>
      <w:bCs/>
      <w:smallCaps/>
      <w:spacing w:val="5"/>
    </w:rPr>
  </w:style>
  <w:style w:type="paragraph" w:customStyle="1" w:styleId="menu">
    <w:name w:val="menu"/>
    <w:basedOn w:val="Normal"/>
    <w:uiPriority w:val="99"/>
    <w:semiHidden/>
    <w:rsid w:val="00816CDB"/>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816CDB"/>
    <w:rPr>
      <w:rFonts w:ascii="Segoe UI" w:hAnsi="Segoe UI"/>
      <w:sz w:val="20"/>
    </w:rPr>
  </w:style>
  <w:style w:type="character" w:customStyle="1" w:styleId="ListParagraphChar">
    <w:name w:val="List Paragraph Char"/>
    <w:aliases w:val="Num Bullet 1 Char,lp1 Char,Bullet Number Char"/>
    <w:basedOn w:val="DefaultParagraphFont"/>
    <w:link w:val="ListParagraph"/>
    <w:uiPriority w:val="34"/>
    <w:locked/>
    <w:rsid w:val="00816CDB"/>
    <w:rPr>
      <w:rFonts w:ascii="Segoe UI" w:hAnsi="Segoe UI"/>
    </w:rPr>
  </w:style>
  <w:style w:type="paragraph" w:customStyle="1" w:styleId="Default">
    <w:name w:val="Default"/>
    <w:next w:val="Normal"/>
    <w:uiPriority w:val="99"/>
    <w:rsid w:val="00816CDB"/>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39"/>
    <w:rsid w:val="000F54A6"/>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rPr>
        <w:tblHeader/>
      </w:trPr>
      <w:tcPr>
        <w:shd w:val="clear" w:color="auto" w:fill="008AC8"/>
      </w:tcPr>
    </w:tblStylePr>
  </w:style>
  <w:style w:type="character" w:customStyle="1" w:styleId="Heading3Char">
    <w:name w:val="Heading 3 Char"/>
    <w:basedOn w:val="DefaultParagraphFont"/>
    <w:link w:val="Heading3"/>
    <w:uiPriority w:val="2"/>
    <w:rsid w:val="00816CDB"/>
    <w:rPr>
      <w:rFonts w:ascii="Segoe UI" w:eastAsiaTheme="majorEastAsia" w:hAnsi="Segoe UI" w:cstheme="majorBidi"/>
      <w:bCs/>
      <w:color w:val="008AC8"/>
      <w:sz w:val="28"/>
    </w:rPr>
  </w:style>
  <w:style w:type="paragraph" w:styleId="ListBullet">
    <w:name w:val="List Bullet"/>
    <w:basedOn w:val="Normal"/>
    <w:uiPriority w:val="4"/>
    <w:rsid w:val="00816CDB"/>
    <w:pPr>
      <w:numPr>
        <w:numId w:val="12"/>
      </w:numPr>
      <w:contextualSpacing/>
    </w:pPr>
  </w:style>
  <w:style w:type="numbering" w:customStyle="1" w:styleId="NumberedListTable">
    <w:name w:val="Numbered List Table"/>
    <w:basedOn w:val="NoList"/>
    <w:rsid w:val="00816CDB"/>
    <w:pPr>
      <w:numPr>
        <w:numId w:val="17"/>
      </w:numPr>
    </w:pPr>
  </w:style>
  <w:style w:type="numbering" w:customStyle="1" w:styleId="BulletsTable">
    <w:name w:val="Bullets Table"/>
    <w:basedOn w:val="NoList"/>
    <w:rsid w:val="00816CDB"/>
  </w:style>
  <w:style w:type="paragraph" w:customStyle="1" w:styleId="CoverTitle">
    <w:name w:val="Cover Title"/>
    <w:basedOn w:val="Normal"/>
    <w:next w:val="CoverSubject"/>
    <w:uiPriority w:val="99"/>
    <w:rsid w:val="00816CDB"/>
    <w:pPr>
      <w:spacing w:line="240" w:lineRule="auto"/>
    </w:pPr>
    <w:rPr>
      <w:color w:val="FFFFFF" w:themeColor="background1"/>
      <w:sz w:val="44"/>
    </w:rPr>
  </w:style>
  <w:style w:type="paragraph" w:customStyle="1" w:styleId="CoverSubject">
    <w:name w:val="Cover Subject"/>
    <w:basedOn w:val="Normal"/>
    <w:uiPriority w:val="99"/>
    <w:rsid w:val="00816CDB"/>
    <w:pPr>
      <w:spacing w:after="600"/>
      <w:ind w:left="-720"/>
    </w:pPr>
    <w:rPr>
      <w:color w:val="008AC8"/>
      <w:sz w:val="36"/>
    </w:rPr>
  </w:style>
  <w:style w:type="paragraph" w:customStyle="1" w:styleId="Heading2Numbered">
    <w:name w:val="Heading 2 (Numbered)"/>
    <w:basedOn w:val="Normal"/>
    <w:next w:val="Normal"/>
    <w:uiPriority w:val="2"/>
    <w:qFormat/>
    <w:rsid w:val="00816CDB"/>
    <w:pPr>
      <w:keepNext/>
      <w:keepLines/>
      <w:numPr>
        <w:ilvl w:val="1"/>
        <w:numId w:val="11"/>
      </w:numPr>
      <w:tabs>
        <w:tab w:val="left" w:pos="1152"/>
      </w:tabs>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816CDB"/>
    <w:pPr>
      <w:keepNext/>
      <w:keepLines/>
      <w:numPr>
        <w:ilvl w:val="2"/>
        <w:numId w:val="11"/>
      </w:numPr>
      <w:tabs>
        <w:tab w:val="left" w:pos="1152"/>
      </w:tabs>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iPriority w:val="2"/>
    <w:unhideWhenUsed/>
    <w:qFormat/>
    <w:rsid w:val="00816CDB"/>
    <w:pPr>
      <w:keepNext/>
      <w:keepLines/>
      <w:numPr>
        <w:ilvl w:val="3"/>
        <w:numId w:val="11"/>
      </w:numPr>
      <w:tabs>
        <w:tab w:val="left" w:pos="1152"/>
      </w:tabs>
      <w:spacing w:before="240" w:after="240" w:line="240" w:lineRule="auto"/>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816CDB"/>
    <w:pPr>
      <w:keepNext/>
      <w:keepLines/>
      <w:numPr>
        <w:ilvl w:val="4"/>
        <w:numId w:val="11"/>
      </w:numPr>
      <w:tabs>
        <w:tab w:val="left" w:pos="1152"/>
      </w:tabs>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rsid w:val="00816CDB"/>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816CDB"/>
    <w:pPr>
      <w:spacing w:before="360"/>
      <w:ind w:left="-357"/>
    </w:pPr>
    <w:rPr>
      <w:bCs/>
      <w:color w:val="008AC8"/>
      <w:sz w:val="28"/>
      <w:szCs w:val="28"/>
    </w:rPr>
  </w:style>
  <w:style w:type="paragraph" w:customStyle="1" w:styleId="TableBullet1">
    <w:name w:val="Table Bullet 1"/>
    <w:basedOn w:val="Normal"/>
    <w:uiPriority w:val="4"/>
    <w:qFormat/>
    <w:rsid w:val="00816CDB"/>
    <w:pPr>
      <w:numPr>
        <w:numId w:val="19"/>
      </w:numPr>
      <w:spacing w:before="0" w:after="0" w:line="240" w:lineRule="auto"/>
      <w:contextualSpacing/>
    </w:pPr>
    <w:rPr>
      <w:sz w:val="20"/>
    </w:rPr>
  </w:style>
  <w:style w:type="numbering" w:customStyle="1" w:styleId="HeadingNumbered">
    <w:name w:val="Heading Numbered"/>
    <w:basedOn w:val="111111"/>
    <w:uiPriority w:val="99"/>
    <w:rsid w:val="00816CDB"/>
    <w:pPr>
      <w:numPr>
        <w:numId w:val="5"/>
      </w:numPr>
    </w:pPr>
  </w:style>
  <w:style w:type="paragraph" w:customStyle="1" w:styleId="CodeBlock">
    <w:name w:val="Code Block"/>
    <w:basedOn w:val="Normal"/>
    <w:uiPriority w:val="24"/>
    <w:qFormat/>
    <w:rsid w:val="00816CDB"/>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816CDB"/>
    <w:pPr>
      <w:numPr>
        <w:numId w:val="10"/>
      </w:numPr>
      <w:spacing w:before="0" w:after="200"/>
      <w:ind w:left="792"/>
      <w:contextualSpacing/>
    </w:pPr>
    <w:rPr>
      <w:rFonts w:eastAsia="Arial" w:cs="Arial"/>
      <w:lang w:eastAsia="ja-JP"/>
    </w:rPr>
  </w:style>
  <w:style w:type="numbering" w:styleId="111111">
    <w:name w:val="Outline List 2"/>
    <w:basedOn w:val="NoList"/>
    <w:unhideWhenUsed/>
    <w:rsid w:val="00816CDB"/>
    <w:pPr>
      <w:numPr>
        <w:numId w:val="5"/>
      </w:numPr>
    </w:pPr>
  </w:style>
  <w:style w:type="character" w:customStyle="1" w:styleId="Heading9Char">
    <w:name w:val="Heading 9 Char"/>
    <w:basedOn w:val="DefaultParagraphFont"/>
    <w:link w:val="Heading9"/>
    <w:uiPriority w:val="2"/>
    <w:rsid w:val="00816CDB"/>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rsid w:val="00816CDB"/>
    <w:pPr>
      <w:spacing w:line="240" w:lineRule="auto"/>
    </w:pPr>
    <w:rPr>
      <w:bCs/>
      <w:color w:val="008AC8"/>
      <w:sz w:val="18"/>
      <w:szCs w:val="18"/>
    </w:rPr>
  </w:style>
  <w:style w:type="paragraph" w:styleId="Title">
    <w:name w:val="Title"/>
    <w:basedOn w:val="Normal"/>
    <w:next w:val="Normal"/>
    <w:link w:val="TitleChar"/>
    <w:autoRedefine/>
    <w:uiPriority w:val="10"/>
    <w:rsid w:val="00816CDB"/>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816CDB"/>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816CDB"/>
    <w:rPr>
      <w:rFonts w:ascii="Segoe UI" w:hAnsi="Segoe UI"/>
      <w:b w:val="0"/>
      <w:bCs/>
      <w:i/>
      <w:iCs/>
      <w:color w:val="auto"/>
      <w:sz w:val="22"/>
    </w:rPr>
  </w:style>
  <w:style w:type="character" w:styleId="IntenseEmphasis">
    <w:name w:val="Intense Emphasis"/>
    <w:basedOn w:val="DefaultParagraphFont"/>
    <w:uiPriority w:val="21"/>
    <w:rsid w:val="00816CDB"/>
    <w:rPr>
      <w:b/>
      <w:bCs/>
      <w:i/>
      <w:iCs/>
      <w:color w:val="4F81BD" w:themeColor="accent1"/>
    </w:rPr>
  </w:style>
  <w:style w:type="paragraph" w:customStyle="1" w:styleId="Note">
    <w:name w:val="Note"/>
    <w:basedOn w:val="Normal"/>
    <w:uiPriority w:val="19"/>
    <w:qFormat/>
    <w:rsid w:val="00816CDB"/>
    <w:pPr>
      <w:pBdr>
        <w:left w:val="single" w:sz="18" w:space="6" w:color="008AC8"/>
      </w:pBdr>
      <w:spacing w:before="0" w:after="200"/>
      <w:ind w:left="720"/>
    </w:pPr>
    <w:rPr>
      <w:szCs w:val="18"/>
    </w:rPr>
  </w:style>
  <w:style w:type="character" w:customStyle="1" w:styleId="Heading4Char">
    <w:name w:val="Heading 4 Char"/>
    <w:basedOn w:val="DefaultParagraphFont"/>
    <w:link w:val="Heading4"/>
    <w:uiPriority w:val="2"/>
    <w:rsid w:val="00816CDB"/>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rsid w:val="00816CDB"/>
    <w:pPr>
      <w:shd w:val="clear" w:color="auto" w:fill="F2F2F2"/>
    </w:pPr>
    <w:rPr>
      <w:color w:val="FF0066"/>
    </w:rPr>
  </w:style>
  <w:style w:type="character" w:styleId="Strong">
    <w:name w:val="Strong"/>
    <w:basedOn w:val="DefaultParagraphFont"/>
    <w:uiPriority w:val="19"/>
    <w:unhideWhenUsed/>
    <w:qFormat/>
    <w:rsid w:val="00816CDB"/>
    <w:rPr>
      <w:b/>
      <w:bCs/>
    </w:rPr>
  </w:style>
  <w:style w:type="character" w:customStyle="1" w:styleId="Heading5Char">
    <w:name w:val="Heading 5 Char"/>
    <w:basedOn w:val="DefaultParagraphFont"/>
    <w:link w:val="Heading5"/>
    <w:uiPriority w:val="2"/>
    <w:rsid w:val="00816CDB"/>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816CD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816CDB"/>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816CDB"/>
    <w:rPr>
      <w:rFonts w:ascii="Segoe UI" w:eastAsiaTheme="majorEastAsia" w:hAnsi="Segoe UI" w:cstheme="majorBidi"/>
      <w:color w:val="008AC8"/>
      <w:sz w:val="24"/>
      <w:szCs w:val="21"/>
    </w:rPr>
  </w:style>
  <w:style w:type="numbering" w:customStyle="1" w:styleId="Checklist">
    <w:name w:val="Checklist"/>
    <w:basedOn w:val="NoList"/>
    <w:rsid w:val="00816CDB"/>
    <w:pPr>
      <w:numPr>
        <w:numId w:val="1"/>
      </w:numPr>
    </w:pPr>
  </w:style>
  <w:style w:type="paragraph" w:customStyle="1" w:styleId="TableText">
    <w:name w:val="Table Text"/>
    <w:basedOn w:val="Normal"/>
    <w:uiPriority w:val="4"/>
    <w:rsid w:val="00816CDB"/>
    <w:pPr>
      <w:spacing w:before="0" w:after="0" w:line="240" w:lineRule="auto"/>
    </w:pPr>
    <w:rPr>
      <w:sz w:val="20"/>
      <w:szCs w:val="20"/>
    </w:rPr>
  </w:style>
  <w:style w:type="paragraph" w:customStyle="1" w:styleId="TableHeading-11pt">
    <w:name w:val="Table Heading - 11 pt"/>
    <w:basedOn w:val="Normal"/>
    <w:uiPriority w:val="4"/>
    <w:qFormat/>
    <w:rsid w:val="00816CDB"/>
    <w:pPr>
      <w:spacing w:before="0" w:after="0"/>
    </w:pPr>
    <w:rPr>
      <w:color w:val="FFFFFF" w:themeColor="background1"/>
    </w:rPr>
  </w:style>
  <w:style w:type="paragraph" w:customStyle="1" w:styleId="HeaderUnderline">
    <w:name w:val="Header Underline"/>
    <w:basedOn w:val="Header"/>
    <w:uiPriority w:val="99"/>
    <w:rsid w:val="00816CDB"/>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16CDB"/>
    <w:pPr>
      <w:numPr>
        <w:numId w:val="14"/>
      </w:numPr>
    </w:pPr>
  </w:style>
  <w:style w:type="character" w:customStyle="1" w:styleId="NumBullet2Char">
    <w:name w:val="Num Bullet 2 Char"/>
    <w:basedOn w:val="ListParagraphChar"/>
    <w:link w:val="NumBullet2"/>
    <w:uiPriority w:val="3"/>
    <w:rsid w:val="00816CDB"/>
    <w:rPr>
      <w:rFonts w:ascii="Segoe UI" w:hAnsi="Segoe UI"/>
    </w:rPr>
  </w:style>
  <w:style w:type="paragraph" w:customStyle="1" w:styleId="NumBullet3">
    <w:name w:val="Num Bullet 3"/>
    <w:basedOn w:val="NumBullet2"/>
    <w:link w:val="NumBullet3Char"/>
    <w:uiPriority w:val="3"/>
    <w:qFormat/>
    <w:rsid w:val="00816CDB"/>
    <w:pPr>
      <w:numPr>
        <w:numId w:val="15"/>
      </w:numPr>
    </w:pPr>
  </w:style>
  <w:style w:type="character" w:customStyle="1" w:styleId="NumBullet3Char">
    <w:name w:val="Num Bullet 3 Char"/>
    <w:basedOn w:val="NumBullet2Char"/>
    <w:link w:val="NumBullet3"/>
    <w:uiPriority w:val="3"/>
    <w:rsid w:val="00816CDB"/>
    <w:rPr>
      <w:rFonts w:ascii="Segoe UI" w:hAnsi="Segoe UI"/>
    </w:rPr>
  </w:style>
  <w:style w:type="paragraph" w:customStyle="1" w:styleId="NumBullet4">
    <w:name w:val="Num Bullet 4"/>
    <w:basedOn w:val="NumBullet3"/>
    <w:link w:val="NumBullet4Char"/>
    <w:uiPriority w:val="3"/>
    <w:qFormat/>
    <w:rsid w:val="00816CDB"/>
    <w:pPr>
      <w:numPr>
        <w:numId w:val="16"/>
      </w:numPr>
    </w:pPr>
  </w:style>
  <w:style w:type="character" w:customStyle="1" w:styleId="NumBullet4Char">
    <w:name w:val="Num Bullet 4 Char"/>
    <w:basedOn w:val="NumBullet3Char"/>
    <w:link w:val="NumBullet4"/>
    <w:uiPriority w:val="3"/>
    <w:rsid w:val="00816CDB"/>
    <w:rPr>
      <w:rFonts w:ascii="Segoe UI" w:hAnsi="Segoe UI"/>
    </w:rPr>
  </w:style>
  <w:style w:type="paragraph" w:customStyle="1" w:styleId="NumBullet5">
    <w:name w:val="Num Bullet 5"/>
    <w:basedOn w:val="NumBullet4"/>
    <w:link w:val="NumBullet5Char"/>
    <w:uiPriority w:val="3"/>
    <w:qFormat/>
    <w:rsid w:val="00816CDB"/>
    <w:pPr>
      <w:numPr>
        <w:numId w:val="17"/>
      </w:numPr>
    </w:pPr>
    <w:rPr>
      <w:sz w:val="20"/>
    </w:rPr>
  </w:style>
  <w:style w:type="character" w:customStyle="1" w:styleId="NumBullet5Char">
    <w:name w:val="Num Bullet 5 Char"/>
    <w:basedOn w:val="NumBullet4Char"/>
    <w:link w:val="NumBullet5"/>
    <w:uiPriority w:val="3"/>
    <w:rsid w:val="00816CDB"/>
    <w:rPr>
      <w:rFonts w:ascii="Segoe UI" w:hAnsi="Segoe UI"/>
      <w:sz w:val="20"/>
    </w:rPr>
  </w:style>
  <w:style w:type="paragraph" w:customStyle="1" w:styleId="Bullet2">
    <w:name w:val="Bullet 2"/>
    <w:basedOn w:val="Bullet1"/>
    <w:uiPriority w:val="4"/>
    <w:qFormat/>
    <w:rsid w:val="00C65FD1"/>
    <w:pPr>
      <w:numPr>
        <w:numId w:val="8"/>
      </w:numPr>
      <w:ind w:left="1170"/>
    </w:pPr>
  </w:style>
  <w:style w:type="paragraph" w:customStyle="1" w:styleId="Bullet3">
    <w:name w:val="Bullet 3"/>
    <w:basedOn w:val="Bullet2"/>
    <w:uiPriority w:val="4"/>
    <w:qFormat/>
    <w:rsid w:val="005F7549"/>
    <w:pPr>
      <w:numPr>
        <w:numId w:val="9"/>
      </w:numPr>
      <w:ind w:left="1530"/>
    </w:pPr>
  </w:style>
  <w:style w:type="paragraph" w:customStyle="1" w:styleId="TableCaption">
    <w:name w:val="Table Caption"/>
    <w:basedOn w:val="NumBullet5"/>
    <w:uiPriority w:val="5"/>
    <w:qFormat/>
    <w:rsid w:val="00816CDB"/>
    <w:pPr>
      <w:numPr>
        <w:numId w:val="0"/>
      </w:numPr>
    </w:pPr>
    <w:rPr>
      <w:i/>
      <w:noProof/>
      <w:color w:val="008AC8"/>
      <w:sz w:val="18"/>
    </w:rPr>
  </w:style>
  <w:style w:type="paragraph" w:customStyle="1" w:styleId="TableBullet2">
    <w:name w:val="Table Bullet 2"/>
    <w:basedOn w:val="TableBullet1"/>
    <w:uiPriority w:val="4"/>
    <w:qFormat/>
    <w:rsid w:val="00816CDB"/>
    <w:pPr>
      <w:numPr>
        <w:numId w:val="20"/>
      </w:numPr>
    </w:pPr>
    <w:rPr>
      <w:noProof/>
    </w:rPr>
  </w:style>
  <w:style w:type="paragraph" w:customStyle="1" w:styleId="TableBullet3">
    <w:name w:val="Table Bullet 3"/>
    <w:basedOn w:val="TableBullet2"/>
    <w:uiPriority w:val="4"/>
    <w:qFormat/>
    <w:rsid w:val="00816CDB"/>
    <w:pPr>
      <w:numPr>
        <w:numId w:val="21"/>
      </w:numPr>
    </w:pPr>
  </w:style>
  <w:style w:type="paragraph" w:customStyle="1" w:styleId="FigureCaption">
    <w:name w:val="Figure Caption"/>
    <w:basedOn w:val="Caption"/>
    <w:uiPriority w:val="9"/>
    <w:qFormat/>
    <w:rsid w:val="00BE0881"/>
    <w:pPr>
      <w:spacing w:before="0"/>
      <w:jc w:val="center"/>
    </w:pPr>
    <w:rPr>
      <w:i/>
      <w:lang w:eastAsia="ja-JP"/>
    </w:rPr>
  </w:style>
  <w:style w:type="paragraph" w:customStyle="1" w:styleId="TableListBullet">
    <w:name w:val="Table List Bullet"/>
    <w:basedOn w:val="Normal"/>
    <w:uiPriority w:val="4"/>
    <w:qFormat/>
    <w:rsid w:val="00816CDB"/>
    <w:pPr>
      <w:spacing w:line="240" w:lineRule="auto"/>
      <w:ind w:left="504" w:hanging="360"/>
      <w:contextualSpacing/>
    </w:pPr>
    <w:rPr>
      <w:sz w:val="20"/>
    </w:rPr>
  </w:style>
  <w:style w:type="paragraph" w:customStyle="1" w:styleId="FooterSmall">
    <w:name w:val="Footer Small"/>
    <w:basedOn w:val="Footer"/>
    <w:uiPriority w:val="99"/>
    <w:rsid w:val="00816CDB"/>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816CDB"/>
    <w:pPr>
      <w:spacing w:before="0" w:after="0"/>
      <w:ind w:left="660"/>
    </w:pPr>
    <w:rPr>
      <w:sz w:val="18"/>
      <w:szCs w:val="18"/>
    </w:rPr>
  </w:style>
  <w:style w:type="paragraph" w:styleId="TOC5">
    <w:name w:val="toc 5"/>
    <w:basedOn w:val="Normal"/>
    <w:next w:val="Normal"/>
    <w:autoRedefine/>
    <w:uiPriority w:val="39"/>
    <w:unhideWhenUsed/>
    <w:rsid w:val="00816CDB"/>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816CDB"/>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816CDB"/>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816CDB"/>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816CDB"/>
    <w:pPr>
      <w:spacing w:before="0" w:after="0"/>
      <w:ind w:left="1760"/>
    </w:pPr>
    <w:rPr>
      <w:rFonts w:asciiTheme="minorHAnsi" w:hAnsiTheme="minorHAnsi"/>
      <w:sz w:val="18"/>
      <w:szCs w:val="18"/>
    </w:rPr>
  </w:style>
  <w:style w:type="paragraph" w:customStyle="1" w:styleId="Hidden">
    <w:name w:val="Hidden"/>
    <w:basedOn w:val="Normal"/>
    <w:next w:val="Normal"/>
    <w:uiPriority w:val="99"/>
    <w:rsid w:val="00816CDB"/>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816CDB"/>
    <w:pPr>
      <w:numPr>
        <w:numId w:val="16"/>
      </w:numPr>
    </w:pPr>
  </w:style>
  <w:style w:type="table" w:styleId="TableClassic2">
    <w:name w:val="Table Classic 2"/>
    <w:basedOn w:val="TableNormal"/>
    <w:rsid w:val="00816CDB"/>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816CDB"/>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816CDB"/>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816CDB"/>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816CDB"/>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816CDB"/>
    <w:pPr>
      <w:spacing w:before="0"/>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816CDB"/>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816CDB"/>
    <w:rPr>
      <w:rFonts w:ascii="Calibri" w:eastAsia="Arial" w:hAnsi="Calibri" w:cs="Arial"/>
      <w:sz w:val="16"/>
      <w:szCs w:val="16"/>
      <w:lang w:val="en-AU" w:eastAsia="ja-JP"/>
    </w:rPr>
  </w:style>
  <w:style w:type="character" w:styleId="HTMLAcronym">
    <w:name w:val="HTML Acronym"/>
    <w:basedOn w:val="DefaultParagraphFont"/>
    <w:uiPriority w:val="99"/>
    <w:unhideWhenUsed/>
    <w:rsid w:val="00816CDB"/>
  </w:style>
  <w:style w:type="character" w:customStyle="1" w:styleId="CaptionChar">
    <w:name w:val="Caption Char"/>
    <w:aliases w:val="Picture - Caption Char"/>
    <w:basedOn w:val="DefaultParagraphFont"/>
    <w:link w:val="Caption"/>
    <w:uiPriority w:val="35"/>
    <w:locked/>
    <w:rsid w:val="00816CDB"/>
    <w:rPr>
      <w:rFonts w:ascii="Segoe UI" w:hAnsi="Segoe UI"/>
      <w:bCs/>
      <w:color w:val="008AC8"/>
      <w:sz w:val="18"/>
      <w:szCs w:val="18"/>
    </w:rPr>
  </w:style>
  <w:style w:type="paragraph" w:customStyle="1" w:styleId="TableNormal1">
    <w:name w:val="Table Normal1"/>
    <w:basedOn w:val="Normal"/>
    <w:uiPriority w:val="99"/>
    <w:rsid w:val="00816CDB"/>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816CDB"/>
    <w:pPr>
      <w:spacing w:before="0"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1"/>
    <w:rsid w:val="00816CDB"/>
  </w:style>
  <w:style w:type="paragraph" w:styleId="TableofFigures">
    <w:name w:val="table of figures"/>
    <w:aliases w:val="List of Figures_Tables"/>
    <w:basedOn w:val="TOC1"/>
    <w:uiPriority w:val="99"/>
    <w:unhideWhenUsed/>
    <w:rsid w:val="00816CDB"/>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816CDB"/>
  </w:style>
  <w:style w:type="paragraph" w:styleId="BalloonText">
    <w:name w:val="Balloon Text"/>
    <w:basedOn w:val="Normal"/>
    <w:link w:val="BalloonTextChar"/>
    <w:semiHidden/>
    <w:unhideWhenUsed/>
    <w:rsid w:val="00816C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16CDB"/>
    <w:rPr>
      <w:rFonts w:ascii="Tahoma" w:hAnsi="Tahoma" w:cs="Tahoma"/>
      <w:sz w:val="16"/>
      <w:szCs w:val="16"/>
    </w:rPr>
  </w:style>
  <w:style w:type="paragraph" w:customStyle="1" w:styleId="DisclaimerTextMS">
    <w:name w:val="Disclaimer Text MS"/>
    <w:basedOn w:val="Normal"/>
    <w:qFormat/>
    <w:rsid w:val="00816CDB"/>
    <w:pPr>
      <w:spacing w:before="200" w:after="200" w:line="264" w:lineRule="auto"/>
    </w:pPr>
    <w:rPr>
      <w:rFonts w:ascii="Segoe Condensed" w:eastAsiaTheme="minorHAnsi" w:hAnsi="Segoe Condensed"/>
      <w:color w:val="525051"/>
      <w:sz w:val="18"/>
      <w:szCs w:val="20"/>
    </w:rPr>
  </w:style>
  <w:style w:type="paragraph" w:customStyle="1" w:styleId="BodyMS">
    <w:name w:val="Body MS"/>
    <w:link w:val="BodyMSChar"/>
    <w:qFormat/>
    <w:rsid w:val="00B45858"/>
    <w:pPr>
      <w:spacing w:before="200" w:line="264" w:lineRule="auto"/>
    </w:pPr>
    <w:rPr>
      <w:rFonts w:ascii="Segoe Light" w:eastAsiaTheme="minorHAnsi" w:hAnsi="Segoe Light"/>
      <w:lang w:eastAsia="ja-JP"/>
    </w:rPr>
  </w:style>
  <w:style w:type="paragraph" w:customStyle="1" w:styleId="Heading1NumMS">
    <w:name w:val="Heading 1 Num MS"/>
    <w:basedOn w:val="Normal"/>
    <w:next w:val="BodyMS"/>
    <w:qFormat/>
    <w:rsid w:val="00816CDB"/>
    <w:pPr>
      <w:keepNext/>
      <w:keepLines/>
      <w:pageBreakBefore/>
      <w:tabs>
        <w:tab w:val="left" w:pos="936"/>
      </w:tabs>
      <w:spacing w:before="100" w:after="200" w:line="600" w:lineRule="exact"/>
      <w:ind w:left="936" w:hanging="936"/>
      <w:outlineLvl w:val="0"/>
    </w:pPr>
    <w:rPr>
      <w:rFonts w:ascii="Segoe Light" w:eastAsiaTheme="minorHAnsi" w:hAnsi="Segoe Light"/>
      <w:color w:val="557EB9"/>
      <w:spacing w:val="10"/>
      <w:sz w:val="56"/>
      <w:szCs w:val="48"/>
    </w:rPr>
  </w:style>
  <w:style w:type="paragraph" w:customStyle="1" w:styleId="Heading2NumMS">
    <w:name w:val="Heading 2 Num MS"/>
    <w:basedOn w:val="Normal"/>
    <w:next w:val="BodyMS"/>
    <w:qFormat/>
    <w:rsid w:val="00816CDB"/>
    <w:pPr>
      <w:keepNext/>
      <w:keepLines/>
      <w:tabs>
        <w:tab w:val="left" w:pos="936"/>
      </w:tabs>
      <w:spacing w:before="200" w:after="100" w:line="240" w:lineRule="auto"/>
      <w:ind w:left="936" w:hanging="936"/>
      <w:outlineLvl w:val="1"/>
    </w:pPr>
    <w:rPr>
      <w:rFonts w:ascii="Segoe Light" w:eastAsiaTheme="minorHAnsi" w:hAnsi="Segoe Light"/>
      <w:color w:val="557EB9"/>
      <w:sz w:val="40"/>
      <w:szCs w:val="36"/>
    </w:rPr>
  </w:style>
  <w:style w:type="paragraph" w:customStyle="1" w:styleId="Heading3NumMS">
    <w:name w:val="Heading 3 Num MS"/>
    <w:basedOn w:val="Normal"/>
    <w:next w:val="BodyMS"/>
    <w:qFormat/>
    <w:rsid w:val="00816CDB"/>
    <w:pPr>
      <w:keepNext/>
      <w:keepLines/>
      <w:tabs>
        <w:tab w:val="left" w:pos="936"/>
      </w:tabs>
      <w:spacing w:before="200" w:after="100" w:line="240" w:lineRule="auto"/>
      <w:ind w:left="1206" w:hanging="936"/>
      <w:outlineLvl w:val="2"/>
    </w:pPr>
    <w:rPr>
      <w:rFonts w:ascii="Segoe" w:eastAsiaTheme="minorHAnsi" w:hAnsi="Segoe"/>
      <w:i/>
      <w:color w:val="557EB9"/>
      <w:sz w:val="32"/>
      <w:szCs w:val="28"/>
    </w:rPr>
  </w:style>
  <w:style w:type="paragraph" w:customStyle="1" w:styleId="Heading4NumMS">
    <w:name w:val="Heading 4 Num MS"/>
    <w:basedOn w:val="Normal"/>
    <w:next w:val="BodyMS"/>
    <w:qFormat/>
    <w:rsid w:val="00816CDB"/>
    <w:pPr>
      <w:keepNext/>
      <w:keepLines/>
      <w:tabs>
        <w:tab w:val="left" w:pos="936"/>
      </w:tabs>
      <w:spacing w:before="200" w:after="100" w:line="240" w:lineRule="auto"/>
      <w:ind w:left="936" w:hanging="936"/>
      <w:outlineLvl w:val="3"/>
    </w:pPr>
    <w:rPr>
      <w:rFonts w:ascii="Segoe" w:eastAsiaTheme="minorHAnsi" w:hAnsi="Segoe"/>
      <w:color w:val="557EB9"/>
      <w:sz w:val="28"/>
    </w:rPr>
  </w:style>
  <w:style w:type="paragraph" w:customStyle="1" w:styleId="Heading5NumMS">
    <w:name w:val="Heading 5 Num MS"/>
    <w:basedOn w:val="Normal"/>
    <w:next w:val="BodyMS"/>
    <w:qFormat/>
    <w:rsid w:val="00816CDB"/>
    <w:pPr>
      <w:keepNext/>
      <w:keepLines/>
      <w:tabs>
        <w:tab w:val="left" w:pos="1224"/>
      </w:tabs>
      <w:spacing w:before="200" w:after="100" w:line="240" w:lineRule="auto"/>
      <w:ind w:left="1224" w:hanging="1224"/>
      <w:outlineLvl w:val="4"/>
    </w:pPr>
    <w:rPr>
      <w:rFonts w:ascii="Segoe Semibold" w:eastAsiaTheme="minorHAnsi" w:hAnsi="Segoe Semibold"/>
      <w:color w:val="557EB9"/>
      <w:szCs w:val="20"/>
    </w:rPr>
  </w:style>
  <w:style w:type="paragraph" w:customStyle="1" w:styleId="TableHeadingMS">
    <w:name w:val="Table Heading MS"/>
    <w:basedOn w:val="BodyMS"/>
    <w:next w:val="TableTextMS"/>
    <w:qFormat/>
    <w:rsid w:val="00BE0881"/>
    <w:pPr>
      <w:keepNext/>
      <w:keepLines/>
      <w:spacing w:before="20" w:after="20"/>
    </w:pPr>
    <w:rPr>
      <w:rFonts w:ascii="Segoe UI" w:hAnsi="Segoe UI" w:cs="Segoe UI"/>
      <w:color w:val="FFFFFF"/>
      <w:sz w:val="18"/>
      <w:szCs w:val="18"/>
    </w:rPr>
  </w:style>
  <w:style w:type="paragraph" w:customStyle="1" w:styleId="TableTextMS">
    <w:name w:val="Table Text MS"/>
    <w:basedOn w:val="BodyMS"/>
    <w:link w:val="TableTextMSChar"/>
    <w:qFormat/>
    <w:rsid w:val="00BE0881"/>
    <w:pPr>
      <w:spacing w:before="20" w:after="20"/>
    </w:pPr>
    <w:rPr>
      <w:rFonts w:ascii="Segoe UI" w:hAnsi="Segoe UI" w:cs="Segoe UI"/>
      <w:sz w:val="18"/>
      <w:szCs w:val="18"/>
    </w:rPr>
  </w:style>
  <w:style w:type="table" w:customStyle="1" w:styleId="MSTableStyle2">
    <w:name w:val="MS Table Style 2"/>
    <w:basedOn w:val="TableGrid"/>
    <w:uiPriority w:val="99"/>
    <w:rsid w:val="00816CDB"/>
    <w:rPr>
      <w:rFonts w:ascii="Segoe" w:hAnsi="Segoe"/>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left"/>
      </w:pPr>
      <w:rPr>
        <w:rFonts w:ascii="LilyUPC" w:hAnsi="LilyUPC"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Segoe Light" w:hAnsi="Segoe 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Light" w:hAnsi="Segoe 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1MS">
    <w:name w:val="Table Bullet 1 MS"/>
    <w:basedOn w:val="TableTextMS"/>
    <w:link w:val="TableBullet1MSChar"/>
    <w:qFormat/>
    <w:rsid w:val="00816CDB"/>
    <w:pPr>
      <w:numPr>
        <w:numId w:val="22"/>
      </w:numPr>
      <w:spacing w:before="0" w:after="0"/>
    </w:pPr>
  </w:style>
  <w:style w:type="paragraph" w:customStyle="1" w:styleId="TableBullet2MS">
    <w:name w:val="Table Bullet 2 MS"/>
    <w:basedOn w:val="TableTextMS"/>
    <w:qFormat/>
    <w:rsid w:val="00816CDB"/>
    <w:pPr>
      <w:numPr>
        <w:ilvl w:val="1"/>
        <w:numId w:val="22"/>
      </w:numPr>
      <w:spacing w:before="0" w:after="0"/>
    </w:pPr>
  </w:style>
  <w:style w:type="paragraph" w:customStyle="1" w:styleId="TableBullet3MS">
    <w:name w:val="Table Bullet 3 MS"/>
    <w:basedOn w:val="TableTextMS"/>
    <w:qFormat/>
    <w:rsid w:val="00816CDB"/>
    <w:pPr>
      <w:numPr>
        <w:ilvl w:val="2"/>
        <w:numId w:val="22"/>
      </w:numPr>
      <w:spacing w:before="0" w:after="0"/>
    </w:pPr>
  </w:style>
  <w:style w:type="paragraph" w:customStyle="1" w:styleId="Heading4MS">
    <w:name w:val="Heading 4 MS"/>
    <w:basedOn w:val="Normal"/>
    <w:next w:val="BodyMS"/>
    <w:qFormat/>
    <w:rsid w:val="00816CDB"/>
    <w:pPr>
      <w:keepNext/>
      <w:keepLines/>
      <w:spacing w:before="200" w:after="100" w:line="240" w:lineRule="auto"/>
      <w:outlineLvl w:val="3"/>
    </w:pPr>
    <w:rPr>
      <w:rFonts w:ascii="Segoe" w:eastAsiaTheme="minorHAnsi" w:hAnsi="Segoe"/>
      <w:color w:val="557EB9"/>
      <w:sz w:val="28"/>
    </w:rPr>
  </w:style>
  <w:style w:type="paragraph" w:customStyle="1" w:styleId="Bullet1MS">
    <w:name w:val="Bullet 1 MS"/>
    <w:basedOn w:val="BodyMS"/>
    <w:qFormat/>
    <w:rsid w:val="00816CDB"/>
    <w:pPr>
      <w:numPr>
        <w:numId w:val="13"/>
      </w:numPr>
      <w:spacing w:before="0" w:after="100"/>
    </w:pPr>
  </w:style>
  <w:style w:type="paragraph" w:customStyle="1" w:styleId="Bullet2MS">
    <w:name w:val="Bullet 2 MS"/>
    <w:basedOn w:val="Bullet1MS"/>
    <w:qFormat/>
    <w:rsid w:val="00816CDB"/>
    <w:pPr>
      <w:numPr>
        <w:ilvl w:val="1"/>
      </w:numPr>
    </w:pPr>
  </w:style>
  <w:style w:type="paragraph" w:customStyle="1" w:styleId="Bullet3MS">
    <w:name w:val="Bullet 3 MS"/>
    <w:basedOn w:val="BodyMS"/>
    <w:qFormat/>
    <w:rsid w:val="00816CDB"/>
    <w:pPr>
      <w:numPr>
        <w:ilvl w:val="2"/>
        <w:numId w:val="13"/>
      </w:numPr>
      <w:spacing w:before="0" w:after="100"/>
    </w:pPr>
  </w:style>
  <w:style w:type="numbering" w:customStyle="1" w:styleId="MSBullets">
    <w:name w:val="MS Bullets"/>
    <w:uiPriority w:val="99"/>
    <w:rsid w:val="00816CDB"/>
    <w:pPr>
      <w:numPr>
        <w:numId w:val="10"/>
      </w:numPr>
    </w:pPr>
  </w:style>
  <w:style w:type="paragraph" w:customStyle="1" w:styleId="BodyMSIndent">
    <w:name w:val="Body MS Indent"/>
    <w:basedOn w:val="BodyMS"/>
    <w:qFormat/>
    <w:rsid w:val="00816CDB"/>
    <w:pPr>
      <w:keepLines/>
      <w:spacing w:line="240" w:lineRule="exact"/>
      <w:ind w:left="360" w:right="720"/>
    </w:pPr>
    <w:rPr>
      <w:szCs w:val="16"/>
    </w:rPr>
  </w:style>
  <w:style w:type="paragraph" w:customStyle="1" w:styleId="CaptionMSFigure">
    <w:name w:val="Caption MS Figure"/>
    <w:qFormat/>
    <w:rsid w:val="00816CDB"/>
    <w:pPr>
      <w:spacing w:before="40"/>
    </w:pPr>
    <w:rPr>
      <w:rFonts w:ascii="Segoe" w:eastAsiaTheme="minorHAnsi" w:hAnsi="Segoe"/>
      <w:i/>
      <w:color w:val="525051"/>
      <w:sz w:val="16"/>
      <w:szCs w:val="16"/>
    </w:rPr>
  </w:style>
  <w:style w:type="paragraph" w:customStyle="1" w:styleId="NumBullet1MS">
    <w:name w:val="Num Bullet 1 MS"/>
    <w:qFormat/>
    <w:rsid w:val="00816CDB"/>
    <w:pPr>
      <w:numPr>
        <w:numId w:val="18"/>
      </w:numPr>
      <w:spacing w:after="100" w:line="264" w:lineRule="auto"/>
    </w:pPr>
    <w:rPr>
      <w:rFonts w:ascii="Segoe Light" w:eastAsiaTheme="minorHAnsi" w:hAnsi="Segoe Light"/>
      <w:sz w:val="20"/>
      <w:szCs w:val="20"/>
    </w:rPr>
  </w:style>
  <w:style w:type="paragraph" w:customStyle="1" w:styleId="NumBullet2MS">
    <w:name w:val="Num Bullet 2 MS"/>
    <w:basedOn w:val="NumBullet1MS"/>
    <w:qFormat/>
    <w:rsid w:val="00816CDB"/>
    <w:pPr>
      <w:numPr>
        <w:ilvl w:val="1"/>
      </w:numPr>
      <w:spacing w:before="20"/>
    </w:pPr>
  </w:style>
  <w:style w:type="paragraph" w:customStyle="1" w:styleId="NumBullet3MS">
    <w:name w:val="Num Bullet 3 MS"/>
    <w:basedOn w:val="NumBullet2MS"/>
    <w:qFormat/>
    <w:rsid w:val="00816CDB"/>
    <w:pPr>
      <w:numPr>
        <w:ilvl w:val="2"/>
      </w:numPr>
    </w:pPr>
    <w:rPr>
      <w:szCs w:val="18"/>
    </w:rPr>
  </w:style>
  <w:style w:type="paragraph" w:customStyle="1" w:styleId="NumBullet4MS">
    <w:name w:val="Num Bullet 4 MS"/>
    <w:basedOn w:val="NumBullet3MS"/>
    <w:qFormat/>
    <w:rsid w:val="00816CDB"/>
    <w:pPr>
      <w:numPr>
        <w:ilvl w:val="3"/>
      </w:numPr>
    </w:pPr>
    <w:rPr>
      <w:szCs w:val="16"/>
    </w:rPr>
  </w:style>
  <w:style w:type="paragraph" w:customStyle="1" w:styleId="NumBullet5MS">
    <w:name w:val="Num Bullet 5 MS"/>
    <w:basedOn w:val="NumBullet4MS"/>
    <w:qFormat/>
    <w:rsid w:val="00816CDB"/>
    <w:pPr>
      <w:numPr>
        <w:ilvl w:val="4"/>
      </w:numPr>
    </w:pPr>
  </w:style>
  <w:style w:type="numbering" w:customStyle="1" w:styleId="NumberBulletStylesMS">
    <w:name w:val="Number Bullet Styles MS"/>
    <w:uiPriority w:val="99"/>
    <w:rsid w:val="00816CDB"/>
    <w:pPr>
      <w:numPr>
        <w:numId w:val="15"/>
      </w:numPr>
    </w:pPr>
  </w:style>
  <w:style w:type="paragraph" w:customStyle="1" w:styleId="BodyMSGraphic">
    <w:name w:val="Body MS Graphic"/>
    <w:basedOn w:val="BodyMS"/>
    <w:qFormat/>
    <w:rsid w:val="00816CDB"/>
    <w:pPr>
      <w:keepNext/>
      <w:spacing w:before="100" w:after="0"/>
    </w:pPr>
  </w:style>
  <w:style w:type="paragraph" w:customStyle="1" w:styleId="CaptionMSTable">
    <w:name w:val="Caption MS Table"/>
    <w:qFormat/>
    <w:rsid w:val="00816CDB"/>
    <w:pPr>
      <w:keepNext/>
      <w:keepLines/>
      <w:spacing w:before="200" w:after="40" w:line="240" w:lineRule="auto"/>
    </w:pPr>
    <w:rPr>
      <w:rFonts w:ascii="Segoe" w:eastAsiaTheme="minorHAnsi" w:hAnsi="Segoe"/>
      <w:i/>
      <w:color w:val="525051"/>
      <w:sz w:val="16"/>
      <w:szCs w:val="16"/>
    </w:rPr>
  </w:style>
  <w:style w:type="paragraph" w:customStyle="1" w:styleId="Normal00">
    <w:name w:val="Normal_0_0"/>
    <w:qFormat/>
    <w:rsid w:val="00816CDB"/>
  </w:style>
  <w:style w:type="paragraph" w:customStyle="1" w:styleId="TableTextMS-Centered">
    <w:name w:val="Table Text MS - Centered"/>
    <w:basedOn w:val="TableTextMS"/>
    <w:qFormat/>
    <w:rsid w:val="00816CDB"/>
    <w:pPr>
      <w:jc w:val="center"/>
    </w:pPr>
  </w:style>
  <w:style w:type="numbering" w:customStyle="1" w:styleId="Bullets">
    <w:name w:val="Bullets"/>
    <w:rsid w:val="000B2058"/>
    <w:pPr>
      <w:numPr>
        <w:numId w:val="2"/>
      </w:numPr>
    </w:pPr>
  </w:style>
  <w:style w:type="numbering" w:customStyle="1" w:styleId="Bullets1">
    <w:name w:val="Bullets1"/>
    <w:rsid w:val="000B2058"/>
    <w:pPr>
      <w:numPr>
        <w:numId w:val="3"/>
      </w:numPr>
    </w:pPr>
  </w:style>
  <w:style w:type="character" w:customStyle="1" w:styleId="Bullet1Char">
    <w:name w:val="Bullet1 Char"/>
    <w:basedOn w:val="DefaultParagraphFont"/>
    <w:link w:val="Bullet10"/>
    <w:locked/>
    <w:rsid w:val="000B2058"/>
    <w:rPr>
      <w:rFonts w:ascii="Segoe Pro" w:hAnsi="Segoe Pro" w:cs="Segoe UI"/>
      <w:sz w:val="18"/>
      <w:szCs w:val="20"/>
    </w:rPr>
  </w:style>
  <w:style w:type="paragraph" w:customStyle="1" w:styleId="Bullet10">
    <w:name w:val="Bullet1"/>
    <w:basedOn w:val="ListParagraph"/>
    <w:link w:val="Bullet1Char"/>
    <w:qFormat/>
    <w:rsid w:val="000B2058"/>
    <w:pPr>
      <w:numPr>
        <w:numId w:val="0"/>
      </w:numPr>
      <w:spacing w:before="0" w:after="0" w:line="240" w:lineRule="auto"/>
      <w:ind w:left="360" w:hanging="360"/>
      <w:contextualSpacing w:val="0"/>
    </w:pPr>
    <w:rPr>
      <w:rFonts w:ascii="Segoe Pro" w:hAnsi="Segoe Pro" w:cs="Segoe UI"/>
      <w:sz w:val="18"/>
      <w:szCs w:val="20"/>
    </w:rPr>
  </w:style>
  <w:style w:type="character" w:customStyle="1" w:styleId="BodyMSChar">
    <w:name w:val="Body MS Char"/>
    <w:basedOn w:val="DefaultParagraphFont"/>
    <w:link w:val="BodyMS"/>
    <w:rsid w:val="00B45858"/>
    <w:rPr>
      <w:rFonts w:ascii="Segoe Light" w:eastAsiaTheme="minorHAnsi" w:hAnsi="Segoe Light"/>
      <w:lang w:eastAsia="ja-JP"/>
    </w:rPr>
  </w:style>
  <w:style w:type="table" w:customStyle="1" w:styleId="TableGrid2">
    <w:name w:val="Table Grid2"/>
    <w:basedOn w:val="TableNormal"/>
    <w:next w:val="TableGrid"/>
    <w:rsid w:val="000B2058"/>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Light"/>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table" w:customStyle="1" w:styleId="ListTable3-Accent11">
    <w:name w:val="List Table 3 - Accent 11"/>
    <w:basedOn w:val="TableNormal"/>
    <w:uiPriority w:val="48"/>
    <w:rsid w:val="00EF3C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ableTextMSChar">
    <w:name w:val="Table Text MS Char"/>
    <w:basedOn w:val="DefaultParagraphFont"/>
    <w:link w:val="TableTextMS"/>
    <w:rsid w:val="00BE0881"/>
    <w:rPr>
      <w:rFonts w:ascii="Segoe UI" w:eastAsiaTheme="minorHAnsi" w:hAnsi="Segoe UI" w:cs="Segoe UI"/>
      <w:sz w:val="18"/>
      <w:szCs w:val="18"/>
      <w:lang w:eastAsia="ja-JP"/>
    </w:rPr>
  </w:style>
  <w:style w:type="paragraph" w:customStyle="1" w:styleId="LetterAddressMS">
    <w:name w:val="Letter Address MS"/>
    <w:qFormat/>
    <w:rsid w:val="00A2044A"/>
    <w:pPr>
      <w:spacing w:after="0" w:line="240" w:lineRule="auto"/>
    </w:pPr>
    <w:rPr>
      <w:rFonts w:ascii="Segoe Light" w:eastAsiaTheme="minorHAnsi" w:hAnsi="Segoe Light"/>
      <w:sz w:val="20"/>
      <w:szCs w:val="20"/>
    </w:rPr>
  </w:style>
  <w:style w:type="paragraph" w:customStyle="1" w:styleId="MSAText03">
    <w:name w:val="MSAText03"/>
    <w:basedOn w:val="BodyText"/>
    <w:link w:val="MSAText03Char"/>
    <w:uiPriority w:val="99"/>
    <w:rsid w:val="00A2044A"/>
    <w:pPr>
      <w:tabs>
        <w:tab w:val="clear" w:pos="360"/>
        <w:tab w:val="left" w:pos="2160"/>
      </w:tabs>
      <w:spacing w:before="240"/>
      <w:ind w:left="0" w:firstLine="1440"/>
    </w:pPr>
    <w:rPr>
      <w:rFonts w:ascii="Arial" w:eastAsia="Times New Roman" w:hAnsi="Arial" w:cs="Arial"/>
      <w:szCs w:val="22"/>
    </w:rPr>
  </w:style>
  <w:style w:type="character" w:customStyle="1" w:styleId="MSAText03Char">
    <w:name w:val="MSAText03 Char"/>
    <w:link w:val="MSAText03"/>
    <w:uiPriority w:val="99"/>
    <w:rsid w:val="00A2044A"/>
    <w:rPr>
      <w:rFonts w:ascii="Arial" w:eastAsia="Times New Roman" w:hAnsi="Arial" w:cs="Arial"/>
    </w:rPr>
  </w:style>
  <w:style w:type="paragraph" w:customStyle="1" w:styleId="CoverPreparedDateMS">
    <w:name w:val="Cover Prepared/Date MS"/>
    <w:qFormat/>
    <w:rsid w:val="00CD7963"/>
    <w:pPr>
      <w:spacing w:before="100" w:after="100" w:line="240" w:lineRule="auto"/>
    </w:pPr>
    <w:rPr>
      <w:rFonts w:ascii="Segoe" w:eastAsiaTheme="minorHAnsi" w:hAnsi="Segoe"/>
      <w:sz w:val="24"/>
      <w:szCs w:val="24"/>
    </w:rPr>
  </w:style>
  <w:style w:type="character" w:customStyle="1" w:styleId="TableBullet1MSChar">
    <w:name w:val="Table Bullet 1 MS Char"/>
    <w:basedOn w:val="TableTextMSChar"/>
    <w:link w:val="TableBullet1MS"/>
    <w:rsid w:val="00670D96"/>
    <w:rPr>
      <w:rFonts w:ascii="Segoe UI" w:eastAsiaTheme="minorHAnsi"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8923">
      <w:bodyDiv w:val="1"/>
      <w:marLeft w:val="0"/>
      <w:marRight w:val="0"/>
      <w:marTop w:val="0"/>
      <w:marBottom w:val="0"/>
      <w:divBdr>
        <w:top w:val="none" w:sz="0" w:space="0" w:color="auto"/>
        <w:left w:val="none" w:sz="0" w:space="0" w:color="auto"/>
        <w:bottom w:val="none" w:sz="0" w:space="0" w:color="auto"/>
        <w:right w:val="none" w:sz="0" w:space="0" w:color="auto"/>
      </w:divBdr>
    </w:div>
    <w:div w:id="10688570">
      <w:bodyDiv w:val="1"/>
      <w:marLeft w:val="0"/>
      <w:marRight w:val="0"/>
      <w:marTop w:val="0"/>
      <w:marBottom w:val="0"/>
      <w:divBdr>
        <w:top w:val="none" w:sz="0" w:space="0" w:color="auto"/>
        <w:left w:val="none" w:sz="0" w:space="0" w:color="auto"/>
        <w:bottom w:val="none" w:sz="0" w:space="0" w:color="auto"/>
        <w:right w:val="none" w:sz="0" w:space="0" w:color="auto"/>
      </w:divBdr>
    </w:div>
    <w:div w:id="25061770">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90123665">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56922665">
      <w:bodyDiv w:val="1"/>
      <w:marLeft w:val="0"/>
      <w:marRight w:val="0"/>
      <w:marTop w:val="0"/>
      <w:marBottom w:val="0"/>
      <w:divBdr>
        <w:top w:val="none" w:sz="0" w:space="0" w:color="auto"/>
        <w:left w:val="none" w:sz="0" w:space="0" w:color="auto"/>
        <w:bottom w:val="none" w:sz="0" w:space="0" w:color="auto"/>
        <w:right w:val="none" w:sz="0" w:space="0" w:color="auto"/>
      </w:divBdr>
    </w:div>
    <w:div w:id="161160852">
      <w:bodyDiv w:val="1"/>
      <w:marLeft w:val="0"/>
      <w:marRight w:val="0"/>
      <w:marTop w:val="0"/>
      <w:marBottom w:val="0"/>
      <w:divBdr>
        <w:top w:val="none" w:sz="0" w:space="0" w:color="auto"/>
        <w:left w:val="none" w:sz="0" w:space="0" w:color="auto"/>
        <w:bottom w:val="none" w:sz="0" w:space="0" w:color="auto"/>
        <w:right w:val="none" w:sz="0" w:space="0" w:color="auto"/>
      </w:divBdr>
      <w:divsChild>
        <w:div w:id="701059329">
          <w:marLeft w:val="360"/>
          <w:marRight w:val="0"/>
          <w:marTop w:val="0"/>
          <w:marBottom w:val="0"/>
          <w:divBdr>
            <w:top w:val="none" w:sz="0" w:space="0" w:color="auto"/>
            <w:left w:val="none" w:sz="0" w:space="0" w:color="auto"/>
            <w:bottom w:val="none" w:sz="0" w:space="0" w:color="auto"/>
            <w:right w:val="none" w:sz="0" w:space="0" w:color="auto"/>
          </w:divBdr>
        </w:div>
        <w:div w:id="53623098">
          <w:marLeft w:val="360"/>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85024151">
      <w:bodyDiv w:val="1"/>
      <w:marLeft w:val="0"/>
      <w:marRight w:val="0"/>
      <w:marTop w:val="0"/>
      <w:marBottom w:val="0"/>
      <w:divBdr>
        <w:top w:val="none" w:sz="0" w:space="0" w:color="auto"/>
        <w:left w:val="none" w:sz="0" w:space="0" w:color="auto"/>
        <w:bottom w:val="none" w:sz="0" w:space="0" w:color="auto"/>
        <w:right w:val="none" w:sz="0" w:space="0" w:color="auto"/>
      </w:divBdr>
    </w:div>
    <w:div w:id="255133486">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917864">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2163594">
      <w:bodyDiv w:val="1"/>
      <w:marLeft w:val="0"/>
      <w:marRight w:val="0"/>
      <w:marTop w:val="0"/>
      <w:marBottom w:val="0"/>
      <w:divBdr>
        <w:top w:val="none" w:sz="0" w:space="0" w:color="auto"/>
        <w:left w:val="none" w:sz="0" w:space="0" w:color="auto"/>
        <w:bottom w:val="none" w:sz="0" w:space="0" w:color="auto"/>
        <w:right w:val="none" w:sz="0" w:space="0" w:color="auto"/>
      </w:divBdr>
    </w:div>
    <w:div w:id="433748330">
      <w:bodyDiv w:val="1"/>
      <w:marLeft w:val="0"/>
      <w:marRight w:val="0"/>
      <w:marTop w:val="0"/>
      <w:marBottom w:val="0"/>
      <w:divBdr>
        <w:top w:val="none" w:sz="0" w:space="0" w:color="auto"/>
        <w:left w:val="none" w:sz="0" w:space="0" w:color="auto"/>
        <w:bottom w:val="none" w:sz="0" w:space="0" w:color="auto"/>
        <w:right w:val="none" w:sz="0" w:space="0" w:color="auto"/>
      </w:divBdr>
    </w:div>
    <w:div w:id="469135144">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42753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66970866">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0019323">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3829198">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097095350">
      <w:bodyDiv w:val="1"/>
      <w:marLeft w:val="0"/>
      <w:marRight w:val="0"/>
      <w:marTop w:val="0"/>
      <w:marBottom w:val="0"/>
      <w:divBdr>
        <w:top w:val="none" w:sz="0" w:space="0" w:color="auto"/>
        <w:left w:val="none" w:sz="0" w:space="0" w:color="auto"/>
        <w:bottom w:val="none" w:sz="0" w:space="0" w:color="auto"/>
        <w:right w:val="none" w:sz="0" w:space="0" w:color="auto"/>
      </w:divBdr>
    </w:div>
    <w:div w:id="113629011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3722600">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52549200">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59632994">
      <w:bodyDiv w:val="1"/>
      <w:marLeft w:val="0"/>
      <w:marRight w:val="0"/>
      <w:marTop w:val="0"/>
      <w:marBottom w:val="0"/>
      <w:divBdr>
        <w:top w:val="none" w:sz="0" w:space="0" w:color="auto"/>
        <w:left w:val="none" w:sz="0" w:space="0" w:color="auto"/>
        <w:bottom w:val="none" w:sz="0" w:space="0" w:color="auto"/>
        <w:right w:val="none" w:sz="0" w:space="0" w:color="auto"/>
      </w:divBdr>
    </w:div>
    <w:div w:id="1597404398">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92339273">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0127819">
      <w:bodyDiv w:val="1"/>
      <w:marLeft w:val="0"/>
      <w:marRight w:val="0"/>
      <w:marTop w:val="0"/>
      <w:marBottom w:val="0"/>
      <w:divBdr>
        <w:top w:val="none" w:sz="0" w:space="0" w:color="auto"/>
        <w:left w:val="none" w:sz="0" w:space="0" w:color="auto"/>
        <w:bottom w:val="none" w:sz="0" w:space="0" w:color="auto"/>
        <w:right w:val="none" w:sz="0" w:space="0" w:color="auto"/>
      </w:divBdr>
    </w:div>
    <w:div w:id="1748189262">
      <w:bodyDiv w:val="1"/>
      <w:marLeft w:val="0"/>
      <w:marRight w:val="0"/>
      <w:marTop w:val="0"/>
      <w:marBottom w:val="0"/>
      <w:divBdr>
        <w:top w:val="none" w:sz="0" w:space="0" w:color="auto"/>
        <w:left w:val="none" w:sz="0" w:space="0" w:color="auto"/>
        <w:bottom w:val="none" w:sz="0" w:space="0" w:color="auto"/>
        <w:right w:val="none" w:sz="0" w:space="0" w:color="auto"/>
      </w:divBdr>
    </w:div>
    <w:div w:id="1796680350">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07716316">
      <w:bodyDiv w:val="1"/>
      <w:marLeft w:val="0"/>
      <w:marRight w:val="0"/>
      <w:marTop w:val="0"/>
      <w:marBottom w:val="0"/>
      <w:divBdr>
        <w:top w:val="none" w:sz="0" w:space="0" w:color="auto"/>
        <w:left w:val="none" w:sz="0" w:space="0" w:color="auto"/>
        <w:bottom w:val="none" w:sz="0" w:space="0" w:color="auto"/>
        <w:right w:val="none" w:sz="0" w:space="0" w:color="auto"/>
      </w:divBdr>
      <w:divsChild>
        <w:div w:id="955017437">
          <w:marLeft w:val="360"/>
          <w:marRight w:val="0"/>
          <w:marTop w:val="0"/>
          <w:marBottom w:val="0"/>
          <w:divBdr>
            <w:top w:val="none" w:sz="0" w:space="0" w:color="auto"/>
            <w:left w:val="none" w:sz="0" w:space="0" w:color="auto"/>
            <w:bottom w:val="none" w:sz="0" w:space="0" w:color="auto"/>
            <w:right w:val="none" w:sz="0" w:space="0" w:color="auto"/>
          </w:divBdr>
        </w:div>
        <w:div w:id="1379015711">
          <w:marLeft w:val="360"/>
          <w:marRight w:val="0"/>
          <w:marTop w:val="0"/>
          <w:marBottom w:val="0"/>
          <w:divBdr>
            <w:top w:val="none" w:sz="0" w:space="0" w:color="auto"/>
            <w:left w:val="none" w:sz="0" w:space="0" w:color="auto"/>
            <w:bottom w:val="none" w:sz="0" w:space="0" w:color="auto"/>
            <w:right w:val="none" w:sz="0" w:space="0" w:color="auto"/>
          </w:divBdr>
        </w:div>
      </w:divsChild>
    </w:div>
    <w:div w:id="198445792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65885">
      <w:bodyDiv w:val="1"/>
      <w:marLeft w:val="0"/>
      <w:marRight w:val="0"/>
      <w:marTop w:val="0"/>
      <w:marBottom w:val="0"/>
      <w:divBdr>
        <w:top w:val="none" w:sz="0" w:space="0" w:color="auto"/>
        <w:left w:val="none" w:sz="0" w:space="0" w:color="auto"/>
        <w:bottom w:val="none" w:sz="0" w:space="0" w:color="auto"/>
        <w:right w:val="none" w:sz="0" w:space="0" w:color="auto"/>
      </w:divBdr>
    </w:div>
    <w:div w:id="2009551511">
      <w:bodyDiv w:val="1"/>
      <w:marLeft w:val="0"/>
      <w:marRight w:val="0"/>
      <w:marTop w:val="0"/>
      <w:marBottom w:val="0"/>
      <w:divBdr>
        <w:top w:val="none" w:sz="0" w:space="0" w:color="auto"/>
        <w:left w:val="none" w:sz="0" w:space="0" w:color="auto"/>
        <w:bottom w:val="none" w:sz="0" w:space="0" w:color="auto"/>
        <w:right w:val="none" w:sz="0" w:space="0" w:color="auto"/>
      </w:divBdr>
    </w:div>
    <w:div w:id="2054890553">
      <w:bodyDiv w:val="1"/>
      <w:marLeft w:val="0"/>
      <w:marRight w:val="0"/>
      <w:marTop w:val="0"/>
      <w:marBottom w:val="0"/>
      <w:divBdr>
        <w:top w:val="none" w:sz="0" w:space="0" w:color="auto"/>
        <w:left w:val="none" w:sz="0" w:space="0" w:color="auto"/>
        <w:bottom w:val="none" w:sz="0" w:space="0" w:color="auto"/>
        <w:right w:val="none" w:sz="0" w:space="0" w:color="auto"/>
      </w:divBdr>
    </w:div>
    <w:div w:id="2060323374">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650044">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4.xml"/><Relationship Id="rId28" Type="http://schemas.openxmlformats.org/officeDocument/2006/relationships/oleObject" Target="embeddings/Microsoft_Visio_2003-2010_Drawing.vsd"/><Relationship Id="rId10" Type="http://schemas.openxmlformats.org/officeDocument/2006/relationships/styles" Target="styles.xml"/><Relationship Id="rId19" Type="http://schemas.openxmlformats.org/officeDocument/2006/relationships/footer" Target="footer1.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image" Target="media/image6.emf"/><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wis\Documents\Custom%20Office%20Templates\SOWv10.1(Americas)(English)(Jul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root>
  <documentstatus>Final</documentstatus>
</root>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DocumentDescription xmlns="230e9df3-be65-4c73-a93b-d1236ebd677e" xsi:nil="true"/>
    <bc28b5f076654a3b96073bbbebfeb8c9 xmlns="230e9df3-be65-4c73-a93b-d1236ebd677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bc28b5f076654a3b96073bbbebfeb8c9>
    <MSProductsTaxHTField0 xmlns="230e9df3-be65-4c73-a93b-d1236ebd677e">
      <Terms xmlns="http://schemas.microsoft.com/office/infopath/2007/PartnerControls"/>
    </MSProductsTaxHTField0>
    <m74a2925250f485f9486ed3f97e2a6b3 xmlns="230e9df3-be65-4c73-a93b-d1236ebd677e">
      <Terms xmlns="http://schemas.microsoft.com/office/infopath/2007/PartnerControls"/>
    </m74a2925250f485f9486ed3f97e2a6b3>
    <oad7af80ad0f4ba99bb03b3894ab533c xmlns="230e9df3-be65-4c73-a93b-d1236ebd677e">
      <Terms xmlns="http://schemas.microsoft.com/office/infopath/2007/PartnerControls"/>
    </oad7af80ad0f4ba99bb03b3894ab533c>
    <Authors xmlns="230e9df3-be65-4c73-a93b-d1236ebd677e">
      <UserInfo>
        <DisplayName/>
        <AccountId xsi:nil="true"/>
        <AccountType/>
      </UserInfo>
    </Authors>
    <DerivedFromID xmlns="230e9df3-be65-4c73-a93b-d1236ebd677e">Original</DerivedFromID>
    <TaxCatchAll xmlns="230e9df3-be65-4c73-a93b-d1236ebd677e">
      <Value>246</Value>
    </TaxCatchAll>
    <_dlc_DocId xmlns="230e9df3-be65-4c73-a93b-d1236ebd677e">CPS078-2056901686-29</_dlc_DocId>
    <_dlc_DocIdUrl xmlns="230e9df3-be65-4c73-a93b-d1236ebd677e">
      <Url>https://microsoft.sharepoint.com/teams/CampusProjectSites078/a77ovadvza/_layouts/15/DocIdRedir.aspx?ID=CPS078-2056901686-29</Url>
      <Description>CPS078-2056901686-29</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Campus – Individual IP" ma:contentTypeID="0x01010079CA57CA2DAD654DAB031774EE6746580100A1A42D6D5E022E4CB5911E4C2F050D0C" ma:contentTypeVersion="16" ma:contentTypeDescription="This content type is produced by an individual or team as part of a team collaboration effort, such as customer engagement. Reuse this type of content at your own risk." ma:contentTypeScope="" ma:versionID="01efaf46c2485d86f2e657ac2527f157">
  <xsd:schema xmlns:xsd="http://www.w3.org/2001/XMLSchema" xmlns:xs="http://www.w3.org/2001/XMLSchema" xmlns:p="http://schemas.microsoft.com/office/2006/metadata/properties" xmlns:ns2="230e9df3-be65-4c73-a93b-d1236ebd677e" targetNamespace="http://schemas.microsoft.com/office/2006/metadata/properties" ma:root="true" ma:fieldsID="e5776125b79bbf8937f9a733990d0045" ns2:_="">
    <xsd:import namespace="230e9df3-be65-4c73-a93b-d1236ebd677e"/>
    <xsd:element name="properties">
      <xsd:complexType>
        <xsd:sequence>
          <xsd:element name="documentManagement">
            <xsd:complexType>
              <xsd:all>
                <xsd:element ref="ns2:DerivedFromID" minOccurs="0"/>
                <xsd:element ref="ns2:DocumentDescription" minOccurs="0"/>
                <xsd:element ref="ns2:Authors" minOccurs="0"/>
                <xsd:element ref="ns2:_dlc_DocIdUrl" minOccurs="0"/>
                <xsd:element ref="ns2:_dlc_DocIdPersistId" minOccurs="0"/>
                <xsd:element ref="ns2:MSProductsTaxHTField0" minOccurs="0"/>
                <xsd:element ref="ns2:TaxCatchAll" minOccurs="0"/>
                <xsd:element ref="ns2:TaxCatchAllLabel" minOccurs="0"/>
                <xsd:element ref="ns2:m74a2925250f485f9486ed3f97e2a6b3" minOccurs="0"/>
                <xsd:element ref="ns2:oad7af80ad0f4ba99bb03b3894ab533c" minOccurs="0"/>
                <xsd:element ref="ns2:bc28b5f076654a3b96073bbbebfeb8c9"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is document is derived from an existing document in Campus." ma:internalName="DerivedFromID" ma:readOnly="false">
      <xsd:simpleType>
        <xsd:restriction base="dms:Text">
          <xsd:maxLength value="255"/>
        </xsd:restriction>
      </xsd:simpleType>
    </xsd:element>
    <xsd:element name="DocumentDescription" ma:index="3" nillable="true" ma:displayName="Document Description" ma:description="Alternate description for documents that can be used for display." ma:internalName="DocumentDescription" ma:readOnly="false">
      <xsd:simpleType>
        <xsd:restriction base="dms:Note">
          <xsd:maxLength value="255"/>
        </xsd:restriction>
      </xsd:simpleType>
    </xsd:element>
    <xsd:element name="Authors" ma:index="4" nillable="true" ma:displayName="Authors" ma:description="The individuals who contributed to the creation of this content. Includes both primary and secondary 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SProductsTaxHTField0" ma:index="13" nillable="true" ma:taxonomy="true" ma:internalName="MSProductsTaxHTField0" ma:taxonomyFieldName="MSProducts" ma:displayName="MS Products"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TaxCatchAll" ma:index="14" nillable="true" ma:displayName="Taxonomy Catch All Column" ma:description="" ma:hidden="true" ma:list="{ccb90110-7171-4088-b3db-d49d20affb2b}" ma:internalName="TaxCatchAll" ma:showField="CatchAllData" ma:web="67ca8e5b-d388-4d3c-8350-e0395d6a4a5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ccb90110-7171-4088-b3db-d49d20affb2b}" ma:internalName="TaxCatchAllLabel" ma:readOnly="true" ma:showField="CatchAllDataLabel" ma:web="67ca8e5b-d388-4d3c-8350-e0395d6a4a5f">
      <xsd:complexType>
        <xsd:complexContent>
          <xsd:extension base="dms:MultiChoiceLookup">
            <xsd:sequence>
              <xsd:element name="Value" type="dms:Lookup" maxOccurs="unbounded" minOccurs="0" nillable="true"/>
            </xsd:sequence>
          </xsd:extension>
        </xsd:complexContent>
      </xsd:complexType>
    </xsd:element>
    <xsd:element name="m74a2925250f485f9486ed3f97e2a6b3" ma:index="17" nillable="true" ma:taxonomy="true" ma:internalName="m74a2925250f485f9486ed3f97e2a6b3" ma:taxonomyFieldName="VerticalIndustries" ma:displayName="Vertical Industries"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19"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bc28b5f076654a3b96073bbbebfeb8c9" ma:index="21" nillable="true" ma:taxonomy="true" ma:internalName="bc28b5f076654a3b96073bbbebfeb8c9" ma:taxonomyFieldName="MSLanguage" ma:displayName="MS Language" ma:default="246;#English|cb91f272-ce4d-4a7e-9bbf-78b58e3d188d" ma:fieldId="{bc28b5f0-7665-4a3b-9607-3bbbebfeb8c9}"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_dlc_DocId" ma:index="22" nillable="true" ma:displayName="Document ID Value" ma:description="The value of the document ID assigned to this item."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haredContentType xmlns="Microsoft.SharePoint.Taxonomy.ContentTypeSync" SourceId="e385fb40-52d4-4fae-9c5b-3e8ff8a5878e" ContentTypeId="0x01010079CA57CA2DAD654DAB031774EE67465801" PreviousValue="false"/>
</file>

<file path=customXml/item8.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A425E-5CDF-43E0-AAA0-69E224A81652}">
  <ds:schemaRefs/>
</ds:datastoreItem>
</file>

<file path=customXml/itemProps3.xml><?xml version="1.0" encoding="utf-8"?>
<ds:datastoreItem xmlns:ds="http://schemas.openxmlformats.org/officeDocument/2006/customXml" ds:itemID="{3D17F847-3053-481D-B525-F94BAFAB4510}">
  <ds:schemaRefs>
    <ds:schemaRef ds:uri="http://schemas.microsoft.com/sharepoint/events"/>
  </ds:schemaRefs>
</ds:datastoreItem>
</file>

<file path=customXml/itemProps4.xml><?xml version="1.0" encoding="utf-8"?>
<ds:datastoreItem xmlns:ds="http://schemas.openxmlformats.org/officeDocument/2006/customXml" ds:itemID="{77952D5B-3052-4ECD-B9E7-0A9821532CD8}">
  <ds:schemaRefs>
    <ds:schemaRef ds:uri="http://schemas.microsoft.com/office/2006/metadata/properties"/>
    <ds:schemaRef ds:uri="230e9df3-be65-4c73-a93b-d1236ebd677e"/>
    <ds:schemaRef ds:uri="http://schemas.microsoft.com/office/infopath/2007/PartnerControls"/>
  </ds:schemaRefs>
</ds:datastoreItem>
</file>

<file path=customXml/itemProps5.xml><?xml version="1.0" encoding="utf-8"?>
<ds:datastoreItem xmlns:ds="http://schemas.openxmlformats.org/officeDocument/2006/customXml" ds:itemID="{1F0FC9BD-D856-4949-8F68-F3841E7BD055}">
  <ds:schemaRefs>
    <ds:schemaRef ds:uri="http://schemas.microsoft.com/sharepoint/v3/contenttype/forms"/>
  </ds:schemaRefs>
</ds:datastoreItem>
</file>

<file path=customXml/itemProps6.xml><?xml version="1.0" encoding="utf-8"?>
<ds:datastoreItem xmlns:ds="http://schemas.openxmlformats.org/officeDocument/2006/customXml" ds:itemID="{3F2C0504-B0AA-4A69-9749-496DDF2D5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A8731FF9-DB9E-4875-A1A9-FE7C9E451E0C}">
  <ds:schemaRefs>
    <ds:schemaRef ds:uri="Microsoft.SharePoint.Taxonomy.ContentTypeSync"/>
  </ds:schemaRefs>
</ds:datastoreItem>
</file>

<file path=customXml/itemProps8.xml><?xml version="1.0" encoding="utf-8"?>
<ds:datastoreItem xmlns:ds="http://schemas.openxmlformats.org/officeDocument/2006/customXml" ds:itemID="{977A6AED-BCAF-4623-8ABA-AED32CF5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SOWv10.1(Americas)(English)(Jul2014).dotx</Template>
  <TotalTime>623</TotalTime>
  <Pages>1</Pages>
  <Words>9762</Words>
  <Characters>55650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Honeywell Dex - Phase 1</vt:lpstr>
    </vt:vector>
  </TitlesOfParts>
  <Manager>[Add Manager]</Manager>
  <Company>Microsoft Corporation</Company>
  <LinksUpToDate>false</LinksUpToDate>
  <CharactersWithSpaces>65282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DW - Phase 1</dc:title>
  <dc:subject>Statement of Work</dc:subject>
  <dc:creator>Microsoft Consulting Services</dc:creator>
  <cp:keywords/>
  <dc:description/>
  <cp:lastModifiedBy>Aniruddha Bapat</cp:lastModifiedBy>
  <cp:revision>20</cp:revision>
  <cp:lastPrinted>2013-10-16T00:21:00Z</cp:lastPrinted>
  <dcterms:created xsi:type="dcterms:W3CDTF">2015-10-04T23:23:00Z</dcterms:created>
  <dcterms:modified xsi:type="dcterms:W3CDTF">2020-01-20T08:50:00Z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0x01010079CA57CA2DAD654DAB031774EE6746580100A1A42D6D5E022E4CB5911E4C2F050D0C</vt:lpwstr>
  </property>
  <property fmtid="{D5CDD505-2E9C-101B-9397-08002B2CF9AE}" pid="3" name="Date completed">
    <vt:lpwstr>12/3/2012</vt:lpwstr>
  </property>
  <property fmtid="{D5CDD505-2E9C-101B-9397-08002B2CF9AE}" pid="4" name="Author Email">
    <vt:lpwstr>tomwis@microsoft.com</vt:lpwstr>
  </property>
  <property fmtid="{D5CDD505-2E9C-101B-9397-08002B2CF9AE}" pid="5" name="Author Position">
    <vt:lpwstr>Architect</vt:lpwstr>
  </property>
  <property fmtid="{D5CDD505-2E9C-101B-9397-08002B2CF9AE}" pid="6" name="Document Status">
    <vt:lpwstr>Final</vt:lpwstr>
  </property>
  <property fmtid="{D5CDD505-2E9C-101B-9397-08002B2CF9AE}" pid="7" name="Deliverable Type">
    <vt:lpwstr>Statement of Work</vt:lpwstr>
  </property>
  <property fmtid="{D5CDD505-2E9C-101B-9397-08002B2CF9AE}" pid="8" name="URL">
    <vt:lpwstr>http://sdmplus.ms</vt:lpwstr>
  </property>
  <property fmtid="{D5CDD505-2E9C-101B-9397-08002B2CF9AE}" pid="9" name="Description0">
    <vt:lpwstr>Template</vt:lpwstr>
  </property>
  <property fmtid="{D5CDD505-2E9C-101B-9397-08002B2CF9AE}" pid="10" name="Size">
    <vt:lpwstr>1mb</vt:lpwstr>
  </property>
  <property fmtid="{D5CDD505-2E9C-101B-9397-08002B2CF9AE}" pid="11" name="TemplateId">
    <vt:lpwstr>0</vt:lpwstr>
  </property>
  <property fmtid="{D5CDD505-2E9C-101B-9397-08002B2CF9AE}" pid="12" name="Downloads">
    <vt:lpwstr>0</vt:lpwstr>
  </property>
  <property fmtid="{D5CDD505-2E9C-101B-9397-08002B2CF9AE}" pid="13" name="TemplateName">
    <vt:lpwstr>xx</vt:lpwstr>
  </property>
  <property fmtid="{D5CDD505-2E9C-101B-9397-08002B2CF9AE}" pid="14" name="PublishedDate">
    <vt:lpwstr>01/01/01</vt:lpwstr>
  </property>
  <property fmtid="{D5CDD505-2E9C-101B-9397-08002B2CF9AE}" pid="15" name="DocType">
    <vt:lpwstr> </vt:lpwstr>
  </property>
  <property fmtid="{D5CDD505-2E9C-101B-9397-08002B2CF9AE}" pid="16" name="DocCategory">
    <vt:lpwstr>  </vt:lpwstr>
  </property>
  <property fmtid="{D5CDD505-2E9C-101B-9397-08002B2CF9AE}" pid="17" name="Customer">
    <vt:lpwstr>T-Mobile</vt:lpwstr>
  </property>
  <property fmtid="{D5CDD505-2E9C-101B-9397-08002B2CF9AE}" pid="18" name="AssetType">
    <vt:lpwstr>7;#Document|bd483d13-9815-4c18-9aac-d6617bef9838</vt:lpwstr>
  </property>
  <property fmtid="{D5CDD505-2E9C-101B-9397-08002B2CF9AE}" pid="19" name="Geography">
    <vt:lpwstr/>
  </property>
  <property fmtid="{D5CDD505-2E9C-101B-9397-08002B2CF9AE}" pid="20" name="Engagement Phase">
    <vt:lpwstr>10;#MSF-Delivery Management|ea90f86b-9e67-489b-b17b-c646c6495d87</vt:lpwstr>
  </property>
  <property fmtid="{D5CDD505-2E9C-101B-9397-08002B2CF9AE}" pid="21" name="Industry">
    <vt:lpwstr/>
  </property>
  <property fmtid="{D5CDD505-2E9C-101B-9397-08002B2CF9AE}" pid="22" name="Communities">
    <vt:lpwstr/>
  </property>
  <property fmtid="{D5CDD505-2E9C-101B-9397-08002B2CF9AE}" pid="23" name="Service Line">
    <vt:lpwstr/>
  </property>
  <property fmtid="{D5CDD505-2E9C-101B-9397-08002B2CF9AE}" pid="24" name="Offering">
    <vt:lpwstr/>
  </property>
  <property fmtid="{D5CDD505-2E9C-101B-9397-08002B2CF9AE}" pid="25" name="Products">
    <vt:lpwstr/>
  </property>
  <property fmtid="{D5CDD505-2E9C-101B-9397-08002B2CF9AE}" pid="26" name="Order">
    <vt:r8>535100</vt:r8>
  </property>
  <property fmtid="{D5CDD505-2E9C-101B-9397-08002B2CF9AE}" pid="27" name="Version">
    <vt:lpwstr>1.1</vt:lpwstr>
  </property>
  <property fmtid="{D5CDD505-2E9C-101B-9397-08002B2CF9AE}" pid="28" name="_dlc_DocIdItemGuid">
    <vt:lpwstr>fc97cbeb-7b45-4c47-b2ab-bf8bbc5334b2</vt:lpwstr>
  </property>
  <property fmtid="{D5CDD505-2E9C-101B-9397-08002B2CF9AE}" pid="29" name="VerticalIndustries">
    <vt:lpwstr/>
  </property>
  <property fmtid="{D5CDD505-2E9C-101B-9397-08002B2CF9AE}" pid="30" name="MSProducts">
    <vt:lpwstr/>
  </property>
  <property fmtid="{D5CDD505-2E9C-101B-9397-08002B2CF9AE}" pid="31" name="ServicesIPTypes">
    <vt:lpwstr/>
  </property>
  <property fmtid="{D5CDD505-2E9C-101B-9397-08002B2CF9AE}" pid="32" name="MSLanguage">
    <vt:lpwstr>246;#English|cb91f272-ce4d-4a7e-9bbf-78b58e3d188d</vt:lpwstr>
  </property>
  <property fmtid="{D5CDD505-2E9C-101B-9397-08002B2CF9AE}" pid="33" name="MSIP_Label_f42aa342-8706-4288-bd11-ebb85995028c_Enabled">
    <vt:lpwstr>True</vt:lpwstr>
  </property>
  <property fmtid="{D5CDD505-2E9C-101B-9397-08002B2CF9AE}" pid="34" name="MSIP_Label_f42aa342-8706-4288-bd11-ebb85995028c_SiteId">
    <vt:lpwstr>72f988bf-86f1-41af-91ab-2d7cd011db47</vt:lpwstr>
  </property>
  <property fmtid="{D5CDD505-2E9C-101B-9397-08002B2CF9AE}" pid="35" name="MSIP_Label_f42aa342-8706-4288-bd11-ebb85995028c_Owner">
    <vt:lpwstr>anibapat@microsoft.com</vt:lpwstr>
  </property>
  <property fmtid="{D5CDD505-2E9C-101B-9397-08002B2CF9AE}" pid="36" name="MSIP_Label_f42aa342-8706-4288-bd11-ebb85995028c_SetDate">
    <vt:lpwstr>2020-01-20T08:50:27.1564131Z</vt:lpwstr>
  </property>
  <property fmtid="{D5CDD505-2E9C-101B-9397-08002B2CF9AE}" pid="37" name="MSIP_Label_f42aa342-8706-4288-bd11-ebb85995028c_Name">
    <vt:lpwstr>General</vt:lpwstr>
  </property>
  <property fmtid="{D5CDD505-2E9C-101B-9397-08002B2CF9AE}" pid="38" name="MSIP_Label_f42aa342-8706-4288-bd11-ebb85995028c_Application">
    <vt:lpwstr>Microsoft Azure Information Protection</vt:lpwstr>
  </property>
  <property fmtid="{D5CDD505-2E9C-101B-9397-08002B2CF9AE}" pid="39" name="MSIP_Label_f42aa342-8706-4288-bd11-ebb85995028c_ActionId">
    <vt:lpwstr>94a2be1f-da57-46f7-ad3a-55c8427b3329</vt:lpwstr>
  </property>
  <property fmtid="{D5CDD505-2E9C-101B-9397-08002B2CF9AE}" pid="40" name="MSIP_Label_f42aa342-8706-4288-bd11-ebb85995028c_Extended_MSFT_Method">
    <vt:lpwstr>Automatic</vt:lpwstr>
  </property>
  <property fmtid="{D5CDD505-2E9C-101B-9397-08002B2CF9AE}" pid="41" name="Sensitivity">
    <vt:lpwstr>General</vt:lpwstr>
  </property>
</Properties>
</file>