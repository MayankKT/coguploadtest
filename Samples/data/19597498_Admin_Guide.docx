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comments.xml" ContentType="application/vnd.openxmlformats-officedocument.wordprocessingml.comments+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word/glossary/fontTable.xml" ContentType="application/vnd.openxmlformats-officedocument.wordprocessingml.fontTable+xml"/>
  <Override PartName="/customXml/itemProps1.xml" ContentType="application/vnd.openxmlformats-officedocument.customXmlProperties+xml"/>
  <Override PartName="/docProps/custom.xml" ContentType="application/vnd.openxmlformats-officedocument.custom-properties+xml"/>
  <Override PartName="/word/glossary/styles.xml" ContentType="application/vnd.openxmlformats-officedocument.wordprocessingml.styles+xml"/>
  <Override PartName="/customXml/itemProps5.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people.xml" ContentType="application/vnd.openxmlformats-officedocument.wordprocessingml.people+xml"/>
  <Override PartName="/word/fontTable.xml" ContentType="application/vnd.openxmlformats-officedocument.wordprocessingml.fontTable+xml"/>
  <Override PartName="/word/commentsIds.xml" ContentType="application/vnd.openxmlformats-officedocument.wordprocessingml.commentsIds+xml"/>
  <Override PartName="/word/commentsExtended.xml" ContentType="application/vnd.openxmlformats-officedocument.wordprocessingml.commentsExtended+xml"/>
  <Override PartName="/word/webSettings.xml" ContentType="application/vnd.openxmlformats-officedocument.wordprocessingml.webSettings+xml"/>
  <Override PartName="/word/styles.xml" ContentType="application/vnd.openxmlformats-officedocument.wordprocessingml.styles+xml"/>
  <Override PartName="/word/glossary/webSettings.xml" ContentType="application/vnd.openxmlformats-officedocument.wordprocessingml.webSettings+xml"/>
  <Override PartName="/customXml/itemProps7.xml" ContentType="application/vnd.openxmlformats-officedocument.customXmlProperties+xml"/>
  <Override PartName="/customXml/itemProps8.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45CAD" w14:textId="77777777" w:rsidR="00C24E60" w:rsidRDefault="00C24E60" w:rsidP="00C24E60">
      <w:pPr>
        <w:spacing w:before="5160"/>
      </w:pPr>
      <w:r>
        <w:rPr>
          <w:rFonts w:ascii="Times New Roman" w:eastAsiaTheme="minorHAnsi" w:hAnsi="Times New Roman" w:cs="Times New Roman"/>
          <w:noProof/>
          <w:sz w:val="24"/>
          <w:szCs w:val="24"/>
        </w:rPr>
        <mc:AlternateContent>
          <mc:Choice Requires="wpg">
            <w:drawing>
              <wp:anchor distT="0" distB="0" distL="114300" distR="114300" simplePos="0" relativeHeight="251659264" behindDoc="0" locked="0" layoutInCell="1" allowOverlap="1" wp14:anchorId="7EBD3195" wp14:editId="3B24253A">
                <wp:simplePos x="0" y="0"/>
                <wp:positionH relativeFrom="page">
                  <wp:posOffset>-123825</wp:posOffset>
                </wp:positionH>
                <wp:positionV relativeFrom="paragraph">
                  <wp:posOffset>-914400</wp:posOffset>
                </wp:positionV>
                <wp:extent cx="9048750" cy="3894455"/>
                <wp:effectExtent l="0" t="0" r="0" b="0"/>
                <wp:wrapNone/>
                <wp:docPr id="22" name="Group 22"/>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p w14:paraId="725E516F" w14:textId="282B3C33" w:rsidR="006151B7" w:rsidRDefault="006151B7" w:rsidP="00C24E60">
                                  <w:pPr>
                                    <w:pStyle w:val="CoverTitle"/>
                                  </w:pPr>
                                  <w:r>
                                    <w:t>Administrator’s Guide</w:t>
                                  </w:r>
                                </w:p>
                              </w:sdtContent>
                            </w:sdt>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7EBD3195" id="Group 22" o:spid="_x0000_s1026" style="position:absolute;margin-left:-9.75pt;margin-top:-1in;width:712.5pt;height:306.65pt;z-index:251659264;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p w14:paraId="725E516F" w14:textId="282B3C33" w:rsidR="006151B7" w:rsidRDefault="006151B7" w:rsidP="00C24E60">
                            <w:pPr>
                              <w:pStyle w:val="CoverTitle"/>
                            </w:pPr>
                            <w:r>
                              <w:t>Administrator’s Guide</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">
                  <v:imagedata r:id="rId14" o:title="MSFT_logo_rgb_C-Wht_D"/>
                </v:shape>
                <w10:wrap anchorx="page"/>
              </v:group>
            </w:pict>
          </mc:Fallback>
        </mc:AlternateContent>
      </w:r>
    </w:p>
    <w:p w14:paraId="2F84122B" w14:textId="77777777" w:rsidR="00C24E60" w:rsidRDefault="004E4539" w:rsidP="001D66E5">
      <w:pPr>
        <w:pStyle w:val="CoverSubject"/>
        <w:tabs>
          <w:tab w:val="left" w:pos="3465"/>
          <w:tab w:val="center" w:pos="4320"/>
        </w:tabs>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507FC0">
            <w:t>Innovation Foundation</w:t>
          </w:r>
        </w:sdtContent>
      </w:sdt>
    </w:p>
    <w:sdt>
      <w:sdtPr>
        <w:rPr>
          <w:rFonts w:eastAsiaTheme="minorHAnsi"/>
          <w:bCs/>
          <w:noProof/>
          <w:color w:val="FF0066"/>
          <w:szCs w:val="20"/>
          <w:lang w:eastAsia="en-AU"/>
        </w:rPr>
        <w:id w:val="94592970"/>
        <w:docPartObj>
          <w:docPartGallery w:val="Cover Pages"/>
          <w:docPartUnique/>
        </w:docPartObj>
      </w:sdtPr>
      <w:sdtEndPr>
        <w:rPr>
          <w:rFonts w:eastAsiaTheme="minorEastAsia"/>
          <w:bCs w:val="0"/>
          <w:noProof w:val="0"/>
          <w:color w:val="auto"/>
          <w:szCs w:val="22"/>
          <w:lang w:eastAsia="en-US"/>
        </w:rPr>
      </w:sdtEndPr>
      <w:sdtContent>
        <w:p w14:paraId="78B9D3BC" w14:textId="77777777" w:rsidR="00C24E60" w:rsidRDefault="00C24E60" w:rsidP="00C24E60">
          <w:pPr>
            <w:rPr>
              <w:rStyle w:val="Emphasis"/>
              <w:rFonts w:eastAsiaTheme="minorHAnsi"/>
              <w:i w:val="0"/>
              <w:iCs w:val="0"/>
              <w:noProof/>
              <w:szCs w:val="20"/>
              <w:lang w:eastAsia="en-AU"/>
            </w:rPr>
          </w:pPr>
          <w:r>
            <w:rPr>
              <w:rStyle w:val="Emphasis"/>
            </w:rPr>
            <w:t>Prepared for</w:t>
          </w:r>
        </w:p>
        <w:sdt>
          <w:sdtPr>
            <w:rPr>
              <w:lang w:eastAsia="en-AU"/>
            </w:rPr>
            <w:id w:val="-1727218567"/>
            <w:placeholder>
              <w:docPart w:val="8B54EAFE9D4248879BD37D941E99821F"/>
            </w:placeholder>
          </w:sdtPr>
          <w:sdtEndPr/>
          <w:sdtContent>
            <w:p w14:paraId="0BFCC484" w14:textId="42644483" w:rsidR="001B02EF" w:rsidRDefault="004E4539" w:rsidP="00C24E60">
              <w:pPr>
                <w:rPr>
                  <w:lang w:eastAsia="en-AU"/>
                </w:rPr>
              </w:pPr>
              <w:sdt>
                <w:sdtPr>
                  <w:rPr>
                    <w:lang w:eastAsia="en-AU"/>
                  </w:rPr>
                  <w:alias w:val="Customer"/>
                  <w:tag w:val="Customer"/>
                  <w:id w:val="-707030904"/>
                </w:sdtPr>
                <w:sdtEndPr/>
                <w:sdtContent>
                  <w:r w:rsidR="009F2A05">
                    <w:rPr>
                      <w:lang w:eastAsia="en-AU"/>
                    </w:rPr>
                    <w:t>[insert Customer name]</w:t>
                  </w:r>
                </w:sdtContent>
              </w:sdt>
            </w:p>
          </w:sdtContent>
        </w:sdt>
        <w:p w14:paraId="7B0BC11C" w14:textId="5FA13DF1" w:rsidR="00D725E9" w:rsidRDefault="00D725E9" w:rsidP="00C24E60">
          <w:r>
            <w:fldChar w:fldCharType="begin"/>
          </w:r>
          <w:r>
            <w:instrText xml:space="preserve"> DATE \@ "M/d/yyyy" </w:instrText>
          </w:r>
          <w:r>
            <w:fldChar w:fldCharType="separate"/>
          </w:r>
          <w:r w:rsidR="0059522C">
            <w:rPr>
              <w:noProof/>
            </w:rPr>
            <w:t>4/11/2018</w:t>
          </w:r>
          <w:r>
            <w:fldChar w:fldCharType="end"/>
          </w:r>
        </w:p>
        <w:p w14:paraId="0CFC421E" w14:textId="77777777" w:rsidR="00C24E60" w:rsidRDefault="00C24E60" w:rsidP="00C24E60">
          <w:r>
            <w:t xml:space="preserve">Version </w:t>
          </w:r>
          <w:sdt>
            <w:sdtPr>
              <w:alias w:val="Version"/>
              <w:tag w:val="Version"/>
              <w:id w:val="249159951"/>
              <w:placeholder>
                <w:docPart w:val="8B54EAFE9D4248879BD37D941E99821F"/>
              </w:placeholder>
            </w:sdtPr>
            <w:sdtEndPr/>
            <w:sdtContent>
              <w:r w:rsidR="004E4539">
                <w:fldChar w:fldCharType="begin"/>
              </w:r>
              <w:r w:rsidR="004E4539">
                <w:instrText xml:space="preserve"> DOCPROPERTY  Version  \* MERGEFORMAT </w:instrText>
              </w:r>
              <w:r w:rsidR="004E4539">
                <w:fldChar w:fldCharType="separate"/>
              </w:r>
              <w:r w:rsidR="001421B3">
                <w:t>1</w:t>
              </w:r>
              <w:r w:rsidR="004E4539">
                <w:fldChar w:fldCharType="end"/>
              </w:r>
            </w:sdtContent>
          </w:sdt>
          <w:r w:rsidR="00FA30BF">
            <w:t xml:space="preserve"> </w:t>
          </w:r>
          <w:sdt>
            <w:sdtPr>
              <w:alias w:val="Status"/>
              <w:tag w:val="Status"/>
              <w:id w:val="1367872506"/>
              <w:placeholder>
                <w:docPart w:val="DefaultPlaceholder_1081868575"/>
              </w:placeholder>
              <w:dataBinding w:prefixMappings="" w:xpath="/root[1]/status[1]" w:storeItemID="{A7D598A9-AC5B-49BC-AE59-C7616FDA4C36}"/>
              <w:dropDownList w:lastValue="Final">
                <w:listItem w:displayText="Draft" w:value="Draft"/>
                <w:listItem w:displayText="Final" w:value="Final"/>
              </w:dropDownList>
            </w:sdtPr>
            <w:sdtEndPr/>
            <w:sdtContent>
              <w:r w:rsidR="00724531">
                <w:t>Final</w:t>
              </w:r>
            </w:sdtContent>
          </w:sdt>
          <w:r w:rsidR="001421B3">
            <w:fldChar w:fldCharType="begin"/>
          </w:r>
          <w:r w:rsidR="001421B3">
            <w:instrText xml:space="preserve"> DOCPROPERTY  Status  \* MERGEFORMAT </w:instrText>
          </w:r>
          <w:r w:rsidR="001421B3">
            <w:fldChar w:fldCharType="end"/>
          </w:r>
          <w:r w:rsidR="001421B3">
            <w:fldChar w:fldCharType="begin"/>
          </w:r>
          <w:r w:rsidR="001421B3">
            <w:instrText xml:space="preserve"> DOCPROPERTY  Status  \* MERGEFORMAT </w:instrText>
          </w:r>
          <w:r w:rsidR="001421B3">
            <w:fldChar w:fldCharType="end"/>
          </w:r>
          <w:r w:rsidR="001421B3">
            <w:fldChar w:fldCharType="begin"/>
          </w:r>
          <w:r w:rsidR="001421B3">
            <w:instrText xml:space="preserve"> DOCPROPERTY  Status  \* MERGEFORMAT </w:instrText>
          </w:r>
          <w:r w:rsidR="001421B3">
            <w:fldChar w:fldCharType="end"/>
          </w:r>
          <w:r w:rsidR="00337DA4" w:rsidRPr="00337DA4">
            <w:rPr>
              <w:color w:val="FF0000"/>
            </w:rPr>
            <w:fldChar w:fldCharType="begin"/>
          </w:r>
          <w:r w:rsidR="00337DA4" w:rsidRPr="00337DA4">
            <w:rPr>
              <w:color w:val="FF0000"/>
            </w:rPr>
            <w:instrText xml:space="preserve"> DOCPROPERTY Status \* MERGEFORMAT </w:instrText>
          </w:r>
          <w:r w:rsidR="00337DA4" w:rsidRPr="00337DA4">
            <w:rPr>
              <w:color w:val="FF0000"/>
            </w:rPr>
            <w:fldChar w:fldCharType="end"/>
          </w:r>
        </w:p>
        <w:p w14:paraId="44811E96" w14:textId="77777777" w:rsidR="00C24E60" w:rsidRDefault="00C24E60" w:rsidP="00C24E60"/>
        <w:p w14:paraId="287F4858" w14:textId="77777777" w:rsidR="00C24E60" w:rsidRDefault="00C24E60" w:rsidP="00C24E60">
          <w:pPr>
            <w:rPr>
              <w:rStyle w:val="Emphasis"/>
            </w:rPr>
          </w:pPr>
          <w:r>
            <w:rPr>
              <w:rStyle w:val="Emphasis"/>
            </w:rPr>
            <w:t>Prepared by</w:t>
          </w:r>
        </w:p>
        <w:p w14:paraId="3607285E" w14:textId="47D226FC" w:rsidR="00C24E60" w:rsidRDefault="004E4539" w:rsidP="00D87D77">
          <w:pPr>
            <w:tabs>
              <w:tab w:val="left" w:pos="5340"/>
            </w:tabs>
            <w:rPr>
              <w:rStyle w:val="Strong"/>
            </w:rPr>
          </w:pPr>
          <w:sdt>
            <w:sdtPr>
              <w:rPr>
                <w:rStyle w:val="Strong"/>
              </w:rPr>
              <w:alias w:val="Author"/>
              <w:tag w:val=""/>
              <w:id w:val="80649995"/>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r w:rsidR="00FE18A9">
                <w:rPr>
                  <w:rStyle w:val="Strong"/>
                </w:rPr>
                <w:t>[insert author here]</w:t>
              </w:r>
            </w:sdtContent>
          </w:sdt>
        </w:p>
        <w:sdt>
          <w:sdtPr>
            <w:alias w:val="Author Position"/>
            <w:tag w:val="Author Position"/>
            <w:id w:val="1063681955"/>
          </w:sdtPr>
          <w:sdtEndPr/>
          <w:sdtContent>
            <w:p w14:paraId="4BA4742A" w14:textId="642E629E" w:rsidR="00C24E60" w:rsidRDefault="00FE18A9" w:rsidP="00C24E60">
              <w:r>
                <w:t>[insert author title]</w:t>
              </w:r>
            </w:p>
          </w:sdtContent>
        </w:sdt>
        <w:sdt>
          <w:sdtPr>
            <w:alias w:val="Author Emails"/>
            <w:tag w:val="Author Emails"/>
            <w:id w:val="-530571258"/>
          </w:sdtPr>
          <w:sdtEndPr/>
          <w:sdtContent>
            <w:p w14:paraId="7F095D2D" w14:textId="628A35C4" w:rsidR="00C24E60" w:rsidRDefault="00FE18A9" w:rsidP="00C24E60">
              <w:r>
                <w:t>[insert author emails]</w:t>
              </w:r>
            </w:p>
          </w:sdtContent>
        </w:sdt>
        <w:p w14:paraId="25487319" w14:textId="77777777" w:rsidR="00C24E60" w:rsidRDefault="00C24E60" w:rsidP="00C24E60"/>
        <w:p w14:paraId="67744159" w14:textId="77777777" w:rsidR="00C24E60" w:rsidRDefault="00C24E60" w:rsidP="00C24E60">
          <w:r>
            <w:t>Contributors</w:t>
          </w:r>
        </w:p>
        <w:sdt>
          <w:sdtPr>
            <w:rPr>
              <w:rStyle w:val="Strong"/>
            </w:rPr>
            <w:alias w:val="Contributors"/>
            <w:tag w:val="Contributors"/>
            <w:id w:val="696117366"/>
          </w:sdtPr>
          <w:sdtEndPr>
            <w:rPr>
              <w:rStyle w:val="Strong"/>
            </w:rPr>
          </w:sdtEndPr>
          <w:sdtContent>
            <w:p w14:paraId="067B25D1" w14:textId="535C755E" w:rsidR="0009621B" w:rsidRDefault="00FE18A9">
              <w:pPr>
                <w:rPr>
                  <w:rStyle w:val="Strong"/>
                </w:rPr>
              </w:pPr>
              <w:r>
                <w:rPr>
                  <w:rStyle w:val="Strong"/>
                </w:rPr>
                <w:t>[insert contributor name, title]</w:t>
              </w:r>
            </w:p>
            <w:p w14:paraId="71FBE72B" w14:textId="219FE6DE" w:rsidR="00C24E60" w:rsidRDefault="0009621B" w:rsidP="00C24E60">
              <w:pPr>
                <w:rPr>
                  <w:rStyle w:val="Strong"/>
                </w:rPr>
              </w:pPr>
              <w:r>
                <w:rPr>
                  <w:rStyle w:val="Strong"/>
                </w:rPr>
                <w:t xml:space="preserve">John </w:t>
              </w:r>
              <w:proofErr w:type="spellStart"/>
              <w:r>
                <w:rPr>
                  <w:rStyle w:val="Strong"/>
                </w:rPr>
                <w:t>Gemkow</w:t>
              </w:r>
              <w:proofErr w:type="spellEnd"/>
              <w:r>
                <w:rPr>
                  <w:rStyle w:val="Strong"/>
                </w:rPr>
                <w:t>, Associate Consultant</w:t>
              </w:r>
            </w:p>
          </w:sdtContent>
        </w:sdt>
        <w:p w14:paraId="67E055C7" w14:textId="77777777" w:rsidR="00457F2C" w:rsidRDefault="00457F2C" w:rsidP="00457F2C">
          <w:pPr>
            <w:rPr>
              <w:rStyle w:val="Strong"/>
            </w:rPr>
          </w:pPr>
        </w:p>
        <w:p w14:paraId="2447A88F" w14:textId="77777777" w:rsidR="00DC364D" w:rsidRDefault="00DC364D" w:rsidP="00457F2C">
          <w:pPr>
            <w:rPr>
              <w:rStyle w:val="Strong"/>
            </w:rPr>
          </w:pPr>
        </w:p>
        <w:p w14:paraId="6C1A33B0" w14:textId="77777777" w:rsidR="00E82B9A" w:rsidRDefault="00E82B9A" w:rsidP="00C24E60">
          <w:pPr>
            <w:spacing w:before="0" w:after="200"/>
            <w:rPr>
              <w:rFonts w:cstheme="minorHAnsi"/>
            </w:rPr>
          </w:pPr>
        </w:p>
        <w:p w14:paraId="443DDA8D" w14:textId="77777777" w:rsidR="00E82B9A" w:rsidRPr="00E82B9A" w:rsidRDefault="00E82B9A" w:rsidP="00E82B9A">
          <w:pPr>
            <w:rPr>
              <w:rFonts w:cstheme="minorHAnsi"/>
            </w:rPr>
          </w:pPr>
        </w:p>
        <w:p w14:paraId="13F6378E" w14:textId="77777777" w:rsidR="00E82B9A" w:rsidRDefault="00E82B9A" w:rsidP="00E82B9A">
          <w:pPr>
            <w:tabs>
              <w:tab w:val="left" w:pos="6555"/>
            </w:tabs>
            <w:rPr>
              <w:rFonts w:cstheme="minorHAnsi"/>
            </w:rPr>
          </w:pPr>
        </w:p>
        <w:p w14:paraId="67BDFE60" w14:textId="77777777" w:rsidR="00E82B9A" w:rsidRDefault="00E82B9A" w:rsidP="00E82B9A">
          <w:pPr>
            <w:rPr>
              <w:rFonts w:cstheme="minorHAnsi"/>
            </w:rPr>
          </w:pPr>
        </w:p>
        <w:p w14:paraId="7ED4A720" w14:textId="77777777" w:rsidR="001421B3" w:rsidRDefault="001421B3" w:rsidP="00E82B9A">
          <w:pPr>
            <w:rPr>
              <w:rFonts w:cstheme="minorHAnsi"/>
            </w:rPr>
          </w:pPr>
        </w:p>
        <w:p w14:paraId="3F1C794D" w14:textId="77777777" w:rsidR="001421B3" w:rsidRPr="001421B3" w:rsidRDefault="001421B3" w:rsidP="001421B3">
          <w:pPr>
            <w:rPr>
              <w:rFonts w:cstheme="minorHAnsi"/>
            </w:rPr>
          </w:pPr>
        </w:p>
        <w:p w14:paraId="4266506B" w14:textId="77777777" w:rsidR="001421B3" w:rsidRPr="001421B3" w:rsidRDefault="001421B3" w:rsidP="001421B3">
          <w:pPr>
            <w:rPr>
              <w:rFonts w:cstheme="minorHAnsi"/>
            </w:rPr>
          </w:pPr>
        </w:p>
        <w:p w14:paraId="5AF6A342" w14:textId="77777777" w:rsidR="001421B3" w:rsidRPr="001421B3" w:rsidRDefault="001421B3" w:rsidP="001421B3">
          <w:pPr>
            <w:rPr>
              <w:rFonts w:cstheme="minorHAnsi"/>
            </w:rPr>
          </w:pPr>
        </w:p>
        <w:p w14:paraId="42E1FF28" w14:textId="77777777" w:rsidR="001421B3" w:rsidRDefault="001421B3" w:rsidP="001421B3">
          <w:pPr>
            <w:tabs>
              <w:tab w:val="left" w:pos="4095"/>
            </w:tabs>
            <w:rPr>
              <w:rFonts w:cstheme="minorHAnsi"/>
            </w:rPr>
          </w:pPr>
          <w:r>
            <w:rPr>
              <w:rFonts w:cstheme="minorHAnsi"/>
            </w:rPr>
            <w:tab/>
          </w:r>
        </w:p>
        <w:p w14:paraId="730675BF" w14:textId="77777777" w:rsidR="001421B3" w:rsidRDefault="001421B3" w:rsidP="001421B3">
          <w:pPr>
            <w:rPr>
              <w:rFonts w:cstheme="minorHAnsi"/>
            </w:rPr>
          </w:pPr>
        </w:p>
        <w:p w14:paraId="59E026E2" w14:textId="77777777" w:rsidR="000610CB" w:rsidRPr="001421B3" w:rsidRDefault="000610CB" w:rsidP="001421B3">
          <w:pPr>
            <w:rPr>
              <w:rFonts w:cstheme="minorHAnsi"/>
            </w:rPr>
            <w:sectPr w:rsidR="000610CB" w:rsidRPr="001421B3" w:rsidSect="000610CB">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06" w:footer="144" w:gutter="0"/>
              <w:pgNumType w:fmt="lowerRoman" w:start="1"/>
              <w:cols w:space="708"/>
              <w:titlePg/>
              <w:docGrid w:linePitch="360"/>
            </w:sectPr>
          </w:pPr>
        </w:p>
        <w:p w14:paraId="074087BE" w14:textId="77777777" w:rsidR="00C24E60" w:rsidRDefault="00C24E60" w:rsidP="00C24E60">
          <w:pPr>
            <w:pStyle w:val="CoverSubject"/>
          </w:pPr>
          <w:r>
            <w:lastRenderedPageBreak/>
            <w:t>Revision and Signoff Sheet</w:t>
          </w:r>
        </w:p>
        <w:p w14:paraId="51A43D1E" w14:textId="77777777" w:rsidR="00C24E60" w:rsidRDefault="00C24E60" w:rsidP="00C24E60">
          <w:pPr>
            <w:pStyle w:val="CoverHeading2"/>
          </w:pPr>
          <w:r>
            <w:t>Change Record</w:t>
          </w:r>
        </w:p>
        <w:tbl>
          <w:tblPr>
            <w:tblStyle w:val="TableGrid"/>
            <w:tblW w:w="9450" w:type="dxa"/>
            <w:tblLook w:val="0620" w:firstRow="1" w:lastRow="0" w:firstColumn="0" w:lastColumn="0" w:noHBand="1" w:noVBand="1"/>
          </w:tblPr>
          <w:tblGrid>
            <w:gridCol w:w="1170"/>
            <w:gridCol w:w="2430"/>
            <w:gridCol w:w="1170"/>
            <w:gridCol w:w="4680"/>
          </w:tblGrid>
          <w:tr w:rsidR="00C24E60" w:rsidRPr="00E85706" w14:paraId="7A1AF0A2" w14:textId="77777777" w:rsidTr="001C4A70">
            <w:trPr>
              <w:cnfStyle w:val="100000000000" w:firstRow="1" w:lastRow="0" w:firstColumn="0" w:lastColumn="0" w:oddVBand="0" w:evenVBand="0" w:oddHBand="0" w:evenHBand="0" w:firstRowFirstColumn="0" w:firstRowLastColumn="0" w:lastRowFirstColumn="0" w:lastRowLastColumn="0"/>
            </w:trPr>
            <w:tc>
              <w:tcPr>
                <w:tcW w:w="1170" w:type="dxa"/>
              </w:tcPr>
              <w:p w14:paraId="24C99179" w14:textId="77777777" w:rsidR="00C24E60" w:rsidRPr="00E85706" w:rsidRDefault="00C24E60" w:rsidP="00E85706">
                <w:pPr>
                  <w:pStyle w:val="TableText"/>
                  <w:rPr>
                    <w:szCs w:val="16"/>
                  </w:rPr>
                </w:pPr>
                <w:r w:rsidRPr="00E85706">
                  <w:rPr>
                    <w:szCs w:val="16"/>
                  </w:rPr>
                  <w:t>Date</w:t>
                </w:r>
              </w:p>
            </w:tc>
            <w:tc>
              <w:tcPr>
                <w:tcW w:w="2430" w:type="dxa"/>
              </w:tcPr>
              <w:p w14:paraId="63DEA62C" w14:textId="77777777" w:rsidR="00C24E60" w:rsidRPr="00E85706" w:rsidRDefault="00C24E60" w:rsidP="00E85706">
                <w:pPr>
                  <w:pStyle w:val="TableText"/>
                  <w:rPr>
                    <w:szCs w:val="16"/>
                  </w:rPr>
                </w:pPr>
                <w:r w:rsidRPr="00E85706">
                  <w:rPr>
                    <w:szCs w:val="16"/>
                  </w:rPr>
                  <w:t>Author</w:t>
                </w:r>
              </w:p>
            </w:tc>
            <w:tc>
              <w:tcPr>
                <w:tcW w:w="1170" w:type="dxa"/>
              </w:tcPr>
              <w:p w14:paraId="6F99D04E" w14:textId="77777777" w:rsidR="00C24E60" w:rsidRPr="00E85706" w:rsidRDefault="00C24E60" w:rsidP="00E85706">
                <w:pPr>
                  <w:pStyle w:val="TableText"/>
                  <w:rPr>
                    <w:szCs w:val="16"/>
                  </w:rPr>
                </w:pPr>
                <w:r w:rsidRPr="00E85706">
                  <w:rPr>
                    <w:szCs w:val="16"/>
                  </w:rPr>
                  <w:t>Version</w:t>
                </w:r>
              </w:p>
            </w:tc>
            <w:tc>
              <w:tcPr>
                <w:tcW w:w="4680" w:type="dxa"/>
              </w:tcPr>
              <w:p w14:paraId="7AD936DF" w14:textId="77777777" w:rsidR="00C24E60" w:rsidRPr="00E85706" w:rsidRDefault="00C24E60" w:rsidP="00E85706">
                <w:pPr>
                  <w:pStyle w:val="TableText"/>
                  <w:rPr>
                    <w:szCs w:val="16"/>
                  </w:rPr>
                </w:pPr>
                <w:r w:rsidRPr="00E85706">
                  <w:rPr>
                    <w:szCs w:val="16"/>
                  </w:rPr>
                  <w:t>Change Reference</w:t>
                </w:r>
              </w:p>
            </w:tc>
          </w:tr>
          <w:tr w:rsidR="00C24E60" w:rsidRPr="00E85706" w14:paraId="32B7B913" w14:textId="77777777" w:rsidTr="001C4A70">
            <w:tc>
              <w:tcPr>
                <w:tcW w:w="1170" w:type="dxa"/>
              </w:tcPr>
              <w:p w14:paraId="768E7F25" w14:textId="77777777" w:rsidR="00C24E60" w:rsidRPr="00E85706" w:rsidRDefault="00C24E60" w:rsidP="00E85706">
                <w:pPr>
                  <w:pStyle w:val="TableText"/>
                  <w:rPr>
                    <w:rStyle w:val="StyleLatinSegoeUI10pt"/>
                    <w:sz w:val="16"/>
                    <w:szCs w:val="16"/>
                  </w:rPr>
                </w:pPr>
              </w:p>
            </w:tc>
            <w:tc>
              <w:tcPr>
                <w:tcW w:w="2430" w:type="dxa"/>
              </w:tcPr>
              <w:p w14:paraId="53B097DD" w14:textId="77777777" w:rsidR="00C24E60" w:rsidRPr="00E85706" w:rsidRDefault="00C24E60" w:rsidP="00E85706">
                <w:pPr>
                  <w:pStyle w:val="TableText"/>
                  <w:rPr>
                    <w:rStyle w:val="StyleLatinSegoeUI10pt"/>
                    <w:sz w:val="16"/>
                    <w:szCs w:val="16"/>
                  </w:rPr>
                </w:pPr>
              </w:p>
            </w:tc>
            <w:tc>
              <w:tcPr>
                <w:tcW w:w="1170" w:type="dxa"/>
              </w:tcPr>
              <w:p w14:paraId="38BEE901" w14:textId="77777777" w:rsidR="00C24E60" w:rsidRPr="00E85706" w:rsidRDefault="00C24E60" w:rsidP="00E85706">
                <w:pPr>
                  <w:pStyle w:val="TableText"/>
                  <w:rPr>
                    <w:rStyle w:val="StyleLatinSegoeUI10pt"/>
                    <w:sz w:val="16"/>
                    <w:szCs w:val="16"/>
                  </w:rPr>
                </w:pPr>
                <w:r w:rsidRPr="00E85706">
                  <w:rPr>
                    <w:szCs w:val="16"/>
                  </w:rPr>
                  <w:t>1</w:t>
                </w:r>
              </w:p>
            </w:tc>
            <w:tc>
              <w:tcPr>
                <w:tcW w:w="4680" w:type="dxa"/>
              </w:tcPr>
              <w:p w14:paraId="0EFD9E89" w14:textId="77777777" w:rsidR="00C24E60" w:rsidRPr="00E85706" w:rsidRDefault="00C24E60" w:rsidP="00E85706">
                <w:pPr>
                  <w:pStyle w:val="TableText"/>
                  <w:rPr>
                    <w:rStyle w:val="StyleLatinSegoeUI10pt"/>
                    <w:sz w:val="16"/>
                    <w:szCs w:val="16"/>
                  </w:rPr>
                </w:pPr>
                <w:r w:rsidRPr="00E85706">
                  <w:rPr>
                    <w:szCs w:val="16"/>
                  </w:rPr>
                  <w:t>Initial draft for review/discussion</w:t>
                </w:r>
              </w:p>
            </w:tc>
          </w:tr>
          <w:tr w:rsidR="00C24E60" w:rsidRPr="00E85706" w14:paraId="329F9C94" w14:textId="77777777" w:rsidTr="001C4A70">
            <w:tc>
              <w:tcPr>
                <w:tcW w:w="1170" w:type="dxa"/>
              </w:tcPr>
              <w:p w14:paraId="4D43D66F" w14:textId="77777777" w:rsidR="00C24E60" w:rsidRPr="00E85706" w:rsidRDefault="00C24E60" w:rsidP="00E85706">
                <w:pPr>
                  <w:pStyle w:val="TableText"/>
                  <w:rPr>
                    <w:rStyle w:val="StyleLatinSegoeUI10pt"/>
                    <w:sz w:val="16"/>
                    <w:szCs w:val="16"/>
                  </w:rPr>
                </w:pPr>
              </w:p>
            </w:tc>
            <w:tc>
              <w:tcPr>
                <w:tcW w:w="2430" w:type="dxa"/>
              </w:tcPr>
              <w:p w14:paraId="3E863392" w14:textId="77777777" w:rsidR="00C24E60" w:rsidRPr="00E85706" w:rsidRDefault="00C24E60" w:rsidP="00E85706">
                <w:pPr>
                  <w:pStyle w:val="TableText"/>
                  <w:rPr>
                    <w:rStyle w:val="StyleLatinSegoeUI10pt"/>
                    <w:sz w:val="16"/>
                    <w:szCs w:val="16"/>
                  </w:rPr>
                </w:pPr>
              </w:p>
            </w:tc>
            <w:tc>
              <w:tcPr>
                <w:tcW w:w="1170" w:type="dxa"/>
              </w:tcPr>
              <w:p w14:paraId="3D753A50" w14:textId="5A5CD68A" w:rsidR="00C24E60" w:rsidRPr="00E85706" w:rsidRDefault="000A1C81" w:rsidP="00E85706">
                <w:pPr>
                  <w:pStyle w:val="TableText"/>
                  <w:rPr>
                    <w:rStyle w:val="StyleLatinSegoeUI10pt"/>
                    <w:sz w:val="16"/>
                    <w:szCs w:val="16"/>
                  </w:rPr>
                </w:pPr>
                <w:r>
                  <w:rPr>
                    <w:rStyle w:val="StyleLatinSegoeUI10pt"/>
                    <w:sz w:val="16"/>
                    <w:szCs w:val="16"/>
                  </w:rPr>
                  <w:t>1.1</w:t>
                </w:r>
              </w:p>
            </w:tc>
            <w:tc>
              <w:tcPr>
                <w:tcW w:w="4680" w:type="dxa"/>
              </w:tcPr>
              <w:p w14:paraId="554AD379" w14:textId="25297F62" w:rsidR="00C24E60" w:rsidRPr="00E85706" w:rsidRDefault="00B278E8" w:rsidP="00E85706">
                <w:pPr>
                  <w:pStyle w:val="TableText"/>
                  <w:rPr>
                    <w:rStyle w:val="StyleLatinSegoeUI10pt"/>
                    <w:sz w:val="16"/>
                    <w:szCs w:val="16"/>
                  </w:rPr>
                </w:pPr>
                <w:r>
                  <w:rPr>
                    <w:rStyle w:val="StyleLatinSegoeUI10pt"/>
                    <w:sz w:val="16"/>
                    <w:szCs w:val="16"/>
                  </w:rPr>
                  <w:t>Updated for release 2</w:t>
                </w:r>
              </w:p>
            </w:tc>
          </w:tr>
          <w:tr w:rsidR="00C24E60" w:rsidRPr="00E85706" w14:paraId="7033CAA0" w14:textId="77777777" w:rsidTr="001C4A70">
            <w:tc>
              <w:tcPr>
                <w:tcW w:w="1170" w:type="dxa"/>
              </w:tcPr>
              <w:p w14:paraId="3046A884" w14:textId="77777777" w:rsidR="00C24E60" w:rsidRPr="00E85706" w:rsidRDefault="00C24E60" w:rsidP="00E85706">
                <w:pPr>
                  <w:pStyle w:val="TableText"/>
                  <w:rPr>
                    <w:rStyle w:val="StyleLatinSegoeUI10pt"/>
                    <w:sz w:val="16"/>
                    <w:szCs w:val="16"/>
                  </w:rPr>
                </w:pPr>
              </w:p>
            </w:tc>
            <w:tc>
              <w:tcPr>
                <w:tcW w:w="2430" w:type="dxa"/>
              </w:tcPr>
              <w:p w14:paraId="21BBA61F" w14:textId="77777777" w:rsidR="00C24E60" w:rsidRPr="00E85706" w:rsidRDefault="00C24E60" w:rsidP="00E85706">
                <w:pPr>
                  <w:pStyle w:val="TableText"/>
                  <w:rPr>
                    <w:rStyle w:val="StyleLatinSegoeUI10pt"/>
                    <w:sz w:val="16"/>
                    <w:szCs w:val="16"/>
                  </w:rPr>
                </w:pPr>
              </w:p>
            </w:tc>
            <w:tc>
              <w:tcPr>
                <w:tcW w:w="1170" w:type="dxa"/>
              </w:tcPr>
              <w:p w14:paraId="36E0C8C1" w14:textId="77777777" w:rsidR="00C24E60" w:rsidRPr="00E85706" w:rsidRDefault="00C24E60" w:rsidP="00E85706">
                <w:pPr>
                  <w:pStyle w:val="TableText"/>
                  <w:rPr>
                    <w:rStyle w:val="StyleLatinSegoeUI10pt"/>
                    <w:sz w:val="16"/>
                    <w:szCs w:val="16"/>
                  </w:rPr>
                </w:pPr>
              </w:p>
            </w:tc>
            <w:tc>
              <w:tcPr>
                <w:tcW w:w="4680" w:type="dxa"/>
              </w:tcPr>
              <w:p w14:paraId="6882779E" w14:textId="77777777" w:rsidR="00C24E60" w:rsidRPr="00E85706" w:rsidRDefault="00C24E60" w:rsidP="00E85706">
                <w:pPr>
                  <w:pStyle w:val="TableText"/>
                  <w:rPr>
                    <w:rStyle w:val="StyleLatinSegoeUI10pt"/>
                    <w:sz w:val="16"/>
                    <w:szCs w:val="16"/>
                  </w:rPr>
                </w:pPr>
              </w:p>
            </w:tc>
          </w:tr>
        </w:tbl>
        <w:p w14:paraId="0DF1615A" w14:textId="77777777" w:rsidR="00C24E60" w:rsidRDefault="00C24E60" w:rsidP="00C24E60"/>
        <w:p w14:paraId="00306BAD" w14:textId="77777777" w:rsidR="00C24E60" w:rsidRDefault="00C24E60" w:rsidP="00C24E60">
          <w:pPr>
            <w:pStyle w:val="CoverHeading2"/>
          </w:pPr>
          <w:r>
            <w:t>Reviewers</w:t>
          </w:r>
        </w:p>
        <w:tbl>
          <w:tblPr>
            <w:tblStyle w:val="TableGrid"/>
            <w:tblW w:w="9450" w:type="dxa"/>
            <w:tblLook w:val="0620" w:firstRow="1" w:lastRow="0" w:firstColumn="0" w:lastColumn="0" w:noHBand="1" w:noVBand="1"/>
          </w:tblPr>
          <w:tblGrid>
            <w:gridCol w:w="2160"/>
            <w:gridCol w:w="2268"/>
            <w:gridCol w:w="2862"/>
            <w:gridCol w:w="2160"/>
          </w:tblGrid>
          <w:tr w:rsidR="00C24E60" w:rsidRPr="00E85706" w14:paraId="071787B2" w14:textId="77777777" w:rsidTr="00657113">
            <w:trPr>
              <w:cnfStyle w:val="100000000000" w:firstRow="1" w:lastRow="0" w:firstColumn="0" w:lastColumn="0" w:oddVBand="0" w:evenVBand="0" w:oddHBand="0" w:evenHBand="0" w:firstRowFirstColumn="0" w:firstRowLastColumn="0" w:lastRowFirstColumn="0" w:lastRowLastColumn="0"/>
            </w:trPr>
            <w:tc>
              <w:tcPr>
                <w:tcW w:w="2160" w:type="dxa"/>
              </w:tcPr>
              <w:p w14:paraId="5C9F853E" w14:textId="77777777" w:rsidR="00C24E60" w:rsidRPr="00E85706" w:rsidRDefault="00C24E60" w:rsidP="00E85706">
                <w:pPr>
                  <w:pStyle w:val="TableText"/>
                  <w:rPr>
                    <w:szCs w:val="16"/>
                  </w:rPr>
                </w:pPr>
                <w:r w:rsidRPr="00E85706">
                  <w:rPr>
                    <w:szCs w:val="16"/>
                  </w:rPr>
                  <w:t>Name</w:t>
                </w:r>
              </w:p>
            </w:tc>
            <w:tc>
              <w:tcPr>
                <w:tcW w:w="2268" w:type="dxa"/>
              </w:tcPr>
              <w:p w14:paraId="6EC77A9B" w14:textId="77777777" w:rsidR="00C24E60" w:rsidRPr="00E85706" w:rsidRDefault="00C24E60" w:rsidP="00E85706">
                <w:pPr>
                  <w:pStyle w:val="TableText"/>
                  <w:rPr>
                    <w:szCs w:val="16"/>
                  </w:rPr>
                </w:pPr>
                <w:r w:rsidRPr="00E85706">
                  <w:rPr>
                    <w:szCs w:val="16"/>
                  </w:rPr>
                  <w:t>Version Approved</w:t>
                </w:r>
              </w:p>
            </w:tc>
            <w:tc>
              <w:tcPr>
                <w:tcW w:w="2862" w:type="dxa"/>
              </w:tcPr>
              <w:p w14:paraId="75B787CA" w14:textId="77777777" w:rsidR="00C24E60" w:rsidRPr="00E85706" w:rsidRDefault="00C24E60" w:rsidP="00E85706">
                <w:pPr>
                  <w:pStyle w:val="TableText"/>
                  <w:rPr>
                    <w:szCs w:val="16"/>
                  </w:rPr>
                </w:pPr>
                <w:r w:rsidRPr="00E85706">
                  <w:rPr>
                    <w:szCs w:val="16"/>
                  </w:rPr>
                  <w:t>Position</w:t>
                </w:r>
              </w:p>
            </w:tc>
            <w:tc>
              <w:tcPr>
                <w:tcW w:w="2160" w:type="dxa"/>
              </w:tcPr>
              <w:p w14:paraId="1CE13769" w14:textId="77777777" w:rsidR="00C24E60" w:rsidRPr="00E85706" w:rsidRDefault="00C24E60" w:rsidP="00E85706">
                <w:pPr>
                  <w:pStyle w:val="TableText"/>
                  <w:rPr>
                    <w:szCs w:val="16"/>
                  </w:rPr>
                </w:pPr>
                <w:r w:rsidRPr="00E85706">
                  <w:rPr>
                    <w:szCs w:val="16"/>
                  </w:rPr>
                  <w:t>Date</w:t>
                </w:r>
              </w:p>
            </w:tc>
          </w:tr>
          <w:tr w:rsidR="00C24E60" w:rsidRPr="00E85706" w14:paraId="3265D5E7" w14:textId="77777777" w:rsidTr="00657113">
            <w:tc>
              <w:tcPr>
                <w:tcW w:w="2160" w:type="dxa"/>
              </w:tcPr>
              <w:p w14:paraId="2CBD7542" w14:textId="77777777" w:rsidR="00C24E60" w:rsidRPr="00E85706" w:rsidRDefault="00C24E60" w:rsidP="00E85706">
                <w:pPr>
                  <w:pStyle w:val="TableText"/>
                  <w:rPr>
                    <w:rStyle w:val="StyleLatinSegoeUI10pt"/>
                    <w:sz w:val="16"/>
                    <w:szCs w:val="16"/>
                  </w:rPr>
                </w:pPr>
              </w:p>
            </w:tc>
            <w:tc>
              <w:tcPr>
                <w:tcW w:w="2268" w:type="dxa"/>
              </w:tcPr>
              <w:p w14:paraId="7B48244A" w14:textId="77777777" w:rsidR="00C24E60" w:rsidRPr="00E85706" w:rsidRDefault="00C24E60" w:rsidP="00E85706">
                <w:pPr>
                  <w:pStyle w:val="TableText"/>
                  <w:rPr>
                    <w:rStyle w:val="StyleLatinSegoeUI10pt"/>
                    <w:sz w:val="16"/>
                    <w:szCs w:val="16"/>
                  </w:rPr>
                </w:pPr>
              </w:p>
            </w:tc>
            <w:tc>
              <w:tcPr>
                <w:tcW w:w="2862" w:type="dxa"/>
              </w:tcPr>
              <w:p w14:paraId="19A51762" w14:textId="77777777" w:rsidR="00C24E60" w:rsidRPr="00E85706" w:rsidRDefault="00C24E60" w:rsidP="00E85706">
                <w:pPr>
                  <w:pStyle w:val="TableText"/>
                  <w:rPr>
                    <w:rStyle w:val="StyleLatinSegoeUI10pt"/>
                    <w:sz w:val="16"/>
                    <w:szCs w:val="16"/>
                  </w:rPr>
                </w:pPr>
              </w:p>
            </w:tc>
            <w:tc>
              <w:tcPr>
                <w:tcW w:w="2160" w:type="dxa"/>
              </w:tcPr>
              <w:p w14:paraId="6D7EBEAD" w14:textId="77777777" w:rsidR="00C24E60" w:rsidRPr="00E85706" w:rsidRDefault="00C24E60" w:rsidP="00E85706">
                <w:pPr>
                  <w:pStyle w:val="TableText"/>
                  <w:rPr>
                    <w:rStyle w:val="StyleLatinSegoeUI10pt"/>
                    <w:sz w:val="16"/>
                    <w:szCs w:val="16"/>
                  </w:rPr>
                </w:pPr>
              </w:p>
            </w:tc>
          </w:tr>
          <w:tr w:rsidR="00C24E60" w:rsidRPr="00E85706" w14:paraId="6DEF882B" w14:textId="77777777" w:rsidTr="00657113">
            <w:tc>
              <w:tcPr>
                <w:tcW w:w="2160" w:type="dxa"/>
              </w:tcPr>
              <w:p w14:paraId="07CBDDDB" w14:textId="77777777" w:rsidR="00C24E60" w:rsidRPr="00E85706" w:rsidRDefault="00C24E60" w:rsidP="00E85706">
                <w:pPr>
                  <w:pStyle w:val="TableText"/>
                  <w:rPr>
                    <w:rStyle w:val="StyleLatinSegoeUI10pt"/>
                    <w:sz w:val="16"/>
                    <w:szCs w:val="16"/>
                  </w:rPr>
                </w:pPr>
              </w:p>
            </w:tc>
            <w:tc>
              <w:tcPr>
                <w:tcW w:w="2268" w:type="dxa"/>
              </w:tcPr>
              <w:p w14:paraId="330AD35B" w14:textId="77777777" w:rsidR="00C24E60" w:rsidRPr="00E85706" w:rsidRDefault="00C24E60" w:rsidP="00E85706">
                <w:pPr>
                  <w:pStyle w:val="TableText"/>
                  <w:rPr>
                    <w:rStyle w:val="StyleLatinSegoeUI10pt"/>
                    <w:sz w:val="16"/>
                    <w:szCs w:val="16"/>
                  </w:rPr>
                </w:pPr>
              </w:p>
            </w:tc>
            <w:tc>
              <w:tcPr>
                <w:tcW w:w="2862" w:type="dxa"/>
              </w:tcPr>
              <w:p w14:paraId="415B17C2" w14:textId="77777777" w:rsidR="00C24E60" w:rsidRPr="00E85706" w:rsidRDefault="00C24E60" w:rsidP="00E85706">
                <w:pPr>
                  <w:pStyle w:val="TableText"/>
                  <w:rPr>
                    <w:rStyle w:val="StyleLatinSegoeUI10pt"/>
                    <w:sz w:val="16"/>
                    <w:szCs w:val="16"/>
                  </w:rPr>
                </w:pPr>
              </w:p>
            </w:tc>
            <w:tc>
              <w:tcPr>
                <w:tcW w:w="2160" w:type="dxa"/>
              </w:tcPr>
              <w:p w14:paraId="5EAB552D" w14:textId="77777777" w:rsidR="00C24E60" w:rsidRPr="00E85706" w:rsidRDefault="00C24E60" w:rsidP="00E85706">
                <w:pPr>
                  <w:pStyle w:val="TableText"/>
                  <w:rPr>
                    <w:rStyle w:val="StyleLatinSegoeUI10pt"/>
                    <w:sz w:val="16"/>
                    <w:szCs w:val="16"/>
                  </w:rPr>
                </w:pPr>
              </w:p>
            </w:tc>
          </w:tr>
          <w:tr w:rsidR="00C24E60" w:rsidRPr="00E85706" w14:paraId="26310BE1" w14:textId="77777777" w:rsidTr="00657113">
            <w:tc>
              <w:tcPr>
                <w:tcW w:w="2160" w:type="dxa"/>
              </w:tcPr>
              <w:p w14:paraId="1947DE3F" w14:textId="77777777" w:rsidR="00C24E60" w:rsidRPr="00E85706" w:rsidRDefault="00C24E60" w:rsidP="00E85706">
                <w:pPr>
                  <w:pStyle w:val="TableText"/>
                  <w:rPr>
                    <w:rStyle w:val="StyleLatinSegoeUI10pt"/>
                    <w:sz w:val="16"/>
                    <w:szCs w:val="16"/>
                  </w:rPr>
                </w:pPr>
              </w:p>
            </w:tc>
            <w:tc>
              <w:tcPr>
                <w:tcW w:w="2268" w:type="dxa"/>
              </w:tcPr>
              <w:p w14:paraId="7525DDD7" w14:textId="77777777" w:rsidR="00C24E60" w:rsidRPr="00E85706" w:rsidRDefault="00C24E60" w:rsidP="00E85706">
                <w:pPr>
                  <w:pStyle w:val="TableText"/>
                  <w:rPr>
                    <w:rStyle w:val="StyleLatinSegoeUI10pt"/>
                    <w:sz w:val="16"/>
                    <w:szCs w:val="16"/>
                  </w:rPr>
                </w:pPr>
              </w:p>
            </w:tc>
            <w:tc>
              <w:tcPr>
                <w:tcW w:w="2862" w:type="dxa"/>
              </w:tcPr>
              <w:p w14:paraId="48BC81D5" w14:textId="77777777" w:rsidR="00C24E60" w:rsidRPr="00E85706" w:rsidRDefault="00C24E60" w:rsidP="00E85706">
                <w:pPr>
                  <w:pStyle w:val="TableText"/>
                  <w:rPr>
                    <w:rStyle w:val="StyleLatinSegoeUI10pt"/>
                    <w:sz w:val="16"/>
                    <w:szCs w:val="16"/>
                  </w:rPr>
                </w:pPr>
              </w:p>
            </w:tc>
            <w:tc>
              <w:tcPr>
                <w:tcW w:w="2160" w:type="dxa"/>
              </w:tcPr>
              <w:p w14:paraId="02CDA49F" w14:textId="77777777" w:rsidR="00C24E60" w:rsidRPr="00E85706" w:rsidRDefault="00C24E60" w:rsidP="00E85706">
                <w:pPr>
                  <w:pStyle w:val="TableText"/>
                  <w:rPr>
                    <w:rStyle w:val="StyleLatinSegoeUI10pt"/>
                    <w:sz w:val="16"/>
                    <w:szCs w:val="16"/>
                  </w:rPr>
                </w:pPr>
              </w:p>
            </w:tc>
          </w:tr>
        </w:tbl>
        <w:p w14:paraId="42A17F59" w14:textId="77777777" w:rsidR="00C24E60" w:rsidRDefault="00C24E60" w:rsidP="00C24E60"/>
        <w:p w14:paraId="489F442F" w14:textId="77777777" w:rsidR="00C24E60" w:rsidRDefault="00C24E60" w:rsidP="004A1130">
          <w:pPr>
            <w:pStyle w:val="TOCHeading"/>
          </w:pPr>
          <w:r>
            <w:lastRenderedPageBreak/>
            <w:t>Table of Contents</w:t>
          </w:r>
        </w:p>
        <w:p w14:paraId="754A4756" w14:textId="63879BA3" w:rsidR="00C1510D" w:rsidRDefault="005E6B26">
          <w:pPr>
            <w:pStyle w:val="TOC1"/>
            <w:tabs>
              <w:tab w:val="left" w:pos="432"/>
            </w:tabs>
            <w:rPr>
              <w:rFonts w:asciiTheme="minorHAnsi" w:hAnsiTheme="minorHAnsi"/>
              <w:sz w:val="22"/>
            </w:rPr>
          </w:pPr>
          <w:r>
            <w:fldChar w:fldCharType="begin"/>
          </w:r>
          <w:r>
            <w:instrText xml:space="preserve"> TOC \o "1-3" \h \z \u </w:instrText>
          </w:r>
          <w:r>
            <w:fldChar w:fldCharType="separate"/>
          </w:r>
          <w:hyperlink w:anchor="_Toc507664822" w:history="1">
            <w:r w:rsidR="00C1510D" w:rsidRPr="009F2CEB">
              <w:rPr>
                <w:rStyle w:val="Hyperlink"/>
              </w:rPr>
              <w:t>1</w:t>
            </w:r>
            <w:r w:rsidR="00C1510D">
              <w:rPr>
                <w:rFonts w:asciiTheme="minorHAnsi" w:hAnsiTheme="minorHAnsi"/>
                <w:sz w:val="22"/>
              </w:rPr>
              <w:tab/>
            </w:r>
            <w:r w:rsidR="00C1510D" w:rsidRPr="009F2CEB">
              <w:rPr>
                <w:rStyle w:val="Hyperlink"/>
              </w:rPr>
              <w:t>Summary</w:t>
            </w:r>
            <w:r w:rsidR="00C1510D">
              <w:rPr>
                <w:webHidden/>
              </w:rPr>
              <w:tab/>
            </w:r>
            <w:r w:rsidR="00C1510D">
              <w:rPr>
                <w:webHidden/>
              </w:rPr>
              <w:fldChar w:fldCharType="begin"/>
            </w:r>
            <w:r w:rsidR="00C1510D">
              <w:rPr>
                <w:webHidden/>
              </w:rPr>
              <w:instrText xml:space="preserve"> PAGEREF _Toc507664822 \h </w:instrText>
            </w:r>
            <w:r w:rsidR="00C1510D">
              <w:rPr>
                <w:webHidden/>
              </w:rPr>
            </w:r>
            <w:r w:rsidR="00C1510D">
              <w:rPr>
                <w:webHidden/>
              </w:rPr>
              <w:fldChar w:fldCharType="separate"/>
            </w:r>
            <w:r w:rsidR="00C1510D">
              <w:rPr>
                <w:webHidden/>
              </w:rPr>
              <w:t>5</w:t>
            </w:r>
            <w:r w:rsidR="00C1510D">
              <w:rPr>
                <w:webHidden/>
              </w:rPr>
              <w:fldChar w:fldCharType="end"/>
            </w:r>
          </w:hyperlink>
        </w:p>
        <w:p w14:paraId="3D9FA95A" w14:textId="62E80E66" w:rsidR="00C1510D" w:rsidRDefault="00C1510D">
          <w:pPr>
            <w:pStyle w:val="TOC1"/>
            <w:tabs>
              <w:tab w:val="left" w:pos="432"/>
            </w:tabs>
            <w:rPr>
              <w:rFonts w:asciiTheme="minorHAnsi" w:hAnsiTheme="minorHAnsi"/>
              <w:sz w:val="22"/>
            </w:rPr>
          </w:pPr>
          <w:hyperlink w:anchor="_Toc507664823" w:history="1">
            <w:r w:rsidRPr="009F2CEB">
              <w:rPr>
                <w:rStyle w:val="Hyperlink"/>
              </w:rPr>
              <w:t>2</w:t>
            </w:r>
            <w:r>
              <w:rPr>
                <w:rFonts w:asciiTheme="minorHAnsi" w:hAnsiTheme="minorHAnsi"/>
                <w:sz w:val="22"/>
              </w:rPr>
              <w:tab/>
            </w:r>
            <w:r w:rsidRPr="009F2CEB">
              <w:rPr>
                <w:rStyle w:val="Hyperlink"/>
              </w:rPr>
              <w:t>Solution Design</w:t>
            </w:r>
            <w:r>
              <w:rPr>
                <w:webHidden/>
              </w:rPr>
              <w:tab/>
            </w:r>
            <w:r>
              <w:rPr>
                <w:webHidden/>
              </w:rPr>
              <w:fldChar w:fldCharType="begin"/>
            </w:r>
            <w:r>
              <w:rPr>
                <w:webHidden/>
              </w:rPr>
              <w:instrText xml:space="preserve"> PAGEREF _Toc507664823 \h </w:instrText>
            </w:r>
            <w:r>
              <w:rPr>
                <w:webHidden/>
              </w:rPr>
            </w:r>
            <w:r>
              <w:rPr>
                <w:webHidden/>
              </w:rPr>
              <w:fldChar w:fldCharType="separate"/>
            </w:r>
            <w:r>
              <w:rPr>
                <w:webHidden/>
              </w:rPr>
              <w:t>6</w:t>
            </w:r>
            <w:r>
              <w:rPr>
                <w:webHidden/>
              </w:rPr>
              <w:fldChar w:fldCharType="end"/>
            </w:r>
          </w:hyperlink>
        </w:p>
        <w:p w14:paraId="3130A5F5" w14:textId="23304F55" w:rsidR="00C1510D" w:rsidRDefault="00C1510D">
          <w:pPr>
            <w:pStyle w:val="TOC2"/>
            <w:rPr>
              <w:rFonts w:asciiTheme="minorHAnsi" w:hAnsiTheme="minorHAnsi"/>
              <w:noProof/>
            </w:rPr>
          </w:pPr>
          <w:hyperlink w:anchor="_Toc507664824" w:history="1">
            <w:r w:rsidRPr="009F2CEB">
              <w:rPr>
                <w:rStyle w:val="Hyperlink"/>
                <w:noProof/>
              </w:rPr>
              <w:t>2.1</w:t>
            </w:r>
            <w:r>
              <w:rPr>
                <w:rFonts w:asciiTheme="minorHAnsi" w:hAnsiTheme="minorHAnsi"/>
                <w:noProof/>
              </w:rPr>
              <w:tab/>
            </w:r>
            <w:r w:rsidRPr="009F2CEB">
              <w:rPr>
                <w:rStyle w:val="Hyperlink"/>
                <w:noProof/>
              </w:rPr>
              <w:t>Overview</w:t>
            </w:r>
            <w:r>
              <w:rPr>
                <w:noProof/>
                <w:webHidden/>
              </w:rPr>
              <w:tab/>
            </w:r>
            <w:r>
              <w:rPr>
                <w:noProof/>
                <w:webHidden/>
              </w:rPr>
              <w:fldChar w:fldCharType="begin"/>
            </w:r>
            <w:r>
              <w:rPr>
                <w:noProof/>
                <w:webHidden/>
              </w:rPr>
              <w:instrText xml:space="preserve"> PAGEREF _Toc507664824 \h </w:instrText>
            </w:r>
            <w:r>
              <w:rPr>
                <w:noProof/>
                <w:webHidden/>
              </w:rPr>
            </w:r>
            <w:r>
              <w:rPr>
                <w:noProof/>
                <w:webHidden/>
              </w:rPr>
              <w:fldChar w:fldCharType="separate"/>
            </w:r>
            <w:r>
              <w:rPr>
                <w:noProof/>
                <w:webHidden/>
              </w:rPr>
              <w:t>6</w:t>
            </w:r>
            <w:r>
              <w:rPr>
                <w:noProof/>
                <w:webHidden/>
              </w:rPr>
              <w:fldChar w:fldCharType="end"/>
            </w:r>
          </w:hyperlink>
        </w:p>
        <w:p w14:paraId="325B6DB0" w14:textId="219B18CB" w:rsidR="00C1510D" w:rsidRDefault="00C1510D">
          <w:pPr>
            <w:pStyle w:val="TOC1"/>
            <w:tabs>
              <w:tab w:val="left" w:pos="432"/>
            </w:tabs>
            <w:rPr>
              <w:rFonts w:asciiTheme="minorHAnsi" w:hAnsiTheme="minorHAnsi"/>
              <w:sz w:val="22"/>
            </w:rPr>
          </w:pPr>
          <w:hyperlink w:anchor="_Toc507664825" w:history="1">
            <w:r w:rsidRPr="009F2CEB">
              <w:rPr>
                <w:rStyle w:val="Hyperlink"/>
              </w:rPr>
              <w:t>3</w:t>
            </w:r>
            <w:r>
              <w:rPr>
                <w:rFonts w:asciiTheme="minorHAnsi" w:hAnsiTheme="minorHAnsi"/>
                <w:sz w:val="22"/>
              </w:rPr>
              <w:tab/>
            </w:r>
            <w:r w:rsidRPr="009F2CEB">
              <w:rPr>
                <w:rStyle w:val="Hyperlink"/>
              </w:rPr>
              <w:t>Common Scenarios</w:t>
            </w:r>
            <w:r>
              <w:rPr>
                <w:webHidden/>
              </w:rPr>
              <w:tab/>
            </w:r>
            <w:r>
              <w:rPr>
                <w:webHidden/>
              </w:rPr>
              <w:fldChar w:fldCharType="begin"/>
            </w:r>
            <w:r>
              <w:rPr>
                <w:webHidden/>
              </w:rPr>
              <w:instrText xml:space="preserve"> PAGEREF _Toc507664825 \h </w:instrText>
            </w:r>
            <w:r>
              <w:rPr>
                <w:webHidden/>
              </w:rPr>
            </w:r>
            <w:r>
              <w:rPr>
                <w:webHidden/>
              </w:rPr>
              <w:fldChar w:fldCharType="separate"/>
            </w:r>
            <w:r>
              <w:rPr>
                <w:webHidden/>
              </w:rPr>
              <w:t>7</w:t>
            </w:r>
            <w:r>
              <w:rPr>
                <w:webHidden/>
              </w:rPr>
              <w:fldChar w:fldCharType="end"/>
            </w:r>
          </w:hyperlink>
        </w:p>
        <w:p w14:paraId="788BCFED" w14:textId="390DBB63" w:rsidR="00C1510D" w:rsidRDefault="00C1510D">
          <w:pPr>
            <w:pStyle w:val="TOC2"/>
            <w:rPr>
              <w:rFonts w:asciiTheme="minorHAnsi" w:hAnsiTheme="minorHAnsi"/>
              <w:noProof/>
            </w:rPr>
          </w:pPr>
          <w:hyperlink w:anchor="_Toc507664827" w:history="1">
            <w:r w:rsidRPr="009F2CEB">
              <w:rPr>
                <w:rStyle w:val="Hyperlink"/>
                <w:noProof/>
              </w:rPr>
              <w:t>3.1</w:t>
            </w:r>
            <w:r>
              <w:rPr>
                <w:rFonts w:asciiTheme="minorHAnsi" w:hAnsiTheme="minorHAnsi"/>
                <w:noProof/>
              </w:rPr>
              <w:tab/>
            </w:r>
            <w:r w:rsidRPr="009F2CEB">
              <w:rPr>
                <w:rStyle w:val="Hyperlink"/>
                <w:noProof/>
              </w:rPr>
              <w:t>Create Challenge</w:t>
            </w:r>
            <w:r>
              <w:rPr>
                <w:noProof/>
                <w:webHidden/>
              </w:rPr>
              <w:tab/>
            </w:r>
            <w:r>
              <w:rPr>
                <w:noProof/>
                <w:webHidden/>
              </w:rPr>
              <w:fldChar w:fldCharType="begin"/>
            </w:r>
            <w:r>
              <w:rPr>
                <w:noProof/>
                <w:webHidden/>
              </w:rPr>
              <w:instrText xml:space="preserve"> PAGEREF _Toc507664827 \h </w:instrText>
            </w:r>
            <w:r>
              <w:rPr>
                <w:noProof/>
                <w:webHidden/>
              </w:rPr>
            </w:r>
            <w:r>
              <w:rPr>
                <w:noProof/>
                <w:webHidden/>
              </w:rPr>
              <w:fldChar w:fldCharType="separate"/>
            </w:r>
            <w:r>
              <w:rPr>
                <w:noProof/>
                <w:webHidden/>
              </w:rPr>
              <w:t>7</w:t>
            </w:r>
            <w:r>
              <w:rPr>
                <w:noProof/>
                <w:webHidden/>
              </w:rPr>
              <w:fldChar w:fldCharType="end"/>
            </w:r>
          </w:hyperlink>
        </w:p>
        <w:p w14:paraId="7D3F3E45" w14:textId="09CBC1F0" w:rsidR="00C1510D" w:rsidRDefault="00C1510D">
          <w:pPr>
            <w:pStyle w:val="TOC2"/>
            <w:rPr>
              <w:rFonts w:asciiTheme="minorHAnsi" w:hAnsiTheme="minorHAnsi"/>
              <w:noProof/>
            </w:rPr>
          </w:pPr>
          <w:r w:rsidRPr="0059522C">
            <w:rPr>
              <w:rStyle w:val="Hyperlink"/>
              <w:noProof/>
              <w:color w:val="auto"/>
              <w:u w:val="none"/>
            </w:rPr>
            <w:t>3.2</w:t>
          </w:r>
          <w:hyperlink w:anchor="_Toc507664828" w:history="1">
            <w:r>
              <w:rPr>
                <w:rFonts w:asciiTheme="minorHAnsi" w:hAnsiTheme="minorHAnsi"/>
                <w:noProof/>
              </w:rPr>
              <w:tab/>
            </w:r>
            <w:r w:rsidRPr="009F2CEB">
              <w:rPr>
                <w:rStyle w:val="Hyperlink"/>
                <w:noProof/>
              </w:rPr>
              <w:t>Adding Questions</w:t>
            </w:r>
            <w:r>
              <w:rPr>
                <w:noProof/>
                <w:webHidden/>
              </w:rPr>
              <w:tab/>
            </w:r>
            <w:r>
              <w:rPr>
                <w:noProof/>
                <w:webHidden/>
              </w:rPr>
              <w:fldChar w:fldCharType="begin"/>
            </w:r>
            <w:r>
              <w:rPr>
                <w:noProof/>
                <w:webHidden/>
              </w:rPr>
              <w:instrText xml:space="preserve"> PAGEREF _Toc507664828 \h </w:instrText>
            </w:r>
            <w:r>
              <w:rPr>
                <w:noProof/>
                <w:webHidden/>
              </w:rPr>
            </w:r>
            <w:r>
              <w:rPr>
                <w:noProof/>
                <w:webHidden/>
              </w:rPr>
              <w:fldChar w:fldCharType="separate"/>
            </w:r>
            <w:r>
              <w:rPr>
                <w:noProof/>
                <w:webHidden/>
              </w:rPr>
              <w:t>9</w:t>
            </w:r>
            <w:r>
              <w:rPr>
                <w:noProof/>
                <w:webHidden/>
              </w:rPr>
              <w:fldChar w:fldCharType="end"/>
            </w:r>
          </w:hyperlink>
        </w:p>
        <w:p w14:paraId="7E44E9C7" w14:textId="20A56268" w:rsidR="00C1510D" w:rsidRDefault="00C1510D">
          <w:pPr>
            <w:pStyle w:val="TOC3"/>
            <w:rPr>
              <w:rFonts w:asciiTheme="minorHAnsi" w:eastAsiaTheme="minorEastAsia" w:hAnsiTheme="minorHAnsi"/>
              <w:noProof/>
              <w:spacing w:val="0"/>
              <w:sz w:val="22"/>
              <w:szCs w:val="22"/>
            </w:rPr>
          </w:pPr>
          <w:hyperlink w:anchor="_Toc507664831" w:history="1">
            <w:r w:rsidRPr="009F2CEB">
              <w:rPr>
                <w:rStyle w:val="Hyperlink"/>
                <w:noProof/>
                <w14:scene3d>
                  <w14:camera w14:prst="orthographicFront"/>
                  <w14:lightRig w14:rig="threePt" w14:dir="t">
                    <w14:rot w14:lat="0" w14:lon="0" w14:rev="0"/>
                  </w14:lightRig>
                </w14:scene3d>
              </w:rPr>
              <w:t>3.2.1</w:t>
            </w:r>
            <w:r>
              <w:rPr>
                <w:rFonts w:asciiTheme="minorHAnsi" w:eastAsiaTheme="minorEastAsia" w:hAnsiTheme="minorHAnsi"/>
                <w:noProof/>
                <w:spacing w:val="0"/>
                <w:sz w:val="22"/>
                <w:szCs w:val="22"/>
              </w:rPr>
              <w:tab/>
            </w:r>
            <w:r w:rsidRPr="009F2CEB">
              <w:rPr>
                <w:rStyle w:val="Hyperlink"/>
                <w:noProof/>
              </w:rPr>
              <w:t>Manual method in SharePoint lists</w:t>
            </w:r>
            <w:r>
              <w:rPr>
                <w:noProof/>
                <w:webHidden/>
              </w:rPr>
              <w:tab/>
            </w:r>
            <w:r>
              <w:rPr>
                <w:noProof/>
                <w:webHidden/>
              </w:rPr>
              <w:fldChar w:fldCharType="begin"/>
            </w:r>
            <w:r>
              <w:rPr>
                <w:noProof/>
                <w:webHidden/>
              </w:rPr>
              <w:instrText xml:space="preserve"> PAGEREF _Toc507664831 \h </w:instrText>
            </w:r>
            <w:r>
              <w:rPr>
                <w:noProof/>
                <w:webHidden/>
              </w:rPr>
            </w:r>
            <w:r>
              <w:rPr>
                <w:noProof/>
                <w:webHidden/>
              </w:rPr>
              <w:fldChar w:fldCharType="separate"/>
            </w:r>
            <w:r>
              <w:rPr>
                <w:noProof/>
                <w:webHidden/>
              </w:rPr>
              <w:t>9</w:t>
            </w:r>
            <w:r>
              <w:rPr>
                <w:noProof/>
                <w:webHidden/>
              </w:rPr>
              <w:fldChar w:fldCharType="end"/>
            </w:r>
          </w:hyperlink>
        </w:p>
        <w:p w14:paraId="34C97C4B" w14:textId="02F376F4" w:rsidR="00C1510D" w:rsidRDefault="00C1510D">
          <w:pPr>
            <w:pStyle w:val="TOC3"/>
            <w:rPr>
              <w:rFonts w:asciiTheme="minorHAnsi" w:eastAsiaTheme="minorEastAsia" w:hAnsiTheme="minorHAnsi"/>
              <w:noProof/>
              <w:spacing w:val="0"/>
              <w:sz w:val="22"/>
              <w:szCs w:val="22"/>
            </w:rPr>
          </w:pPr>
          <w:hyperlink w:anchor="_Toc507664832" w:history="1">
            <w:r w:rsidRPr="009F2CEB">
              <w:rPr>
                <w:rStyle w:val="Hyperlink"/>
                <w:noProof/>
                <w14:scene3d>
                  <w14:camera w14:prst="orthographicFront"/>
                  <w14:lightRig w14:rig="threePt" w14:dir="t">
                    <w14:rot w14:lat="0" w14:lon="0" w14:rev="0"/>
                  </w14:lightRig>
                </w14:scene3d>
              </w:rPr>
              <w:t>3.2.2</w:t>
            </w:r>
            <w:r>
              <w:rPr>
                <w:rFonts w:asciiTheme="minorHAnsi" w:eastAsiaTheme="minorEastAsia" w:hAnsiTheme="minorHAnsi"/>
                <w:noProof/>
                <w:spacing w:val="0"/>
                <w:sz w:val="22"/>
                <w:szCs w:val="22"/>
              </w:rPr>
              <w:tab/>
            </w:r>
            <w:r w:rsidRPr="009F2CEB">
              <w:rPr>
                <w:rStyle w:val="Hyperlink"/>
                <w:noProof/>
              </w:rPr>
              <w:t>Questions View for Administrators</w:t>
            </w:r>
            <w:r>
              <w:rPr>
                <w:noProof/>
                <w:webHidden/>
              </w:rPr>
              <w:tab/>
            </w:r>
            <w:r>
              <w:rPr>
                <w:noProof/>
                <w:webHidden/>
              </w:rPr>
              <w:fldChar w:fldCharType="begin"/>
            </w:r>
            <w:r>
              <w:rPr>
                <w:noProof/>
                <w:webHidden/>
              </w:rPr>
              <w:instrText xml:space="preserve"> PAGEREF _Toc507664832 \h </w:instrText>
            </w:r>
            <w:r>
              <w:rPr>
                <w:noProof/>
                <w:webHidden/>
              </w:rPr>
            </w:r>
            <w:r>
              <w:rPr>
                <w:noProof/>
                <w:webHidden/>
              </w:rPr>
              <w:fldChar w:fldCharType="separate"/>
            </w:r>
            <w:r>
              <w:rPr>
                <w:noProof/>
                <w:webHidden/>
              </w:rPr>
              <w:t>17</w:t>
            </w:r>
            <w:r>
              <w:rPr>
                <w:noProof/>
                <w:webHidden/>
              </w:rPr>
              <w:fldChar w:fldCharType="end"/>
            </w:r>
          </w:hyperlink>
        </w:p>
        <w:p w14:paraId="30B20C9C" w14:textId="690BB497" w:rsidR="00C1510D" w:rsidRDefault="00C1510D">
          <w:pPr>
            <w:pStyle w:val="TOC2"/>
            <w:rPr>
              <w:rFonts w:asciiTheme="minorHAnsi" w:hAnsiTheme="minorHAnsi"/>
              <w:noProof/>
            </w:rPr>
          </w:pPr>
          <w:hyperlink w:anchor="_Toc507664833" w:history="1">
            <w:r w:rsidRPr="009F2CEB">
              <w:rPr>
                <w:rStyle w:val="Hyperlink"/>
                <w:noProof/>
              </w:rPr>
              <w:t>3.3</w:t>
            </w:r>
            <w:r>
              <w:rPr>
                <w:rFonts w:asciiTheme="minorHAnsi" w:hAnsiTheme="minorHAnsi"/>
                <w:noProof/>
              </w:rPr>
              <w:tab/>
            </w:r>
            <w:r w:rsidRPr="009F2CEB">
              <w:rPr>
                <w:rStyle w:val="Hyperlink"/>
                <w:noProof/>
              </w:rPr>
              <w:t>Edit Question</w:t>
            </w:r>
            <w:r>
              <w:rPr>
                <w:noProof/>
                <w:webHidden/>
              </w:rPr>
              <w:tab/>
            </w:r>
            <w:r>
              <w:rPr>
                <w:noProof/>
                <w:webHidden/>
              </w:rPr>
              <w:fldChar w:fldCharType="begin"/>
            </w:r>
            <w:r>
              <w:rPr>
                <w:noProof/>
                <w:webHidden/>
              </w:rPr>
              <w:instrText xml:space="preserve"> PAGEREF _Toc507664833 \h </w:instrText>
            </w:r>
            <w:r>
              <w:rPr>
                <w:noProof/>
                <w:webHidden/>
              </w:rPr>
            </w:r>
            <w:r>
              <w:rPr>
                <w:noProof/>
                <w:webHidden/>
              </w:rPr>
              <w:fldChar w:fldCharType="separate"/>
            </w:r>
            <w:r>
              <w:rPr>
                <w:noProof/>
                <w:webHidden/>
              </w:rPr>
              <w:t>20</w:t>
            </w:r>
            <w:r>
              <w:rPr>
                <w:noProof/>
                <w:webHidden/>
              </w:rPr>
              <w:fldChar w:fldCharType="end"/>
            </w:r>
          </w:hyperlink>
        </w:p>
        <w:p w14:paraId="399A7B76" w14:textId="2B8CC092" w:rsidR="00C1510D" w:rsidRDefault="00C1510D">
          <w:pPr>
            <w:pStyle w:val="TOC2"/>
            <w:rPr>
              <w:rFonts w:asciiTheme="minorHAnsi" w:hAnsiTheme="minorHAnsi"/>
              <w:noProof/>
            </w:rPr>
          </w:pPr>
          <w:hyperlink w:anchor="_Toc507664834" w:history="1">
            <w:r w:rsidRPr="009F2CEB">
              <w:rPr>
                <w:rStyle w:val="Hyperlink"/>
                <w:noProof/>
              </w:rPr>
              <w:t>3.4</w:t>
            </w:r>
            <w:r>
              <w:rPr>
                <w:rFonts w:asciiTheme="minorHAnsi" w:hAnsiTheme="minorHAnsi"/>
                <w:noProof/>
              </w:rPr>
              <w:tab/>
            </w:r>
            <w:r w:rsidRPr="009F2CEB">
              <w:rPr>
                <w:rStyle w:val="Hyperlink"/>
                <w:noProof/>
              </w:rPr>
              <w:t>Edit Question Configuration</w:t>
            </w:r>
            <w:r>
              <w:rPr>
                <w:noProof/>
                <w:webHidden/>
              </w:rPr>
              <w:tab/>
            </w:r>
            <w:r>
              <w:rPr>
                <w:noProof/>
                <w:webHidden/>
              </w:rPr>
              <w:fldChar w:fldCharType="begin"/>
            </w:r>
            <w:r>
              <w:rPr>
                <w:noProof/>
                <w:webHidden/>
              </w:rPr>
              <w:instrText xml:space="preserve"> PAGEREF _Toc507664834 \h </w:instrText>
            </w:r>
            <w:r>
              <w:rPr>
                <w:noProof/>
                <w:webHidden/>
              </w:rPr>
            </w:r>
            <w:r>
              <w:rPr>
                <w:noProof/>
                <w:webHidden/>
              </w:rPr>
              <w:fldChar w:fldCharType="separate"/>
            </w:r>
            <w:r>
              <w:rPr>
                <w:noProof/>
                <w:webHidden/>
              </w:rPr>
              <w:t>20</w:t>
            </w:r>
            <w:r>
              <w:rPr>
                <w:noProof/>
                <w:webHidden/>
              </w:rPr>
              <w:fldChar w:fldCharType="end"/>
            </w:r>
          </w:hyperlink>
        </w:p>
        <w:p w14:paraId="767F3FF2" w14:textId="41FD8524" w:rsidR="00C1510D" w:rsidRDefault="00C1510D">
          <w:pPr>
            <w:pStyle w:val="TOC2"/>
            <w:rPr>
              <w:rFonts w:asciiTheme="minorHAnsi" w:hAnsiTheme="minorHAnsi"/>
              <w:noProof/>
            </w:rPr>
          </w:pPr>
          <w:hyperlink w:anchor="_Toc507664835" w:history="1">
            <w:r w:rsidRPr="009F2CEB">
              <w:rPr>
                <w:rStyle w:val="Hyperlink"/>
                <w:noProof/>
              </w:rPr>
              <w:t>3.5</w:t>
            </w:r>
            <w:r>
              <w:rPr>
                <w:rFonts w:asciiTheme="minorHAnsi" w:hAnsiTheme="minorHAnsi"/>
                <w:noProof/>
              </w:rPr>
              <w:tab/>
            </w:r>
            <w:r w:rsidRPr="009F2CEB">
              <w:rPr>
                <w:rStyle w:val="Hyperlink"/>
                <w:noProof/>
              </w:rPr>
              <w:t>Edit Reviewers for a Directorate</w:t>
            </w:r>
            <w:r>
              <w:rPr>
                <w:noProof/>
                <w:webHidden/>
              </w:rPr>
              <w:tab/>
            </w:r>
            <w:r>
              <w:rPr>
                <w:noProof/>
                <w:webHidden/>
              </w:rPr>
              <w:fldChar w:fldCharType="begin"/>
            </w:r>
            <w:r>
              <w:rPr>
                <w:noProof/>
                <w:webHidden/>
              </w:rPr>
              <w:instrText xml:space="preserve"> PAGEREF _Toc507664835 \h </w:instrText>
            </w:r>
            <w:r>
              <w:rPr>
                <w:noProof/>
                <w:webHidden/>
              </w:rPr>
            </w:r>
            <w:r>
              <w:rPr>
                <w:noProof/>
                <w:webHidden/>
              </w:rPr>
              <w:fldChar w:fldCharType="separate"/>
            </w:r>
            <w:r>
              <w:rPr>
                <w:noProof/>
                <w:webHidden/>
              </w:rPr>
              <w:t>21</w:t>
            </w:r>
            <w:r>
              <w:rPr>
                <w:noProof/>
                <w:webHidden/>
              </w:rPr>
              <w:fldChar w:fldCharType="end"/>
            </w:r>
          </w:hyperlink>
        </w:p>
        <w:p w14:paraId="0AC51E34" w14:textId="40E1C8F9" w:rsidR="00C1510D" w:rsidRDefault="00C1510D">
          <w:pPr>
            <w:pStyle w:val="TOC2"/>
            <w:rPr>
              <w:rFonts w:asciiTheme="minorHAnsi" w:hAnsiTheme="minorHAnsi"/>
              <w:noProof/>
            </w:rPr>
          </w:pPr>
          <w:hyperlink w:anchor="_Toc507664836" w:history="1">
            <w:r w:rsidRPr="009F2CEB">
              <w:rPr>
                <w:rStyle w:val="Hyperlink"/>
                <w:noProof/>
              </w:rPr>
              <w:t>3.6</w:t>
            </w:r>
            <w:r>
              <w:rPr>
                <w:rFonts w:asciiTheme="minorHAnsi" w:hAnsiTheme="minorHAnsi"/>
                <w:noProof/>
              </w:rPr>
              <w:tab/>
            </w:r>
            <w:r w:rsidRPr="009F2CEB">
              <w:rPr>
                <w:rStyle w:val="Hyperlink"/>
                <w:noProof/>
              </w:rPr>
              <w:t>Edit Email Templates</w:t>
            </w:r>
            <w:r>
              <w:rPr>
                <w:noProof/>
                <w:webHidden/>
              </w:rPr>
              <w:tab/>
            </w:r>
            <w:r>
              <w:rPr>
                <w:noProof/>
                <w:webHidden/>
              </w:rPr>
              <w:fldChar w:fldCharType="begin"/>
            </w:r>
            <w:r>
              <w:rPr>
                <w:noProof/>
                <w:webHidden/>
              </w:rPr>
              <w:instrText xml:space="preserve"> PAGEREF _Toc507664836 \h </w:instrText>
            </w:r>
            <w:r>
              <w:rPr>
                <w:noProof/>
                <w:webHidden/>
              </w:rPr>
            </w:r>
            <w:r>
              <w:rPr>
                <w:noProof/>
                <w:webHidden/>
              </w:rPr>
              <w:fldChar w:fldCharType="separate"/>
            </w:r>
            <w:r>
              <w:rPr>
                <w:noProof/>
                <w:webHidden/>
              </w:rPr>
              <w:t>22</w:t>
            </w:r>
            <w:r>
              <w:rPr>
                <w:noProof/>
                <w:webHidden/>
              </w:rPr>
              <w:fldChar w:fldCharType="end"/>
            </w:r>
          </w:hyperlink>
        </w:p>
        <w:p w14:paraId="47246AF6" w14:textId="5781E7FF" w:rsidR="00C1510D" w:rsidRDefault="00C1510D">
          <w:pPr>
            <w:pStyle w:val="TOC2"/>
            <w:rPr>
              <w:rFonts w:asciiTheme="minorHAnsi" w:hAnsiTheme="minorHAnsi"/>
              <w:noProof/>
            </w:rPr>
          </w:pPr>
          <w:hyperlink w:anchor="_Toc507664837" w:history="1">
            <w:r w:rsidRPr="009F2CEB">
              <w:rPr>
                <w:rStyle w:val="Hyperlink"/>
                <w:noProof/>
              </w:rPr>
              <w:t>3.7</w:t>
            </w:r>
            <w:r>
              <w:rPr>
                <w:rFonts w:asciiTheme="minorHAnsi" w:hAnsiTheme="minorHAnsi"/>
                <w:noProof/>
              </w:rPr>
              <w:tab/>
            </w:r>
            <w:r w:rsidRPr="009F2CEB">
              <w:rPr>
                <w:rStyle w:val="Hyperlink"/>
                <w:noProof/>
              </w:rPr>
              <w:t>Reset IdeaState</w:t>
            </w:r>
            <w:r>
              <w:rPr>
                <w:noProof/>
                <w:webHidden/>
              </w:rPr>
              <w:tab/>
            </w:r>
            <w:r>
              <w:rPr>
                <w:noProof/>
                <w:webHidden/>
              </w:rPr>
              <w:fldChar w:fldCharType="begin"/>
            </w:r>
            <w:r>
              <w:rPr>
                <w:noProof/>
                <w:webHidden/>
              </w:rPr>
              <w:instrText xml:space="preserve"> PAGEREF _Toc507664837 \h </w:instrText>
            </w:r>
            <w:r>
              <w:rPr>
                <w:noProof/>
                <w:webHidden/>
              </w:rPr>
            </w:r>
            <w:r>
              <w:rPr>
                <w:noProof/>
                <w:webHidden/>
              </w:rPr>
              <w:fldChar w:fldCharType="separate"/>
            </w:r>
            <w:r>
              <w:rPr>
                <w:noProof/>
                <w:webHidden/>
              </w:rPr>
              <w:t>22</w:t>
            </w:r>
            <w:r>
              <w:rPr>
                <w:noProof/>
                <w:webHidden/>
              </w:rPr>
              <w:fldChar w:fldCharType="end"/>
            </w:r>
          </w:hyperlink>
        </w:p>
        <w:p w14:paraId="5B283070" w14:textId="71695DCD" w:rsidR="00C1510D" w:rsidRDefault="00C1510D">
          <w:pPr>
            <w:pStyle w:val="TOC1"/>
            <w:tabs>
              <w:tab w:val="left" w:pos="432"/>
            </w:tabs>
            <w:rPr>
              <w:rFonts w:asciiTheme="minorHAnsi" w:hAnsiTheme="minorHAnsi"/>
              <w:sz w:val="22"/>
            </w:rPr>
          </w:pPr>
          <w:hyperlink w:anchor="_Toc507664838" w:history="1">
            <w:r w:rsidRPr="009F2CEB">
              <w:rPr>
                <w:rStyle w:val="Hyperlink"/>
              </w:rPr>
              <w:t>4</w:t>
            </w:r>
            <w:r>
              <w:rPr>
                <w:rFonts w:asciiTheme="minorHAnsi" w:hAnsiTheme="minorHAnsi"/>
                <w:sz w:val="22"/>
              </w:rPr>
              <w:tab/>
            </w:r>
            <w:r w:rsidRPr="009F2CEB">
              <w:rPr>
                <w:rStyle w:val="Hyperlink"/>
              </w:rPr>
              <w:t>Assumptions and Dependencies</w:t>
            </w:r>
            <w:r>
              <w:rPr>
                <w:webHidden/>
              </w:rPr>
              <w:tab/>
            </w:r>
            <w:r>
              <w:rPr>
                <w:webHidden/>
              </w:rPr>
              <w:fldChar w:fldCharType="begin"/>
            </w:r>
            <w:r>
              <w:rPr>
                <w:webHidden/>
              </w:rPr>
              <w:instrText xml:space="preserve"> PAGEREF _Toc507664838 \h </w:instrText>
            </w:r>
            <w:r>
              <w:rPr>
                <w:webHidden/>
              </w:rPr>
            </w:r>
            <w:r>
              <w:rPr>
                <w:webHidden/>
              </w:rPr>
              <w:fldChar w:fldCharType="separate"/>
            </w:r>
            <w:r>
              <w:rPr>
                <w:webHidden/>
              </w:rPr>
              <w:t>25</w:t>
            </w:r>
            <w:r>
              <w:rPr>
                <w:webHidden/>
              </w:rPr>
              <w:fldChar w:fldCharType="end"/>
            </w:r>
          </w:hyperlink>
        </w:p>
        <w:p w14:paraId="3B72C33B" w14:textId="2A6DDA1A" w:rsidR="00C24E60" w:rsidRDefault="005E6B26" w:rsidP="00A77E60">
          <w:pPr>
            <w:pStyle w:val="TOC2"/>
            <w:rPr>
              <w:rStyle w:val="StyleLatinSegoeUI10pt"/>
            </w:rPr>
            <w:sectPr w:rsidR="00C24E60" w:rsidSect="00611BDF">
              <w:footerReference w:type="default" r:id="rId21"/>
              <w:headerReference w:type="first" r:id="rId22"/>
              <w:footerReference w:type="first" r:id="rId23"/>
              <w:pgSz w:w="12240" w:h="15840" w:code="1"/>
              <w:pgMar w:top="1440" w:right="1440" w:bottom="1440" w:left="1440" w:header="576" w:footer="288" w:gutter="0"/>
              <w:pgNumType w:fmt="upperRoman"/>
              <w:cols w:space="720"/>
              <w:docGrid w:linePitch="360"/>
            </w:sectPr>
          </w:pPr>
          <w:r>
            <w:rPr>
              <w:b/>
              <w:bCs/>
              <w:noProof/>
              <w:sz w:val="24"/>
            </w:rPr>
            <w:fldChar w:fldCharType="end"/>
          </w:r>
        </w:p>
        <w:p w14:paraId="3CB87DA2" w14:textId="77777777" w:rsidR="00427F6B" w:rsidRDefault="004E4539" w:rsidP="006C38F7">
          <w:pPr>
            <w:spacing w:before="0" w:after="160" w:line="259" w:lineRule="auto"/>
          </w:pPr>
        </w:p>
      </w:sdtContent>
    </w:sdt>
    <w:p w14:paraId="0CB894EF" w14:textId="1F98D1D4" w:rsidR="00427F6B" w:rsidRDefault="00427F6B" w:rsidP="00427F6B">
      <w:pPr>
        <w:pStyle w:val="Heading1Numbered"/>
      </w:pPr>
      <w:bookmarkStart w:id="0" w:name="_Toc358100553"/>
      <w:bookmarkStart w:id="1" w:name="_Toc507664822"/>
      <w:r>
        <w:lastRenderedPageBreak/>
        <w:t>Summary</w:t>
      </w:r>
      <w:bookmarkEnd w:id="0"/>
      <w:bookmarkEnd w:id="1"/>
    </w:p>
    <w:p w14:paraId="20364993" w14:textId="6797A6F7" w:rsidR="00407F62" w:rsidRDefault="00507FC0" w:rsidP="00427F6B">
      <w:r>
        <w:t xml:space="preserve">The </w:t>
      </w:r>
      <w:r w:rsidR="00407F62">
        <w:t>application</w:t>
      </w:r>
      <w:r>
        <w:t xml:space="preserve"> entitled “Innovation </w:t>
      </w:r>
      <w:r w:rsidR="00407F62">
        <w:t>Foundation</w:t>
      </w:r>
      <w:r>
        <w:t xml:space="preserve">” is a SharePoint Online </w:t>
      </w:r>
      <w:r w:rsidR="00407F62">
        <w:t xml:space="preserve">provider-hosted application that enables ideation using SharePoint lists, </w:t>
      </w:r>
      <w:r w:rsidR="0009621B">
        <w:t xml:space="preserve">custom C# Web API code, </w:t>
      </w:r>
      <w:r w:rsidR="00407F62">
        <w:t xml:space="preserve">custom JavaScript code, custom CSS code, and </w:t>
      </w:r>
      <w:proofErr w:type="spellStart"/>
      <w:r w:rsidR="00407F62">
        <w:t>PowerBI</w:t>
      </w:r>
      <w:proofErr w:type="spellEnd"/>
      <w:r w:rsidR="00407F62">
        <w:t xml:space="preserve"> integration. The solution enables administrators to create </w:t>
      </w:r>
      <w:r w:rsidR="0009621B">
        <w:t>C</w:t>
      </w:r>
      <w:r w:rsidR="00407F62">
        <w:t>hallenges</w:t>
      </w:r>
      <w:r w:rsidR="0009621B">
        <w:t>, to</w:t>
      </w:r>
      <w:r w:rsidR="00407F62">
        <w:t xml:space="preserve"> which users can </w:t>
      </w:r>
      <w:r w:rsidR="0009621B">
        <w:t xml:space="preserve">respond and </w:t>
      </w:r>
      <w:r w:rsidR="00407F62">
        <w:t xml:space="preserve">offer solutions, known as </w:t>
      </w:r>
      <w:r w:rsidR="0009621B">
        <w:t xml:space="preserve">Ideas. </w:t>
      </w:r>
      <w:r w:rsidR="00407F62">
        <w:t xml:space="preserve">Additionally, the solution enables </w:t>
      </w:r>
      <w:r w:rsidR="003D3DEE">
        <w:t>all ideas to be reviewed for merit and feasibility.</w:t>
      </w:r>
      <w:r w:rsidR="00407F62">
        <w:t xml:space="preserve"> </w:t>
      </w:r>
      <w:r w:rsidR="0009621B">
        <w:t xml:space="preserve">Within SharePoint Online hosted environments, reporting via </w:t>
      </w:r>
      <w:proofErr w:type="spellStart"/>
      <w:r w:rsidR="0009621B">
        <w:t>PowerBI</w:t>
      </w:r>
      <w:proofErr w:type="spellEnd"/>
      <w:r w:rsidR="0009621B">
        <w:t xml:space="preserve"> is also </w:t>
      </w:r>
      <w:r w:rsidR="00A85DF0">
        <w:t>available</w:t>
      </w:r>
      <w:r w:rsidR="0009621B">
        <w:t>.</w:t>
      </w:r>
    </w:p>
    <w:p w14:paraId="5DB16172" w14:textId="77777777" w:rsidR="00407F62" w:rsidRDefault="00407F62" w:rsidP="00427F6B"/>
    <w:p w14:paraId="45FC0030" w14:textId="77777777" w:rsidR="00427F6B" w:rsidRDefault="00427F6B" w:rsidP="00427F6B">
      <w:pPr>
        <w:pStyle w:val="Heading1Numbered"/>
      </w:pPr>
      <w:bookmarkStart w:id="2" w:name="_Toc301007003"/>
      <w:bookmarkStart w:id="3" w:name="_Toc358100566"/>
      <w:bookmarkStart w:id="4" w:name="_Toc507664823"/>
      <w:r>
        <w:lastRenderedPageBreak/>
        <w:t xml:space="preserve">Solution </w:t>
      </w:r>
      <w:r w:rsidRPr="00427F6B">
        <w:t>Design</w:t>
      </w:r>
      <w:bookmarkEnd w:id="2"/>
      <w:bookmarkEnd w:id="3"/>
      <w:bookmarkEnd w:id="4"/>
    </w:p>
    <w:p w14:paraId="6FA01983" w14:textId="77777777" w:rsidR="0092273D" w:rsidRDefault="0092273D" w:rsidP="0092273D">
      <w:pPr>
        <w:pStyle w:val="Heading2Numbered"/>
      </w:pPr>
      <w:bookmarkStart w:id="5" w:name="_Toc507664824"/>
      <w:r>
        <w:t>Overview</w:t>
      </w:r>
      <w:bookmarkEnd w:id="5"/>
    </w:p>
    <w:p w14:paraId="6BFF9BE4" w14:textId="6B972BD1" w:rsidR="00E012DD" w:rsidRDefault="0092273D" w:rsidP="0092273D">
      <w:pPr>
        <w:spacing w:before="0" w:after="0" w:line="240" w:lineRule="auto"/>
        <w:rPr>
          <w:rFonts w:eastAsia="Times New Roman" w:cs="Segoe UI"/>
        </w:rPr>
      </w:pPr>
      <w:r w:rsidRPr="0092273D">
        <w:rPr>
          <w:rFonts w:eastAsia="Times New Roman" w:cs="Segoe UI"/>
        </w:rPr>
        <w:t xml:space="preserve">Innovation </w:t>
      </w:r>
      <w:r w:rsidR="009C56E2">
        <w:rPr>
          <w:rFonts w:eastAsia="Times New Roman" w:cs="Segoe UI"/>
        </w:rPr>
        <w:t>Foundation</w:t>
      </w:r>
      <w:r w:rsidRPr="0092273D">
        <w:rPr>
          <w:rFonts w:eastAsia="Times New Roman" w:cs="Segoe UI"/>
        </w:rPr>
        <w:t xml:space="preserve"> is modeled from an internal system within Microsoft that facilitates</w:t>
      </w:r>
      <w:r w:rsidR="00E012DD">
        <w:rPr>
          <w:rFonts w:eastAsia="Times New Roman" w:cs="Segoe UI"/>
        </w:rPr>
        <w:t xml:space="preserve"> </w:t>
      </w:r>
      <w:r w:rsidRPr="0092273D">
        <w:rPr>
          <w:rFonts w:eastAsia="Times New Roman" w:cs="Segoe UI"/>
        </w:rPr>
        <w:t>Innovation</w:t>
      </w:r>
      <w:r w:rsidR="00E012DD">
        <w:rPr>
          <w:rFonts w:eastAsia="Times New Roman" w:cs="Segoe UI"/>
        </w:rPr>
        <w:t xml:space="preserve"> </w:t>
      </w:r>
      <w:r w:rsidRPr="0092273D">
        <w:rPr>
          <w:rFonts w:eastAsia="Times New Roman" w:cs="Segoe UI"/>
        </w:rPr>
        <w:t>by engaging a social community of members and focusing the</w:t>
      </w:r>
      <w:r w:rsidR="00E012DD">
        <w:rPr>
          <w:rFonts w:eastAsia="Times New Roman" w:cs="Segoe UI"/>
        </w:rPr>
        <w:t xml:space="preserve">ir efforts on specific business </w:t>
      </w:r>
      <w:r w:rsidRPr="0092273D">
        <w:rPr>
          <w:rFonts w:eastAsia="Times New Roman" w:cs="Segoe UI"/>
        </w:rPr>
        <w:t>challenges</w:t>
      </w:r>
      <w:r w:rsidR="008F6DB5">
        <w:rPr>
          <w:rFonts w:eastAsia="Times New Roman" w:cs="Segoe UI"/>
        </w:rPr>
        <w:t>, opportunities or discovery. A</w:t>
      </w:r>
      <w:r w:rsidR="00C02B22">
        <w:rPr>
          <w:rFonts w:eastAsia="Times New Roman" w:cs="Segoe UI"/>
        </w:rPr>
        <w:t>s</w:t>
      </w:r>
      <w:r w:rsidRPr="0092273D">
        <w:rPr>
          <w:rFonts w:eastAsia="Times New Roman" w:cs="Segoe UI"/>
        </w:rPr>
        <w:t xml:space="preserve"> Innovation </w:t>
      </w:r>
      <w:r w:rsidR="009C56E2">
        <w:rPr>
          <w:rFonts w:eastAsia="Times New Roman" w:cs="Segoe UI"/>
        </w:rPr>
        <w:t>Foundation</w:t>
      </w:r>
      <w:r w:rsidR="00E012DD">
        <w:rPr>
          <w:rFonts w:eastAsia="Times New Roman" w:cs="Segoe UI"/>
        </w:rPr>
        <w:t xml:space="preserve"> must cater to many different </w:t>
      </w:r>
      <w:r w:rsidRPr="0092273D">
        <w:rPr>
          <w:rFonts w:eastAsia="Times New Roman" w:cs="Segoe UI"/>
        </w:rPr>
        <w:t xml:space="preserve">audiences and goals, it is designed to be configured and customized by the </w:t>
      </w:r>
      <w:r w:rsidR="00C02B22">
        <w:rPr>
          <w:rFonts w:eastAsia="Times New Roman" w:cs="Segoe UI"/>
        </w:rPr>
        <w:t>e</w:t>
      </w:r>
      <w:r w:rsidR="00E012DD">
        <w:rPr>
          <w:rFonts w:eastAsia="Times New Roman" w:cs="Segoe UI"/>
        </w:rPr>
        <w:t xml:space="preserve">nterprise to suit </w:t>
      </w:r>
      <w:r w:rsidRPr="0092273D">
        <w:rPr>
          <w:rFonts w:eastAsia="Times New Roman" w:cs="Segoe UI"/>
        </w:rPr>
        <w:t>their needs</w:t>
      </w:r>
      <w:r w:rsidR="00C02B22">
        <w:rPr>
          <w:rFonts w:eastAsia="Times New Roman" w:cs="Segoe UI"/>
        </w:rPr>
        <w:t xml:space="preserve">. Innovation Foundation can also be </w:t>
      </w:r>
      <w:r w:rsidRPr="0092273D">
        <w:rPr>
          <w:rFonts w:eastAsia="Times New Roman" w:cs="Segoe UI"/>
        </w:rPr>
        <w:t xml:space="preserve">used </w:t>
      </w:r>
      <w:r w:rsidR="00C02B22">
        <w:rPr>
          <w:rFonts w:eastAsia="Times New Roman" w:cs="Segoe UI"/>
        </w:rPr>
        <w:t>‘</w:t>
      </w:r>
      <w:r w:rsidRPr="0092273D">
        <w:rPr>
          <w:rFonts w:eastAsia="Times New Roman" w:cs="Segoe UI"/>
        </w:rPr>
        <w:t>as is</w:t>
      </w:r>
      <w:r w:rsidR="00C02B22">
        <w:rPr>
          <w:rFonts w:eastAsia="Times New Roman" w:cs="Segoe UI"/>
        </w:rPr>
        <w:t>’</w:t>
      </w:r>
      <w:r w:rsidRPr="0092273D">
        <w:rPr>
          <w:rFonts w:eastAsia="Times New Roman" w:cs="Segoe UI"/>
        </w:rPr>
        <w:t xml:space="preserve"> with its baseline capabilities and processes.</w:t>
      </w:r>
    </w:p>
    <w:p w14:paraId="5BDD84EC" w14:textId="77777777" w:rsidR="00C02B22" w:rsidRDefault="00C02B22" w:rsidP="0092273D">
      <w:pPr>
        <w:spacing w:before="0" w:after="0" w:line="240" w:lineRule="auto"/>
        <w:rPr>
          <w:rFonts w:eastAsia="Times New Roman" w:cs="Segoe UI"/>
        </w:rPr>
      </w:pPr>
    </w:p>
    <w:p w14:paraId="480C69D9" w14:textId="77777777" w:rsidR="0092273D" w:rsidRPr="0092273D" w:rsidRDefault="0092273D" w:rsidP="0092273D">
      <w:pPr>
        <w:spacing w:before="0" w:after="0" w:line="240" w:lineRule="auto"/>
        <w:rPr>
          <w:rFonts w:eastAsia="Times New Roman" w:cs="Segoe UI"/>
        </w:rPr>
      </w:pPr>
      <w:r w:rsidRPr="0092273D">
        <w:rPr>
          <w:rFonts w:eastAsia="Times New Roman" w:cs="Segoe UI"/>
        </w:rPr>
        <w:t xml:space="preserve">Innovation </w:t>
      </w:r>
      <w:r w:rsidR="009C56E2">
        <w:rPr>
          <w:rFonts w:eastAsia="Times New Roman" w:cs="Segoe UI"/>
        </w:rPr>
        <w:t>Foundation</w:t>
      </w:r>
      <w:r w:rsidRPr="0092273D">
        <w:rPr>
          <w:rFonts w:eastAsia="Times New Roman" w:cs="Segoe UI"/>
        </w:rPr>
        <w:t xml:space="preserve"> utilizes three main constructs:</w:t>
      </w:r>
    </w:p>
    <w:p w14:paraId="1F457297" w14:textId="77777777" w:rsidR="00E012DD" w:rsidRDefault="00E012DD" w:rsidP="0092273D">
      <w:pPr>
        <w:spacing w:before="0" w:after="0" w:line="240" w:lineRule="auto"/>
        <w:rPr>
          <w:rFonts w:eastAsia="Times New Roman" w:cs="Segoe UI"/>
        </w:rPr>
      </w:pPr>
    </w:p>
    <w:p w14:paraId="4649CCA4" w14:textId="2178EC09" w:rsidR="0092273D" w:rsidRDefault="0092273D" w:rsidP="00CE4577">
      <w:pPr>
        <w:pStyle w:val="ListParagraph"/>
        <w:numPr>
          <w:ilvl w:val="0"/>
          <w:numId w:val="27"/>
        </w:numPr>
        <w:spacing w:before="0" w:after="0" w:line="240" w:lineRule="auto"/>
        <w:rPr>
          <w:rFonts w:eastAsia="Times New Roman" w:cs="Segoe UI"/>
        </w:rPr>
      </w:pPr>
      <w:r w:rsidRPr="0059522C">
        <w:rPr>
          <w:rFonts w:eastAsia="Times New Roman" w:cs="Segoe UI"/>
          <w:b/>
        </w:rPr>
        <w:t>Idea:</w:t>
      </w:r>
      <w:r w:rsidRPr="00E012DD">
        <w:rPr>
          <w:rFonts w:eastAsia="Times New Roman" w:cs="Segoe UI"/>
        </w:rPr>
        <w:t xml:space="preserve"> A description of a novel concept, or a solution proposal, with relevant supporting content and feedback from the </w:t>
      </w:r>
      <w:r w:rsidR="00C02B22">
        <w:rPr>
          <w:rFonts w:eastAsia="Times New Roman" w:cs="Segoe UI"/>
        </w:rPr>
        <w:t>e</w:t>
      </w:r>
      <w:r w:rsidRPr="00E012DD">
        <w:rPr>
          <w:rFonts w:eastAsia="Times New Roman" w:cs="Segoe UI"/>
        </w:rPr>
        <w:t>nterprise’s social network such as rating and discussions.</w:t>
      </w:r>
    </w:p>
    <w:p w14:paraId="183C9BDA" w14:textId="77777777" w:rsidR="00E012DD" w:rsidRPr="00E012DD" w:rsidRDefault="00E012DD" w:rsidP="00CE4577">
      <w:pPr>
        <w:pStyle w:val="ListParagraph"/>
        <w:numPr>
          <w:ilvl w:val="0"/>
          <w:numId w:val="27"/>
        </w:numPr>
        <w:spacing w:before="0" w:after="0" w:line="240" w:lineRule="auto"/>
        <w:rPr>
          <w:rFonts w:eastAsia="Times New Roman" w:cs="Segoe UI"/>
        </w:rPr>
      </w:pPr>
      <w:r w:rsidRPr="0059522C">
        <w:rPr>
          <w:rFonts w:eastAsia="Times New Roman" w:cs="Segoe UI"/>
          <w:b/>
        </w:rPr>
        <w:t>Challenge:</w:t>
      </w:r>
      <w:r w:rsidRPr="00E012DD">
        <w:rPr>
          <w:rFonts w:eastAsia="Times New Roman" w:cs="Segoe UI"/>
        </w:rPr>
        <w:t xml:space="preserve"> An event containing many ideas in response to a specific topic, goal, or business challenge that utilizes basic game mechanics to increase participation such as limited time, popularity, progress and awards.</w:t>
      </w:r>
    </w:p>
    <w:p w14:paraId="6833BFBA" w14:textId="77777777" w:rsidR="00E012DD" w:rsidRPr="00E012DD" w:rsidRDefault="0092273D" w:rsidP="00CE4577">
      <w:pPr>
        <w:pStyle w:val="ListParagraph"/>
        <w:numPr>
          <w:ilvl w:val="0"/>
          <w:numId w:val="27"/>
        </w:numPr>
        <w:spacing w:before="0" w:after="0" w:line="240" w:lineRule="auto"/>
        <w:rPr>
          <w:rFonts w:eastAsia="Times New Roman" w:cs="Segoe UI"/>
        </w:rPr>
      </w:pPr>
      <w:r w:rsidRPr="0059522C">
        <w:rPr>
          <w:rFonts w:eastAsia="Times New Roman" w:cs="Segoe UI"/>
          <w:b/>
        </w:rPr>
        <w:t>Hub:</w:t>
      </w:r>
      <w:r w:rsidRPr="00E012DD">
        <w:rPr>
          <w:rFonts w:eastAsia="Times New Roman" w:cs="Segoe UI"/>
        </w:rPr>
        <w:t xml:space="preserve"> A collection of Challenges and associated ideas that are evaluated according to business parameters, and accessible by authorized participants. </w:t>
      </w:r>
    </w:p>
    <w:p w14:paraId="244F31FE" w14:textId="77777777" w:rsidR="00E012DD" w:rsidRDefault="00E012DD" w:rsidP="00E012DD">
      <w:pPr>
        <w:spacing w:before="0" w:after="0" w:line="240" w:lineRule="auto"/>
        <w:rPr>
          <w:rFonts w:eastAsia="Times New Roman" w:cs="Segoe UI"/>
        </w:rPr>
      </w:pPr>
    </w:p>
    <w:p w14:paraId="38058EE5" w14:textId="521FD559" w:rsidR="00064866" w:rsidRDefault="0092273D" w:rsidP="00E012DD">
      <w:pPr>
        <w:spacing w:before="0" w:after="0" w:line="240" w:lineRule="auto"/>
        <w:rPr>
          <w:rFonts w:eastAsia="Times New Roman" w:cs="Segoe UI"/>
        </w:rPr>
      </w:pPr>
      <w:r w:rsidRPr="00E012DD">
        <w:rPr>
          <w:rFonts w:eastAsia="Times New Roman" w:cs="Segoe UI"/>
        </w:rPr>
        <w:t xml:space="preserve">There is an intrinsic relationship between all three main constructs. A Hub serves as the host for Challenges, and in turn Challenges </w:t>
      </w:r>
      <w:proofErr w:type="gramStart"/>
      <w:r w:rsidRPr="00E012DD">
        <w:rPr>
          <w:rFonts w:eastAsia="Times New Roman" w:cs="Segoe UI"/>
        </w:rPr>
        <w:t>host</w:t>
      </w:r>
      <w:proofErr w:type="gramEnd"/>
      <w:r w:rsidRPr="00E012DD">
        <w:rPr>
          <w:rFonts w:eastAsia="Times New Roman" w:cs="Segoe UI"/>
        </w:rPr>
        <w:t xml:space="preserve"> Ideas. This relationship ensures that Ideas are always aligned to a goal or objective of a specific Challenge, and that Hubs are dedicated to hosting sets of Challenges over time. Additionally, Hubs control branding, and accessibility via permissions</w:t>
      </w:r>
      <w:r w:rsidR="00064866">
        <w:rPr>
          <w:rFonts w:eastAsia="Times New Roman" w:cs="Segoe UI"/>
        </w:rPr>
        <w:t>.</w:t>
      </w:r>
    </w:p>
    <w:p w14:paraId="34BA940D" w14:textId="77777777" w:rsidR="00064866" w:rsidRPr="00E012DD" w:rsidRDefault="00064866" w:rsidP="00E012DD">
      <w:pPr>
        <w:spacing w:before="0" w:after="0" w:line="240" w:lineRule="auto"/>
        <w:rPr>
          <w:rFonts w:eastAsia="Times New Roman" w:cs="Segoe UI"/>
        </w:rPr>
      </w:pPr>
    </w:p>
    <w:p w14:paraId="14878864" w14:textId="4B5D6942" w:rsidR="00BC3192" w:rsidRDefault="007C6610" w:rsidP="0059522C">
      <w:pPr>
        <w:pStyle w:val="Heading1Numbered"/>
      </w:pPr>
      <w:bookmarkStart w:id="6" w:name="_Toc507664825"/>
      <w:r>
        <w:lastRenderedPageBreak/>
        <w:t xml:space="preserve">Common </w:t>
      </w:r>
      <w:r w:rsidR="00D06059">
        <w:t>Scenarios</w:t>
      </w:r>
      <w:bookmarkEnd w:id="6"/>
    </w:p>
    <w:p w14:paraId="14F9C191" w14:textId="77777777" w:rsidR="00064866" w:rsidRPr="00064866" w:rsidRDefault="00064866" w:rsidP="00064866">
      <w:pPr>
        <w:pStyle w:val="ListParagraph"/>
        <w:keepNext/>
        <w:keepLines/>
        <w:numPr>
          <w:ilvl w:val="0"/>
          <w:numId w:val="6"/>
        </w:numPr>
        <w:spacing w:before="240" w:after="240" w:line="240" w:lineRule="auto"/>
        <w:contextualSpacing w:val="0"/>
        <w:outlineLvl w:val="2"/>
        <w:rPr>
          <w:rFonts w:eastAsiaTheme="minorHAnsi"/>
          <w:vanish/>
          <w:color w:val="008AC8"/>
          <w:spacing w:val="10"/>
          <w:sz w:val="28"/>
          <w:szCs w:val="28"/>
        </w:rPr>
      </w:pPr>
      <w:bookmarkStart w:id="7" w:name="_Toc507598074"/>
      <w:bookmarkStart w:id="8" w:name="_Toc507598151"/>
      <w:bookmarkStart w:id="9" w:name="_Toc507664783"/>
      <w:bookmarkStart w:id="10" w:name="_Toc507664826"/>
      <w:bookmarkEnd w:id="7"/>
      <w:bookmarkEnd w:id="8"/>
      <w:bookmarkEnd w:id="9"/>
      <w:bookmarkEnd w:id="10"/>
    </w:p>
    <w:p w14:paraId="278D2BBA" w14:textId="14A83B5B" w:rsidR="00D06059" w:rsidRDefault="00D06059" w:rsidP="0059522C">
      <w:pPr>
        <w:pStyle w:val="Heading2Numbered"/>
      </w:pPr>
      <w:bookmarkStart w:id="11" w:name="_Toc507664827"/>
      <w:r>
        <w:t>Create Challenge</w:t>
      </w:r>
      <w:bookmarkEnd w:id="11"/>
    </w:p>
    <w:p w14:paraId="4530F400" w14:textId="27919C98" w:rsidR="00D06059" w:rsidRDefault="00D06059" w:rsidP="00D06059">
      <w:r>
        <w:t>Click on “Admin” on the sidebar</w:t>
      </w:r>
    </w:p>
    <w:p w14:paraId="1831408C" w14:textId="3A16B701" w:rsidR="00D06059" w:rsidRDefault="00C02B22" w:rsidP="00D06059">
      <w:r>
        <w:rPr>
          <w:noProof/>
        </w:rPr>
        <w:drawing>
          <wp:inline distT="0" distB="0" distL="0" distR="0" wp14:anchorId="5D217BAB" wp14:editId="689236AB">
            <wp:extent cx="2190750" cy="4886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0750" cy="4886325"/>
                    </a:xfrm>
                    <a:prstGeom prst="rect">
                      <a:avLst/>
                    </a:prstGeom>
                  </pic:spPr>
                </pic:pic>
              </a:graphicData>
            </a:graphic>
          </wp:inline>
        </w:drawing>
      </w:r>
    </w:p>
    <w:p w14:paraId="7509DB90" w14:textId="24854400" w:rsidR="00D06059" w:rsidRDefault="00D06059" w:rsidP="00D06059">
      <w:r>
        <w:t>Click on “Create Challenge”</w:t>
      </w:r>
    </w:p>
    <w:p w14:paraId="278E8AEB" w14:textId="55DC92A6" w:rsidR="00D06059" w:rsidRDefault="00D06059" w:rsidP="00D06059">
      <w:pPr>
        <w:rPr>
          <w:ins w:id="12" w:author="Joe Newell" w:date="2018-04-11T17:19:00Z"/>
        </w:rPr>
      </w:pPr>
      <w:commentRangeStart w:id="13"/>
      <w:del w:id="14" w:author="Joe Newell" w:date="2018-04-11T17:20:00Z">
        <w:r w:rsidDel="00BC3A63">
          <w:rPr>
            <w:noProof/>
          </w:rPr>
          <w:drawing>
            <wp:inline distT="0" distB="0" distL="0" distR="0" wp14:anchorId="1A4228A9" wp14:editId="09F2CF3D">
              <wp:extent cx="5943600" cy="4491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491990"/>
                      </a:xfrm>
                      <a:prstGeom prst="rect">
                        <a:avLst/>
                      </a:prstGeom>
                    </pic:spPr>
                  </pic:pic>
                </a:graphicData>
              </a:graphic>
            </wp:inline>
          </w:drawing>
        </w:r>
      </w:del>
      <w:commentRangeEnd w:id="13"/>
      <w:r w:rsidR="00C02B22">
        <w:rPr>
          <w:rStyle w:val="CommentReference"/>
        </w:rPr>
        <w:commentReference w:id="13"/>
      </w:r>
    </w:p>
    <w:p w14:paraId="70588AA3" w14:textId="217E1501" w:rsidR="00E228DC" w:rsidRDefault="00BC3A63" w:rsidP="00D06059">
      <w:ins w:id="15" w:author="Joe Newell" w:date="2018-04-11T17:19:00Z">
        <w:r>
          <w:rPr>
            <w:noProof/>
          </w:rPr>
          <w:lastRenderedPageBreak/>
          <w:drawing>
            <wp:inline distT="0" distB="0" distL="0" distR="0" wp14:anchorId="7CF88A6C" wp14:editId="65E340E0">
              <wp:extent cx="5372100" cy="4353352"/>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73275" cy="4354304"/>
                      </a:xfrm>
                      <a:prstGeom prst="rect">
                        <a:avLst/>
                      </a:prstGeom>
                    </pic:spPr>
                  </pic:pic>
                </a:graphicData>
              </a:graphic>
            </wp:inline>
          </w:drawing>
        </w:r>
      </w:ins>
    </w:p>
    <w:p w14:paraId="7C469430" w14:textId="1B10B417" w:rsidR="00D06059" w:rsidRDefault="00D06059" w:rsidP="00D06059">
      <w:r>
        <w:t xml:space="preserve">Specify a “Title” and “Description” for the Challenge. </w:t>
      </w:r>
    </w:p>
    <w:p w14:paraId="6AD990F2" w14:textId="76080894" w:rsidR="00D06059" w:rsidRDefault="00D06059" w:rsidP="00D06059">
      <w:r>
        <w:rPr>
          <w:noProof/>
        </w:rPr>
        <w:drawing>
          <wp:inline distT="0" distB="0" distL="0" distR="0" wp14:anchorId="2D3E1F09" wp14:editId="27E0D1D1">
            <wp:extent cx="5943600" cy="1457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457325"/>
                    </a:xfrm>
                    <a:prstGeom prst="rect">
                      <a:avLst/>
                    </a:prstGeom>
                  </pic:spPr>
                </pic:pic>
              </a:graphicData>
            </a:graphic>
          </wp:inline>
        </w:drawing>
      </w:r>
    </w:p>
    <w:p w14:paraId="4D9DCAAE" w14:textId="5595003E" w:rsidR="00C02B22" w:rsidRDefault="00D06059" w:rsidP="00D06059">
      <w:r>
        <w:t>Select a “Status</w:t>
      </w:r>
      <w:r w:rsidR="00C02B22">
        <w:t>.” Options include “Draft,” “Closed,” and “Published.”</w:t>
      </w:r>
    </w:p>
    <w:p w14:paraId="07D49810" w14:textId="7CEF182A" w:rsidR="00D06059" w:rsidRDefault="00D06059" w:rsidP="00D06059">
      <w:pPr>
        <w:rPr>
          <w:b/>
        </w:rPr>
      </w:pPr>
      <w:r>
        <w:rPr>
          <w:b/>
        </w:rPr>
        <w:t xml:space="preserve">NOTE: A Challenge that is not in the “Status” of </w:t>
      </w:r>
      <w:r w:rsidR="00C02B22">
        <w:rPr>
          <w:b/>
        </w:rPr>
        <w:t>“</w:t>
      </w:r>
      <w:r>
        <w:rPr>
          <w:b/>
        </w:rPr>
        <w:t>Published</w:t>
      </w:r>
      <w:r w:rsidR="00C02B22">
        <w:rPr>
          <w:b/>
        </w:rPr>
        <w:t>”</w:t>
      </w:r>
      <w:r>
        <w:rPr>
          <w:b/>
        </w:rPr>
        <w:t xml:space="preserve"> will NOT appear on the landing page.</w:t>
      </w:r>
    </w:p>
    <w:p w14:paraId="4633546A" w14:textId="6AFAE777" w:rsidR="00D06059" w:rsidRDefault="00D06059" w:rsidP="00D06059">
      <w:pPr>
        <w:rPr>
          <w:b/>
        </w:rPr>
      </w:pPr>
      <w:r>
        <w:rPr>
          <w:noProof/>
        </w:rPr>
        <w:lastRenderedPageBreak/>
        <w:drawing>
          <wp:inline distT="0" distB="0" distL="0" distR="0" wp14:anchorId="368EA5AF" wp14:editId="0FF85BFF">
            <wp:extent cx="5943600" cy="1070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070610"/>
                    </a:xfrm>
                    <a:prstGeom prst="rect">
                      <a:avLst/>
                    </a:prstGeom>
                  </pic:spPr>
                </pic:pic>
              </a:graphicData>
            </a:graphic>
          </wp:inline>
        </w:drawing>
      </w:r>
    </w:p>
    <w:p w14:paraId="100888CB" w14:textId="77777777" w:rsidR="00C02B22" w:rsidRDefault="00D06059" w:rsidP="00D06059">
      <w:r>
        <w:t>Select a “Start Date” and “End Date</w:t>
      </w:r>
      <w:r w:rsidR="00C02B22">
        <w:t>.</w:t>
      </w:r>
      <w:r>
        <w:t xml:space="preserve">” </w:t>
      </w:r>
    </w:p>
    <w:p w14:paraId="1A8AAEC0" w14:textId="29399EFD" w:rsidR="00D06059" w:rsidRDefault="00D06059" w:rsidP="00D06059">
      <w:pPr>
        <w:rPr>
          <w:b/>
        </w:rPr>
      </w:pPr>
      <w:r>
        <w:rPr>
          <w:b/>
        </w:rPr>
        <w:t xml:space="preserve">Note: A user cannot submit an idea against an </w:t>
      </w:r>
      <w:del w:id="16" w:author="Joe Newell" w:date="2018-04-11T17:22:00Z">
        <w:r w:rsidDel="004E4539">
          <w:rPr>
            <w:b/>
          </w:rPr>
          <w:delText xml:space="preserve">idea </w:delText>
        </w:r>
      </w:del>
      <w:ins w:id="17" w:author="Joe Newell" w:date="2018-04-11T17:22:00Z">
        <w:r w:rsidR="004E4539">
          <w:rPr>
            <w:b/>
          </w:rPr>
          <w:t>challenge</w:t>
        </w:r>
        <w:bookmarkStart w:id="18" w:name="_GoBack"/>
        <w:bookmarkEnd w:id="18"/>
        <w:r w:rsidR="004E4539">
          <w:rPr>
            <w:b/>
          </w:rPr>
          <w:t xml:space="preserve"> </w:t>
        </w:r>
      </w:ins>
      <w:r>
        <w:rPr>
          <w:b/>
        </w:rPr>
        <w:t xml:space="preserve">that has not started or has already </w:t>
      </w:r>
      <w:commentRangeStart w:id="19"/>
      <w:r>
        <w:rPr>
          <w:b/>
        </w:rPr>
        <w:t>expired</w:t>
      </w:r>
      <w:commentRangeEnd w:id="19"/>
      <w:r w:rsidR="00C02B22">
        <w:rPr>
          <w:rStyle w:val="CommentReference"/>
        </w:rPr>
        <w:commentReference w:id="19"/>
      </w:r>
    </w:p>
    <w:p w14:paraId="37069A56" w14:textId="55D9E5B8" w:rsidR="00D06059" w:rsidRDefault="00D06059" w:rsidP="00D06059">
      <w:pPr>
        <w:rPr>
          <w:b/>
        </w:rPr>
      </w:pPr>
      <w:r>
        <w:rPr>
          <w:noProof/>
        </w:rPr>
        <w:drawing>
          <wp:inline distT="0" distB="0" distL="0" distR="0" wp14:anchorId="234EA33B" wp14:editId="74D2B4DF">
            <wp:extent cx="5943600" cy="556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56260"/>
                    </a:xfrm>
                    <a:prstGeom prst="rect">
                      <a:avLst/>
                    </a:prstGeom>
                  </pic:spPr>
                </pic:pic>
              </a:graphicData>
            </a:graphic>
          </wp:inline>
        </w:drawing>
      </w:r>
    </w:p>
    <w:p w14:paraId="5C496AE2" w14:textId="66D76975" w:rsidR="009D426A" w:rsidRDefault="00631323" w:rsidP="00D06059">
      <w:r>
        <w:t>Click “Save”</w:t>
      </w:r>
    </w:p>
    <w:p w14:paraId="555D67A7" w14:textId="77777777" w:rsidR="009D426A" w:rsidRDefault="009D426A" w:rsidP="00D06059"/>
    <w:p w14:paraId="08BDCA7C" w14:textId="50B02E18" w:rsidR="0058588F" w:rsidRDefault="009D426A" w:rsidP="0059522C">
      <w:pPr>
        <w:pStyle w:val="Heading2Numbered"/>
      </w:pPr>
      <w:bookmarkStart w:id="20" w:name="_Toc507664828"/>
      <w:r>
        <w:t>Adding Questions</w:t>
      </w:r>
      <w:bookmarkStart w:id="21" w:name="_Toc507598077"/>
      <w:bookmarkStart w:id="22" w:name="_Toc507598154"/>
      <w:bookmarkStart w:id="23" w:name="_Toc507664786"/>
      <w:bookmarkStart w:id="24" w:name="_Toc507664829"/>
      <w:bookmarkStart w:id="25" w:name="_Toc507664830"/>
      <w:bookmarkEnd w:id="20"/>
      <w:bookmarkEnd w:id="21"/>
      <w:bookmarkEnd w:id="22"/>
      <w:bookmarkEnd w:id="23"/>
      <w:bookmarkEnd w:id="24"/>
      <w:bookmarkEnd w:id="25"/>
    </w:p>
    <w:p w14:paraId="36D1A561" w14:textId="38EF7304" w:rsidR="00064866" w:rsidRDefault="00064866" w:rsidP="00D06059">
      <w:r>
        <w:t>Two options exist for configuring the Question flow of the solution: manually in SharePoint lists or through the application’s questions view for administrators</w:t>
      </w:r>
    </w:p>
    <w:p w14:paraId="1387594F" w14:textId="77777777" w:rsidR="00064866" w:rsidRDefault="00064866" w:rsidP="00D06059"/>
    <w:p w14:paraId="312852D9" w14:textId="2EDFBCA9" w:rsidR="00064866" w:rsidRPr="00FE18A9" w:rsidRDefault="00064866" w:rsidP="0059522C">
      <w:pPr>
        <w:pStyle w:val="Heading3Numbered"/>
      </w:pPr>
      <w:bookmarkStart w:id="26" w:name="_Toc507664831"/>
      <w:r w:rsidRPr="0059522C">
        <w:rPr>
          <w:color w:val="auto"/>
        </w:rPr>
        <w:t>Manual method in SharePoint lists</w:t>
      </w:r>
      <w:bookmarkEnd w:id="26"/>
    </w:p>
    <w:p w14:paraId="33EA125F" w14:textId="1942FB7F" w:rsidR="00631323" w:rsidRDefault="00C12A26" w:rsidP="00D06059">
      <w:r>
        <w:t>Navigate to the “Questions” list</w:t>
      </w:r>
      <w:r w:rsidR="0058588F">
        <w:t xml:space="preserve"> by entering the </w:t>
      </w:r>
      <w:r w:rsidR="00A85DF0">
        <w:t>URL</w:t>
      </w:r>
      <w:r w:rsidR="0058588F">
        <w:t xml:space="preserve"> of </w:t>
      </w:r>
      <w:hyperlink w:history="1">
        <w:r w:rsidR="0058588F" w:rsidRPr="00F670A0">
          <w:rPr>
            <w:rStyle w:val="Hyperlink"/>
          </w:rPr>
          <w:t>https://&lt;tenantName&gt;.sharepoint.com/&lt;pathToSiteCollection&gt;/Lists/Questions</w:t>
        </w:r>
      </w:hyperlink>
      <w:r w:rsidR="0058588F">
        <w:t xml:space="preserve">, where </w:t>
      </w:r>
      <w:proofErr w:type="spellStart"/>
      <w:r w:rsidR="0058588F">
        <w:t>tenantName</w:t>
      </w:r>
      <w:proofErr w:type="spellEnd"/>
      <w:r w:rsidR="0058588F">
        <w:t xml:space="preserve"> is your Office 365 tenant and </w:t>
      </w:r>
      <w:proofErr w:type="spellStart"/>
      <w:r w:rsidR="0058588F">
        <w:t>pathToSiteCollection</w:t>
      </w:r>
      <w:proofErr w:type="spellEnd"/>
      <w:r w:rsidR="0058588F">
        <w:t xml:space="preserve"> is your site collection path (i.e. ‘/sites/</w:t>
      </w:r>
      <w:proofErr w:type="spellStart"/>
      <w:r w:rsidR="0058588F">
        <w:t>InnovationFoundation</w:t>
      </w:r>
      <w:proofErr w:type="spellEnd"/>
      <w:r w:rsidR="0058588F">
        <w:t>.’</w:t>
      </w:r>
    </w:p>
    <w:p w14:paraId="7DB68E6F" w14:textId="0E4B4BE5" w:rsidR="00C12A26" w:rsidRDefault="00C12A26" w:rsidP="00D06059"/>
    <w:p w14:paraId="77FEA57B" w14:textId="1158CAF4" w:rsidR="00C12A26" w:rsidRDefault="00C12A26" w:rsidP="00D06059">
      <w:r>
        <w:t>Click “New”</w:t>
      </w:r>
    </w:p>
    <w:p w14:paraId="166EA4B2" w14:textId="6F634AD1" w:rsidR="00C12A26" w:rsidRDefault="00C12A26" w:rsidP="00D06059">
      <w:r>
        <w:rPr>
          <w:noProof/>
        </w:rPr>
        <w:drawing>
          <wp:inline distT="0" distB="0" distL="0" distR="0" wp14:anchorId="0C05FF26" wp14:editId="5D1A1BAF">
            <wp:extent cx="914286" cy="771429"/>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14286" cy="771429"/>
                    </a:xfrm>
                    <a:prstGeom prst="rect">
                      <a:avLst/>
                    </a:prstGeom>
                  </pic:spPr>
                </pic:pic>
              </a:graphicData>
            </a:graphic>
          </wp:inline>
        </w:drawing>
      </w:r>
    </w:p>
    <w:p w14:paraId="4F3A19C1" w14:textId="5D56C5E6" w:rsidR="00C12A26" w:rsidRDefault="00C12A26" w:rsidP="00D06059">
      <w:r>
        <w:rPr>
          <w:noProof/>
        </w:rPr>
        <w:lastRenderedPageBreak/>
        <w:drawing>
          <wp:inline distT="0" distB="0" distL="0" distR="0" wp14:anchorId="36EC2E9E" wp14:editId="1DC53DB0">
            <wp:extent cx="4123809" cy="52476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23809" cy="5247619"/>
                    </a:xfrm>
                    <a:prstGeom prst="rect">
                      <a:avLst/>
                    </a:prstGeom>
                  </pic:spPr>
                </pic:pic>
              </a:graphicData>
            </a:graphic>
          </wp:inline>
        </w:drawing>
      </w:r>
    </w:p>
    <w:p w14:paraId="64F2FC8B" w14:textId="4102A23F" w:rsidR="00C12A26" w:rsidRDefault="00C12A26" w:rsidP="00D06059">
      <w:r>
        <w:t xml:space="preserve">Input the text you want for the question in the “Text” field. </w:t>
      </w:r>
    </w:p>
    <w:p w14:paraId="1D17161E" w14:textId="1994CE90" w:rsidR="00C12A26" w:rsidRDefault="00C12A26" w:rsidP="00D06059">
      <w:r>
        <w:t>Input a title which can descriptive in the “Title” field</w:t>
      </w:r>
    </w:p>
    <w:p w14:paraId="67ACE469" w14:textId="674D1F70" w:rsidR="00C12A26" w:rsidRDefault="00C12A26" w:rsidP="00D06059">
      <w:r>
        <w:t>Input a Type of “Choice”</w:t>
      </w:r>
    </w:p>
    <w:p w14:paraId="14BBF74A" w14:textId="3BBD5705" w:rsidR="00C12A26" w:rsidRDefault="00682A88" w:rsidP="00D06059">
      <w:r>
        <w:rPr>
          <w:noProof/>
        </w:rPr>
        <w:lastRenderedPageBreak/>
        <w:drawing>
          <wp:inline distT="0" distB="0" distL="0" distR="0" wp14:anchorId="69C0406B" wp14:editId="37C57E64">
            <wp:extent cx="4295238" cy="514285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Question.png"/>
                    <pic:cNvPicPr/>
                  </pic:nvPicPr>
                  <pic:blipFill>
                    <a:blip r:embed="rId35">
                      <a:extLst>
                        <a:ext uri="{28A0092B-C50C-407E-A947-70E740481C1C}">
                          <a14:useLocalDpi xmlns:a14="http://schemas.microsoft.com/office/drawing/2010/main" val="0"/>
                        </a:ext>
                      </a:extLst>
                    </a:blip>
                    <a:stretch>
                      <a:fillRect/>
                    </a:stretch>
                  </pic:blipFill>
                  <pic:spPr>
                    <a:xfrm>
                      <a:off x="0" y="0"/>
                      <a:ext cx="4295238" cy="5142857"/>
                    </a:xfrm>
                    <a:prstGeom prst="rect">
                      <a:avLst/>
                    </a:prstGeom>
                  </pic:spPr>
                </pic:pic>
              </a:graphicData>
            </a:graphic>
          </wp:inline>
        </w:drawing>
      </w:r>
    </w:p>
    <w:p w14:paraId="6F37AC6D" w14:textId="5A5F845C" w:rsidR="00C12A26" w:rsidRDefault="00C12A26" w:rsidP="00D06059">
      <w:r>
        <w:t>Click “Save”</w:t>
      </w:r>
    </w:p>
    <w:p w14:paraId="21177598" w14:textId="495022E3" w:rsidR="00C12A26" w:rsidRDefault="00C12A26" w:rsidP="00D06059">
      <w:pPr>
        <w:rPr>
          <w:b/>
        </w:rPr>
      </w:pPr>
      <w:r>
        <w:rPr>
          <w:b/>
        </w:rPr>
        <w:t xml:space="preserve">IMPORTANT! Adding a question without configuring it will BREAK THE REVIEW PROCESS. You MUST also add the corresponding Question to the </w:t>
      </w:r>
      <w:proofErr w:type="spellStart"/>
      <w:r>
        <w:rPr>
          <w:b/>
        </w:rPr>
        <w:t>QuestionConfiguration</w:t>
      </w:r>
      <w:proofErr w:type="spellEnd"/>
      <w:r>
        <w:rPr>
          <w:b/>
        </w:rPr>
        <w:t xml:space="preserve"> list</w:t>
      </w:r>
    </w:p>
    <w:p w14:paraId="2F8B4189" w14:textId="7D69744D" w:rsidR="00C12A26" w:rsidRDefault="00C12A26" w:rsidP="00D06059">
      <w:pPr>
        <w:rPr>
          <w:b/>
        </w:rPr>
      </w:pPr>
      <w:r>
        <w:rPr>
          <w:b/>
        </w:rPr>
        <w:t>Once the new Question is created, take note of the ID</w:t>
      </w:r>
    </w:p>
    <w:p w14:paraId="519FBA3D" w14:textId="556E3B80" w:rsidR="00C12A26" w:rsidRDefault="00682A88" w:rsidP="00D06059">
      <w:pPr>
        <w:rPr>
          <w:b/>
        </w:rPr>
      </w:pPr>
      <w:r>
        <w:rPr>
          <w:b/>
          <w:noProof/>
        </w:rPr>
        <w:drawing>
          <wp:inline distT="0" distB="0" distL="0" distR="0" wp14:anchorId="00ED74DF" wp14:editId="760708B3">
            <wp:extent cx="5943600" cy="365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eateQuestion2.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365760"/>
                    </a:xfrm>
                    <a:prstGeom prst="rect">
                      <a:avLst/>
                    </a:prstGeom>
                  </pic:spPr>
                </pic:pic>
              </a:graphicData>
            </a:graphic>
          </wp:inline>
        </w:drawing>
      </w:r>
    </w:p>
    <w:p w14:paraId="1CDAAB57" w14:textId="08C21EE9" w:rsidR="0058588F" w:rsidRDefault="0058588F" w:rsidP="0058588F">
      <w:r>
        <w:t xml:space="preserve">Navigate to the “Questions </w:t>
      </w:r>
      <w:r w:rsidR="00A85DF0">
        <w:t>Configuration</w:t>
      </w:r>
      <w:r>
        <w:t xml:space="preserve">” list by entering the </w:t>
      </w:r>
      <w:r w:rsidR="00A85DF0">
        <w:t>URL</w:t>
      </w:r>
      <w:r>
        <w:t xml:space="preserve"> of </w:t>
      </w:r>
      <w:hyperlink w:history="1">
        <w:r w:rsidRPr="00F670A0">
          <w:rPr>
            <w:rStyle w:val="Hyperlink"/>
          </w:rPr>
          <w:t>https://&lt;tenantName&gt;.sharepoint.com/&lt;pathToSiteCollection&gt;/Lists/QuestionsConfiguration</w:t>
        </w:r>
      </w:hyperlink>
      <w:r>
        <w:t xml:space="preserve">, where </w:t>
      </w:r>
      <w:proofErr w:type="spellStart"/>
      <w:r>
        <w:t>tenantName</w:t>
      </w:r>
      <w:proofErr w:type="spellEnd"/>
      <w:r>
        <w:t xml:space="preserve"> is your Office 365 tenant and </w:t>
      </w:r>
      <w:proofErr w:type="spellStart"/>
      <w:r>
        <w:t>pathToSiteCollection</w:t>
      </w:r>
      <w:proofErr w:type="spellEnd"/>
      <w:r>
        <w:t xml:space="preserve"> is your site collection path (i.e. ‘/sites/</w:t>
      </w:r>
      <w:proofErr w:type="spellStart"/>
      <w:r>
        <w:t>InnovationFoundation</w:t>
      </w:r>
      <w:proofErr w:type="spellEnd"/>
      <w:r>
        <w:t>.’</w:t>
      </w:r>
    </w:p>
    <w:p w14:paraId="6A64084B" w14:textId="3E7AD024" w:rsidR="00A8394E" w:rsidRDefault="00A8394E" w:rsidP="00D06059"/>
    <w:p w14:paraId="40DDFFA1" w14:textId="4E877E1A" w:rsidR="00A8394E" w:rsidRDefault="00A8394E" w:rsidP="00D06059">
      <w:pPr>
        <w:rPr>
          <w:b/>
        </w:rPr>
      </w:pPr>
      <w:r>
        <w:rPr>
          <w:b/>
        </w:rPr>
        <w:lastRenderedPageBreak/>
        <w:t xml:space="preserve">The </w:t>
      </w:r>
      <w:proofErr w:type="spellStart"/>
      <w:r>
        <w:rPr>
          <w:b/>
        </w:rPr>
        <w:t>QuestionsConfiguration</w:t>
      </w:r>
      <w:proofErr w:type="spellEnd"/>
      <w:r>
        <w:rPr>
          <w:b/>
        </w:rPr>
        <w:t xml:space="preserve"> list requires questions to appear in a certain order, if you add a question into the middle of a flow you must fix the links before and after the new question:</w:t>
      </w:r>
    </w:p>
    <w:p w14:paraId="380F6740" w14:textId="0F2FA4DC" w:rsidR="00A8394E" w:rsidRDefault="00A8394E" w:rsidP="00D06059">
      <w:pPr>
        <w:rPr>
          <w:b/>
        </w:rPr>
      </w:pPr>
      <w:r>
        <w:rPr>
          <w:noProof/>
        </w:rPr>
        <w:drawing>
          <wp:inline distT="0" distB="0" distL="0" distR="0" wp14:anchorId="4C2F592B" wp14:editId="379B8053">
            <wp:extent cx="5943600" cy="30416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041650"/>
                    </a:xfrm>
                    <a:prstGeom prst="rect">
                      <a:avLst/>
                    </a:prstGeom>
                  </pic:spPr>
                </pic:pic>
              </a:graphicData>
            </a:graphic>
          </wp:inline>
        </w:drawing>
      </w:r>
    </w:p>
    <w:p w14:paraId="249CC549" w14:textId="4247301D" w:rsidR="0076077D" w:rsidRDefault="00A8394E" w:rsidP="00D06059">
      <w:pPr>
        <w:rPr>
          <w:b/>
        </w:rPr>
      </w:pPr>
      <w:r>
        <w:rPr>
          <w:b/>
        </w:rPr>
        <w:t>FOR EXAMPLE: If you were to add a new question 2</w:t>
      </w:r>
      <w:r w:rsidR="0076077D">
        <w:rPr>
          <w:b/>
        </w:rPr>
        <w:t xml:space="preserve"> – you would change the </w:t>
      </w:r>
      <w:proofErr w:type="spellStart"/>
      <w:r w:rsidR="0076077D">
        <w:rPr>
          <w:b/>
        </w:rPr>
        <w:t>BranchQuestionId</w:t>
      </w:r>
      <w:proofErr w:type="spellEnd"/>
      <w:r w:rsidR="0076077D">
        <w:rPr>
          <w:b/>
        </w:rPr>
        <w:t xml:space="preserve"> for both </w:t>
      </w:r>
      <w:proofErr w:type="spellStart"/>
      <w:r w:rsidR="0076077D">
        <w:rPr>
          <w:b/>
        </w:rPr>
        <w:t>QuestionId</w:t>
      </w:r>
      <w:proofErr w:type="spellEnd"/>
      <w:r w:rsidR="0076077D">
        <w:rPr>
          <w:b/>
        </w:rPr>
        <w:t xml:space="preserve"> = 1s to the new Question ID you took note of above. You would also change the </w:t>
      </w:r>
      <w:proofErr w:type="spellStart"/>
      <w:r w:rsidR="0076077D">
        <w:rPr>
          <w:b/>
        </w:rPr>
        <w:t>BranchQuestionText</w:t>
      </w:r>
      <w:proofErr w:type="spellEnd"/>
      <w:r w:rsidR="0076077D">
        <w:rPr>
          <w:b/>
        </w:rPr>
        <w:t xml:space="preserve"> for both </w:t>
      </w:r>
      <w:proofErr w:type="spellStart"/>
      <w:r w:rsidR="0076077D">
        <w:rPr>
          <w:b/>
        </w:rPr>
        <w:t>QuestionId</w:t>
      </w:r>
      <w:proofErr w:type="spellEnd"/>
      <w:r w:rsidR="0076077D">
        <w:rPr>
          <w:b/>
        </w:rPr>
        <w:t xml:space="preserve"> = 1s to the new Question you created. </w:t>
      </w:r>
    </w:p>
    <w:p w14:paraId="400D8FA4" w14:textId="6EE7072B" w:rsidR="0076077D" w:rsidRDefault="0076077D" w:rsidP="00D06059">
      <w:pPr>
        <w:rPr>
          <w:b/>
        </w:rPr>
      </w:pPr>
      <w:r>
        <w:rPr>
          <w:noProof/>
        </w:rPr>
        <w:drawing>
          <wp:inline distT="0" distB="0" distL="0" distR="0" wp14:anchorId="300AE49F" wp14:editId="33F5DFC6">
            <wp:extent cx="5943600" cy="30416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041650"/>
                    </a:xfrm>
                    <a:prstGeom prst="rect">
                      <a:avLst/>
                    </a:prstGeom>
                  </pic:spPr>
                </pic:pic>
              </a:graphicData>
            </a:graphic>
          </wp:inline>
        </w:drawing>
      </w:r>
    </w:p>
    <w:p w14:paraId="03AC829E" w14:textId="2C70993C" w:rsidR="0076077D" w:rsidRDefault="0076077D" w:rsidP="00D06059">
      <w:pPr>
        <w:rPr>
          <w:b/>
        </w:rPr>
      </w:pPr>
      <w:r>
        <w:rPr>
          <w:b/>
        </w:rPr>
        <w:t>Next, you would create the new configuration for the New Question</w:t>
      </w:r>
    </w:p>
    <w:p w14:paraId="76B369A3" w14:textId="5046E690" w:rsidR="0076077D" w:rsidRDefault="0076077D" w:rsidP="00D06059">
      <w:pPr>
        <w:rPr>
          <w:b/>
        </w:rPr>
      </w:pPr>
      <w:r>
        <w:rPr>
          <w:noProof/>
        </w:rPr>
        <w:lastRenderedPageBreak/>
        <w:drawing>
          <wp:inline distT="0" distB="0" distL="0" distR="0" wp14:anchorId="78542298" wp14:editId="4EC00FD0">
            <wp:extent cx="723810" cy="866667"/>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23810" cy="866667"/>
                    </a:xfrm>
                    <a:prstGeom prst="rect">
                      <a:avLst/>
                    </a:prstGeom>
                  </pic:spPr>
                </pic:pic>
              </a:graphicData>
            </a:graphic>
          </wp:inline>
        </w:drawing>
      </w:r>
    </w:p>
    <w:p w14:paraId="4B080FB5" w14:textId="397607C5" w:rsidR="0076077D" w:rsidRDefault="00966F8B" w:rsidP="00D06059">
      <w:pPr>
        <w:rPr>
          <w:b/>
        </w:rPr>
      </w:pPr>
      <w:r>
        <w:rPr>
          <w:b/>
          <w:noProof/>
        </w:rPr>
        <w:lastRenderedPageBreak/>
        <w:drawing>
          <wp:inline distT="0" distB="0" distL="0" distR="0" wp14:anchorId="0014F593" wp14:editId="464AD0DD">
            <wp:extent cx="3828571" cy="7895238"/>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eateQuestion3.png"/>
                    <pic:cNvPicPr/>
                  </pic:nvPicPr>
                  <pic:blipFill>
                    <a:blip r:embed="rId40">
                      <a:extLst>
                        <a:ext uri="{28A0092B-C50C-407E-A947-70E740481C1C}">
                          <a14:useLocalDpi xmlns:a14="http://schemas.microsoft.com/office/drawing/2010/main" val="0"/>
                        </a:ext>
                      </a:extLst>
                    </a:blip>
                    <a:stretch>
                      <a:fillRect/>
                    </a:stretch>
                  </pic:blipFill>
                  <pic:spPr>
                    <a:xfrm>
                      <a:off x="0" y="0"/>
                      <a:ext cx="3828571" cy="7895238"/>
                    </a:xfrm>
                    <a:prstGeom prst="rect">
                      <a:avLst/>
                    </a:prstGeom>
                  </pic:spPr>
                </pic:pic>
              </a:graphicData>
            </a:graphic>
          </wp:inline>
        </w:drawing>
      </w:r>
    </w:p>
    <w:p w14:paraId="2F202487" w14:textId="76A04A97" w:rsidR="0076077D" w:rsidRDefault="0076077D" w:rsidP="00D06059">
      <w:proofErr w:type="spellStart"/>
      <w:r w:rsidRPr="00C622E9">
        <w:rPr>
          <w:b/>
        </w:rPr>
        <w:lastRenderedPageBreak/>
        <w:t>QuestionId</w:t>
      </w:r>
      <w:proofErr w:type="spellEnd"/>
      <w:r>
        <w:t xml:space="preserve"> references the ID of your newly created question</w:t>
      </w:r>
    </w:p>
    <w:p w14:paraId="7E5A7D96" w14:textId="11D4750D" w:rsidR="0076077D" w:rsidRDefault="0076077D" w:rsidP="00D06059">
      <w:proofErr w:type="spellStart"/>
      <w:r w:rsidRPr="00C622E9">
        <w:rPr>
          <w:b/>
        </w:rPr>
        <w:t>QuestionText</w:t>
      </w:r>
      <w:proofErr w:type="spellEnd"/>
      <w:r>
        <w:t xml:space="preserve"> references the text for your newly created question</w:t>
      </w:r>
    </w:p>
    <w:p w14:paraId="1E9B3DAE" w14:textId="1D14EF5A" w:rsidR="0076077D" w:rsidRDefault="0076077D" w:rsidP="00D06059">
      <w:r w:rsidRPr="00C622E9">
        <w:rPr>
          <w:b/>
        </w:rPr>
        <w:t>Choice</w:t>
      </w:r>
      <w:r>
        <w:t xml:space="preserve"> references the option a user can select </w:t>
      </w:r>
      <w:r w:rsidR="00C622E9">
        <w:t>for this question</w:t>
      </w:r>
    </w:p>
    <w:p w14:paraId="472F245D" w14:textId="047FE421" w:rsidR="00C622E9" w:rsidRDefault="00C622E9" w:rsidP="00D06059">
      <w:proofErr w:type="spellStart"/>
      <w:r>
        <w:rPr>
          <w:b/>
        </w:rPr>
        <w:t>BranchQuestionId</w:t>
      </w:r>
      <w:proofErr w:type="spellEnd"/>
      <w:r>
        <w:rPr>
          <w:b/>
        </w:rPr>
        <w:t xml:space="preserve"> </w:t>
      </w:r>
      <w:r>
        <w:t xml:space="preserve">references the </w:t>
      </w:r>
      <w:proofErr w:type="spellStart"/>
      <w:r>
        <w:t>QuestionId</w:t>
      </w:r>
      <w:proofErr w:type="spellEnd"/>
      <w:r>
        <w:t xml:space="preserve"> the question will branch to if the user selects this choice</w:t>
      </w:r>
    </w:p>
    <w:p w14:paraId="395F7F9C" w14:textId="538E77B7" w:rsidR="00C622E9" w:rsidRDefault="00C622E9" w:rsidP="00D06059">
      <w:proofErr w:type="spellStart"/>
      <w:r>
        <w:rPr>
          <w:b/>
        </w:rPr>
        <w:t>ReviewerGroup</w:t>
      </w:r>
      <w:proofErr w:type="spellEnd"/>
      <w:r>
        <w:rPr>
          <w:b/>
        </w:rPr>
        <w:t xml:space="preserve"> (can be blank) </w:t>
      </w:r>
      <w:r>
        <w:t>references the reviewer group the idea will be assigned to if the user selects this option</w:t>
      </w:r>
    </w:p>
    <w:p w14:paraId="1B938A2A" w14:textId="30872E53" w:rsidR="00C622E9" w:rsidRDefault="00C622E9" w:rsidP="00D06059">
      <w:proofErr w:type="spellStart"/>
      <w:r>
        <w:rPr>
          <w:b/>
        </w:rPr>
        <w:t>MaxQuestions</w:t>
      </w:r>
      <w:proofErr w:type="spellEnd"/>
      <w:r>
        <w:rPr>
          <w:b/>
        </w:rPr>
        <w:t xml:space="preserve"> </w:t>
      </w:r>
      <w:r>
        <w:t>references how many more questions are left after selecting this option (for populating percentage)</w:t>
      </w:r>
    </w:p>
    <w:p w14:paraId="4D090024" w14:textId="0728CBB2" w:rsidR="00C622E9" w:rsidRPr="00C622E9" w:rsidRDefault="00C622E9" w:rsidP="00D06059">
      <w:pPr>
        <w:rPr>
          <w:b/>
        </w:rPr>
      </w:pPr>
      <w:r>
        <w:rPr>
          <w:b/>
        </w:rPr>
        <w:t xml:space="preserve">NOTE: This branches to the end questions and assigns to </w:t>
      </w:r>
      <w:r w:rsidR="0058588F">
        <w:rPr>
          <w:b/>
        </w:rPr>
        <w:t xml:space="preserve">the </w:t>
      </w:r>
      <w:r>
        <w:rPr>
          <w:b/>
        </w:rPr>
        <w:t>IOE</w:t>
      </w:r>
      <w:r w:rsidR="0058588F">
        <w:rPr>
          <w:b/>
        </w:rPr>
        <w:t xml:space="preserve"> reviewer group</w:t>
      </w:r>
    </w:p>
    <w:p w14:paraId="2E79E01A" w14:textId="6FFD4897" w:rsidR="00C622E9" w:rsidRDefault="00C622E9" w:rsidP="00D06059">
      <w:pPr>
        <w:rPr>
          <w:b/>
        </w:rPr>
      </w:pPr>
      <w:r>
        <w:rPr>
          <w:b/>
        </w:rPr>
        <w:t>You would create a no option:</w:t>
      </w:r>
    </w:p>
    <w:p w14:paraId="7F74A31C" w14:textId="41CB25F2" w:rsidR="00A8394E" w:rsidRDefault="00966F8B" w:rsidP="00D06059">
      <w:r>
        <w:rPr>
          <w:noProof/>
        </w:rPr>
        <w:lastRenderedPageBreak/>
        <w:drawing>
          <wp:inline distT="0" distB="0" distL="0" distR="0" wp14:anchorId="297B9AF8" wp14:editId="3E9265FD">
            <wp:extent cx="4152381" cy="7819048"/>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eateQuestion4.png"/>
                    <pic:cNvPicPr/>
                  </pic:nvPicPr>
                  <pic:blipFill>
                    <a:blip r:embed="rId41">
                      <a:extLst>
                        <a:ext uri="{28A0092B-C50C-407E-A947-70E740481C1C}">
                          <a14:useLocalDpi xmlns:a14="http://schemas.microsoft.com/office/drawing/2010/main" val="0"/>
                        </a:ext>
                      </a:extLst>
                    </a:blip>
                    <a:stretch>
                      <a:fillRect/>
                    </a:stretch>
                  </pic:blipFill>
                  <pic:spPr>
                    <a:xfrm>
                      <a:off x="0" y="0"/>
                      <a:ext cx="4152381" cy="7819048"/>
                    </a:xfrm>
                    <a:prstGeom prst="rect">
                      <a:avLst/>
                    </a:prstGeom>
                  </pic:spPr>
                </pic:pic>
              </a:graphicData>
            </a:graphic>
          </wp:inline>
        </w:drawing>
      </w:r>
    </w:p>
    <w:p w14:paraId="1545BEC8" w14:textId="3AC9776D" w:rsidR="00C622E9" w:rsidRDefault="00C622E9" w:rsidP="00D06059">
      <w:pPr>
        <w:rPr>
          <w:b/>
        </w:rPr>
      </w:pPr>
      <w:r>
        <w:rPr>
          <w:b/>
        </w:rPr>
        <w:lastRenderedPageBreak/>
        <w:t>NOTE: This branches to the question that you inserted this question between and does not assign to a Reviewer Group.</w:t>
      </w:r>
    </w:p>
    <w:p w14:paraId="5DF760FF" w14:textId="0FFC403D" w:rsidR="0058588F" w:rsidRDefault="0058588F" w:rsidP="00D06059">
      <w:pPr>
        <w:rPr>
          <w:b/>
        </w:rPr>
      </w:pPr>
    </w:p>
    <w:p w14:paraId="5B390F64" w14:textId="75FB20C8" w:rsidR="0058588F" w:rsidRPr="00FE18A9" w:rsidRDefault="0058588F" w:rsidP="0059522C">
      <w:pPr>
        <w:pStyle w:val="Heading3Numbered"/>
      </w:pPr>
      <w:bookmarkStart w:id="27" w:name="_Toc507664832"/>
      <w:r w:rsidRPr="0059522C">
        <w:rPr>
          <w:color w:val="auto"/>
        </w:rPr>
        <w:t>Questions View for Administrators</w:t>
      </w:r>
      <w:bookmarkEnd w:id="27"/>
    </w:p>
    <w:p w14:paraId="3E258D9F" w14:textId="7587FF66" w:rsidR="0058588F" w:rsidRDefault="0058588F">
      <w:r>
        <w:t xml:space="preserve">Navigate to the </w:t>
      </w:r>
      <w:r w:rsidR="00DD03D7">
        <w:t>“Edit Questions View.”</w:t>
      </w:r>
    </w:p>
    <w:p w14:paraId="0E382569" w14:textId="0BED896A" w:rsidR="00DD03D7" w:rsidRDefault="00DD03D7">
      <w:r>
        <w:rPr>
          <w:noProof/>
        </w:rPr>
        <w:drawing>
          <wp:inline distT="0" distB="0" distL="0" distR="0" wp14:anchorId="56F6EE5B" wp14:editId="5A22EDE0">
            <wp:extent cx="1828800" cy="4124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28800" cy="4124325"/>
                    </a:xfrm>
                    <a:prstGeom prst="rect">
                      <a:avLst/>
                    </a:prstGeom>
                  </pic:spPr>
                </pic:pic>
              </a:graphicData>
            </a:graphic>
          </wp:inline>
        </w:drawing>
      </w:r>
    </w:p>
    <w:p w14:paraId="645CA525" w14:textId="5C752684" w:rsidR="00DD03D7" w:rsidRDefault="00DD03D7"/>
    <w:p w14:paraId="15537DA9" w14:textId="07C73801" w:rsidR="00DD03D7" w:rsidRDefault="006151B7">
      <w:r>
        <w:t>Click “Add Question”</w:t>
      </w:r>
    </w:p>
    <w:p w14:paraId="00BC2841" w14:textId="797C63E7" w:rsidR="006151B7" w:rsidRDefault="006151B7">
      <w:r>
        <w:rPr>
          <w:noProof/>
        </w:rPr>
        <w:lastRenderedPageBreak/>
        <w:drawing>
          <wp:inline distT="0" distB="0" distL="0" distR="0" wp14:anchorId="0800E364" wp14:editId="5E4EBDDD">
            <wp:extent cx="5943600" cy="25361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536190"/>
                    </a:xfrm>
                    <a:prstGeom prst="rect">
                      <a:avLst/>
                    </a:prstGeom>
                  </pic:spPr>
                </pic:pic>
              </a:graphicData>
            </a:graphic>
          </wp:inline>
        </w:drawing>
      </w:r>
    </w:p>
    <w:p w14:paraId="34117C8B" w14:textId="6ADA3525" w:rsidR="006151B7" w:rsidRDefault="006151B7">
      <w:r>
        <w:rPr>
          <w:noProof/>
        </w:rPr>
        <w:drawing>
          <wp:inline distT="0" distB="0" distL="0" distR="0" wp14:anchorId="47207E63" wp14:editId="6A3A6866">
            <wp:extent cx="5943600" cy="50768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5076825"/>
                    </a:xfrm>
                    <a:prstGeom prst="rect">
                      <a:avLst/>
                    </a:prstGeom>
                  </pic:spPr>
                </pic:pic>
              </a:graphicData>
            </a:graphic>
          </wp:inline>
        </w:drawing>
      </w:r>
    </w:p>
    <w:p w14:paraId="5035B078" w14:textId="4183160F" w:rsidR="006151B7" w:rsidRDefault="006151B7">
      <w:r>
        <w:t>Enter your question into the “Title” field and hit the floppy disk icon to save.</w:t>
      </w:r>
    </w:p>
    <w:p w14:paraId="5CF20634" w14:textId="14ED8028" w:rsidR="006151B7" w:rsidRDefault="006151B7">
      <w:pPr>
        <w:rPr>
          <w:b/>
        </w:rPr>
      </w:pPr>
      <w:r>
        <w:rPr>
          <w:b/>
        </w:rPr>
        <w:lastRenderedPageBreak/>
        <w:t>NOTE: You may need to allow a few minutes for the new question to propagate through the cache before adding Question Choices.</w:t>
      </w:r>
    </w:p>
    <w:p w14:paraId="765A3A77" w14:textId="3389549E" w:rsidR="006151B7" w:rsidRDefault="006151B7">
      <w:r>
        <w:t>Click “Add Question Choice.”</w:t>
      </w:r>
    </w:p>
    <w:p w14:paraId="3680046B" w14:textId="0E8ACFD6" w:rsidR="006151B7" w:rsidRDefault="006151B7">
      <w:r>
        <w:rPr>
          <w:noProof/>
        </w:rPr>
        <w:drawing>
          <wp:inline distT="0" distB="0" distL="0" distR="0" wp14:anchorId="28319E48" wp14:editId="3857F277">
            <wp:extent cx="5943600" cy="514477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5144770"/>
                    </a:xfrm>
                    <a:prstGeom prst="rect">
                      <a:avLst/>
                    </a:prstGeom>
                  </pic:spPr>
                </pic:pic>
              </a:graphicData>
            </a:graphic>
          </wp:inline>
        </w:drawing>
      </w:r>
    </w:p>
    <w:p w14:paraId="42333212" w14:textId="77777777" w:rsidR="006151B7" w:rsidRDefault="006151B7">
      <w:r>
        <w:t xml:space="preserve">In the first box, enter your question that you added to the left Questions lists. The field should attempt to autocomplete. If the field does not autocomplete, allow more time for the cache to propagate changes. </w:t>
      </w:r>
    </w:p>
    <w:p w14:paraId="4C4B5B66" w14:textId="77777777" w:rsidR="006151B7" w:rsidRDefault="006151B7">
      <w:r>
        <w:t xml:space="preserve">Enter your question choice, i.e. “Yes” in the second ‘Choice’ field. </w:t>
      </w:r>
    </w:p>
    <w:p w14:paraId="7E53FE5C" w14:textId="292B54EC" w:rsidR="006151B7" w:rsidRPr="006151B7" w:rsidRDefault="006151B7">
      <w:r>
        <w:t xml:space="preserve">In the third ‘Reviewer’ box, enter the reviewer group that the choice should assign the idea to, if any. </w:t>
      </w:r>
    </w:p>
    <w:p w14:paraId="55FDEC68" w14:textId="77777777" w:rsidR="006151B7" w:rsidRDefault="006151B7" w:rsidP="006151B7">
      <w:r>
        <w:lastRenderedPageBreak/>
        <w:t xml:space="preserve">In the fourth box, enter the next question to direct the user to in the flow. The field should attempt to autocomplete. If the field does not autocomplete, allow more time for the cache to propagate changes. </w:t>
      </w:r>
    </w:p>
    <w:p w14:paraId="6E41871E" w14:textId="60DA4C77" w:rsidR="006151B7" w:rsidRPr="006151B7" w:rsidRDefault="006151B7">
      <w:r>
        <w:t>Finally, hit the floppy disk icon to save.</w:t>
      </w:r>
    </w:p>
    <w:p w14:paraId="5E720669" w14:textId="77777777" w:rsidR="006151B7" w:rsidRPr="0058588F" w:rsidRDefault="006151B7"/>
    <w:p w14:paraId="7047BEB7" w14:textId="68D2F1F0" w:rsidR="00C622E9" w:rsidRDefault="00C622E9" w:rsidP="0059522C">
      <w:pPr>
        <w:pStyle w:val="Heading2Numbered"/>
      </w:pPr>
      <w:bookmarkStart w:id="28" w:name="_Toc507664833"/>
      <w:r>
        <w:t>Edit Question</w:t>
      </w:r>
      <w:bookmarkEnd w:id="28"/>
    </w:p>
    <w:p w14:paraId="02DF5FB2" w14:textId="40D69812" w:rsidR="00C42D51" w:rsidRDefault="006151B7" w:rsidP="00C622E9">
      <w:r>
        <w:t xml:space="preserve">Navigate to the “Questions” list by entering the </w:t>
      </w:r>
      <w:r w:rsidR="00A85DF0">
        <w:t>URL</w:t>
      </w:r>
      <w:r>
        <w:t xml:space="preserve"> of </w:t>
      </w:r>
      <w:hyperlink w:history="1">
        <w:r w:rsidRPr="00F670A0">
          <w:rPr>
            <w:rStyle w:val="Hyperlink"/>
          </w:rPr>
          <w:t>https://&lt;tenantName&gt;.sharepoint.com/&lt;pathToSiteCollection&gt;/Lists/Questions</w:t>
        </w:r>
      </w:hyperlink>
      <w:r>
        <w:t xml:space="preserve">, where </w:t>
      </w:r>
      <w:proofErr w:type="spellStart"/>
      <w:r>
        <w:t>tenantName</w:t>
      </w:r>
      <w:proofErr w:type="spellEnd"/>
      <w:r>
        <w:t xml:space="preserve"> is your Office 365 tenant and </w:t>
      </w:r>
      <w:proofErr w:type="spellStart"/>
      <w:r>
        <w:t>pathToSiteCollection</w:t>
      </w:r>
      <w:proofErr w:type="spellEnd"/>
      <w:r>
        <w:t xml:space="preserve"> is your site collection path (i.e. ‘/sites/</w:t>
      </w:r>
      <w:proofErr w:type="spellStart"/>
      <w:r>
        <w:t>InnovationFoundation</w:t>
      </w:r>
      <w:proofErr w:type="spellEnd"/>
      <w:r>
        <w:t>.’</w:t>
      </w:r>
    </w:p>
    <w:p w14:paraId="57AC19A9" w14:textId="0BCF22F7" w:rsidR="00C42D51" w:rsidRDefault="00C42D51" w:rsidP="00C622E9"/>
    <w:p w14:paraId="11E85DF9" w14:textId="0BCF7D42" w:rsidR="00C42D51" w:rsidRDefault="00C42D51" w:rsidP="00C622E9">
      <w:r>
        <w:t>Click the radio button next to the question you want to edit then click Edit</w:t>
      </w:r>
    </w:p>
    <w:p w14:paraId="3204F524" w14:textId="154DE8F2" w:rsidR="00C42D51" w:rsidRPr="00C622E9" w:rsidRDefault="00C42D51" w:rsidP="00C622E9">
      <w:r>
        <w:rPr>
          <w:noProof/>
        </w:rPr>
        <w:drawing>
          <wp:inline distT="0" distB="0" distL="0" distR="0" wp14:anchorId="68EE4FA6" wp14:editId="432DDA69">
            <wp:extent cx="5943600" cy="159639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596390"/>
                    </a:xfrm>
                    <a:prstGeom prst="rect">
                      <a:avLst/>
                    </a:prstGeom>
                  </pic:spPr>
                </pic:pic>
              </a:graphicData>
            </a:graphic>
          </wp:inline>
        </w:drawing>
      </w:r>
    </w:p>
    <w:p w14:paraId="7EE1B928" w14:textId="5F0F57B1" w:rsidR="00C42D51" w:rsidRDefault="00C42D51" w:rsidP="0059522C">
      <w:pPr>
        <w:pStyle w:val="Heading2Numbered"/>
      </w:pPr>
      <w:bookmarkStart w:id="29" w:name="_Toc507664834"/>
      <w:r>
        <w:t>Edit Question Configuration</w:t>
      </w:r>
      <w:bookmarkEnd w:id="29"/>
    </w:p>
    <w:p w14:paraId="3D083173" w14:textId="1A4CBCB5" w:rsidR="006151B7" w:rsidRDefault="006151B7">
      <w:r>
        <w:t xml:space="preserve">Navigate to the “Questions </w:t>
      </w:r>
      <w:r w:rsidR="00A85DF0">
        <w:t>Configuration</w:t>
      </w:r>
      <w:r>
        <w:t xml:space="preserve">” list by entering the </w:t>
      </w:r>
      <w:r w:rsidR="00A85DF0">
        <w:t>URL</w:t>
      </w:r>
      <w:r>
        <w:t xml:space="preserve"> of </w:t>
      </w:r>
      <w:hyperlink w:history="1">
        <w:r w:rsidRPr="007C600B">
          <w:rPr>
            <w:rStyle w:val="Hyperlink"/>
          </w:rPr>
          <w:t>https://&lt;tenantName&gt;.sharepoint.com/&lt;pathToSiteCollection&gt;/Lists/Questions</w:t>
        </w:r>
        <w:r w:rsidRPr="00F670A0">
          <w:rPr>
            <w:rStyle w:val="Hyperlink"/>
          </w:rPr>
          <w:t>Configuration</w:t>
        </w:r>
      </w:hyperlink>
      <w:r>
        <w:t xml:space="preserve">, where </w:t>
      </w:r>
      <w:proofErr w:type="spellStart"/>
      <w:r>
        <w:t>tenantName</w:t>
      </w:r>
      <w:proofErr w:type="spellEnd"/>
      <w:r>
        <w:t xml:space="preserve"> is your Office 365 tenant and </w:t>
      </w:r>
      <w:proofErr w:type="spellStart"/>
      <w:r>
        <w:t>pathToSiteCollection</w:t>
      </w:r>
      <w:proofErr w:type="spellEnd"/>
      <w:r>
        <w:t xml:space="preserve"> is your site collection path (i.e. ‘/sites/</w:t>
      </w:r>
      <w:proofErr w:type="spellStart"/>
      <w:r>
        <w:t>InnovationFoundation</w:t>
      </w:r>
      <w:proofErr w:type="spellEnd"/>
      <w:r>
        <w:t>.’</w:t>
      </w:r>
    </w:p>
    <w:p w14:paraId="1309378F" w14:textId="0CF034E3" w:rsidR="00C42D51" w:rsidRDefault="00C42D51" w:rsidP="00D06059"/>
    <w:p w14:paraId="27DEE071" w14:textId="7C1E589C" w:rsidR="00C42D51" w:rsidRDefault="00C42D51" w:rsidP="00C42D51">
      <w:r>
        <w:t>Click the radio button next to the question configuration you want to edit then click Edit</w:t>
      </w:r>
    </w:p>
    <w:p w14:paraId="73F313D2" w14:textId="793680E9" w:rsidR="00C42D51" w:rsidRDefault="00C42D51" w:rsidP="00D06059">
      <w:r>
        <w:rPr>
          <w:noProof/>
        </w:rPr>
        <w:drawing>
          <wp:inline distT="0" distB="0" distL="0" distR="0" wp14:anchorId="02623674" wp14:editId="023EFDCF">
            <wp:extent cx="5943600" cy="94742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947420"/>
                    </a:xfrm>
                    <a:prstGeom prst="rect">
                      <a:avLst/>
                    </a:prstGeom>
                  </pic:spPr>
                </pic:pic>
              </a:graphicData>
            </a:graphic>
          </wp:inline>
        </w:drawing>
      </w:r>
    </w:p>
    <w:p w14:paraId="497757C3" w14:textId="7ABBABAB" w:rsidR="00DB4907" w:rsidRDefault="00DB4907" w:rsidP="0059522C">
      <w:pPr>
        <w:pStyle w:val="Heading2Numbered"/>
      </w:pPr>
      <w:bookmarkStart w:id="30" w:name="_Toc507664835"/>
      <w:r>
        <w:lastRenderedPageBreak/>
        <w:t>Edit Reviewers for a Directorate</w:t>
      </w:r>
      <w:bookmarkEnd w:id="30"/>
    </w:p>
    <w:p w14:paraId="6690A33D" w14:textId="0A811A9C" w:rsidR="006151B7" w:rsidRDefault="006151B7" w:rsidP="006151B7">
      <w:r>
        <w:t>Navigate to the “Reviewer Directorate” list by clicking the “Reviewer Directorate” link under Admin on the Innovation Foundation navigation bar</w:t>
      </w:r>
    </w:p>
    <w:p w14:paraId="4990130B" w14:textId="22375763" w:rsidR="006151B7" w:rsidRDefault="006151B7" w:rsidP="006151B7">
      <w:r>
        <w:rPr>
          <w:noProof/>
        </w:rPr>
        <w:drawing>
          <wp:inline distT="0" distB="0" distL="0" distR="0" wp14:anchorId="40202710" wp14:editId="2C877033">
            <wp:extent cx="2143125" cy="48101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143125" cy="4810125"/>
                    </a:xfrm>
                    <a:prstGeom prst="rect">
                      <a:avLst/>
                    </a:prstGeom>
                  </pic:spPr>
                </pic:pic>
              </a:graphicData>
            </a:graphic>
          </wp:inline>
        </w:drawing>
      </w:r>
    </w:p>
    <w:p w14:paraId="358431E1" w14:textId="7536BDD0" w:rsidR="00DB4907" w:rsidRPr="0059522C" w:rsidRDefault="006151B7" w:rsidP="00DB4907">
      <w:pPr>
        <w:rPr>
          <w:b/>
        </w:rPr>
      </w:pPr>
      <w:r>
        <w:rPr>
          <w:b/>
        </w:rPr>
        <w:t>NOTE: This is only viewable by administrators who are part of the Admins group in the SharePoint Site Collection.</w:t>
      </w:r>
    </w:p>
    <w:p w14:paraId="5BF328F6" w14:textId="77777777" w:rsidR="006151B7" w:rsidRDefault="006151B7" w:rsidP="00DB4907"/>
    <w:p w14:paraId="61CAAD25" w14:textId="542BC3C5" w:rsidR="00DB4907" w:rsidRDefault="00DB4907" w:rsidP="00DB4907">
      <w:r>
        <w:t>Click on the Reviewer Directorate you want to change the reviewers for and click “Edit”</w:t>
      </w:r>
    </w:p>
    <w:p w14:paraId="2E024EAF" w14:textId="6A426210" w:rsidR="00DB4907" w:rsidRPr="00DB4907" w:rsidRDefault="00966F8B" w:rsidP="00DB4907">
      <w:r>
        <w:rPr>
          <w:noProof/>
        </w:rPr>
        <w:lastRenderedPageBreak/>
        <w:drawing>
          <wp:inline distT="0" distB="0" distL="0" distR="0" wp14:anchorId="0FB8DEAD" wp14:editId="2678AA64">
            <wp:extent cx="5943600" cy="14090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ames.png"/>
                    <pic:cNvPicPr/>
                  </pic:nvPicPr>
                  <pic:blipFill>
                    <a:blip r:embed="rId49">
                      <a:extLst>
                        <a:ext uri="{28A0092B-C50C-407E-A947-70E740481C1C}">
                          <a14:useLocalDpi xmlns:a14="http://schemas.microsoft.com/office/drawing/2010/main" val="0"/>
                        </a:ext>
                      </a:extLst>
                    </a:blip>
                    <a:stretch>
                      <a:fillRect/>
                    </a:stretch>
                  </pic:blipFill>
                  <pic:spPr>
                    <a:xfrm>
                      <a:off x="0" y="0"/>
                      <a:ext cx="5943600" cy="1409065"/>
                    </a:xfrm>
                    <a:prstGeom prst="rect">
                      <a:avLst/>
                    </a:prstGeom>
                  </pic:spPr>
                </pic:pic>
              </a:graphicData>
            </a:graphic>
          </wp:inline>
        </w:drawing>
      </w:r>
    </w:p>
    <w:p w14:paraId="0896DA9C" w14:textId="06AB6201" w:rsidR="00DB4907" w:rsidRDefault="00DB4907" w:rsidP="0059522C">
      <w:pPr>
        <w:pStyle w:val="Heading2Numbered"/>
      </w:pPr>
      <w:bookmarkStart w:id="31" w:name="_Toc507664836"/>
      <w:r>
        <w:t>Edit Email Templates</w:t>
      </w:r>
      <w:bookmarkEnd w:id="31"/>
    </w:p>
    <w:p w14:paraId="3AFC66F4" w14:textId="4F8F8A2C" w:rsidR="00DB4907" w:rsidRDefault="006A6D0D" w:rsidP="0059522C">
      <w:r w:rsidRPr="006A6D0D">
        <w:t>Navigate to the “</w:t>
      </w:r>
      <w:r>
        <w:t>Mail Templates</w:t>
      </w:r>
      <w:r w:rsidRPr="006A6D0D">
        <w:t xml:space="preserve">” list by entering the </w:t>
      </w:r>
      <w:r w:rsidR="00A85DF0" w:rsidRPr="006A6D0D">
        <w:t>URL</w:t>
      </w:r>
      <w:r w:rsidRPr="006A6D0D">
        <w:t xml:space="preserve"> of https://&lt;tenantName&gt;.sharepoint.com/&lt;pathToSiteCollection&gt;/Lists/</w:t>
      </w:r>
      <w:r>
        <w:t>MailTemplates</w:t>
      </w:r>
      <w:r w:rsidRPr="006A6D0D">
        <w:t xml:space="preserve">, where </w:t>
      </w:r>
      <w:proofErr w:type="spellStart"/>
      <w:r w:rsidRPr="006A6D0D">
        <w:t>tenantName</w:t>
      </w:r>
      <w:proofErr w:type="spellEnd"/>
      <w:r w:rsidRPr="006A6D0D">
        <w:t xml:space="preserve"> is your Office 365 tenant and </w:t>
      </w:r>
      <w:proofErr w:type="spellStart"/>
      <w:r w:rsidRPr="006A6D0D">
        <w:t>pathToSiteCollection</w:t>
      </w:r>
      <w:proofErr w:type="spellEnd"/>
      <w:r w:rsidRPr="006A6D0D">
        <w:t xml:space="preserve"> is your site collection path (i.e. ‘/sites/</w:t>
      </w:r>
      <w:proofErr w:type="spellStart"/>
      <w:r w:rsidRPr="006A6D0D">
        <w:t>InnovationFoundation</w:t>
      </w:r>
      <w:proofErr w:type="spellEnd"/>
      <w:r w:rsidRPr="006A6D0D">
        <w:t>.’</w:t>
      </w:r>
    </w:p>
    <w:p w14:paraId="77D1819D" w14:textId="40D35A5A" w:rsidR="00DB4907" w:rsidRDefault="00DB4907" w:rsidP="00D06059"/>
    <w:p w14:paraId="2BDAE3D0" w14:textId="3A3DBA1C" w:rsidR="00DB4907" w:rsidRDefault="00DB4907" w:rsidP="00D06059">
      <w:r>
        <w:t>Click on the radio button next to the mail template you want to update and then click “Edit”</w:t>
      </w:r>
    </w:p>
    <w:p w14:paraId="6D19A281" w14:textId="5DCFFE2F" w:rsidR="00DB4907" w:rsidRDefault="00966F8B" w:rsidP="00D06059">
      <w:r>
        <w:rPr>
          <w:noProof/>
        </w:rPr>
        <w:drawing>
          <wp:inline distT="0" distB="0" distL="0" distR="0" wp14:anchorId="0F573D59" wp14:editId="2C0D5D29">
            <wp:extent cx="5943600" cy="1343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il.png"/>
                    <pic:cNvPicPr/>
                  </pic:nvPicPr>
                  <pic:blipFill>
                    <a:blip r:embed="rId50">
                      <a:extLst>
                        <a:ext uri="{28A0092B-C50C-407E-A947-70E740481C1C}">
                          <a14:useLocalDpi xmlns:a14="http://schemas.microsoft.com/office/drawing/2010/main" val="0"/>
                        </a:ext>
                      </a:extLst>
                    </a:blip>
                    <a:stretch>
                      <a:fillRect/>
                    </a:stretch>
                  </pic:blipFill>
                  <pic:spPr>
                    <a:xfrm>
                      <a:off x="0" y="0"/>
                      <a:ext cx="5943600" cy="1343025"/>
                    </a:xfrm>
                    <a:prstGeom prst="rect">
                      <a:avLst/>
                    </a:prstGeom>
                  </pic:spPr>
                </pic:pic>
              </a:graphicData>
            </a:graphic>
          </wp:inline>
        </w:drawing>
      </w:r>
    </w:p>
    <w:p w14:paraId="0A4B9ABC" w14:textId="00A134E7" w:rsidR="00DB4907" w:rsidRDefault="00DB4907" w:rsidP="00D06059">
      <w:pPr>
        <w:rPr>
          <w:b/>
        </w:rPr>
      </w:pPr>
      <w:r>
        <w:rPr>
          <w:b/>
        </w:rPr>
        <w:t xml:space="preserve">NOTE: The Type field should NOT be changed. This is an internal reference to the given state. You can quickly and easily change the Subject or </w:t>
      </w:r>
      <w:proofErr w:type="spellStart"/>
      <w:r>
        <w:rPr>
          <w:b/>
        </w:rPr>
        <w:t>MailBody</w:t>
      </w:r>
      <w:proofErr w:type="spellEnd"/>
      <w:r>
        <w:rPr>
          <w:b/>
        </w:rPr>
        <w:t xml:space="preserve">. The “Click Here” link in the </w:t>
      </w:r>
      <w:proofErr w:type="spellStart"/>
      <w:r>
        <w:rPr>
          <w:b/>
        </w:rPr>
        <w:t>MailBody</w:t>
      </w:r>
      <w:proofErr w:type="spellEnd"/>
      <w:r>
        <w:rPr>
          <w:b/>
        </w:rPr>
        <w:t xml:space="preserve"> is case sensitive. It is not recommended that you change this link in any way as this is the link that enables reviewers to get right to the pending action from their email. The {0} </w:t>
      </w:r>
      <w:proofErr w:type="gramStart"/>
      <w:r>
        <w:rPr>
          <w:b/>
        </w:rPr>
        <w:t>special character</w:t>
      </w:r>
      <w:proofErr w:type="gramEnd"/>
      <w:r>
        <w:rPr>
          <w:b/>
        </w:rPr>
        <w:t xml:space="preserve"> can be used to inject the Idea Title into the </w:t>
      </w:r>
      <w:proofErr w:type="spellStart"/>
      <w:r>
        <w:rPr>
          <w:b/>
        </w:rPr>
        <w:t>MailBody</w:t>
      </w:r>
      <w:proofErr w:type="spellEnd"/>
      <w:r>
        <w:rPr>
          <w:b/>
        </w:rPr>
        <w:t xml:space="preserve">. The {1} </w:t>
      </w:r>
      <w:proofErr w:type="gramStart"/>
      <w:r>
        <w:rPr>
          <w:b/>
        </w:rPr>
        <w:t>special character</w:t>
      </w:r>
      <w:proofErr w:type="gramEnd"/>
      <w:r>
        <w:rPr>
          <w:b/>
        </w:rPr>
        <w:t xml:space="preserve"> can be used to inject the Idea ID into the </w:t>
      </w:r>
      <w:proofErr w:type="spellStart"/>
      <w:r>
        <w:rPr>
          <w:b/>
        </w:rPr>
        <w:t>MailBody</w:t>
      </w:r>
      <w:proofErr w:type="spellEnd"/>
      <w:r>
        <w:rPr>
          <w:b/>
        </w:rPr>
        <w:t>.</w:t>
      </w:r>
    </w:p>
    <w:p w14:paraId="0302571A" w14:textId="355DF422" w:rsidR="00082D65" w:rsidRDefault="00082D65" w:rsidP="0059522C">
      <w:pPr>
        <w:pStyle w:val="Heading2Numbered"/>
      </w:pPr>
      <w:bookmarkStart w:id="32" w:name="_Toc507664837"/>
      <w:r>
        <w:t xml:space="preserve">Reset </w:t>
      </w:r>
      <w:proofErr w:type="spellStart"/>
      <w:r>
        <w:t>IdeaState</w:t>
      </w:r>
      <w:bookmarkEnd w:id="32"/>
      <w:proofErr w:type="spellEnd"/>
    </w:p>
    <w:p w14:paraId="0A0891F2" w14:textId="720AD1E7" w:rsidR="006A6D0D" w:rsidRDefault="006A6D0D" w:rsidP="0059522C">
      <w:r w:rsidRPr="006A6D0D">
        <w:t>Navigate to the “</w:t>
      </w:r>
      <w:r>
        <w:t>Idea</w:t>
      </w:r>
      <w:r w:rsidR="001B2D11">
        <w:t>s</w:t>
      </w:r>
      <w:r w:rsidRPr="006A6D0D">
        <w:t xml:space="preserve">” list by entering the </w:t>
      </w:r>
      <w:r w:rsidR="00A85DF0" w:rsidRPr="006A6D0D">
        <w:t>URL</w:t>
      </w:r>
      <w:r w:rsidRPr="006A6D0D">
        <w:t xml:space="preserve"> of https://&lt;tenantName&gt;.sharepoint.com/&lt;pathToSiteCollection&gt;/Lists/</w:t>
      </w:r>
      <w:r>
        <w:t>Idea</w:t>
      </w:r>
      <w:r w:rsidR="001B2D11">
        <w:t>s</w:t>
      </w:r>
      <w:r w:rsidRPr="006A6D0D">
        <w:t xml:space="preserve">, where </w:t>
      </w:r>
      <w:proofErr w:type="spellStart"/>
      <w:r w:rsidRPr="006A6D0D">
        <w:t>tenantName</w:t>
      </w:r>
      <w:proofErr w:type="spellEnd"/>
      <w:r w:rsidRPr="006A6D0D">
        <w:t xml:space="preserve"> is your Office 365 tenant and </w:t>
      </w:r>
      <w:proofErr w:type="spellStart"/>
      <w:r w:rsidRPr="006A6D0D">
        <w:t>pathToSiteCollection</w:t>
      </w:r>
      <w:proofErr w:type="spellEnd"/>
      <w:r w:rsidRPr="006A6D0D">
        <w:t xml:space="preserve"> is your site collection path (i.e. ‘/sites/</w:t>
      </w:r>
      <w:proofErr w:type="spellStart"/>
      <w:r w:rsidRPr="006A6D0D">
        <w:t>InnovationFoundation</w:t>
      </w:r>
      <w:proofErr w:type="spellEnd"/>
      <w:r w:rsidRPr="006A6D0D">
        <w:t>.’</w:t>
      </w:r>
    </w:p>
    <w:p w14:paraId="2129C9FE" w14:textId="5D893D69" w:rsidR="00082D65" w:rsidRDefault="00082D65" w:rsidP="00082D65">
      <w:r>
        <w:t>Select the Idea you would like to push to a different state and click “Edit”</w:t>
      </w:r>
    </w:p>
    <w:p w14:paraId="7505CDD1" w14:textId="6C2AC015" w:rsidR="00082D65" w:rsidRDefault="00966F8B" w:rsidP="00082D65">
      <w:r>
        <w:rPr>
          <w:noProof/>
        </w:rPr>
        <w:lastRenderedPageBreak/>
        <w:drawing>
          <wp:inline distT="0" distB="0" distL="0" distR="0" wp14:anchorId="3F17D606" wp14:editId="50138F1D">
            <wp:extent cx="5943600" cy="15125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deas.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1512570"/>
                    </a:xfrm>
                    <a:prstGeom prst="rect">
                      <a:avLst/>
                    </a:prstGeom>
                  </pic:spPr>
                </pic:pic>
              </a:graphicData>
            </a:graphic>
          </wp:inline>
        </w:drawing>
      </w:r>
    </w:p>
    <w:p w14:paraId="1CFC07F3" w14:textId="5CA59024" w:rsidR="00082D65" w:rsidRDefault="00082D65" w:rsidP="00082D65">
      <w:r>
        <w:t>Change the “State” and “</w:t>
      </w:r>
      <w:proofErr w:type="spellStart"/>
      <w:r>
        <w:t>PreviousState</w:t>
      </w:r>
      <w:proofErr w:type="spellEnd"/>
      <w:r>
        <w:t>” to reflect the new state:</w:t>
      </w:r>
    </w:p>
    <w:p w14:paraId="5697A35F" w14:textId="7C413715" w:rsidR="00082D65" w:rsidRDefault="00966F8B" w:rsidP="00082D65">
      <w:r>
        <w:rPr>
          <w:noProof/>
        </w:rPr>
        <w:drawing>
          <wp:inline distT="0" distB="0" distL="0" distR="0" wp14:anchorId="6CEB0EFF" wp14:editId="1707DA24">
            <wp:extent cx="5895238" cy="452380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dea_edit.png"/>
                    <pic:cNvPicPr/>
                  </pic:nvPicPr>
                  <pic:blipFill>
                    <a:blip r:embed="rId52">
                      <a:extLst>
                        <a:ext uri="{28A0092B-C50C-407E-A947-70E740481C1C}">
                          <a14:useLocalDpi xmlns:a14="http://schemas.microsoft.com/office/drawing/2010/main" val="0"/>
                        </a:ext>
                      </a:extLst>
                    </a:blip>
                    <a:stretch>
                      <a:fillRect/>
                    </a:stretch>
                  </pic:blipFill>
                  <pic:spPr>
                    <a:xfrm>
                      <a:off x="0" y="0"/>
                      <a:ext cx="5895238" cy="4523809"/>
                    </a:xfrm>
                    <a:prstGeom prst="rect">
                      <a:avLst/>
                    </a:prstGeom>
                  </pic:spPr>
                </pic:pic>
              </a:graphicData>
            </a:graphic>
          </wp:inline>
        </w:drawing>
      </w:r>
    </w:p>
    <w:p w14:paraId="1E07BE4C" w14:textId="2CF07C12" w:rsidR="00082D65" w:rsidRDefault="00082D65" w:rsidP="00082D65">
      <w:pPr>
        <w:rPr>
          <w:b/>
        </w:rPr>
      </w:pPr>
      <w:r>
        <w:rPr>
          <w:b/>
        </w:rPr>
        <w:t>To reset to Merit:</w:t>
      </w:r>
    </w:p>
    <w:p w14:paraId="20D4917D" w14:textId="5AB3AE65" w:rsidR="00082D65" w:rsidRDefault="00082D65" w:rsidP="00082D65">
      <w:pPr>
        <w:rPr>
          <w:b/>
        </w:rPr>
      </w:pPr>
      <w:proofErr w:type="spellStart"/>
      <w:r>
        <w:rPr>
          <w:b/>
        </w:rPr>
        <w:t>PreviousState</w:t>
      </w:r>
      <w:proofErr w:type="spellEnd"/>
      <w:r>
        <w:rPr>
          <w:b/>
        </w:rPr>
        <w:t>: New</w:t>
      </w:r>
    </w:p>
    <w:p w14:paraId="3A3650E1" w14:textId="1E78883C" w:rsidR="00082D65" w:rsidRDefault="00082D65" w:rsidP="00082D65">
      <w:pPr>
        <w:rPr>
          <w:b/>
        </w:rPr>
      </w:pPr>
      <w:r>
        <w:rPr>
          <w:b/>
        </w:rPr>
        <w:t>State: Merit</w:t>
      </w:r>
    </w:p>
    <w:p w14:paraId="110F2DF5" w14:textId="481807FA" w:rsidR="00082D65" w:rsidRDefault="00082D65" w:rsidP="00082D65">
      <w:pPr>
        <w:rPr>
          <w:b/>
        </w:rPr>
      </w:pPr>
      <w:r>
        <w:rPr>
          <w:b/>
        </w:rPr>
        <w:t>To reset to author (pending merit)</w:t>
      </w:r>
    </w:p>
    <w:p w14:paraId="5CF6EB05" w14:textId="413E3E4D" w:rsidR="00082D65" w:rsidRDefault="00082D65" w:rsidP="00082D65">
      <w:pPr>
        <w:rPr>
          <w:b/>
        </w:rPr>
      </w:pPr>
      <w:proofErr w:type="spellStart"/>
      <w:r>
        <w:rPr>
          <w:b/>
        </w:rPr>
        <w:t>PreviousState</w:t>
      </w:r>
      <w:proofErr w:type="spellEnd"/>
      <w:r>
        <w:rPr>
          <w:b/>
        </w:rPr>
        <w:t>: Merit</w:t>
      </w:r>
    </w:p>
    <w:p w14:paraId="0BE8F3EE" w14:textId="11D64EF3" w:rsidR="00082D65" w:rsidRDefault="00082D65" w:rsidP="00082D65">
      <w:pPr>
        <w:rPr>
          <w:b/>
        </w:rPr>
      </w:pPr>
      <w:r>
        <w:rPr>
          <w:b/>
        </w:rPr>
        <w:lastRenderedPageBreak/>
        <w:t>State: Author</w:t>
      </w:r>
    </w:p>
    <w:p w14:paraId="659F76D3" w14:textId="33CBA1E9" w:rsidR="00082D65" w:rsidRDefault="00082D65" w:rsidP="00082D65">
      <w:pPr>
        <w:rPr>
          <w:b/>
        </w:rPr>
      </w:pPr>
      <w:r>
        <w:rPr>
          <w:b/>
        </w:rPr>
        <w:t>To reset to author (pending feasibility)</w:t>
      </w:r>
    </w:p>
    <w:p w14:paraId="260F46CE" w14:textId="465AF103" w:rsidR="00082D65" w:rsidRDefault="00082D65" w:rsidP="00082D65">
      <w:pPr>
        <w:rPr>
          <w:b/>
        </w:rPr>
      </w:pPr>
      <w:proofErr w:type="spellStart"/>
      <w:r>
        <w:rPr>
          <w:b/>
        </w:rPr>
        <w:t>PreviousState</w:t>
      </w:r>
      <w:proofErr w:type="spellEnd"/>
      <w:r>
        <w:rPr>
          <w:b/>
        </w:rPr>
        <w:t>: Feasibility</w:t>
      </w:r>
    </w:p>
    <w:p w14:paraId="29DCEADE" w14:textId="346ECBC9" w:rsidR="00082D65" w:rsidRDefault="00082D65" w:rsidP="00082D65">
      <w:pPr>
        <w:rPr>
          <w:b/>
        </w:rPr>
      </w:pPr>
      <w:r>
        <w:rPr>
          <w:b/>
        </w:rPr>
        <w:t>State: Author</w:t>
      </w:r>
    </w:p>
    <w:p w14:paraId="198CAF52" w14:textId="3F09A3C0" w:rsidR="00082D65" w:rsidRDefault="00082D65" w:rsidP="00082D65">
      <w:pPr>
        <w:rPr>
          <w:b/>
        </w:rPr>
      </w:pPr>
      <w:r>
        <w:rPr>
          <w:b/>
        </w:rPr>
        <w:t>To reset to feasibility</w:t>
      </w:r>
    </w:p>
    <w:p w14:paraId="6FDBDB75" w14:textId="78E81E18" w:rsidR="00082D65" w:rsidRDefault="00082D65" w:rsidP="00082D65">
      <w:pPr>
        <w:rPr>
          <w:b/>
        </w:rPr>
      </w:pPr>
      <w:proofErr w:type="spellStart"/>
      <w:r>
        <w:rPr>
          <w:b/>
        </w:rPr>
        <w:t>PreviousState</w:t>
      </w:r>
      <w:proofErr w:type="spellEnd"/>
      <w:r>
        <w:rPr>
          <w:b/>
        </w:rPr>
        <w:t>: Merit (or Admin)</w:t>
      </w:r>
    </w:p>
    <w:p w14:paraId="7BD76F68" w14:textId="4A4B20ED" w:rsidR="00082D65" w:rsidRDefault="00082D65" w:rsidP="00082D65">
      <w:pPr>
        <w:rPr>
          <w:b/>
        </w:rPr>
      </w:pPr>
      <w:r>
        <w:rPr>
          <w:b/>
        </w:rPr>
        <w:t>State: Feasibility</w:t>
      </w:r>
    </w:p>
    <w:p w14:paraId="700BDF70" w14:textId="0A63E122" w:rsidR="00D06059" w:rsidRPr="00D06059" w:rsidRDefault="00082D65" w:rsidP="00056E65">
      <w:pPr>
        <w:rPr>
          <w:rFonts w:eastAsiaTheme="minorHAnsi"/>
          <w:vanish/>
          <w:color w:val="008AC8"/>
          <w:spacing w:val="10"/>
          <w:sz w:val="32"/>
          <w:szCs w:val="36"/>
        </w:rPr>
      </w:pPr>
      <w:r>
        <w:rPr>
          <w:b/>
        </w:rPr>
        <w:t>The automatic process will pick these changes up nightly and fix the current reviewers, as well as, send out new</w:t>
      </w:r>
      <w:r w:rsidR="00064866">
        <w:rPr>
          <w:b/>
        </w:rPr>
        <w:t xml:space="preserve"> email</w:t>
      </w:r>
      <w:bookmarkStart w:id="33" w:name="_Toc495915609"/>
      <w:bookmarkStart w:id="34" w:name="_Toc495915612"/>
      <w:bookmarkEnd w:id="33"/>
      <w:bookmarkEnd w:id="34"/>
      <w:r w:rsidR="00056E65" w:rsidRPr="00D06059">
        <w:rPr>
          <w:rFonts w:eastAsiaTheme="minorHAnsi"/>
          <w:vanish/>
          <w:color w:val="008AC8"/>
          <w:spacing w:val="10"/>
          <w:sz w:val="32"/>
          <w:szCs w:val="36"/>
        </w:rPr>
        <w:t xml:space="preserve"> </w:t>
      </w:r>
    </w:p>
    <w:p w14:paraId="0F58E097" w14:textId="77777777" w:rsidR="00064866" w:rsidRDefault="00064866" w:rsidP="0059522C">
      <w:bookmarkStart w:id="35" w:name="_Toc301007011"/>
      <w:bookmarkStart w:id="36" w:name="_Toc358100574"/>
    </w:p>
    <w:p w14:paraId="4E1B8E8C" w14:textId="77777777" w:rsidR="00064866" w:rsidRDefault="00064866">
      <w:pPr>
        <w:spacing w:before="0" w:after="160" w:line="259" w:lineRule="auto"/>
      </w:pPr>
      <w:r>
        <w:br w:type="page"/>
      </w:r>
    </w:p>
    <w:p w14:paraId="34A8E1CB" w14:textId="64B3F41A" w:rsidR="00064866" w:rsidRDefault="00064866" w:rsidP="0059522C">
      <w:pPr>
        <w:pStyle w:val="Heading1Numbered"/>
      </w:pPr>
      <w:bookmarkStart w:id="37" w:name="_Toc507664838"/>
      <w:r>
        <w:lastRenderedPageBreak/>
        <w:t>Assumptions and Dependencies</w:t>
      </w:r>
      <w:bookmarkEnd w:id="37"/>
    </w:p>
    <w:p w14:paraId="0ACE4F96" w14:textId="1E51075E" w:rsidR="00064866" w:rsidRDefault="00064866" w:rsidP="0059522C">
      <w:pPr>
        <w:pStyle w:val="ListBullet"/>
        <w:numPr>
          <w:ilvl w:val="0"/>
          <w:numId w:val="0"/>
        </w:numPr>
        <w:ind w:left="360"/>
      </w:pPr>
      <w:r>
        <w:t>A knowledgeable SharePoint administrator that knows how to navigate SharePoint Online lists and libraries</w:t>
      </w:r>
    </w:p>
    <w:p w14:paraId="25946F9A" w14:textId="16EFE54B" w:rsidR="000A1C81" w:rsidRDefault="000A1C81" w:rsidP="0059522C">
      <w:pPr>
        <w:pStyle w:val="ListBullet"/>
        <w:numPr>
          <w:ilvl w:val="0"/>
          <w:numId w:val="0"/>
        </w:numPr>
        <w:ind w:left="360"/>
      </w:pPr>
    </w:p>
    <w:p w14:paraId="0C3C25EC" w14:textId="3B8F149E" w:rsidR="000A1C81" w:rsidRDefault="000A1C81" w:rsidP="0059522C">
      <w:pPr>
        <w:pStyle w:val="ListBullet"/>
        <w:numPr>
          <w:ilvl w:val="0"/>
          <w:numId w:val="0"/>
        </w:numPr>
        <w:ind w:left="360"/>
      </w:pPr>
      <w:r>
        <w:t>A fully deployed Innovation Foundation solution</w:t>
      </w:r>
    </w:p>
    <w:bookmarkEnd w:id="35"/>
    <w:bookmarkEnd w:id="36"/>
    <w:p w14:paraId="4CC36316" w14:textId="77777777" w:rsidR="00544919" w:rsidRPr="00544919" w:rsidRDefault="00544919" w:rsidP="00544919"/>
    <w:sectPr w:rsidR="00544919" w:rsidRPr="00544919" w:rsidSect="001D66E5">
      <w:footerReference w:type="default" r:id="rId53"/>
      <w:type w:val="continuous"/>
      <w:pgSz w:w="12240" w:h="15840" w:code="1"/>
      <w:pgMar w:top="1440" w:right="1440" w:bottom="1440" w:left="1440" w:header="432" w:footer="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John Gemkow" w:date="2018-02-27T13:43:00Z" w:initials="JG">
    <w:p w14:paraId="342DEFDC" w14:textId="77777777" w:rsidR="006151B7" w:rsidRDefault="006151B7">
      <w:pPr>
        <w:pStyle w:val="CommentText"/>
      </w:pPr>
      <w:r>
        <w:rPr>
          <w:rStyle w:val="CommentReference"/>
        </w:rPr>
        <w:annotationRef/>
      </w:r>
      <w:r>
        <w:t>Needs to be updated with new screenshot if change to challenge categories is incorporated into IP</w:t>
      </w:r>
    </w:p>
    <w:p w14:paraId="4CD3C83E" w14:textId="77777777" w:rsidR="006151B7" w:rsidRDefault="006151B7">
      <w:pPr>
        <w:pStyle w:val="CommentText"/>
      </w:pPr>
    </w:p>
    <w:p w14:paraId="14149EC9" w14:textId="4AB6F7FD" w:rsidR="006151B7" w:rsidRDefault="006151B7">
      <w:pPr>
        <w:pStyle w:val="CommentText"/>
      </w:pPr>
      <w:r>
        <w:rPr>
          <w:noProof/>
        </w:rPr>
        <w:drawing>
          <wp:inline distT="0" distB="0" distL="0" distR="0" wp14:anchorId="68549214" wp14:editId="0A3E70EA">
            <wp:extent cx="5372100" cy="435335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373275" cy="4354304"/>
                    </a:xfrm>
                    <a:prstGeom prst="rect">
                      <a:avLst/>
                    </a:prstGeom>
                  </pic:spPr>
                </pic:pic>
              </a:graphicData>
            </a:graphic>
          </wp:inline>
        </w:drawing>
      </w:r>
    </w:p>
  </w:comment>
  <w:comment w:id="19" w:author="John Gemkow" w:date="2018-02-27T13:45:00Z" w:initials="JG">
    <w:p w14:paraId="13D59DFE" w14:textId="1D1D0A1F" w:rsidR="006151B7" w:rsidRDefault="006151B7">
      <w:pPr>
        <w:pStyle w:val="CommentText"/>
      </w:pPr>
      <w:r>
        <w:rPr>
          <w:rStyle w:val="CommentReference"/>
        </w:rPr>
        <w:annotationRef/>
      </w:r>
      <w:r>
        <w:t>Need to add steps for Challenge Category, Questions Enabled, Is Streamlined Challenge, and Designated Reviewer group if chosen to implement into IP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149EC9" w15:done="0"/>
  <w15:commentEx w15:paraId="13D59D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149EC9" w16cid:durableId="1E3FDEF2"/>
  <w16cid:commentId w16cid:paraId="13D59DFE" w16cid:durableId="1E3FDF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45CF0" w14:textId="77777777" w:rsidR="00D87893" w:rsidRDefault="00D87893">
      <w:pPr>
        <w:spacing w:before="0" w:after="0" w:line="240" w:lineRule="auto"/>
      </w:pPr>
      <w:r>
        <w:separator/>
      </w:r>
    </w:p>
  </w:endnote>
  <w:endnote w:type="continuationSeparator" w:id="0">
    <w:p w14:paraId="343314B9" w14:textId="77777777" w:rsidR="00D87893" w:rsidRDefault="00D878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BAC70" w14:textId="77777777" w:rsidR="000A1C81" w:rsidRDefault="000A1C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53049" w14:textId="77777777" w:rsidR="006151B7" w:rsidRDefault="006151B7"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4EAA3B42" w14:textId="77777777" w:rsidR="006151B7" w:rsidRDefault="006151B7"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3B02B8A" w14:textId="77777777" w:rsidR="006151B7" w:rsidRDefault="006151B7"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488341CC" w14:textId="77777777" w:rsidR="006151B7" w:rsidRDefault="006151B7"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6E8001E7" w14:textId="46E0FA85" w:rsidR="006151B7" w:rsidRDefault="006151B7" w:rsidP="00C14C70">
    <w:pPr>
      <w:pStyle w:val="Footer"/>
      <w:spacing w:after="120"/>
      <w:rPr>
        <w:rFonts w:cstheme="minorHAnsi"/>
        <w:sz w:val="18"/>
        <w:szCs w:val="18"/>
      </w:rPr>
    </w:pPr>
    <w:r>
      <w:rPr>
        <w:rFonts w:cstheme="minorHAnsi"/>
        <w:sz w:val="18"/>
        <w:szCs w:val="18"/>
      </w:rPr>
      <w:t>© 201</w:t>
    </w:r>
    <w:r w:rsidR="000A1C81">
      <w:rPr>
        <w:rFonts w:cstheme="minorHAnsi"/>
        <w:sz w:val="18"/>
        <w:szCs w:val="18"/>
      </w:rPr>
      <w:t>8</w:t>
    </w:r>
    <w:r>
      <w:rPr>
        <w:rFonts w:cstheme="minorHAnsi"/>
        <w:sz w:val="18"/>
        <w:szCs w:val="18"/>
      </w:rPr>
      <w:t xml:space="preserve"> Microsoft Corporation. All rights reserved. Any use or distribution of these materials without express authorization of Microsoft Corp. is strictly prohibited.</w:t>
    </w:r>
  </w:p>
  <w:p w14:paraId="3FD5F01B" w14:textId="77777777" w:rsidR="006151B7" w:rsidRDefault="006151B7" w:rsidP="00C14C70">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0D6918F3" w14:textId="77777777" w:rsidR="006151B7" w:rsidRDefault="006151B7" w:rsidP="00C14C70">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13EECD4A" w14:textId="14A99D94" w:rsidR="006151B7" w:rsidRDefault="006151B7" w:rsidP="00C14C70">
    <w:pPr>
      <w:pStyle w:val="Footer"/>
      <w:pBdr>
        <w:top w:val="single" w:sz="4" w:space="1" w:color="auto"/>
      </w:pBdr>
      <w:jc w:val="right"/>
    </w:pPr>
    <w:r>
      <w:fldChar w:fldCharType="begin"/>
    </w:r>
    <w:r>
      <w:instrText xml:space="preserve"> PAGE  \* roman  \* MERGEFORMAT </w:instrText>
    </w:r>
    <w:r>
      <w:fldChar w:fldCharType="separate"/>
    </w:r>
    <w:r w:rsidR="00500638">
      <w:rPr>
        <w:noProof/>
      </w:rPr>
      <w:t>ii</w:t>
    </w:r>
    <w:r>
      <w:fldChar w:fldCharType="end"/>
    </w:r>
  </w:p>
  <w:tbl>
    <w:tblPr>
      <w:tblW w:w="9587" w:type="dxa"/>
      <w:tblInd w:w="-227" w:type="dxa"/>
      <w:tblLayout w:type="fixed"/>
      <w:tblLook w:val="01E0" w:firstRow="1" w:lastRow="1" w:firstColumn="1" w:lastColumn="1" w:noHBand="0" w:noVBand="0"/>
    </w:tblPr>
    <w:tblGrid>
      <w:gridCol w:w="9587"/>
    </w:tblGrid>
    <w:tr w:rsidR="006151B7" w:rsidRPr="00C831C4" w14:paraId="41F26791" w14:textId="77777777" w:rsidTr="00D87D77">
      <w:tc>
        <w:tcPr>
          <w:tcW w:w="9587" w:type="dxa"/>
        </w:tcPr>
        <w:p w14:paraId="4B464D66" w14:textId="30D0A985" w:rsidR="006151B7" w:rsidRDefault="004E4539" w:rsidP="008E05D3">
          <w:pPr>
            <w:pStyle w:val="Footer"/>
            <w:ind w:firstLine="119"/>
          </w:pPr>
          <w:sdt>
            <w:sdtPr>
              <w:alias w:val="Title"/>
              <w:id w:val="-1411392735"/>
              <w:dataBinding w:prefixMappings="xmlns:ns0='http://purl.org/dc/elements/1.1/' xmlns:ns1='http://schemas.openxmlformats.org/package/2006/metadata/core-properties' " w:xpath="/ns1:coreProperties[1]/ns0:title[1]" w:storeItemID="{6C3C8BC8-F283-45AE-878A-BAB7291924A1}"/>
              <w:text/>
            </w:sdtPr>
            <w:sdtEndPr/>
            <w:sdtContent>
              <w:r w:rsidR="006151B7">
                <w:t>Administrator’s Guide</w:t>
              </w:r>
            </w:sdtContent>
          </w:sdt>
          <w:r w:rsidR="006151B7">
            <w:t xml:space="preserve">, </w:t>
          </w:r>
          <w:sdt>
            <w:sdtPr>
              <w:alias w:val="Subject"/>
              <w:tag w:val=""/>
              <w:id w:val="-470668914"/>
              <w:dataBinding w:prefixMappings="xmlns:ns0='http://purl.org/dc/elements/1.1/' xmlns:ns1='http://schemas.openxmlformats.org/package/2006/metadata/core-properties' " w:xpath="/ns1:coreProperties[1]/ns0:subject[1]" w:storeItemID="{6C3C8BC8-F283-45AE-878A-BAB7291924A1}"/>
              <w:text/>
            </w:sdtPr>
            <w:sdtEndPr/>
            <w:sdtContent>
              <w:r w:rsidR="006151B7">
                <w:t>Innovation Foundation</w:t>
              </w:r>
            </w:sdtContent>
          </w:sdt>
          <w:r w:rsidR="006151B7">
            <w:t xml:space="preserve">, Version </w:t>
          </w:r>
          <w:sdt>
            <w:sdtPr>
              <w:alias w:val="Version"/>
              <w:tag w:val="Version"/>
              <w:id w:val="2027901668"/>
            </w:sdtPr>
            <w:sdtEndPr/>
            <w:sdtContent>
              <w:r>
                <w:fldChar w:fldCharType="begin"/>
              </w:r>
              <w:r>
                <w:instrText xml:space="preserve"> DOCPROPERTY  Version  \* MERGEFORMAT </w:instrText>
              </w:r>
              <w:r>
                <w:fldChar w:fldCharType="separate"/>
              </w:r>
              <w:r w:rsidR="006151B7">
                <w:t>1</w:t>
              </w:r>
              <w:r>
                <w:fldChar w:fldCharType="end"/>
              </w:r>
            </w:sdtContent>
          </w:sdt>
          <w:r w:rsidR="006151B7">
            <w:t xml:space="preserve">, </w:t>
          </w:r>
          <w:sdt>
            <w:sdtPr>
              <w:alias w:val="Status"/>
              <w:tag w:val="Status"/>
              <w:id w:val="1131209694"/>
              <w:dataBinding w:prefixMappings="" w:xpath="/root[1]/status[1]" w:storeItemID="{A7D598A9-AC5B-49BC-AE59-C7616FDA4C36}"/>
              <w:text/>
            </w:sdtPr>
            <w:sdtEndPr/>
            <w:sdtContent>
              <w:r w:rsidR="006151B7">
                <w:t>Final</w:t>
              </w:r>
            </w:sdtContent>
          </w:sdt>
          <w:r w:rsidR="006151B7">
            <w:fldChar w:fldCharType="begin"/>
          </w:r>
          <w:r w:rsidR="006151B7">
            <w:instrText xml:space="preserve"> DOCPROPERTY Status \* MERGEFORMAT </w:instrText>
          </w:r>
          <w:r w:rsidR="006151B7">
            <w:fldChar w:fldCharType="end"/>
          </w:r>
        </w:p>
        <w:p w14:paraId="631420C3" w14:textId="49A414D4" w:rsidR="006151B7" w:rsidRDefault="006151B7" w:rsidP="008E05D3">
          <w:pPr>
            <w:pStyle w:val="Footer"/>
            <w:ind w:firstLine="119"/>
          </w:pPr>
          <w:r>
            <w:t xml:space="preserve">Prepared by </w:t>
          </w:r>
          <w:sdt>
            <w:sdtPr>
              <w:alias w:val="Author"/>
              <w:id w:val="698280607"/>
              <w:dataBinding w:prefixMappings="xmlns:ns0='http://purl.org/dc/elements/1.1/' xmlns:ns1='http://schemas.openxmlformats.org/package/2006/metadata/core-properties' " w:xpath="/ns1:coreProperties[1]/ns0:creator[1]" w:storeItemID="{6C3C8BC8-F283-45AE-878A-BAB7291924A1}"/>
              <w:text/>
            </w:sdtPr>
            <w:sdtEndPr/>
            <w:sdtContent>
              <w:r w:rsidR="00FE18A9">
                <w:t>[insert author here]</w:t>
              </w:r>
            </w:sdtContent>
          </w:sdt>
        </w:p>
        <w:p w14:paraId="1639C976" w14:textId="2241BD2F" w:rsidR="006151B7" w:rsidRPr="00CC3F68" w:rsidRDefault="006151B7" w:rsidP="008E05D3">
          <w:pPr>
            <w:pStyle w:val="Footer"/>
            <w:tabs>
              <w:tab w:val="clear" w:pos="4680"/>
              <w:tab w:val="clear" w:pos="9360"/>
              <w:tab w:val="left" w:pos="3270"/>
            </w:tabs>
            <w:ind w:firstLine="119"/>
          </w:pPr>
          <w:r w:rsidRPr="00CC3F68">
            <w:t>"</w:t>
          </w:r>
          <w:sdt>
            <w:sdtPr>
              <w:alias w:val="FileName"/>
              <w:tag w:val="FileName"/>
              <w:id w:val="846592185"/>
            </w:sdtPr>
            <w:sdtEndPr>
              <w:rPr>
                <w:noProof/>
              </w:rPr>
            </w:sdtEndPr>
            <w:sdtContent>
              <w:r>
                <w:rPr>
                  <w:lang w:val="fr-FR"/>
                </w:rPr>
                <w:fldChar w:fldCharType="begin"/>
              </w:r>
              <w:r w:rsidRPr="00CC3F68">
                <w:instrText xml:space="preserve"> FILENAME \* MERGEFORMAT </w:instrText>
              </w:r>
              <w:r>
                <w:rPr>
                  <w:lang w:val="fr-FR"/>
                </w:rPr>
                <w:fldChar w:fldCharType="separate"/>
              </w:r>
              <w:r>
                <w:rPr>
                  <w:noProof/>
                </w:rPr>
                <w:t>Admin_Guide.docx</w:t>
              </w:r>
              <w:r>
                <w:rPr>
                  <w:lang w:val="fr-FR"/>
                </w:rPr>
                <w:fldChar w:fldCharType="end"/>
              </w:r>
            </w:sdtContent>
          </w:sdt>
          <w:r w:rsidRPr="00CC3F68">
            <w:t xml:space="preserve">", </w:t>
          </w:r>
          <w:r w:rsidRPr="00CC3F68">
            <w:rPr>
              <w:noProof/>
            </w:rPr>
            <w:t xml:space="preserve">Template Version </w:t>
          </w:r>
          <w:sdt>
            <w:sdtPr>
              <w:rPr>
                <w:noProof/>
              </w:rPr>
              <w:alias w:val="Template Version"/>
              <w:tag w:val="Template Version"/>
              <w:id w:val="1034459278"/>
            </w:sdtPr>
            <w:sdtEndPr/>
            <w:sdtContent>
              <w:r>
                <w:rPr>
                  <w:noProof/>
                  <w:lang w:val="fr-FR"/>
                </w:rPr>
                <w:fldChar w:fldCharType="begin"/>
              </w:r>
              <w:r w:rsidRPr="00CC3F68">
                <w:rPr>
                  <w:noProof/>
                </w:rPr>
                <w:instrText xml:space="preserve"> DOCPROPERTY  TemplateVersion  \* MERGEFORMAT </w:instrText>
              </w:r>
              <w:r>
                <w:rPr>
                  <w:noProof/>
                  <w:lang w:val="fr-FR"/>
                </w:rPr>
                <w:fldChar w:fldCharType="separate"/>
              </w:r>
              <w:r w:rsidRPr="00CC3F68">
                <w:rPr>
                  <w:noProof/>
                </w:rPr>
                <w:t>4</w:t>
              </w:r>
              <w:r>
                <w:rPr>
                  <w:noProof/>
                  <w:lang w:val="fr-FR"/>
                </w:rPr>
                <w:fldChar w:fldCharType="end"/>
              </w:r>
            </w:sdtContent>
          </w:sdt>
        </w:p>
      </w:tc>
    </w:tr>
  </w:tbl>
  <w:p w14:paraId="0B7C0C42" w14:textId="77777777" w:rsidR="006151B7" w:rsidRPr="00CC3F68" w:rsidRDefault="006151B7" w:rsidP="00C14C70">
    <w:pP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EB57D" w14:textId="77777777" w:rsidR="000A1C81" w:rsidRDefault="000A1C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2F0ED" w14:textId="1A234BBD" w:rsidR="006151B7" w:rsidRDefault="006151B7" w:rsidP="00C14C70">
    <w:pPr>
      <w:pStyle w:val="Footer"/>
      <w:pBdr>
        <w:top w:val="single" w:sz="4" w:space="1" w:color="auto"/>
      </w:pBdr>
      <w:jc w:val="right"/>
    </w:pPr>
    <w:r>
      <w:fldChar w:fldCharType="begin"/>
    </w:r>
    <w:r>
      <w:instrText xml:space="preserve"> PAGE  \* roman  \* MERGEFORMAT </w:instrText>
    </w:r>
    <w:r>
      <w:fldChar w:fldCharType="separate"/>
    </w:r>
    <w:r w:rsidR="00500638">
      <w:rPr>
        <w:noProof/>
      </w:rPr>
      <w:t>iv</w:t>
    </w:r>
    <w:r>
      <w:fldChar w:fldCharType="end"/>
    </w:r>
  </w:p>
  <w:tbl>
    <w:tblPr>
      <w:tblW w:w="9587" w:type="dxa"/>
      <w:tblInd w:w="-227" w:type="dxa"/>
      <w:tblLayout w:type="fixed"/>
      <w:tblLook w:val="01E0" w:firstRow="1" w:lastRow="1" w:firstColumn="1" w:lastColumn="1" w:noHBand="0" w:noVBand="0"/>
    </w:tblPr>
    <w:tblGrid>
      <w:gridCol w:w="9587"/>
    </w:tblGrid>
    <w:tr w:rsidR="006151B7" w:rsidRPr="00C831C4" w14:paraId="35E5D665" w14:textId="77777777" w:rsidTr="00D87D77">
      <w:tc>
        <w:tcPr>
          <w:tcW w:w="9587" w:type="dxa"/>
        </w:tcPr>
        <w:p w14:paraId="69B19BA5" w14:textId="48E6A47E" w:rsidR="006151B7" w:rsidRDefault="004E4539" w:rsidP="00C14C70">
          <w:pPr>
            <w:pStyle w:val="Footer"/>
            <w:ind w:firstLine="119"/>
          </w:pPr>
          <w:sdt>
            <w:sdtPr>
              <w:alias w:val="Title"/>
              <w:id w:val="-1512601457"/>
              <w:dataBinding w:prefixMappings="xmlns:ns0='http://purl.org/dc/elements/1.1/' xmlns:ns1='http://schemas.openxmlformats.org/package/2006/metadata/core-properties' " w:xpath="/ns1:coreProperties[1]/ns0:title[1]" w:storeItemID="{6C3C8BC8-F283-45AE-878A-BAB7291924A1}"/>
              <w:text/>
            </w:sdtPr>
            <w:sdtEndPr/>
            <w:sdtContent>
              <w:r w:rsidR="006151B7">
                <w:t>Administrator’s Guide</w:t>
              </w:r>
            </w:sdtContent>
          </w:sdt>
          <w:r w:rsidR="006151B7">
            <w:t xml:space="preserve">, </w:t>
          </w:r>
          <w:sdt>
            <w:sdtPr>
              <w:alias w:val="Subject"/>
              <w:tag w:val=""/>
              <w:id w:val="812528492"/>
              <w:dataBinding w:prefixMappings="xmlns:ns0='http://purl.org/dc/elements/1.1/' xmlns:ns1='http://schemas.openxmlformats.org/package/2006/metadata/core-properties' " w:xpath="/ns1:coreProperties[1]/ns0:subject[1]" w:storeItemID="{6C3C8BC8-F283-45AE-878A-BAB7291924A1}"/>
              <w:text/>
            </w:sdtPr>
            <w:sdtEndPr/>
            <w:sdtContent>
              <w:r w:rsidR="006151B7">
                <w:t>Innovation Foundation</w:t>
              </w:r>
            </w:sdtContent>
          </w:sdt>
          <w:r w:rsidR="006151B7">
            <w:t xml:space="preserve">, Version </w:t>
          </w:r>
          <w:sdt>
            <w:sdtPr>
              <w:alias w:val="Version"/>
              <w:tag w:val="Version"/>
              <w:id w:val="152963000"/>
            </w:sdtPr>
            <w:sdtEndPr/>
            <w:sdtContent>
              <w:r>
                <w:fldChar w:fldCharType="begin"/>
              </w:r>
              <w:r>
                <w:instrText xml:space="preserve"> DOCPROPERTY  Version  \* MERGEFORMAT </w:instrText>
              </w:r>
              <w:r>
                <w:fldChar w:fldCharType="separate"/>
              </w:r>
              <w:r w:rsidR="006151B7">
                <w:t>1</w:t>
              </w:r>
              <w:r>
                <w:fldChar w:fldCharType="end"/>
              </w:r>
            </w:sdtContent>
          </w:sdt>
          <w:r w:rsidR="006151B7">
            <w:t xml:space="preserve">, </w:t>
          </w:r>
          <w:sdt>
            <w:sdtPr>
              <w:alias w:val="Status"/>
              <w:tag w:val="Status"/>
              <w:id w:val="1714074675"/>
              <w:dataBinding w:prefixMappings="" w:xpath="/root[1]/status[1]" w:storeItemID="{A7D598A9-AC5B-49BC-AE59-C7616FDA4C36}"/>
              <w:text/>
            </w:sdtPr>
            <w:sdtEndPr/>
            <w:sdtContent>
              <w:r w:rsidR="006151B7">
                <w:t>Final</w:t>
              </w:r>
            </w:sdtContent>
          </w:sdt>
          <w:r w:rsidR="006151B7">
            <w:fldChar w:fldCharType="begin"/>
          </w:r>
          <w:r w:rsidR="006151B7">
            <w:instrText xml:space="preserve"> DOCPROPERTY Status \* MERGEFORMAT </w:instrText>
          </w:r>
          <w:r w:rsidR="006151B7">
            <w:fldChar w:fldCharType="end"/>
          </w:r>
        </w:p>
        <w:p w14:paraId="5DAD0A31" w14:textId="1C4C42C8" w:rsidR="006151B7" w:rsidRDefault="006151B7" w:rsidP="00C14C70">
          <w:pPr>
            <w:pStyle w:val="Footer"/>
            <w:ind w:firstLine="119"/>
          </w:pPr>
          <w:r>
            <w:t xml:space="preserve">Prepared by </w:t>
          </w:r>
          <w:sdt>
            <w:sdtPr>
              <w:alias w:val="Author"/>
              <w:id w:val="1711070763"/>
              <w:dataBinding w:prefixMappings="xmlns:ns0='http://purl.org/dc/elements/1.1/' xmlns:ns1='http://schemas.openxmlformats.org/package/2006/metadata/core-properties' " w:xpath="/ns1:coreProperties[1]/ns0:creator[1]" w:storeItemID="{6C3C8BC8-F283-45AE-878A-BAB7291924A1}"/>
              <w:text/>
            </w:sdtPr>
            <w:sdtEndPr/>
            <w:sdtContent>
              <w:r w:rsidR="00FE18A9">
                <w:t>[insert author here]</w:t>
              </w:r>
            </w:sdtContent>
          </w:sdt>
        </w:p>
        <w:p w14:paraId="526CE04D" w14:textId="77777777" w:rsidR="006151B7" w:rsidRPr="00CC3F68" w:rsidRDefault="006151B7" w:rsidP="005D4D87">
          <w:pPr>
            <w:pStyle w:val="Footer"/>
            <w:ind w:firstLine="119"/>
          </w:pPr>
          <w:r w:rsidRPr="00CC3F68">
            <w:t>"</w:t>
          </w:r>
          <w:sdt>
            <w:sdtPr>
              <w:alias w:val="FileName"/>
              <w:tag w:val="FileName"/>
              <w:id w:val="-2022467395"/>
            </w:sdtPr>
            <w:sdtEndPr>
              <w:rPr>
                <w:noProof/>
              </w:rPr>
            </w:sdtEndPr>
            <w:sdtContent>
              <w:r>
                <w:rPr>
                  <w:lang w:val="fr-FR"/>
                </w:rPr>
                <w:fldChar w:fldCharType="begin"/>
              </w:r>
              <w:r w:rsidRPr="00CC3F68">
                <w:instrText xml:space="preserve"> FILENAME \* MERGEFORMAT </w:instrText>
              </w:r>
              <w:r>
                <w:rPr>
                  <w:lang w:val="fr-FR"/>
                </w:rPr>
                <w:fldChar w:fldCharType="separate"/>
              </w:r>
              <w:r>
                <w:rPr>
                  <w:noProof/>
                </w:rPr>
                <w:t>FunctionalSpecification.docx</w:t>
              </w:r>
              <w:r>
                <w:rPr>
                  <w:lang w:val="fr-FR"/>
                </w:rPr>
                <w:fldChar w:fldCharType="end"/>
              </w:r>
            </w:sdtContent>
          </w:sdt>
          <w:r w:rsidRPr="00CC3F68">
            <w:t xml:space="preserve">", </w:t>
          </w:r>
          <w:r w:rsidRPr="00CC3F68">
            <w:rPr>
              <w:noProof/>
            </w:rPr>
            <w:t xml:space="preserve">Template Version </w:t>
          </w:r>
          <w:sdt>
            <w:sdtPr>
              <w:rPr>
                <w:noProof/>
              </w:rPr>
              <w:alias w:val="Template Version"/>
              <w:tag w:val="Template Version"/>
              <w:id w:val="-601484052"/>
            </w:sdtPr>
            <w:sdtEndPr/>
            <w:sdtContent>
              <w:r>
                <w:rPr>
                  <w:noProof/>
                  <w:lang w:val="fr-FR"/>
                </w:rPr>
                <w:fldChar w:fldCharType="begin"/>
              </w:r>
              <w:r w:rsidRPr="00CC3F68">
                <w:rPr>
                  <w:noProof/>
                </w:rPr>
                <w:instrText xml:space="preserve"> DOCPROPERTY  TemplateVersion  \* MERGEFORMAT </w:instrText>
              </w:r>
              <w:r>
                <w:rPr>
                  <w:noProof/>
                  <w:lang w:val="fr-FR"/>
                </w:rPr>
                <w:fldChar w:fldCharType="separate"/>
              </w:r>
              <w:r w:rsidRPr="00CC3F68">
                <w:rPr>
                  <w:noProof/>
                </w:rPr>
                <w:t>4</w:t>
              </w:r>
              <w:r>
                <w:rPr>
                  <w:noProof/>
                  <w:lang w:val="fr-FR"/>
                </w:rPr>
                <w:fldChar w:fldCharType="end"/>
              </w:r>
            </w:sdtContent>
          </w:sdt>
        </w:p>
      </w:tc>
    </w:tr>
  </w:tbl>
  <w:p w14:paraId="4D5EB429" w14:textId="77777777" w:rsidR="006151B7" w:rsidRPr="00CC3F68" w:rsidRDefault="006151B7" w:rsidP="0071423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FCD5E" w14:textId="77777777" w:rsidR="006151B7" w:rsidRPr="00714235" w:rsidRDefault="006151B7" w:rsidP="0071423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5F267" w14:textId="22CA6FF2" w:rsidR="006151B7" w:rsidRDefault="006151B7"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500638">
      <w:rPr>
        <w:noProof/>
      </w:rPr>
      <w:t>6</w:t>
    </w:r>
    <w:r>
      <w:fldChar w:fldCharType="end"/>
    </w:r>
  </w:p>
  <w:tbl>
    <w:tblPr>
      <w:tblW w:w="9587" w:type="dxa"/>
      <w:tblInd w:w="-227" w:type="dxa"/>
      <w:tblLayout w:type="fixed"/>
      <w:tblLook w:val="01E0" w:firstRow="1" w:lastRow="1" w:firstColumn="1" w:lastColumn="1" w:noHBand="0" w:noVBand="0"/>
    </w:tblPr>
    <w:tblGrid>
      <w:gridCol w:w="9587"/>
    </w:tblGrid>
    <w:tr w:rsidR="006151B7" w:rsidRPr="00C831C4" w14:paraId="78405718" w14:textId="77777777" w:rsidTr="00D87D77">
      <w:tc>
        <w:tcPr>
          <w:tcW w:w="9587" w:type="dxa"/>
        </w:tcPr>
        <w:bookmarkStart w:id="38" w:name="_Toc227064252"/>
        <w:p w14:paraId="0E11081A" w14:textId="099B429A" w:rsidR="006151B7" w:rsidRDefault="004E4539" w:rsidP="00C14C70">
          <w:pPr>
            <w:pStyle w:val="Footer"/>
            <w:ind w:firstLine="119"/>
          </w:pPr>
          <w:sdt>
            <w:sdtPr>
              <w:alias w:val="Title"/>
              <w:id w:val="-2059768378"/>
              <w:dataBinding w:prefixMappings="xmlns:ns0='http://purl.org/dc/elements/1.1/' xmlns:ns1='http://schemas.openxmlformats.org/package/2006/metadata/core-properties' " w:xpath="/ns1:coreProperties[1]/ns0:title[1]" w:storeItemID="{6C3C8BC8-F283-45AE-878A-BAB7291924A1}"/>
              <w:text/>
            </w:sdtPr>
            <w:sdtEndPr/>
            <w:sdtContent>
              <w:r w:rsidR="006151B7">
                <w:t>Administrator’s Guide</w:t>
              </w:r>
            </w:sdtContent>
          </w:sdt>
          <w:r w:rsidR="006151B7">
            <w:t xml:space="preserve">, </w:t>
          </w:r>
          <w:sdt>
            <w:sdtPr>
              <w:alias w:val="Subject"/>
              <w:tag w:val=""/>
              <w:id w:val="-1732535396"/>
              <w:dataBinding w:prefixMappings="xmlns:ns0='http://purl.org/dc/elements/1.1/' xmlns:ns1='http://schemas.openxmlformats.org/package/2006/metadata/core-properties' " w:xpath="/ns1:coreProperties[1]/ns0:subject[1]" w:storeItemID="{6C3C8BC8-F283-45AE-878A-BAB7291924A1}"/>
              <w:text/>
            </w:sdtPr>
            <w:sdtEndPr/>
            <w:sdtContent>
              <w:r w:rsidR="006151B7">
                <w:t>Innovation Foundation</w:t>
              </w:r>
            </w:sdtContent>
          </w:sdt>
          <w:r w:rsidR="006151B7">
            <w:t xml:space="preserve">, Version </w:t>
          </w:r>
          <w:sdt>
            <w:sdtPr>
              <w:alias w:val="Version"/>
              <w:tag w:val="Version"/>
              <w:id w:val="334047237"/>
            </w:sdtPr>
            <w:sdtEndPr/>
            <w:sdtContent>
              <w:r>
                <w:fldChar w:fldCharType="begin"/>
              </w:r>
              <w:r>
                <w:instrText xml:space="preserve"> DOCPROPERTY  Version  \* MERGEFORMAT </w:instrText>
              </w:r>
              <w:r>
                <w:fldChar w:fldCharType="separate"/>
              </w:r>
              <w:r w:rsidR="006151B7">
                <w:t>1</w:t>
              </w:r>
              <w:r>
                <w:fldChar w:fldCharType="end"/>
              </w:r>
            </w:sdtContent>
          </w:sdt>
          <w:r w:rsidR="006151B7">
            <w:t xml:space="preserve">, </w:t>
          </w:r>
          <w:sdt>
            <w:sdtPr>
              <w:alias w:val="Status"/>
              <w:tag w:val="Status"/>
              <w:id w:val="-1511211400"/>
              <w:dataBinding w:prefixMappings="" w:xpath="/root[1]/status[1]" w:storeItemID="{A7D598A9-AC5B-49BC-AE59-C7616FDA4C36}"/>
              <w:text/>
            </w:sdtPr>
            <w:sdtEndPr/>
            <w:sdtContent>
              <w:r w:rsidR="006151B7">
                <w:t>Final</w:t>
              </w:r>
            </w:sdtContent>
          </w:sdt>
          <w:r w:rsidR="006151B7">
            <w:fldChar w:fldCharType="begin"/>
          </w:r>
          <w:r w:rsidR="006151B7">
            <w:instrText xml:space="preserve"> DOCPROPERTY Status \* MERGEFORMAT </w:instrText>
          </w:r>
          <w:r w:rsidR="006151B7">
            <w:fldChar w:fldCharType="end"/>
          </w:r>
        </w:p>
        <w:p w14:paraId="3E708724" w14:textId="1AC3165D" w:rsidR="006151B7" w:rsidRDefault="006151B7" w:rsidP="00C14C70">
          <w:pPr>
            <w:pStyle w:val="Footer"/>
            <w:ind w:firstLine="119"/>
          </w:pPr>
          <w:r>
            <w:t xml:space="preserve">Prepared by </w:t>
          </w:r>
          <w:sdt>
            <w:sdtPr>
              <w:alias w:val="Author"/>
              <w:id w:val="-60715813"/>
              <w:dataBinding w:prefixMappings="xmlns:ns0='http://purl.org/dc/elements/1.1/' xmlns:ns1='http://schemas.openxmlformats.org/package/2006/metadata/core-properties' " w:xpath="/ns1:coreProperties[1]/ns0:creator[1]" w:storeItemID="{6C3C8BC8-F283-45AE-878A-BAB7291924A1}"/>
              <w:text/>
            </w:sdtPr>
            <w:sdtEndPr/>
            <w:sdtContent>
              <w:r w:rsidR="00FE18A9">
                <w:t>[insert author here]</w:t>
              </w:r>
            </w:sdtContent>
          </w:sdt>
        </w:p>
        <w:p w14:paraId="7DFD44AB" w14:textId="77777777" w:rsidR="006151B7" w:rsidRPr="00CC3F68" w:rsidRDefault="006151B7" w:rsidP="00C14C70">
          <w:pPr>
            <w:pStyle w:val="Footer"/>
            <w:ind w:firstLine="119"/>
          </w:pPr>
          <w:r w:rsidRPr="00CC3F68">
            <w:t>"</w:t>
          </w:r>
          <w:sdt>
            <w:sdtPr>
              <w:alias w:val="FileName"/>
              <w:tag w:val="FileName"/>
              <w:id w:val="1594127459"/>
            </w:sdtPr>
            <w:sdtEndPr>
              <w:rPr>
                <w:noProof/>
              </w:rPr>
            </w:sdtEndPr>
            <w:sdtContent>
              <w:r>
                <w:rPr>
                  <w:lang w:val="fr-FR"/>
                </w:rPr>
                <w:fldChar w:fldCharType="begin"/>
              </w:r>
              <w:r w:rsidRPr="00CC3F68">
                <w:instrText xml:space="preserve"> FILENAME \* MERGEFORMAT </w:instrText>
              </w:r>
              <w:r>
                <w:rPr>
                  <w:lang w:val="fr-FR"/>
                </w:rPr>
                <w:fldChar w:fldCharType="separate"/>
              </w:r>
              <w:r>
                <w:rPr>
                  <w:noProof/>
                </w:rPr>
                <w:t>FunctionalSpecification.docx</w:t>
              </w:r>
              <w:r>
                <w:rPr>
                  <w:lang w:val="fr-FR"/>
                </w:rPr>
                <w:fldChar w:fldCharType="end"/>
              </w:r>
            </w:sdtContent>
          </w:sdt>
          <w:r w:rsidRPr="00CC3F68">
            <w:t xml:space="preserve">", </w:t>
          </w:r>
          <w:r w:rsidRPr="00CC3F68">
            <w:rPr>
              <w:noProof/>
            </w:rPr>
            <w:t xml:space="preserve">Template Version </w:t>
          </w:r>
          <w:sdt>
            <w:sdtPr>
              <w:rPr>
                <w:noProof/>
              </w:rPr>
              <w:alias w:val="Template Version"/>
              <w:tag w:val="Template Version"/>
              <w:id w:val="-11992420"/>
            </w:sdtPr>
            <w:sdtEndPr/>
            <w:sdtContent>
              <w:r>
                <w:rPr>
                  <w:noProof/>
                  <w:lang w:val="fr-FR"/>
                </w:rPr>
                <w:fldChar w:fldCharType="begin"/>
              </w:r>
              <w:r w:rsidRPr="00CC3F68">
                <w:rPr>
                  <w:noProof/>
                </w:rPr>
                <w:instrText xml:space="preserve"> DOCPROPERTY  TemplateVersion  \* MERGEFORMAT </w:instrText>
              </w:r>
              <w:r>
                <w:rPr>
                  <w:noProof/>
                  <w:lang w:val="fr-FR"/>
                </w:rPr>
                <w:fldChar w:fldCharType="separate"/>
              </w:r>
              <w:r w:rsidRPr="00CC3F68">
                <w:rPr>
                  <w:noProof/>
                </w:rPr>
                <w:t>4</w:t>
              </w:r>
              <w:r>
                <w:rPr>
                  <w:noProof/>
                  <w:lang w:val="fr-FR"/>
                </w:rPr>
                <w:fldChar w:fldCharType="end"/>
              </w:r>
            </w:sdtContent>
          </w:sdt>
        </w:p>
      </w:tc>
    </w:tr>
    <w:bookmarkEnd w:id="38"/>
  </w:tbl>
  <w:p w14:paraId="575A210A" w14:textId="77777777" w:rsidR="006151B7" w:rsidRPr="00CC3F68" w:rsidRDefault="006151B7" w:rsidP="00C14C70">
    <w:pP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735C0" w14:textId="77777777" w:rsidR="00D87893" w:rsidRDefault="00D87893">
      <w:pPr>
        <w:spacing w:before="0" w:after="0" w:line="240" w:lineRule="auto"/>
      </w:pPr>
      <w:r>
        <w:separator/>
      </w:r>
    </w:p>
  </w:footnote>
  <w:footnote w:type="continuationSeparator" w:id="0">
    <w:p w14:paraId="175AC333" w14:textId="77777777" w:rsidR="00D87893" w:rsidRDefault="00D8789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E1EF3" w14:textId="77777777" w:rsidR="000A1C81" w:rsidRDefault="000A1C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MicrosoftServicios1"/>
      <w:tblW w:w="0" w:type="auto"/>
      <w:tblLook w:val="0600" w:firstRow="0" w:lastRow="0" w:firstColumn="0" w:lastColumn="0" w:noHBand="1" w:noVBand="1"/>
    </w:tblPr>
    <w:tblGrid>
      <w:gridCol w:w="2256"/>
      <w:gridCol w:w="7104"/>
    </w:tblGrid>
    <w:tr w:rsidR="006151B7" w:rsidRPr="00BF6753" w14:paraId="174D9D04" w14:textId="77777777" w:rsidTr="00BC3192">
      <w:trPr>
        <w:trHeight w:val="800"/>
      </w:trPr>
      <w:tc>
        <w:tcPr>
          <w:tcW w:w="2256" w:type="dxa"/>
          <w:tcBorders>
            <w:top w:val="nil"/>
            <w:left w:val="nil"/>
            <w:bottom w:val="nil"/>
            <w:right w:val="nil"/>
          </w:tcBorders>
        </w:tcPr>
        <w:p w14:paraId="5A7920DC" w14:textId="77777777" w:rsidR="006151B7" w:rsidRPr="00BF6753" w:rsidRDefault="006151B7" w:rsidP="004E4E8C">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112744DC" wp14:editId="2A8968C4">
                <wp:extent cx="1295648" cy="2762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73EE7953" w14:textId="6062CDB8" w:rsidR="006151B7" w:rsidRPr="00BF6753" w:rsidRDefault="006151B7" w:rsidP="004E4E8C">
          <w:pPr>
            <w:spacing w:after="0"/>
            <w:jc w:val="right"/>
            <w:rPr>
              <w:rFonts w:ascii="Calibri" w:eastAsia="Calibri" w:hAnsi="Calibri" w:cs="Calibri"/>
              <w:szCs w:val="16"/>
              <w:lang w:val="en-AU" w:eastAsia="ja-JP"/>
            </w:rPr>
          </w:pP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0 "Prepared for " ""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noProof/>
              <w:szCs w:val="16"/>
              <w:lang w:val="en-AU" w:eastAsia="ja-JP"/>
            </w:rPr>
            <w:t xml:space="preserve">Prepared for </w: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2 "Microsoft and " "" \* MERGEFORMAT </w:instrText>
          </w:r>
          <w:r w:rsidRPr="00BF6753">
            <w:rPr>
              <w:rFonts w:ascii="Calibri" w:eastAsia="Calibri" w:hAnsi="Calibri" w:cs="Calibri"/>
              <w:szCs w:val="16"/>
              <w:lang w:val="en-AU" w:eastAsia="ja-JP"/>
            </w:rPr>
            <w:fldChar w:fldCharType="end"/>
          </w:r>
          <w:r>
            <w:rPr>
              <w:rFonts w:ascii="Calibri" w:eastAsia="Calibri" w:hAnsi="Calibri" w:cs="Calibri"/>
              <w:szCs w:val="16"/>
              <w:lang w:val="en-AU" w:eastAsia="ja-JP"/>
            </w:rPr>
            <w:t>[insert customer name]</w: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1EB16A74" w14:textId="77777777" w:rsidR="006151B7" w:rsidRPr="00BF6753" w:rsidRDefault="006151B7" w:rsidP="004E4E8C">
          <w:pPr>
            <w:spacing w:after="0"/>
            <w:jc w:val="center"/>
            <w:rPr>
              <w:rFonts w:ascii="Calibri" w:eastAsia="Calibri" w:hAnsi="Calibri" w:cs="Calibri"/>
              <w:szCs w:val="16"/>
              <w:lang w:val="en-AU" w:eastAsia="en-AU"/>
            </w:rPr>
          </w:pPr>
        </w:p>
      </w:tc>
    </w:tr>
  </w:tbl>
  <w:p w14:paraId="178D50C3" w14:textId="77777777" w:rsidR="006151B7" w:rsidRPr="00C14C70" w:rsidRDefault="006151B7" w:rsidP="00C14C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ED5A2" w14:textId="77777777" w:rsidR="000A1C81" w:rsidRDefault="000A1C8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240F3" w14:textId="77777777" w:rsidR="006151B7" w:rsidRPr="00714235" w:rsidRDefault="006151B7" w:rsidP="00714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FFFFFF89"/>
    <w:multiLevelType w:val="singleLevel"/>
    <w:tmpl w:val="ED3A4F1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D3C5C8F"/>
    <w:multiLevelType w:val="multilevel"/>
    <w:tmpl w:val="99549108"/>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0"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5451C6B"/>
    <w:multiLevelType w:val="multilevel"/>
    <w:tmpl w:val="537E9ED2"/>
    <w:lvl w:ilvl="0">
      <w:start w:val="1"/>
      <w:numFmt w:val="decimal"/>
      <w:lvlText w:val="%1"/>
      <w:lvlJc w:val="left"/>
      <w:pPr>
        <w:ind w:left="936" w:hanging="936"/>
      </w:pPr>
      <w:rPr>
        <w:rFonts w:hint="default"/>
      </w:rPr>
    </w:lvl>
    <w:lvl w:ilvl="1">
      <w:start w:val="2"/>
      <w:numFmt w:val="decimal"/>
      <w:lvlText w:val="%1.%2"/>
      <w:lvlJc w:val="left"/>
      <w:pPr>
        <w:ind w:left="936" w:hanging="936"/>
      </w:pPr>
      <w:rPr>
        <w:rFonts w:hint="default"/>
      </w:rPr>
    </w:lvl>
    <w:lvl w:ilvl="2">
      <w:start w:val="1"/>
      <w:numFmt w:val="decimal"/>
      <w:lvlText w:val="%1.%2.%3"/>
      <w:lvlJc w:val="left"/>
      <w:pPr>
        <w:ind w:left="3456" w:hanging="936"/>
      </w:pPr>
      <w:rPr>
        <w:rFonts w:hint="default"/>
      </w:rPr>
    </w:lvl>
    <w:lvl w:ilvl="3">
      <w:start w:val="1"/>
      <w:numFmt w:val="decimal"/>
      <w:lvlText w:val="%1.%2.%3.%4"/>
      <w:lvlJc w:val="left"/>
      <w:pPr>
        <w:ind w:left="936" w:hanging="936"/>
      </w:pPr>
      <w:rPr>
        <w:rFonts w:hint="default"/>
      </w:rPr>
    </w:lvl>
    <w:lvl w:ilvl="4">
      <w:start w:val="1"/>
      <w:numFmt w:val="decimal"/>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CA76586"/>
    <w:multiLevelType w:val="hybridMultilevel"/>
    <w:tmpl w:val="568C94E8"/>
    <w:lvl w:ilvl="0" w:tplc="8D86F284">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305C22"/>
    <w:multiLevelType w:val="hybridMultilevel"/>
    <w:tmpl w:val="6C36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6" w15:restartNumberingAfterBreak="0">
    <w:nsid w:val="2640296E"/>
    <w:multiLevelType w:val="hybridMultilevel"/>
    <w:tmpl w:val="C8841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3F5BDA"/>
    <w:multiLevelType w:val="multilevel"/>
    <w:tmpl w:val="9228A626"/>
    <w:numStyleLink w:val="Checklist"/>
  </w:abstractNum>
  <w:abstractNum w:abstractNumId="18" w15:restartNumberingAfterBreak="0">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20" w15:restartNumberingAfterBreak="0">
    <w:nsid w:val="35B06DFE"/>
    <w:multiLevelType w:val="hybridMultilevel"/>
    <w:tmpl w:val="02DE70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1" w15:restartNumberingAfterBreak="0">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0C4E07"/>
    <w:multiLevelType w:val="hybridMultilevel"/>
    <w:tmpl w:val="B0B6D9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DD72A3"/>
    <w:multiLevelType w:val="hybridMultilevel"/>
    <w:tmpl w:val="8506A194"/>
    <w:lvl w:ilvl="0" w:tplc="253A699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5"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7" w15:restartNumberingAfterBreak="0">
    <w:nsid w:val="58573FAF"/>
    <w:multiLevelType w:val="hybridMultilevel"/>
    <w:tmpl w:val="C64AB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043ECC"/>
    <w:multiLevelType w:val="multilevel"/>
    <w:tmpl w:val="B1C0B846"/>
    <w:numStyleLink w:val="Style1"/>
  </w:abstractNum>
  <w:abstractNum w:abstractNumId="29"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30"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1"/>
  </w:num>
  <w:num w:numId="2">
    <w:abstractNumId w:val="18"/>
  </w:num>
  <w:num w:numId="3">
    <w:abstractNumId w:val="21"/>
  </w:num>
  <w:num w:numId="4">
    <w:abstractNumId w:val="26"/>
  </w:num>
  <w:num w:numId="5">
    <w:abstractNumId w:val="30"/>
  </w:num>
  <w:num w:numId="6">
    <w:abstractNumId w:val="12"/>
  </w:num>
  <w:num w:numId="7">
    <w:abstractNumId w:val="28"/>
  </w:num>
  <w:num w:numId="8">
    <w:abstractNumId w:val="24"/>
  </w:num>
  <w:num w:numId="9">
    <w:abstractNumId w:val="29"/>
  </w:num>
  <w:num w:numId="10">
    <w:abstractNumId w:val="19"/>
  </w:num>
  <w:num w:numId="11">
    <w:abstractNumId w:val="17"/>
  </w:num>
  <w:num w:numId="12">
    <w:abstractNumId w:val="10"/>
  </w:num>
  <w:num w:numId="13">
    <w:abstractNumId w:val="9"/>
  </w:num>
  <w:num w:numId="14">
    <w:abstractNumId w:val="27"/>
  </w:num>
  <w:num w:numId="15">
    <w:abstractNumId w:val="25"/>
  </w:num>
  <w:num w:numId="16">
    <w:abstractNumId w:val="6"/>
  </w:num>
  <w:num w:numId="17">
    <w:abstractNumId w:val="5"/>
  </w:num>
  <w:num w:numId="18">
    <w:abstractNumId w:val="4"/>
  </w:num>
  <w:num w:numId="19">
    <w:abstractNumId w:val="3"/>
  </w:num>
  <w:num w:numId="20">
    <w:abstractNumId w:val="7"/>
  </w:num>
  <w:num w:numId="21">
    <w:abstractNumId w:val="2"/>
  </w:num>
  <w:num w:numId="22">
    <w:abstractNumId w:val="1"/>
  </w:num>
  <w:num w:numId="23">
    <w:abstractNumId w:val="0"/>
  </w:num>
  <w:num w:numId="24">
    <w:abstractNumId w:val="15"/>
  </w:num>
  <w:num w:numId="25">
    <w:abstractNumId w:val="20"/>
  </w:num>
  <w:num w:numId="26">
    <w:abstractNumId w:val="23"/>
  </w:num>
  <w:num w:numId="27">
    <w:abstractNumId w:val="14"/>
  </w:num>
  <w:num w:numId="28">
    <w:abstractNumId w:val="16"/>
  </w:num>
  <w:num w:numId="29">
    <w:abstractNumId w:val="13"/>
  </w:num>
  <w:num w:numId="30">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9"/>
    <w:lvlOverride w:ilvl="0">
      <w:startOverride w:val="2"/>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e Newell">
    <w15:presenceInfo w15:providerId="AD" w15:userId="S-1-12-1-1294323552-1246310689-1856119463-3820313411"/>
  </w15:person>
  <w15:person w15:author="John Gemkow">
    <w15:presenceInfo w15:providerId="AD" w15:userId="S-1-5-21-124525095-708259637-1543119021-17473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SortMethod w:val="0004"/>
  <w:trackRevisions/>
  <w:defaultTabStop w:val="43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F68"/>
    <w:rsid w:val="0000441A"/>
    <w:rsid w:val="00012C9B"/>
    <w:rsid w:val="00014485"/>
    <w:rsid w:val="000200EA"/>
    <w:rsid w:val="000261B2"/>
    <w:rsid w:val="00032A72"/>
    <w:rsid w:val="00035B80"/>
    <w:rsid w:val="0003663B"/>
    <w:rsid w:val="000554ED"/>
    <w:rsid w:val="00056E65"/>
    <w:rsid w:val="000610CB"/>
    <w:rsid w:val="000643AB"/>
    <w:rsid w:val="00064866"/>
    <w:rsid w:val="00065EFC"/>
    <w:rsid w:val="00070D4E"/>
    <w:rsid w:val="000713C4"/>
    <w:rsid w:val="000733F1"/>
    <w:rsid w:val="00077CF0"/>
    <w:rsid w:val="00082D65"/>
    <w:rsid w:val="00094D03"/>
    <w:rsid w:val="0009621B"/>
    <w:rsid w:val="000A1C81"/>
    <w:rsid w:val="000B4B87"/>
    <w:rsid w:val="000B7E5C"/>
    <w:rsid w:val="000C1807"/>
    <w:rsid w:val="000D091D"/>
    <w:rsid w:val="000D456A"/>
    <w:rsid w:val="000E5930"/>
    <w:rsid w:val="000E7101"/>
    <w:rsid w:val="000F4709"/>
    <w:rsid w:val="000F5A4B"/>
    <w:rsid w:val="00104FD1"/>
    <w:rsid w:val="001129AE"/>
    <w:rsid w:val="001222C2"/>
    <w:rsid w:val="001223B6"/>
    <w:rsid w:val="00135CC1"/>
    <w:rsid w:val="001421B3"/>
    <w:rsid w:val="0015580D"/>
    <w:rsid w:val="00156D7C"/>
    <w:rsid w:val="0015705A"/>
    <w:rsid w:val="0016126D"/>
    <w:rsid w:val="00192099"/>
    <w:rsid w:val="001958E7"/>
    <w:rsid w:val="001A6CD5"/>
    <w:rsid w:val="001A7332"/>
    <w:rsid w:val="001B02EF"/>
    <w:rsid w:val="001B2D11"/>
    <w:rsid w:val="001C3F05"/>
    <w:rsid w:val="001C4A70"/>
    <w:rsid w:val="001C53E9"/>
    <w:rsid w:val="001C73A5"/>
    <w:rsid w:val="001D1ECE"/>
    <w:rsid w:val="001D66E5"/>
    <w:rsid w:val="001D7240"/>
    <w:rsid w:val="001F1BC1"/>
    <w:rsid w:val="001F3D62"/>
    <w:rsid w:val="00202241"/>
    <w:rsid w:val="00205379"/>
    <w:rsid w:val="00220B77"/>
    <w:rsid w:val="00226251"/>
    <w:rsid w:val="00243820"/>
    <w:rsid w:val="00245DBF"/>
    <w:rsid w:val="002615F6"/>
    <w:rsid w:val="00274DAF"/>
    <w:rsid w:val="002778D8"/>
    <w:rsid w:val="00280E7E"/>
    <w:rsid w:val="002816E3"/>
    <w:rsid w:val="00285B6A"/>
    <w:rsid w:val="00292AA8"/>
    <w:rsid w:val="002943A0"/>
    <w:rsid w:val="00296EB5"/>
    <w:rsid w:val="002A4365"/>
    <w:rsid w:val="002B1D87"/>
    <w:rsid w:val="002B3EEF"/>
    <w:rsid w:val="002B525C"/>
    <w:rsid w:val="002C4C49"/>
    <w:rsid w:val="002C5A3D"/>
    <w:rsid w:val="002C6757"/>
    <w:rsid w:val="002E33F2"/>
    <w:rsid w:val="002E5FA8"/>
    <w:rsid w:val="00305909"/>
    <w:rsid w:val="003152C9"/>
    <w:rsid w:val="00316026"/>
    <w:rsid w:val="00323DD5"/>
    <w:rsid w:val="003319FD"/>
    <w:rsid w:val="00337717"/>
    <w:rsid w:val="00337DA4"/>
    <w:rsid w:val="003410D0"/>
    <w:rsid w:val="0034375C"/>
    <w:rsid w:val="00354B7A"/>
    <w:rsid w:val="0036043F"/>
    <w:rsid w:val="00360BA2"/>
    <w:rsid w:val="0036103D"/>
    <w:rsid w:val="00381BA5"/>
    <w:rsid w:val="00392211"/>
    <w:rsid w:val="00397F9D"/>
    <w:rsid w:val="003A1A32"/>
    <w:rsid w:val="003A5B20"/>
    <w:rsid w:val="003A6C88"/>
    <w:rsid w:val="003B2B87"/>
    <w:rsid w:val="003B6436"/>
    <w:rsid w:val="003C0C0C"/>
    <w:rsid w:val="003C3DAA"/>
    <w:rsid w:val="003D3DEE"/>
    <w:rsid w:val="003D5634"/>
    <w:rsid w:val="003E33BA"/>
    <w:rsid w:val="003F06B3"/>
    <w:rsid w:val="003F1F90"/>
    <w:rsid w:val="00401A65"/>
    <w:rsid w:val="00404869"/>
    <w:rsid w:val="00407F62"/>
    <w:rsid w:val="00424630"/>
    <w:rsid w:val="00424E02"/>
    <w:rsid w:val="0042542C"/>
    <w:rsid w:val="00426814"/>
    <w:rsid w:val="00427F6B"/>
    <w:rsid w:val="004300F0"/>
    <w:rsid w:val="00432F46"/>
    <w:rsid w:val="00442A59"/>
    <w:rsid w:val="00445C31"/>
    <w:rsid w:val="004473BE"/>
    <w:rsid w:val="00451995"/>
    <w:rsid w:val="00454339"/>
    <w:rsid w:val="00457F2C"/>
    <w:rsid w:val="00472E23"/>
    <w:rsid w:val="00475B6F"/>
    <w:rsid w:val="004857B4"/>
    <w:rsid w:val="0048647A"/>
    <w:rsid w:val="00491E89"/>
    <w:rsid w:val="00496EF0"/>
    <w:rsid w:val="0049777D"/>
    <w:rsid w:val="004A02AA"/>
    <w:rsid w:val="004A1130"/>
    <w:rsid w:val="004A4880"/>
    <w:rsid w:val="004A4A89"/>
    <w:rsid w:val="004B7DC6"/>
    <w:rsid w:val="004C0ED3"/>
    <w:rsid w:val="004D0A48"/>
    <w:rsid w:val="004E4539"/>
    <w:rsid w:val="004E4E8C"/>
    <w:rsid w:val="004F2EC3"/>
    <w:rsid w:val="00500638"/>
    <w:rsid w:val="0050087C"/>
    <w:rsid w:val="005044A7"/>
    <w:rsid w:val="005067D5"/>
    <w:rsid w:val="00507FC0"/>
    <w:rsid w:val="00514A81"/>
    <w:rsid w:val="00523F62"/>
    <w:rsid w:val="00526001"/>
    <w:rsid w:val="005352A8"/>
    <w:rsid w:val="00537BB3"/>
    <w:rsid w:val="00541484"/>
    <w:rsid w:val="00544919"/>
    <w:rsid w:val="00545F87"/>
    <w:rsid w:val="00563A2B"/>
    <w:rsid w:val="00577F1D"/>
    <w:rsid w:val="00584D47"/>
    <w:rsid w:val="0058588F"/>
    <w:rsid w:val="0058670B"/>
    <w:rsid w:val="005929F0"/>
    <w:rsid w:val="0059522C"/>
    <w:rsid w:val="00595CE7"/>
    <w:rsid w:val="005A5628"/>
    <w:rsid w:val="005A6BA7"/>
    <w:rsid w:val="005D3874"/>
    <w:rsid w:val="005D4725"/>
    <w:rsid w:val="005D4D87"/>
    <w:rsid w:val="005E6B26"/>
    <w:rsid w:val="005F7E55"/>
    <w:rsid w:val="006011EB"/>
    <w:rsid w:val="006041EE"/>
    <w:rsid w:val="00611BDF"/>
    <w:rsid w:val="006151B7"/>
    <w:rsid w:val="006175FC"/>
    <w:rsid w:val="00624400"/>
    <w:rsid w:val="00631323"/>
    <w:rsid w:val="00632EC6"/>
    <w:rsid w:val="00634707"/>
    <w:rsid w:val="0063547C"/>
    <w:rsid w:val="00643A1C"/>
    <w:rsid w:val="00643CCB"/>
    <w:rsid w:val="00655379"/>
    <w:rsid w:val="00657113"/>
    <w:rsid w:val="006729A3"/>
    <w:rsid w:val="0068052C"/>
    <w:rsid w:val="00682A88"/>
    <w:rsid w:val="00686049"/>
    <w:rsid w:val="006922C4"/>
    <w:rsid w:val="00694B6C"/>
    <w:rsid w:val="00697D30"/>
    <w:rsid w:val="006A37B5"/>
    <w:rsid w:val="006A6AE9"/>
    <w:rsid w:val="006A6D0D"/>
    <w:rsid w:val="006A7256"/>
    <w:rsid w:val="006B1AD4"/>
    <w:rsid w:val="006B55D9"/>
    <w:rsid w:val="006C38F7"/>
    <w:rsid w:val="006C5BDB"/>
    <w:rsid w:val="006C7E9D"/>
    <w:rsid w:val="006D7670"/>
    <w:rsid w:val="006F6065"/>
    <w:rsid w:val="00707AC4"/>
    <w:rsid w:val="00714235"/>
    <w:rsid w:val="007228C7"/>
    <w:rsid w:val="00724531"/>
    <w:rsid w:val="00733944"/>
    <w:rsid w:val="00741486"/>
    <w:rsid w:val="007463CE"/>
    <w:rsid w:val="0076077D"/>
    <w:rsid w:val="00763E41"/>
    <w:rsid w:val="00766D90"/>
    <w:rsid w:val="007726CD"/>
    <w:rsid w:val="007731CB"/>
    <w:rsid w:val="007743B1"/>
    <w:rsid w:val="00777BFF"/>
    <w:rsid w:val="00783A20"/>
    <w:rsid w:val="00783C29"/>
    <w:rsid w:val="00790154"/>
    <w:rsid w:val="00793667"/>
    <w:rsid w:val="007A26EA"/>
    <w:rsid w:val="007A3E45"/>
    <w:rsid w:val="007A4D48"/>
    <w:rsid w:val="007A578A"/>
    <w:rsid w:val="007B090C"/>
    <w:rsid w:val="007B5EEB"/>
    <w:rsid w:val="007B6AC2"/>
    <w:rsid w:val="007C6610"/>
    <w:rsid w:val="007D06F7"/>
    <w:rsid w:val="007D2DEC"/>
    <w:rsid w:val="007D3C7B"/>
    <w:rsid w:val="007D43AE"/>
    <w:rsid w:val="007E5B34"/>
    <w:rsid w:val="007E5D45"/>
    <w:rsid w:val="007F2F42"/>
    <w:rsid w:val="007F3730"/>
    <w:rsid w:val="00801E7F"/>
    <w:rsid w:val="0080704B"/>
    <w:rsid w:val="00807300"/>
    <w:rsid w:val="008110DC"/>
    <w:rsid w:val="0083246E"/>
    <w:rsid w:val="00841E80"/>
    <w:rsid w:val="00845831"/>
    <w:rsid w:val="008604DA"/>
    <w:rsid w:val="00864943"/>
    <w:rsid w:val="00870AC1"/>
    <w:rsid w:val="00875D14"/>
    <w:rsid w:val="00876F0E"/>
    <w:rsid w:val="00886CEC"/>
    <w:rsid w:val="00893F46"/>
    <w:rsid w:val="008C517C"/>
    <w:rsid w:val="008C5DCF"/>
    <w:rsid w:val="008C75C1"/>
    <w:rsid w:val="008D26B6"/>
    <w:rsid w:val="008D4BBD"/>
    <w:rsid w:val="008E05D3"/>
    <w:rsid w:val="008F034F"/>
    <w:rsid w:val="008F2743"/>
    <w:rsid w:val="008F6042"/>
    <w:rsid w:val="008F6DB5"/>
    <w:rsid w:val="008F73C3"/>
    <w:rsid w:val="008F7BB6"/>
    <w:rsid w:val="009141CA"/>
    <w:rsid w:val="00922341"/>
    <w:rsid w:val="0092273D"/>
    <w:rsid w:val="009375A2"/>
    <w:rsid w:val="00945A96"/>
    <w:rsid w:val="00951469"/>
    <w:rsid w:val="00961B79"/>
    <w:rsid w:val="00961C1A"/>
    <w:rsid w:val="00963301"/>
    <w:rsid w:val="009637FB"/>
    <w:rsid w:val="00966F8B"/>
    <w:rsid w:val="00967F50"/>
    <w:rsid w:val="00974243"/>
    <w:rsid w:val="009766B6"/>
    <w:rsid w:val="00976ADA"/>
    <w:rsid w:val="00980E79"/>
    <w:rsid w:val="00984673"/>
    <w:rsid w:val="00990D94"/>
    <w:rsid w:val="00992575"/>
    <w:rsid w:val="009925D2"/>
    <w:rsid w:val="00992C6F"/>
    <w:rsid w:val="009937B5"/>
    <w:rsid w:val="009A2BBD"/>
    <w:rsid w:val="009A4875"/>
    <w:rsid w:val="009B1CF8"/>
    <w:rsid w:val="009B297C"/>
    <w:rsid w:val="009B7B1C"/>
    <w:rsid w:val="009C1BF5"/>
    <w:rsid w:val="009C56E2"/>
    <w:rsid w:val="009D18F8"/>
    <w:rsid w:val="009D208C"/>
    <w:rsid w:val="009D23C0"/>
    <w:rsid w:val="009D26E3"/>
    <w:rsid w:val="009D426A"/>
    <w:rsid w:val="009D6B8A"/>
    <w:rsid w:val="009E56DD"/>
    <w:rsid w:val="009F2A05"/>
    <w:rsid w:val="009F4F52"/>
    <w:rsid w:val="009F6E3B"/>
    <w:rsid w:val="00A01EF0"/>
    <w:rsid w:val="00A05672"/>
    <w:rsid w:val="00A0676F"/>
    <w:rsid w:val="00A1723C"/>
    <w:rsid w:val="00A2135E"/>
    <w:rsid w:val="00A22A13"/>
    <w:rsid w:val="00A35DCF"/>
    <w:rsid w:val="00A403D8"/>
    <w:rsid w:val="00A4178B"/>
    <w:rsid w:val="00A52ED6"/>
    <w:rsid w:val="00A574A6"/>
    <w:rsid w:val="00A67528"/>
    <w:rsid w:val="00A67972"/>
    <w:rsid w:val="00A716AB"/>
    <w:rsid w:val="00A7273A"/>
    <w:rsid w:val="00A75B56"/>
    <w:rsid w:val="00A77E60"/>
    <w:rsid w:val="00A806CE"/>
    <w:rsid w:val="00A8281B"/>
    <w:rsid w:val="00A83135"/>
    <w:rsid w:val="00A83789"/>
    <w:rsid w:val="00A8394E"/>
    <w:rsid w:val="00A85DF0"/>
    <w:rsid w:val="00A901A0"/>
    <w:rsid w:val="00A91F33"/>
    <w:rsid w:val="00A94A61"/>
    <w:rsid w:val="00AC7E6E"/>
    <w:rsid w:val="00AE721B"/>
    <w:rsid w:val="00AF6E17"/>
    <w:rsid w:val="00AF7901"/>
    <w:rsid w:val="00B02BAD"/>
    <w:rsid w:val="00B06781"/>
    <w:rsid w:val="00B25CE4"/>
    <w:rsid w:val="00B278E8"/>
    <w:rsid w:val="00B37C82"/>
    <w:rsid w:val="00B37FBE"/>
    <w:rsid w:val="00B42F92"/>
    <w:rsid w:val="00B512F6"/>
    <w:rsid w:val="00B54989"/>
    <w:rsid w:val="00B54BC6"/>
    <w:rsid w:val="00B75DF2"/>
    <w:rsid w:val="00B93263"/>
    <w:rsid w:val="00B95256"/>
    <w:rsid w:val="00BA5320"/>
    <w:rsid w:val="00BC3192"/>
    <w:rsid w:val="00BC3A63"/>
    <w:rsid w:val="00BC3F9F"/>
    <w:rsid w:val="00BD01F7"/>
    <w:rsid w:val="00BD5879"/>
    <w:rsid w:val="00BD5E80"/>
    <w:rsid w:val="00BE244D"/>
    <w:rsid w:val="00C02B22"/>
    <w:rsid w:val="00C0689F"/>
    <w:rsid w:val="00C07C3E"/>
    <w:rsid w:val="00C12A26"/>
    <w:rsid w:val="00C14C70"/>
    <w:rsid w:val="00C1510D"/>
    <w:rsid w:val="00C24AA0"/>
    <w:rsid w:val="00C24E60"/>
    <w:rsid w:val="00C30EC3"/>
    <w:rsid w:val="00C42D51"/>
    <w:rsid w:val="00C54980"/>
    <w:rsid w:val="00C60D1C"/>
    <w:rsid w:val="00C622E9"/>
    <w:rsid w:val="00C64933"/>
    <w:rsid w:val="00C70E51"/>
    <w:rsid w:val="00C7257F"/>
    <w:rsid w:val="00C831C4"/>
    <w:rsid w:val="00C95172"/>
    <w:rsid w:val="00CA3E4C"/>
    <w:rsid w:val="00CB1694"/>
    <w:rsid w:val="00CB453C"/>
    <w:rsid w:val="00CC3F68"/>
    <w:rsid w:val="00CD2DEF"/>
    <w:rsid w:val="00CE4577"/>
    <w:rsid w:val="00CE568F"/>
    <w:rsid w:val="00CF3C27"/>
    <w:rsid w:val="00D01B84"/>
    <w:rsid w:val="00D0256C"/>
    <w:rsid w:val="00D04DDF"/>
    <w:rsid w:val="00D06059"/>
    <w:rsid w:val="00D104BD"/>
    <w:rsid w:val="00D40B2A"/>
    <w:rsid w:val="00D41F30"/>
    <w:rsid w:val="00D453FE"/>
    <w:rsid w:val="00D47CAE"/>
    <w:rsid w:val="00D5378B"/>
    <w:rsid w:val="00D55B69"/>
    <w:rsid w:val="00D61482"/>
    <w:rsid w:val="00D65D3E"/>
    <w:rsid w:val="00D723E7"/>
    <w:rsid w:val="00D725E9"/>
    <w:rsid w:val="00D7362C"/>
    <w:rsid w:val="00D7619D"/>
    <w:rsid w:val="00D85014"/>
    <w:rsid w:val="00D8652D"/>
    <w:rsid w:val="00D86986"/>
    <w:rsid w:val="00D87893"/>
    <w:rsid w:val="00D87D77"/>
    <w:rsid w:val="00D95AD9"/>
    <w:rsid w:val="00DA5B07"/>
    <w:rsid w:val="00DB4907"/>
    <w:rsid w:val="00DB5727"/>
    <w:rsid w:val="00DC364D"/>
    <w:rsid w:val="00DD03D7"/>
    <w:rsid w:val="00DE41B3"/>
    <w:rsid w:val="00DE57D5"/>
    <w:rsid w:val="00DE610A"/>
    <w:rsid w:val="00DE6958"/>
    <w:rsid w:val="00DF199F"/>
    <w:rsid w:val="00DF536C"/>
    <w:rsid w:val="00E00EC9"/>
    <w:rsid w:val="00E012DD"/>
    <w:rsid w:val="00E04B96"/>
    <w:rsid w:val="00E20936"/>
    <w:rsid w:val="00E20AF7"/>
    <w:rsid w:val="00E228DC"/>
    <w:rsid w:val="00E333D4"/>
    <w:rsid w:val="00E335F3"/>
    <w:rsid w:val="00E36957"/>
    <w:rsid w:val="00E4177B"/>
    <w:rsid w:val="00E41EC1"/>
    <w:rsid w:val="00E440E8"/>
    <w:rsid w:val="00E4615D"/>
    <w:rsid w:val="00E61306"/>
    <w:rsid w:val="00E670B9"/>
    <w:rsid w:val="00E81F8A"/>
    <w:rsid w:val="00E82B9A"/>
    <w:rsid w:val="00E85706"/>
    <w:rsid w:val="00E86005"/>
    <w:rsid w:val="00EB3BBA"/>
    <w:rsid w:val="00EC6DD6"/>
    <w:rsid w:val="00ED14B8"/>
    <w:rsid w:val="00EF1054"/>
    <w:rsid w:val="00EF289D"/>
    <w:rsid w:val="00EF4D7F"/>
    <w:rsid w:val="00F0113E"/>
    <w:rsid w:val="00F03EA3"/>
    <w:rsid w:val="00F15DF9"/>
    <w:rsid w:val="00F245B2"/>
    <w:rsid w:val="00F368A6"/>
    <w:rsid w:val="00F434AE"/>
    <w:rsid w:val="00F47124"/>
    <w:rsid w:val="00F56FD4"/>
    <w:rsid w:val="00F61AFE"/>
    <w:rsid w:val="00F64250"/>
    <w:rsid w:val="00F75EAD"/>
    <w:rsid w:val="00F9161B"/>
    <w:rsid w:val="00F95328"/>
    <w:rsid w:val="00FA1119"/>
    <w:rsid w:val="00FA30BF"/>
    <w:rsid w:val="00FB169B"/>
    <w:rsid w:val="00FB3F47"/>
    <w:rsid w:val="00FD4AC1"/>
    <w:rsid w:val="00FD64D2"/>
    <w:rsid w:val="00FE17E1"/>
    <w:rsid w:val="00FE18A9"/>
    <w:rsid w:val="00FE551B"/>
    <w:rsid w:val="00FF44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84ED8F"/>
  <w15:docId w15:val="{56091689-1B6F-42AF-B997-7C6C0A509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F9D"/>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1D7240"/>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1D7240"/>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1D7240"/>
    <w:pPr>
      <w:outlineLvl w:val="2"/>
    </w:pPr>
    <w:rPr>
      <w:sz w:val="28"/>
      <w:szCs w:val="24"/>
    </w:rPr>
  </w:style>
  <w:style w:type="paragraph" w:styleId="Heading4">
    <w:name w:val="heading 4"/>
    <w:basedOn w:val="Heading3"/>
    <w:next w:val="Normal"/>
    <w:link w:val="Heading4Char"/>
    <w:uiPriority w:val="99"/>
    <w:unhideWhenUsed/>
    <w:qFormat/>
    <w:rsid w:val="001D7240"/>
    <w:pPr>
      <w:spacing w:before="240"/>
      <w:outlineLvl w:val="3"/>
    </w:pPr>
    <w:rPr>
      <w:iCs/>
      <w:sz w:val="24"/>
    </w:rPr>
  </w:style>
  <w:style w:type="paragraph" w:styleId="Heading5">
    <w:name w:val="heading 5"/>
    <w:basedOn w:val="Heading4"/>
    <w:next w:val="Normal"/>
    <w:link w:val="Heading5Char"/>
    <w:uiPriority w:val="99"/>
    <w:unhideWhenUsed/>
    <w:rsid w:val="001D7240"/>
    <w:pPr>
      <w:outlineLvl w:val="4"/>
    </w:pPr>
    <w:rPr>
      <w:rFonts w:eastAsiaTheme="minorHAnsi"/>
    </w:rPr>
  </w:style>
  <w:style w:type="paragraph" w:styleId="Heading6">
    <w:name w:val="heading 6"/>
    <w:basedOn w:val="Normal"/>
    <w:next w:val="Normal"/>
    <w:link w:val="Heading6Char"/>
    <w:uiPriority w:val="9"/>
    <w:semiHidden/>
    <w:rsid w:val="00B37FBE"/>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B37FBE"/>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B37FBE"/>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37FBE"/>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104BD"/>
    <w:rPr>
      <w:rFonts w:ascii="Segoe UI" w:eastAsiaTheme="majorEastAsia" w:hAnsi="Segoe UI" w:cs="Segoe UI"/>
      <w:bCs/>
      <w:color w:val="008AC8"/>
      <w:sz w:val="36"/>
      <w:szCs w:val="28"/>
    </w:rPr>
  </w:style>
  <w:style w:type="paragraph" w:styleId="TOC1">
    <w:name w:val="toc 1"/>
    <w:basedOn w:val="Normal"/>
    <w:next w:val="Normal"/>
    <w:uiPriority w:val="39"/>
    <w:unhideWhenUsed/>
    <w:rsid w:val="00354B7A"/>
    <w:pPr>
      <w:tabs>
        <w:tab w:val="right" w:leader="dot" w:pos="9346"/>
      </w:tabs>
      <w:spacing w:after="100"/>
    </w:pPr>
    <w:rPr>
      <w:noProof/>
      <w:sz w:val="24"/>
    </w:rPr>
  </w:style>
  <w:style w:type="character" w:styleId="Hyperlink">
    <w:name w:val="Hyperlink"/>
    <w:basedOn w:val="DefaultParagraphFont"/>
    <w:uiPriority w:val="99"/>
    <w:unhideWhenUsed/>
    <w:rsid w:val="00D0256C"/>
    <w:rPr>
      <w:rFonts w:ascii="Segoe UI" w:hAnsi="Segoe UI"/>
      <w:color w:val="0563C1" w:themeColor="hyperlink"/>
      <w:u w:val="single"/>
    </w:rPr>
  </w:style>
  <w:style w:type="paragraph" w:customStyle="1" w:styleId="Bullet1">
    <w:name w:val="Bullet1"/>
    <w:basedOn w:val="ListBullet"/>
    <w:uiPriority w:val="99"/>
    <w:rsid w:val="00C24E60"/>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544919"/>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544919"/>
    <w:rPr>
      <w:rFonts w:ascii="Segoe UI" w:eastAsiaTheme="minorEastAsia" w:hAnsi="Segoe UI"/>
      <w:sz w:val="16"/>
    </w:rPr>
  </w:style>
  <w:style w:type="paragraph" w:styleId="Footer">
    <w:name w:val="footer"/>
    <w:basedOn w:val="Normal"/>
    <w:link w:val="FooterChar"/>
    <w:uiPriority w:val="99"/>
    <w:unhideWhenUsed/>
    <w:rsid w:val="00C24E60"/>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C24E60"/>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A77E60"/>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C24E60"/>
    <w:rPr>
      <w:rFonts w:ascii="Segoe UI" w:hAnsi="Segoe UI"/>
      <w:sz w:val="20"/>
    </w:rPr>
  </w:style>
  <w:style w:type="table" w:styleId="TableGrid">
    <w:name w:val="Table Grid"/>
    <w:aliases w:val="Tabla Microsoft Servicios"/>
    <w:basedOn w:val="TableNormal"/>
    <w:rsid w:val="00C07C3E"/>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C24E60"/>
    <w:pPr>
      <w:spacing w:line="240" w:lineRule="auto"/>
    </w:pPr>
    <w:rPr>
      <w:color w:val="FFFFFF" w:themeColor="background1"/>
      <w:sz w:val="44"/>
    </w:rPr>
  </w:style>
  <w:style w:type="paragraph" w:customStyle="1" w:styleId="CoverSubject">
    <w:name w:val="Cover Subject"/>
    <w:basedOn w:val="Normal"/>
    <w:uiPriority w:val="99"/>
    <w:rsid w:val="00C24E60"/>
    <w:pPr>
      <w:spacing w:after="600"/>
      <w:ind w:left="-720"/>
    </w:pPr>
    <w:rPr>
      <w:color w:val="008AC8"/>
      <w:sz w:val="36"/>
    </w:rPr>
  </w:style>
  <w:style w:type="paragraph" w:customStyle="1" w:styleId="CoverHeading2">
    <w:name w:val="Cover Heading 2"/>
    <w:basedOn w:val="Normal"/>
    <w:uiPriority w:val="99"/>
    <w:rsid w:val="00C24E60"/>
    <w:pPr>
      <w:spacing w:before="360"/>
      <w:ind w:left="-357"/>
    </w:pPr>
    <w:rPr>
      <w:bCs/>
      <w:color w:val="008AC8"/>
      <w:sz w:val="28"/>
      <w:szCs w:val="28"/>
    </w:rPr>
  </w:style>
  <w:style w:type="character" w:styleId="Emphasis">
    <w:name w:val="Emphasis"/>
    <w:basedOn w:val="IntenseEmphasis"/>
    <w:uiPriority w:val="99"/>
    <w:qFormat/>
    <w:rsid w:val="00C24E60"/>
    <w:rPr>
      <w:rFonts w:ascii="Segoe UI" w:hAnsi="Segoe UI"/>
      <w:b w:val="0"/>
      <w:bCs/>
      <w:i/>
      <w:iCs/>
      <w:color w:val="auto"/>
      <w:sz w:val="22"/>
    </w:rPr>
  </w:style>
  <w:style w:type="paragraph" w:customStyle="1" w:styleId="VisibleGuidance">
    <w:name w:val="Visible Guidance"/>
    <w:basedOn w:val="Normal"/>
    <w:next w:val="Normal"/>
    <w:rsid w:val="00C24E60"/>
    <w:pPr>
      <w:shd w:val="clear" w:color="auto" w:fill="F2F2F2"/>
    </w:pPr>
    <w:rPr>
      <w:color w:val="FF0066"/>
    </w:rPr>
  </w:style>
  <w:style w:type="character" w:styleId="Strong">
    <w:name w:val="Strong"/>
    <w:basedOn w:val="DefaultParagraphFont"/>
    <w:uiPriority w:val="99"/>
    <w:qFormat/>
    <w:rsid w:val="00C24E60"/>
    <w:rPr>
      <w:b/>
      <w:bCs/>
    </w:rPr>
  </w:style>
  <w:style w:type="paragraph" w:styleId="ListParagraph">
    <w:name w:val="List Paragraph"/>
    <w:aliases w:val="Bullet Number,List Paragraph1,lp1,lp11,List Paragraph11,Bullet 1,Use Case List Paragraph"/>
    <w:basedOn w:val="Normal"/>
    <w:link w:val="ListParagraphChar"/>
    <w:qFormat/>
    <w:rsid w:val="00845831"/>
    <w:pPr>
      <w:numPr>
        <w:numId w:val="10"/>
      </w:numPr>
      <w:contextualSpacing/>
    </w:pPr>
  </w:style>
  <w:style w:type="paragraph" w:styleId="TOCHeading">
    <w:name w:val="TOC Heading"/>
    <w:basedOn w:val="Heading1"/>
    <w:next w:val="Normal"/>
    <w:uiPriority w:val="99"/>
    <w:rsid w:val="004A1130"/>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C24E60"/>
    <w:rPr>
      <w:i/>
      <w:iCs/>
      <w:color w:val="5B9BD5" w:themeColor="accent1"/>
    </w:rPr>
  </w:style>
  <w:style w:type="paragraph" w:styleId="Caption">
    <w:name w:val="caption"/>
    <w:basedOn w:val="Normal"/>
    <w:next w:val="Normal"/>
    <w:uiPriority w:val="99"/>
    <w:unhideWhenUsed/>
    <w:rsid w:val="00A77E60"/>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D104BD"/>
    <w:rPr>
      <w:rFonts w:ascii="Segoe UI" w:hAnsi="Segoe UI" w:cstheme="majorBidi"/>
      <w:bCs/>
      <w:iCs/>
      <w:color w:val="008AC8"/>
      <w:sz w:val="24"/>
      <w:szCs w:val="24"/>
    </w:rPr>
  </w:style>
  <w:style w:type="paragraph" w:customStyle="1" w:styleId="Heading1Numbered">
    <w:name w:val="Heading 1 (Numbered)"/>
    <w:basedOn w:val="Normal"/>
    <w:next w:val="Normal"/>
    <w:uiPriority w:val="14"/>
    <w:qFormat/>
    <w:rsid w:val="00A2135E"/>
    <w:pPr>
      <w:keepNext/>
      <w:keepLines/>
      <w:pageBreakBefore/>
      <w:numPr>
        <w:numId w:val="13"/>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locked/>
    <w:rsid w:val="002E33F2"/>
    <w:rPr>
      <w:rFonts w:ascii="Segoe UI" w:eastAsiaTheme="minorEastAsia" w:hAnsi="Segoe UI"/>
    </w:rPr>
  </w:style>
  <w:style w:type="paragraph" w:styleId="ListBullet">
    <w:name w:val="List Bullet"/>
    <w:basedOn w:val="Normal"/>
    <w:uiPriority w:val="4"/>
    <w:qFormat/>
    <w:rsid w:val="00845831"/>
    <w:pPr>
      <w:numPr>
        <w:numId w:val="7"/>
      </w:numPr>
      <w:spacing w:after="200"/>
      <w:ind w:left="720"/>
      <w:contextualSpacing/>
    </w:pPr>
  </w:style>
  <w:style w:type="paragraph" w:customStyle="1" w:styleId="Heading2Numbered">
    <w:name w:val="Heading 2 (Numbered)"/>
    <w:basedOn w:val="Heading1Numbered"/>
    <w:next w:val="Normal"/>
    <w:uiPriority w:val="14"/>
    <w:qFormat/>
    <w:rsid w:val="001D7240"/>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14"/>
    <w:qFormat/>
    <w:rsid w:val="00A2135E"/>
    <w:pPr>
      <w:numPr>
        <w:ilvl w:val="2"/>
      </w:numPr>
      <w:spacing w:before="240"/>
      <w:outlineLvl w:val="2"/>
    </w:pPr>
    <w:rPr>
      <w:sz w:val="28"/>
      <w:szCs w:val="28"/>
    </w:rPr>
  </w:style>
  <w:style w:type="paragraph" w:customStyle="1" w:styleId="Heading4Numbered">
    <w:name w:val="Heading 4 (Numbered)"/>
    <w:basedOn w:val="Heading3Numbered"/>
    <w:next w:val="Normal"/>
    <w:uiPriority w:val="14"/>
    <w:qFormat/>
    <w:rsid w:val="00A2135E"/>
    <w:pPr>
      <w:numPr>
        <w:ilvl w:val="3"/>
      </w:numPr>
      <w:outlineLvl w:val="3"/>
    </w:pPr>
    <w:rPr>
      <w:sz w:val="24"/>
    </w:rPr>
  </w:style>
  <w:style w:type="paragraph" w:customStyle="1" w:styleId="Heading5Numbered">
    <w:name w:val="Heading 5 (Numbered)"/>
    <w:basedOn w:val="Heading4Numbered"/>
    <w:next w:val="Normal"/>
    <w:uiPriority w:val="14"/>
    <w:rsid w:val="00951469"/>
    <w:pPr>
      <w:framePr w:wrap="around" w:vAnchor="text" w:hAnchor="text" w:y="1"/>
      <w:numPr>
        <w:ilvl w:val="0"/>
        <w:numId w:val="15"/>
      </w:numPr>
      <w:tabs>
        <w:tab w:val="clear" w:pos="1440"/>
        <w:tab w:val="left" w:pos="2160"/>
      </w:tabs>
      <w:outlineLvl w:val="4"/>
    </w:pPr>
    <w:rPr>
      <w:szCs w:val="20"/>
    </w:rPr>
  </w:style>
  <w:style w:type="paragraph" w:customStyle="1" w:styleId="TableListBullet">
    <w:name w:val="Table List Bullet"/>
    <w:basedOn w:val="Normal"/>
    <w:uiPriority w:val="99"/>
    <w:qFormat/>
    <w:rsid w:val="001C4A70"/>
    <w:pPr>
      <w:numPr>
        <w:numId w:val="4"/>
      </w:numPr>
      <w:spacing w:before="60" w:line="240" w:lineRule="auto"/>
      <w:ind w:left="317" w:hanging="187"/>
      <w:contextualSpacing/>
    </w:pPr>
    <w:rPr>
      <w:sz w:val="16"/>
      <w:szCs w:val="16"/>
    </w:rPr>
  </w:style>
  <w:style w:type="paragraph" w:customStyle="1" w:styleId="CodeBlock">
    <w:name w:val="Code Block"/>
    <w:basedOn w:val="Normal"/>
    <w:uiPriority w:val="99"/>
    <w:qFormat/>
    <w:rsid w:val="001C4A70"/>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E82B9A"/>
    <w:pPr>
      <w:numPr>
        <w:numId w:val="11"/>
      </w:numPr>
      <w:spacing w:before="0" w:after="200"/>
      <w:contextualSpacing/>
    </w:pPr>
    <w:rPr>
      <w:rFonts w:eastAsia="Arial" w:cs="Arial"/>
      <w:lang w:eastAsia="ja-JP"/>
    </w:rPr>
  </w:style>
  <w:style w:type="paragraph" w:customStyle="1" w:styleId="Note">
    <w:name w:val="Note"/>
    <w:basedOn w:val="Normal"/>
    <w:uiPriority w:val="99"/>
    <w:qFormat/>
    <w:rsid w:val="001C4A70"/>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1C4A70"/>
    <w:pPr>
      <w:keepNext/>
      <w:spacing w:before="240" w:after="240" w:line="240" w:lineRule="auto"/>
    </w:pPr>
    <w:rPr>
      <w:bCs/>
      <w:color w:val="008AC8"/>
      <w:sz w:val="24"/>
    </w:rPr>
  </w:style>
  <w:style w:type="numbering" w:customStyle="1" w:styleId="Checklist">
    <w:name w:val="Checklist"/>
    <w:basedOn w:val="NoList"/>
    <w:rsid w:val="00475B6F"/>
    <w:pPr>
      <w:numPr>
        <w:numId w:val="5"/>
      </w:numPr>
    </w:pPr>
  </w:style>
  <w:style w:type="paragraph" w:customStyle="1" w:styleId="TableText">
    <w:name w:val="Table Text"/>
    <w:basedOn w:val="Normal"/>
    <w:uiPriority w:val="99"/>
    <w:qFormat/>
    <w:rsid w:val="00B02BAD"/>
    <w:pPr>
      <w:spacing w:line="240" w:lineRule="auto"/>
    </w:pPr>
    <w:rPr>
      <w:sz w:val="18"/>
    </w:rPr>
  </w:style>
  <w:style w:type="paragraph" w:customStyle="1" w:styleId="CommandLine">
    <w:name w:val="Command Line"/>
    <w:basedOn w:val="Normal"/>
    <w:uiPriority w:val="99"/>
    <w:rsid w:val="001C4A70"/>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4A70"/>
    <w:pPr>
      <w:numPr>
        <w:numId w:val="8"/>
      </w:numPr>
    </w:pPr>
  </w:style>
  <w:style w:type="numbering" w:customStyle="1" w:styleId="NumberedList">
    <w:name w:val="Numbered List"/>
    <w:rsid w:val="00FE17E1"/>
    <w:pPr>
      <w:numPr>
        <w:numId w:val="9"/>
      </w:numPr>
    </w:pPr>
  </w:style>
  <w:style w:type="paragraph" w:styleId="TOC2">
    <w:name w:val="toc 2"/>
    <w:basedOn w:val="Normal"/>
    <w:next w:val="Normal"/>
    <w:autoRedefine/>
    <w:uiPriority w:val="39"/>
    <w:unhideWhenUsed/>
    <w:rsid w:val="00A77E60"/>
    <w:pPr>
      <w:tabs>
        <w:tab w:val="left" w:pos="288"/>
        <w:tab w:val="left" w:pos="880"/>
        <w:tab w:val="right" w:leader="dot" w:pos="9346"/>
      </w:tabs>
      <w:spacing w:after="100"/>
      <w:ind w:left="432"/>
    </w:pPr>
  </w:style>
  <w:style w:type="table" w:customStyle="1" w:styleId="PlainTable31">
    <w:name w:val="Plain Table 31"/>
    <w:basedOn w:val="TableNormal"/>
    <w:uiPriority w:val="43"/>
    <w:rsid w:val="001D1E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Light1">
    <w:name w:val="Table Grid Light1"/>
    <w:basedOn w:val="TableNormal"/>
    <w:uiPriority w:val="40"/>
    <w:rsid w:val="001D1E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51">
    <w:name w:val="Plain Table 51"/>
    <w:basedOn w:val="TableNormal"/>
    <w:uiPriority w:val="45"/>
    <w:rsid w:val="001D1E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012C9B"/>
    <w:pPr>
      <w:keepNext w:val="0"/>
      <w:keepLines w:val="0"/>
      <w:widowControl w:val="0"/>
      <w:numPr>
        <w:ilvl w:val="5"/>
        <w:numId w:val="13"/>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012C9B"/>
    <w:pPr>
      <w:keepNext w:val="0"/>
      <w:keepLines w:val="0"/>
      <w:widowControl w:val="0"/>
      <w:numPr>
        <w:ilvl w:val="6"/>
        <w:numId w:val="13"/>
      </w:numPr>
      <w:spacing w:before="120" w:after="6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D104BD"/>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D104BD"/>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E04B96"/>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E41EC1"/>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D104BD"/>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95146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146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14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1469"/>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845831"/>
    <w:pPr>
      <w:numPr>
        <w:numId w:val="16"/>
      </w:numPr>
      <w:ind w:left="1080"/>
    </w:pPr>
  </w:style>
  <w:style w:type="paragraph" w:styleId="ListBullet3">
    <w:name w:val="List Bullet 3"/>
    <w:basedOn w:val="ListBullet2"/>
    <w:uiPriority w:val="99"/>
    <w:qFormat/>
    <w:rsid w:val="00845831"/>
    <w:pPr>
      <w:numPr>
        <w:numId w:val="17"/>
      </w:numPr>
    </w:pPr>
  </w:style>
  <w:style w:type="paragraph" w:styleId="ListBullet4">
    <w:name w:val="List Bullet 4"/>
    <w:basedOn w:val="ListBullet3"/>
    <w:uiPriority w:val="99"/>
    <w:qFormat/>
    <w:rsid w:val="00F03EA3"/>
    <w:pPr>
      <w:numPr>
        <w:numId w:val="18"/>
      </w:numPr>
    </w:pPr>
  </w:style>
  <w:style w:type="paragraph" w:styleId="ListBullet5">
    <w:name w:val="List Bullet 5"/>
    <w:basedOn w:val="ListBullet4"/>
    <w:uiPriority w:val="99"/>
    <w:rsid w:val="00F03EA3"/>
    <w:pPr>
      <w:numPr>
        <w:numId w:val="19"/>
      </w:numPr>
    </w:pPr>
  </w:style>
  <w:style w:type="paragraph" w:styleId="ListNumber2">
    <w:name w:val="List Number 2"/>
    <w:basedOn w:val="ListNumber"/>
    <w:uiPriority w:val="99"/>
    <w:qFormat/>
    <w:rsid w:val="002E33F2"/>
    <w:pPr>
      <w:numPr>
        <w:numId w:val="21"/>
      </w:numPr>
    </w:pPr>
  </w:style>
  <w:style w:type="paragraph" w:styleId="ListNumber">
    <w:name w:val="List Number"/>
    <w:basedOn w:val="ListBullet"/>
    <w:uiPriority w:val="99"/>
    <w:qFormat/>
    <w:rsid w:val="002E33F2"/>
    <w:pPr>
      <w:numPr>
        <w:numId w:val="20"/>
      </w:numPr>
    </w:pPr>
  </w:style>
  <w:style w:type="paragraph" w:styleId="ListNumber3">
    <w:name w:val="List Number 3"/>
    <w:basedOn w:val="ListNumber2"/>
    <w:uiPriority w:val="99"/>
    <w:qFormat/>
    <w:rsid w:val="002E33F2"/>
    <w:pPr>
      <w:numPr>
        <w:numId w:val="22"/>
      </w:numPr>
    </w:pPr>
  </w:style>
  <w:style w:type="paragraph" w:styleId="ListNumber4">
    <w:name w:val="List Number 4"/>
    <w:basedOn w:val="ListNumber3"/>
    <w:uiPriority w:val="99"/>
    <w:qFormat/>
    <w:rsid w:val="002E33F2"/>
    <w:pPr>
      <w:numPr>
        <w:numId w:val="23"/>
      </w:numPr>
    </w:pPr>
  </w:style>
  <w:style w:type="character" w:styleId="PlaceholderText">
    <w:name w:val="Placeholder Text"/>
    <w:basedOn w:val="DefaultParagraphFont"/>
    <w:uiPriority w:val="99"/>
    <w:semiHidden/>
    <w:rsid w:val="00EB3BBA"/>
    <w:rPr>
      <w:color w:val="808080"/>
    </w:rPr>
  </w:style>
  <w:style w:type="numbering" w:customStyle="1" w:styleId="Bullets">
    <w:name w:val="Bullets"/>
    <w:rsid w:val="00CB453C"/>
    <w:pPr>
      <w:numPr>
        <w:numId w:val="24"/>
      </w:numPr>
    </w:pPr>
  </w:style>
  <w:style w:type="paragraph" w:customStyle="1" w:styleId="HeaderUnderline">
    <w:name w:val="Header Underline"/>
    <w:basedOn w:val="Header"/>
    <w:uiPriority w:val="99"/>
    <w:semiHidden/>
    <w:rsid w:val="00CB453C"/>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3820"/>
    <w:rPr>
      <w:color w:val="954F72" w:themeColor="followedHyperlink"/>
      <w:u w:val="single"/>
    </w:rPr>
  </w:style>
  <w:style w:type="paragraph" w:customStyle="1" w:styleId="Heading4Num">
    <w:name w:val="Heading 4 Num"/>
    <w:basedOn w:val="Normal"/>
    <w:next w:val="Normal"/>
    <w:rsid w:val="00427F6B"/>
    <w:pPr>
      <w:keepNext/>
      <w:keepLines/>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rsid w:val="00427F6B"/>
    <w:pPr>
      <w:keepNext/>
      <w:keepLines/>
      <w:spacing w:before="240" w:line="240" w:lineRule="auto"/>
      <w:outlineLvl w:val="4"/>
    </w:pPr>
    <w:rPr>
      <w:rFonts w:eastAsiaTheme="minorHAnsi"/>
      <w:color w:val="008AC8"/>
      <w:sz w:val="24"/>
      <w:szCs w:val="20"/>
    </w:rPr>
  </w:style>
  <w:style w:type="table" w:customStyle="1" w:styleId="TablaMicrosoftServicios1">
    <w:name w:val="Tabla Microsoft Servicios1"/>
    <w:basedOn w:val="TableNormal"/>
    <w:next w:val="TableGrid"/>
    <w:rsid w:val="004E4E8C"/>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styleId="BalloonText">
    <w:name w:val="Balloon Text"/>
    <w:basedOn w:val="Normal"/>
    <w:link w:val="BalloonTextChar"/>
    <w:uiPriority w:val="99"/>
    <w:semiHidden/>
    <w:unhideWhenUsed/>
    <w:rsid w:val="00507FC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FC0"/>
    <w:rPr>
      <w:rFonts w:ascii="Tahoma" w:eastAsiaTheme="minorEastAsia" w:hAnsi="Tahoma" w:cs="Tahoma"/>
      <w:sz w:val="16"/>
      <w:szCs w:val="16"/>
    </w:rPr>
  </w:style>
  <w:style w:type="paragraph" w:styleId="NormalWeb">
    <w:name w:val="Normal (Web)"/>
    <w:basedOn w:val="Normal"/>
    <w:uiPriority w:val="99"/>
    <w:unhideWhenUsed/>
    <w:rsid w:val="00BC3192"/>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4-Accent11">
    <w:name w:val="Grid Table 4 - Accent 11"/>
    <w:basedOn w:val="TableNormal"/>
    <w:uiPriority w:val="49"/>
    <w:rsid w:val="00BC3192"/>
    <w:pPr>
      <w:spacing w:after="0" w:line="240" w:lineRule="auto"/>
    </w:pPr>
    <w:rPr>
      <w:rFonts w:eastAsiaTheme="minorEastAsia"/>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9D23C0"/>
    <w:rPr>
      <w:sz w:val="16"/>
      <w:szCs w:val="16"/>
    </w:rPr>
  </w:style>
  <w:style w:type="paragraph" w:styleId="CommentText">
    <w:name w:val="annotation text"/>
    <w:basedOn w:val="Normal"/>
    <w:link w:val="CommentTextChar"/>
    <w:uiPriority w:val="99"/>
    <w:semiHidden/>
    <w:unhideWhenUsed/>
    <w:rsid w:val="009D23C0"/>
    <w:pPr>
      <w:spacing w:line="240" w:lineRule="auto"/>
    </w:pPr>
    <w:rPr>
      <w:sz w:val="20"/>
      <w:szCs w:val="20"/>
    </w:rPr>
  </w:style>
  <w:style w:type="character" w:customStyle="1" w:styleId="CommentTextChar">
    <w:name w:val="Comment Text Char"/>
    <w:basedOn w:val="DefaultParagraphFont"/>
    <w:link w:val="CommentText"/>
    <w:uiPriority w:val="99"/>
    <w:semiHidden/>
    <w:rsid w:val="009D23C0"/>
    <w:rPr>
      <w:rFonts w:ascii="Segoe UI" w:eastAsiaTheme="minorEastAsia" w:hAnsi="Segoe UI"/>
      <w:sz w:val="20"/>
      <w:szCs w:val="20"/>
    </w:rPr>
  </w:style>
  <w:style w:type="paragraph" w:styleId="CommentSubject">
    <w:name w:val="annotation subject"/>
    <w:basedOn w:val="CommentText"/>
    <w:next w:val="CommentText"/>
    <w:link w:val="CommentSubjectChar"/>
    <w:uiPriority w:val="99"/>
    <w:semiHidden/>
    <w:unhideWhenUsed/>
    <w:rsid w:val="009D23C0"/>
    <w:rPr>
      <w:b/>
      <w:bCs/>
    </w:rPr>
  </w:style>
  <w:style w:type="character" w:customStyle="1" w:styleId="CommentSubjectChar">
    <w:name w:val="Comment Subject Char"/>
    <w:basedOn w:val="CommentTextChar"/>
    <w:link w:val="CommentSubject"/>
    <w:uiPriority w:val="99"/>
    <w:semiHidden/>
    <w:rsid w:val="009D23C0"/>
    <w:rPr>
      <w:rFonts w:ascii="Segoe UI" w:eastAsiaTheme="minorEastAsia" w:hAnsi="Segoe UI"/>
      <w:b/>
      <w:bCs/>
      <w:sz w:val="20"/>
      <w:szCs w:val="20"/>
    </w:rPr>
  </w:style>
  <w:style w:type="character" w:styleId="UnresolvedMention">
    <w:name w:val="Unresolved Mention"/>
    <w:basedOn w:val="DefaultParagraphFont"/>
    <w:uiPriority w:val="99"/>
    <w:semiHidden/>
    <w:unhideWhenUsed/>
    <w:rsid w:val="005858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622713">
      <w:bodyDiv w:val="1"/>
      <w:marLeft w:val="0"/>
      <w:marRight w:val="0"/>
      <w:marTop w:val="0"/>
      <w:marBottom w:val="0"/>
      <w:divBdr>
        <w:top w:val="none" w:sz="0" w:space="0" w:color="auto"/>
        <w:left w:val="none" w:sz="0" w:space="0" w:color="auto"/>
        <w:bottom w:val="none" w:sz="0" w:space="0" w:color="auto"/>
        <w:right w:val="none" w:sz="0" w:space="0" w:color="auto"/>
      </w:divBdr>
    </w:div>
    <w:div w:id="822503312">
      <w:bodyDiv w:val="1"/>
      <w:marLeft w:val="0"/>
      <w:marRight w:val="0"/>
      <w:marTop w:val="0"/>
      <w:marBottom w:val="0"/>
      <w:divBdr>
        <w:top w:val="none" w:sz="0" w:space="0" w:color="auto"/>
        <w:left w:val="none" w:sz="0" w:space="0" w:color="auto"/>
        <w:bottom w:val="none" w:sz="0" w:space="0" w:color="auto"/>
        <w:right w:val="none" w:sz="0" w:space="0" w:color="auto"/>
      </w:divBdr>
      <w:divsChild>
        <w:div w:id="415395564">
          <w:marLeft w:val="0"/>
          <w:marRight w:val="0"/>
          <w:marTop w:val="0"/>
          <w:marBottom w:val="0"/>
          <w:divBdr>
            <w:top w:val="none" w:sz="0" w:space="0" w:color="auto"/>
            <w:left w:val="none" w:sz="0" w:space="0" w:color="auto"/>
            <w:bottom w:val="none" w:sz="0" w:space="0" w:color="auto"/>
            <w:right w:val="none" w:sz="0" w:space="0" w:color="auto"/>
          </w:divBdr>
        </w:div>
        <w:div w:id="1785268919">
          <w:marLeft w:val="0"/>
          <w:marRight w:val="0"/>
          <w:marTop w:val="0"/>
          <w:marBottom w:val="0"/>
          <w:divBdr>
            <w:top w:val="none" w:sz="0" w:space="0" w:color="auto"/>
            <w:left w:val="none" w:sz="0" w:space="0" w:color="auto"/>
            <w:bottom w:val="none" w:sz="0" w:space="0" w:color="auto"/>
            <w:right w:val="none" w:sz="0" w:space="0" w:color="auto"/>
          </w:divBdr>
        </w:div>
        <w:div w:id="455608300">
          <w:marLeft w:val="0"/>
          <w:marRight w:val="0"/>
          <w:marTop w:val="0"/>
          <w:marBottom w:val="0"/>
          <w:divBdr>
            <w:top w:val="none" w:sz="0" w:space="0" w:color="auto"/>
            <w:left w:val="none" w:sz="0" w:space="0" w:color="auto"/>
            <w:bottom w:val="none" w:sz="0" w:space="0" w:color="auto"/>
            <w:right w:val="none" w:sz="0" w:space="0" w:color="auto"/>
          </w:divBdr>
        </w:div>
        <w:div w:id="1883132478">
          <w:marLeft w:val="0"/>
          <w:marRight w:val="0"/>
          <w:marTop w:val="0"/>
          <w:marBottom w:val="0"/>
          <w:divBdr>
            <w:top w:val="none" w:sz="0" w:space="0" w:color="auto"/>
            <w:left w:val="none" w:sz="0" w:space="0" w:color="auto"/>
            <w:bottom w:val="none" w:sz="0" w:space="0" w:color="auto"/>
            <w:right w:val="none" w:sz="0" w:space="0" w:color="auto"/>
          </w:divBdr>
        </w:div>
        <w:div w:id="1063870286">
          <w:marLeft w:val="0"/>
          <w:marRight w:val="0"/>
          <w:marTop w:val="0"/>
          <w:marBottom w:val="0"/>
          <w:divBdr>
            <w:top w:val="none" w:sz="0" w:space="0" w:color="auto"/>
            <w:left w:val="none" w:sz="0" w:space="0" w:color="auto"/>
            <w:bottom w:val="none" w:sz="0" w:space="0" w:color="auto"/>
            <w:right w:val="none" w:sz="0" w:space="0" w:color="auto"/>
          </w:divBdr>
        </w:div>
        <w:div w:id="1159536492">
          <w:marLeft w:val="0"/>
          <w:marRight w:val="0"/>
          <w:marTop w:val="0"/>
          <w:marBottom w:val="0"/>
          <w:divBdr>
            <w:top w:val="none" w:sz="0" w:space="0" w:color="auto"/>
            <w:left w:val="none" w:sz="0" w:space="0" w:color="auto"/>
            <w:bottom w:val="none" w:sz="0" w:space="0" w:color="auto"/>
            <w:right w:val="none" w:sz="0" w:space="0" w:color="auto"/>
          </w:divBdr>
        </w:div>
        <w:div w:id="9458858">
          <w:marLeft w:val="0"/>
          <w:marRight w:val="0"/>
          <w:marTop w:val="0"/>
          <w:marBottom w:val="0"/>
          <w:divBdr>
            <w:top w:val="none" w:sz="0" w:space="0" w:color="auto"/>
            <w:left w:val="none" w:sz="0" w:space="0" w:color="auto"/>
            <w:bottom w:val="none" w:sz="0" w:space="0" w:color="auto"/>
            <w:right w:val="none" w:sz="0" w:space="0" w:color="auto"/>
          </w:divBdr>
        </w:div>
        <w:div w:id="417167678">
          <w:marLeft w:val="0"/>
          <w:marRight w:val="0"/>
          <w:marTop w:val="0"/>
          <w:marBottom w:val="0"/>
          <w:divBdr>
            <w:top w:val="none" w:sz="0" w:space="0" w:color="auto"/>
            <w:left w:val="none" w:sz="0" w:space="0" w:color="auto"/>
            <w:bottom w:val="none" w:sz="0" w:space="0" w:color="auto"/>
            <w:right w:val="none" w:sz="0" w:space="0" w:color="auto"/>
          </w:divBdr>
        </w:div>
        <w:div w:id="1769231167">
          <w:marLeft w:val="0"/>
          <w:marRight w:val="0"/>
          <w:marTop w:val="0"/>
          <w:marBottom w:val="0"/>
          <w:divBdr>
            <w:top w:val="none" w:sz="0" w:space="0" w:color="auto"/>
            <w:left w:val="none" w:sz="0" w:space="0" w:color="auto"/>
            <w:bottom w:val="none" w:sz="0" w:space="0" w:color="auto"/>
            <w:right w:val="none" w:sz="0" w:space="0" w:color="auto"/>
          </w:divBdr>
        </w:div>
        <w:div w:id="1153569263">
          <w:marLeft w:val="0"/>
          <w:marRight w:val="0"/>
          <w:marTop w:val="0"/>
          <w:marBottom w:val="0"/>
          <w:divBdr>
            <w:top w:val="none" w:sz="0" w:space="0" w:color="auto"/>
            <w:left w:val="none" w:sz="0" w:space="0" w:color="auto"/>
            <w:bottom w:val="none" w:sz="0" w:space="0" w:color="auto"/>
            <w:right w:val="none" w:sz="0" w:space="0" w:color="auto"/>
          </w:divBdr>
        </w:div>
        <w:div w:id="140267324">
          <w:marLeft w:val="0"/>
          <w:marRight w:val="0"/>
          <w:marTop w:val="0"/>
          <w:marBottom w:val="0"/>
          <w:divBdr>
            <w:top w:val="none" w:sz="0" w:space="0" w:color="auto"/>
            <w:left w:val="none" w:sz="0" w:space="0" w:color="auto"/>
            <w:bottom w:val="none" w:sz="0" w:space="0" w:color="auto"/>
            <w:right w:val="none" w:sz="0" w:space="0" w:color="auto"/>
          </w:divBdr>
        </w:div>
        <w:div w:id="1190021329">
          <w:marLeft w:val="0"/>
          <w:marRight w:val="0"/>
          <w:marTop w:val="0"/>
          <w:marBottom w:val="0"/>
          <w:divBdr>
            <w:top w:val="none" w:sz="0" w:space="0" w:color="auto"/>
            <w:left w:val="none" w:sz="0" w:space="0" w:color="auto"/>
            <w:bottom w:val="none" w:sz="0" w:space="0" w:color="auto"/>
            <w:right w:val="none" w:sz="0" w:space="0" w:color="auto"/>
          </w:divBdr>
        </w:div>
        <w:div w:id="549735003">
          <w:marLeft w:val="0"/>
          <w:marRight w:val="0"/>
          <w:marTop w:val="0"/>
          <w:marBottom w:val="0"/>
          <w:divBdr>
            <w:top w:val="none" w:sz="0" w:space="0" w:color="auto"/>
            <w:left w:val="none" w:sz="0" w:space="0" w:color="auto"/>
            <w:bottom w:val="none" w:sz="0" w:space="0" w:color="auto"/>
            <w:right w:val="none" w:sz="0" w:space="0" w:color="auto"/>
          </w:divBdr>
        </w:div>
        <w:div w:id="390616925">
          <w:marLeft w:val="0"/>
          <w:marRight w:val="0"/>
          <w:marTop w:val="0"/>
          <w:marBottom w:val="0"/>
          <w:divBdr>
            <w:top w:val="none" w:sz="0" w:space="0" w:color="auto"/>
            <w:left w:val="none" w:sz="0" w:space="0" w:color="auto"/>
            <w:bottom w:val="none" w:sz="0" w:space="0" w:color="auto"/>
            <w:right w:val="none" w:sz="0" w:space="0" w:color="auto"/>
          </w:divBdr>
        </w:div>
        <w:div w:id="921380326">
          <w:marLeft w:val="0"/>
          <w:marRight w:val="0"/>
          <w:marTop w:val="0"/>
          <w:marBottom w:val="0"/>
          <w:divBdr>
            <w:top w:val="none" w:sz="0" w:space="0" w:color="auto"/>
            <w:left w:val="none" w:sz="0" w:space="0" w:color="auto"/>
            <w:bottom w:val="none" w:sz="0" w:space="0" w:color="auto"/>
            <w:right w:val="none" w:sz="0" w:space="0" w:color="auto"/>
          </w:divBdr>
        </w:div>
        <w:div w:id="1760322751">
          <w:marLeft w:val="0"/>
          <w:marRight w:val="0"/>
          <w:marTop w:val="0"/>
          <w:marBottom w:val="0"/>
          <w:divBdr>
            <w:top w:val="none" w:sz="0" w:space="0" w:color="auto"/>
            <w:left w:val="none" w:sz="0" w:space="0" w:color="auto"/>
            <w:bottom w:val="none" w:sz="0" w:space="0" w:color="auto"/>
            <w:right w:val="none" w:sz="0" w:space="0" w:color="auto"/>
          </w:divBdr>
        </w:div>
        <w:div w:id="173963987">
          <w:marLeft w:val="0"/>
          <w:marRight w:val="0"/>
          <w:marTop w:val="0"/>
          <w:marBottom w:val="0"/>
          <w:divBdr>
            <w:top w:val="none" w:sz="0" w:space="0" w:color="auto"/>
            <w:left w:val="none" w:sz="0" w:space="0" w:color="auto"/>
            <w:bottom w:val="none" w:sz="0" w:space="0" w:color="auto"/>
            <w:right w:val="none" w:sz="0" w:space="0" w:color="auto"/>
          </w:divBdr>
        </w:div>
        <w:div w:id="641808088">
          <w:marLeft w:val="0"/>
          <w:marRight w:val="0"/>
          <w:marTop w:val="0"/>
          <w:marBottom w:val="0"/>
          <w:divBdr>
            <w:top w:val="none" w:sz="0" w:space="0" w:color="auto"/>
            <w:left w:val="none" w:sz="0" w:space="0" w:color="auto"/>
            <w:bottom w:val="none" w:sz="0" w:space="0" w:color="auto"/>
            <w:right w:val="none" w:sz="0" w:space="0" w:color="auto"/>
          </w:divBdr>
        </w:div>
        <w:div w:id="665090275">
          <w:marLeft w:val="0"/>
          <w:marRight w:val="0"/>
          <w:marTop w:val="0"/>
          <w:marBottom w:val="0"/>
          <w:divBdr>
            <w:top w:val="none" w:sz="0" w:space="0" w:color="auto"/>
            <w:left w:val="none" w:sz="0" w:space="0" w:color="auto"/>
            <w:bottom w:val="none" w:sz="0" w:space="0" w:color="auto"/>
            <w:right w:val="none" w:sz="0" w:space="0" w:color="auto"/>
          </w:divBdr>
        </w:div>
        <w:div w:id="1348942401">
          <w:marLeft w:val="0"/>
          <w:marRight w:val="0"/>
          <w:marTop w:val="0"/>
          <w:marBottom w:val="0"/>
          <w:divBdr>
            <w:top w:val="none" w:sz="0" w:space="0" w:color="auto"/>
            <w:left w:val="none" w:sz="0" w:space="0" w:color="auto"/>
            <w:bottom w:val="none" w:sz="0" w:space="0" w:color="auto"/>
            <w:right w:val="none" w:sz="0" w:space="0" w:color="auto"/>
          </w:divBdr>
        </w:div>
        <w:div w:id="1944993103">
          <w:marLeft w:val="0"/>
          <w:marRight w:val="0"/>
          <w:marTop w:val="0"/>
          <w:marBottom w:val="0"/>
          <w:divBdr>
            <w:top w:val="none" w:sz="0" w:space="0" w:color="auto"/>
            <w:left w:val="none" w:sz="0" w:space="0" w:color="auto"/>
            <w:bottom w:val="none" w:sz="0" w:space="0" w:color="auto"/>
            <w:right w:val="none" w:sz="0" w:space="0" w:color="auto"/>
          </w:divBdr>
        </w:div>
        <w:div w:id="115179337">
          <w:marLeft w:val="0"/>
          <w:marRight w:val="0"/>
          <w:marTop w:val="0"/>
          <w:marBottom w:val="0"/>
          <w:divBdr>
            <w:top w:val="none" w:sz="0" w:space="0" w:color="auto"/>
            <w:left w:val="none" w:sz="0" w:space="0" w:color="auto"/>
            <w:bottom w:val="none" w:sz="0" w:space="0" w:color="auto"/>
            <w:right w:val="none" w:sz="0" w:space="0" w:color="auto"/>
          </w:divBdr>
        </w:div>
        <w:div w:id="992030631">
          <w:marLeft w:val="0"/>
          <w:marRight w:val="0"/>
          <w:marTop w:val="0"/>
          <w:marBottom w:val="0"/>
          <w:divBdr>
            <w:top w:val="none" w:sz="0" w:space="0" w:color="auto"/>
            <w:left w:val="none" w:sz="0" w:space="0" w:color="auto"/>
            <w:bottom w:val="none" w:sz="0" w:space="0" w:color="auto"/>
            <w:right w:val="none" w:sz="0" w:space="0" w:color="auto"/>
          </w:divBdr>
        </w:div>
        <w:div w:id="701782341">
          <w:marLeft w:val="0"/>
          <w:marRight w:val="0"/>
          <w:marTop w:val="0"/>
          <w:marBottom w:val="0"/>
          <w:divBdr>
            <w:top w:val="none" w:sz="0" w:space="0" w:color="auto"/>
            <w:left w:val="none" w:sz="0" w:space="0" w:color="auto"/>
            <w:bottom w:val="none" w:sz="0" w:space="0" w:color="auto"/>
            <w:right w:val="none" w:sz="0" w:space="0" w:color="auto"/>
          </w:divBdr>
        </w:div>
        <w:div w:id="1453011647">
          <w:marLeft w:val="0"/>
          <w:marRight w:val="0"/>
          <w:marTop w:val="0"/>
          <w:marBottom w:val="0"/>
          <w:divBdr>
            <w:top w:val="none" w:sz="0" w:space="0" w:color="auto"/>
            <w:left w:val="none" w:sz="0" w:space="0" w:color="auto"/>
            <w:bottom w:val="none" w:sz="0" w:space="0" w:color="auto"/>
            <w:right w:val="none" w:sz="0" w:space="0" w:color="auto"/>
          </w:divBdr>
        </w:div>
        <w:div w:id="1687756574">
          <w:marLeft w:val="0"/>
          <w:marRight w:val="0"/>
          <w:marTop w:val="0"/>
          <w:marBottom w:val="0"/>
          <w:divBdr>
            <w:top w:val="none" w:sz="0" w:space="0" w:color="auto"/>
            <w:left w:val="none" w:sz="0" w:space="0" w:color="auto"/>
            <w:bottom w:val="none" w:sz="0" w:space="0" w:color="auto"/>
            <w:right w:val="none" w:sz="0" w:space="0" w:color="auto"/>
          </w:divBdr>
        </w:div>
        <w:div w:id="1547064962">
          <w:marLeft w:val="0"/>
          <w:marRight w:val="0"/>
          <w:marTop w:val="0"/>
          <w:marBottom w:val="0"/>
          <w:divBdr>
            <w:top w:val="none" w:sz="0" w:space="0" w:color="auto"/>
            <w:left w:val="none" w:sz="0" w:space="0" w:color="auto"/>
            <w:bottom w:val="none" w:sz="0" w:space="0" w:color="auto"/>
            <w:right w:val="none" w:sz="0" w:space="0" w:color="auto"/>
          </w:divBdr>
        </w:div>
        <w:div w:id="1535342865">
          <w:marLeft w:val="0"/>
          <w:marRight w:val="0"/>
          <w:marTop w:val="0"/>
          <w:marBottom w:val="0"/>
          <w:divBdr>
            <w:top w:val="none" w:sz="0" w:space="0" w:color="auto"/>
            <w:left w:val="none" w:sz="0" w:space="0" w:color="auto"/>
            <w:bottom w:val="none" w:sz="0" w:space="0" w:color="auto"/>
            <w:right w:val="none" w:sz="0" w:space="0" w:color="auto"/>
          </w:divBdr>
        </w:div>
        <w:div w:id="892347917">
          <w:marLeft w:val="0"/>
          <w:marRight w:val="0"/>
          <w:marTop w:val="0"/>
          <w:marBottom w:val="0"/>
          <w:divBdr>
            <w:top w:val="none" w:sz="0" w:space="0" w:color="auto"/>
            <w:left w:val="none" w:sz="0" w:space="0" w:color="auto"/>
            <w:bottom w:val="none" w:sz="0" w:space="0" w:color="auto"/>
            <w:right w:val="none" w:sz="0" w:space="0" w:color="auto"/>
          </w:divBdr>
        </w:div>
        <w:div w:id="1393388612">
          <w:marLeft w:val="0"/>
          <w:marRight w:val="0"/>
          <w:marTop w:val="0"/>
          <w:marBottom w:val="0"/>
          <w:divBdr>
            <w:top w:val="none" w:sz="0" w:space="0" w:color="auto"/>
            <w:left w:val="none" w:sz="0" w:space="0" w:color="auto"/>
            <w:bottom w:val="none" w:sz="0" w:space="0" w:color="auto"/>
            <w:right w:val="none" w:sz="0" w:space="0" w:color="auto"/>
          </w:divBdr>
        </w:div>
        <w:div w:id="380251586">
          <w:marLeft w:val="0"/>
          <w:marRight w:val="0"/>
          <w:marTop w:val="0"/>
          <w:marBottom w:val="0"/>
          <w:divBdr>
            <w:top w:val="none" w:sz="0" w:space="0" w:color="auto"/>
            <w:left w:val="none" w:sz="0" w:space="0" w:color="auto"/>
            <w:bottom w:val="none" w:sz="0" w:space="0" w:color="auto"/>
            <w:right w:val="none" w:sz="0" w:space="0" w:color="auto"/>
          </w:divBdr>
        </w:div>
        <w:div w:id="206842063">
          <w:marLeft w:val="0"/>
          <w:marRight w:val="0"/>
          <w:marTop w:val="0"/>
          <w:marBottom w:val="0"/>
          <w:divBdr>
            <w:top w:val="none" w:sz="0" w:space="0" w:color="auto"/>
            <w:left w:val="none" w:sz="0" w:space="0" w:color="auto"/>
            <w:bottom w:val="none" w:sz="0" w:space="0" w:color="auto"/>
            <w:right w:val="none" w:sz="0" w:space="0" w:color="auto"/>
          </w:divBdr>
        </w:div>
        <w:div w:id="616832687">
          <w:marLeft w:val="0"/>
          <w:marRight w:val="0"/>
          <w:marTop w:val="0"/>
          <w:marBottom w:val="0"/>
          <w:divBdr>
            <w:top w:val="none" w:sz="0" w:space="0" w:color="auto"/>
            <w:left w:val="none" w:sz="0" w:space="0" w:color="auto"/>
            <w:bottom w:val="none" w:sz="0" w:space="0" w:color="auto"/>
            <w:right w:val="none" w:sz="0" w:space="0" w:color="auto"/>
          </w:divBdr>
        </w:div>
        <w:div w:id="878320816">
          <w:marLeft w:val="0"/>
          <w:marRight w:val="0"/>
          <w:marTop w:val="0"/>
          <w:marBottom w:val="0"/>
          <w:divBdr>
            <w:top w:val="none" w:sz="0" w:space="0" w:color="auto"/>
            <w:left w:val="none" w:sz="0" w:space="0" w:color="auto"/>
            <w:bottom w:val="none" w:sz="0" w:space="0" w:color="auto"/>
            <w:right w:val="none" w:sz="0" w:space="0" w:color="auto"/>
          </w:divBdr>
        </w:div>
        <w:div w:id="785544975">
          <w:marLeft w:val="0"/>
          <w:marRight w:val="0"/>
          <w:marTop w:val="0"/>
          <w:marBottom w:val="0"/>
          <w:divBdr>
            <w:top w:val="none" w:sz="0" w:space="0" w:color="auto"/>
            <w:left w:val="none" w:sz="0" w:space="0" w:color="auto"/>
            <w:bottom w:val="none" w:sz="0" w:space="0" w:color="auto"/>
            <w:right w:val="none" w:sz="0" w:space="0" w:color="auto"/>
          </w:divBdr>
        </w:div>
        <w:div w:id="882137477">
          <w:marLeft w:val="0"/>
          <w:marRight w:val="0"/>
          <w:marTop w:val="0"/>
          <w:marBottom w:val="0"/>
          <w:divBdr>
            <w:top w:val="none" w:sz="0" w:space="0" w:color="auto"/>
            <w:left w:val="none" w:sz="0" w:space="0" w:color="auto"/>
            <w:bottom w:val="none" w:sz="0" w:space="0" w:color="auto"/>
            <w:right w:val="none" w:sz="0" w:space="0" w:color="auto"/>
          </w:divBdr>
        </w:div>
        <w:div w:id="1717316246">
          <w:marLeft w:val="0"/>
          <w:marRight w:val="0"/>
          <w:marTop w:val="0"/>
          <w:marBottom w:val="0"/>
          <w:divBdr>
            <w:top w:val="none" w:sz="0" w:space="0" w:color="auto"/>
            <w:left w:val="none" w:sz="0" w:space="0" w:color="auto"/>
            <w:bottom w:val="none" w:sz="0" w:space="0" w:color="auto"/>
            <w:right w:val="none" w:sz="0" w:space="0" w:color="auto"/>
          </w:divBdr>
        </w:div>
        <w:div w:id="1357271586">
          <w:marLeft w:val="0"/>
          <w:marRight w:val="0"/>
          <w:marTop w:val="0"/>
          <w:marBottom w:val="0"/>
          <w:divBdr>
            <w:top w:val="none" w:sz="0" w:space="0" w:color="auto"/>
            <w:left w:val="none" w:sz="0" w:space="0" w:color="auto"/>
            <w:bottom w:val="none" w:sz="0" w:space="0" w:color="auto"/>
            <w:right w:val="none" w:sz="0" w:space="0" w:color="auto"/>
          </w:divBdr>
        </w:div>
        <w:div w:id="128599262">
          <w:marLeft w:val="0"/>
          <w:marRight w:val="0"/>
          <w:marTop w:val="0"/>
          <w:marBottom w:val="0"/>
          <w:divBdr>
            <w:top w:val="none" w:sz="0" w:space="0" w:color="auto"/>
            <w:left w:val="none" w:sz="0" w:space="0" w:color="auto"/>
            <w:bottom w:val="none" w:sz="0" w:space="0" w:color="auto"/>
            <w:right w:val="none" w:sz="0" w:space="0" w:color="auto"/>
          </w:divBdr>
        </w:div>
        <w:div w:id="575558390">
          <w:marLeft w:val="0"/>
          <w:marRight w:val="0"/>
          <w:marTop w:val="0"/>
          <w:marBottom w:val="0"/>
          <w:divBdr>
            <w:top w:val="none" w:sz="0" w:space="0" w:color="auto"/>
            <w:left w:val="none" w:sz="0" w:space="0" w:color="auto"/>
            <w:bottom w:val="none" w:sz="0" w:space="0" w:color="auto"/>
            <w:right w:val="none" w:sz="0" w:space="0" w:color="auto"/>
          </w:divBdr>
        </w:div>
        <w:div w:id="1398015294">
          <w:marLeft w:val="0"/>
          <w:marRight w:val="0"/>
          <w:marTop w:val="0"/>
          <w:marBottom w:val="0"/>
          <w:divBdr>
            <w:top w:val="none" w:sz="0" w:space="0" w:color="auto"/>
            <w:left w:val="none" w:sz="0" w:space="0" w:color="auto"/>
            <w:bottom w:val="none" w:sz="0" w:space="0" w:color="auto"/>
            <w:right w:val="none" w:sz="0" w:space="0" w:color="auto"/>
          </w:divBdr>
        </w:div>
        <w:div w:id="847447746">
          <w:marLeft w:val="0"/>
          <w:marRight w:val="0"/>
          <w:marTop w:val="0"/>
          <w:marBottom w:val="0"/>
          <w:divBdr>
            <w:top w:val="none" w:sz="0" w:space="0" w:color="auto"/>
            <w:left w:val="none" w:sz="0" w:space="0" w:color="auto"/>
            <w:bottom w:val="none" w:sz="0" w:space="0" w:color="auto"/>
            <w:right w:val="none" w:sz="0" w:space="0" w:color="auto"/>
          </w:divBdr>
        </w:div>
        <w:div w:id="942227715">
          <w:marLeft w:val="0"/>
          <w:marRight w:val="0"/>
          <w:marTop w:val="0"/>
          <w:marBottom w:val="0"/>
          <w:divBdr>
            <w:top w:val="none" w:sz="0" w:space="0" w:color="auto"/>
            <w:left w:val="none" w:sz="0" w:space="0" w:color="auto"/>
            <w:bottom w:val="none" w:sz="0" w:space="0" w:color="auto"/>
            <w:right w:val="none" w:sz="0" w:space="0" w:color="auto"/>
          </w:divBdr>
        </w:div>
        <w:div w:id="435369729">
          <w:marLeft w:val="0"/>
          <w:marRight w:val="0"/>
          <w:marTop w:val="0"/>
          <w:marBottom w:val="0"/>
          <w:divBdr>
            <w:top w:val="none" w:sz="0" w:space="0" w:color="auto"/>
            <w:left w:val="none" w:sz="0" w:space="0" w:color="auto"/>
            <w:bottom w:val="none" w:sz="0" w:space="0" w:color="auto"/>
            <w:right w:val="none" w:sz="0" w:space="0" w:color="auto"/>
          </w:divBdr>
        </w:div>
        <w:div w:id="886839887">
          <w:marLeft w:val="0"/>
          <w:marRight w:val="0"/>
          <w:marTop w:val="0"/>
          <w:marBottom w:val="0"/>
          <w:divBdr>
            <w:top w:val="none" w:sz="0" w:space="0" w:color="auto"/>
            <w:left w:val="none" w:sz="0" w:space="0" w:color="auto"/>
            <w:bottom w:val="none" w:sz="0" w:space="0" w:color="auto"/>
            <w:right w:val="none" w:sz="0" w:space="0" w:color="auto"/>
          </w:divBdr>
        </w:div>
        <w:div w:id="1173491860">
          <w:marLeft w:val="0"/>
          <w:marRight w:val="0"/>
          <w:marTop w:val="0"/>
          <w:marBottom w:val="0"/>
          <w:divBdr>
            <w:top w:val="none" w:sz="0" w:space="0" w:color="auto"/>
            <w:left w:val="none" w:sz="0" w:space="0" w:color="auto"/>
            <w:bottom w:val="none" w:sz="0" w:space="0" w:color="auto"/>
            <w:right w:val="none" w:sz="0" w:space="0" w:color="auto"/>
          </w:divBdr>
        </w:div>
        <w:div w:id="7605131">
          <w:marLeft w:val="0"/>
          <w:marRight w:val="0"/>
          <w:marTop w:val="0"/>
          <w:marBottom w:val="0"/>
          <w:divBdr>
            <w:top w:val="none" w:sz="0" w:space="0" w:color="auto"/>
            <w:left w:val="none" w:sz="0" w:space="0" w:color="auto"/>
            <w:bottom w:val="none" w:sz="0" w:space="0" w:color="auto"/>
            <w:right w:val="none" w:sz="0" w:space="0" w:color="auto"/>
          </w:divBdr>
        </w:div>
        <w:div w:id="1613249261">
          <w:marLeft w:val="0"/>
          <w:marRight w:val="0"/>
          <w:marTop w:val="0"/>
          <w:marBottom w:val="0"/>
          <w:divBdr>
            <w:top w:val="none" w:sz="0" w:space="0" w:color="auto"/>
            <w:left w:val="none" w:sz="0" w:space="0" w:color="auto"/>
            <w:bottom w:val="none" w:sz="0" w:space="0" w:color="auto"/>
            <w:right w:val="none" w:sz="0" w:space="0" w:color="auto"/>
          </w:divBdr>
        </w:div>
        <w:div w:id="605576543">
          <w:marLeft w:val="0"/>
          <w:marRight w:val="0"/>
          <w:marTop w:val="0"/>
          <w:marBottom w:val="0"/>
          <w:divBdr>
            <w:top w:val="none" w:sz="0" w:space="0" w:color="auto"/>
            <w:left w:val="none" w:sz="0" w:space="0" w:color="auto"/>
            <w:bottom w:val="none" w:sz="0" w:space="0" w:color="auto"/>
            <w:right w:val="none" w:sz="0" w:space="0" w:color="auto"/>
          </w:divBdr>
        </w:div>
        <w:div w:id="895313318">
          <w:marLeft w:val="0"/>
          <w:marRight w:val="0"/>
          <w:marTop w:val="0"/>
          <w:marBottom w:val="0"/>
          <w:divBdr>
            <w:top w:val="none" w:sz="0" w:space="0" w:color="auto"/>
            <w:left w:val="none" w:sz="0" w:space="0" w:color="auto"/>
            <w:bottom w:val="none" w:sz="0" w:space="0" w:color="auto"/>
            <w:right w:val="none" w:sz="0" w:space="0" w:color="auto"/>
          </w:divBdr>
        </w:div>
        <w:div w:id="680742196">
          <w:marLeft w:val="0"/>
          <w:marRight w:val="0"/>
          <w:marTop w:val="0"/>
          <w:marBottom w:val="0"/>
          <w:divBdr>
            <w:top w:val="none" w:sz="0" w:space="0" w:color="auto"/>
            <w:left w:val="none" w:sz="0" w:space="0" w:color="auto"/>
            <w:bottom w:val="none" w:sz="0" w:space="0" w:color="auto"/>
            <w:right w:val="none" w:sz="0" w:space="0" w:color="auto"/>
          </w:divBdr>
        </w:div>
        <w:div w:id="1552812233">
          <w:marLeft w:val="0"/>
          <w:marRight w:val="0"/>
          <w:marTop w:val="0"/>
          <w:marBottom w:val="0"/>
          <w:divBdr>
            <w:top w:val="none" w:sz="0" w:space="0" w:color="auto"/>
            <w:left w:val="none" w:sz="0" w:space="0" w:color="auto"/>
            <w:bottom w:val="none" w:sz="0" w:space="0" w:color="auto"/>
            <w:right w:val="none" w:sz="0" w:space="0" w:color="auto"/>
          </w:divBdr>
        </w:div>
        <w:div w:id="220792782">
          <w:marLeft w:val="0"/>
          <w:marRight w:val="0"/>
          <w:marTop w:val="0"/>
          <w:marBottom w:val="0"/>
          <w:divBdr>
            <w:top w:val="none" w:sz="0" w:space="0" w:color="auto"/>
            <w:left w:val="none" w:sz="0" w:space="0" w:color="auto"/>
            <w:bottom w:val="none" w:sz="0" w:space="0" w:color="auto"/>
            <w:right w:val="none" w:sz="0" w:space="0" w:color="auto"/>
          </w:divBdr>
        </w:div>
        <w:div w:id="2114982644">
          <w:marLeft w:val="0"/>
          <w:marRight w:val="0"/>
          <w:marTop w:val="0"/>
          <w:marBottom w:val="0"/>
          <w:divBdr>
            <w:top w:val="none" w:sz="0" w:space="0" w:color="auto"/>
            <w:left w:val="none" w:sz="0" w:space="0" w:color="auto"/>
            <w:bottom w:val="none" w:sz="0" w:space="0" w:color="auto"/>
            <w:right w:val="none" w:sz="0" w:space="0" w:color="auto"/>
          </w:divBdr>
        </w:div>
      </w:divsChild>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991594037">
      <w:bodyDiv w:val="1"/>
      <w:marLeft w:val="0"/>
      <w:marRight w:val="0"/>
      <w:marTop w:val="0"/>
      <w:marBottom w:val="0"/>
      <w:divBdr>
        <w:top w:val="none" w:sz="0" w:space="0" w:color="auto"/>
        <w:left w:val="none" w:sz="0" w:space="0" w:color="auto"/>
        <w:bottom w:val="none" w:sz="0" w:space="0" w:color="auto"/>
        <w:right w:val="none" w:sz="0" w:space="0" w:color="auto"/>
      </w:divBdr>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 w:id="2124877247">
      <w:bodyDiv w:val="1"/>
      <w:marLeft w:val="0"/>
      <w:marRight w:val="0"/>
      <w:marTop w:val="0"/>
      <w:marBottom w:val="0"/>
      <w:divBdr>
        <w:top w:val="none" w:sz="0" w:space="0" w:color="auto"/>
        <w:left w:val="none" w:sz="0" w:space="0" w:color="auto"/>
        <w:bottom w:val="none" w:sz="0" w:space="0" w:color="auto"/>
        <w:right w:val="none" w:sz="0" w:space="0" w:color="auto"/>
      </w:divBdr>
      <w:divsChild>
        <w:div w:id="418528122">
          <w:marLeft w:val="0"/>
          <w:marRight w:val="0"/>
          <w:marTop w:val="0"/>
          <w:marBottom w:val="0"/>
          <w:divBdr>
            <w:top w:val="none" w:sz="0" w:space="0" w:color="auto"/>
            <w:left w:val="none" w:sz="0" w:space="0" w:color="auto"/>
            <w:bottom w:val="none" w:sz="0" w:space="0" w:color="auto"/>
            <w:right w:val="none" w:sz="0" w:space="0" w:color="auto"/>
          </w:divBdr>
        </w:div>
        <w:div w:id="1531526999">
          <w:marLeft w:val="0"/>
          <w:marRight w:val="0"/>
          <w:marTop w:val="0"/>
          <w:marBottom w:val="0"/>
          <w:divBdr>
            <w:top w:val="none" w:sz="0" w:space="0" w:color="auto"/>
            <w:left w:val="none" w:sz="0" w:space="0" w:color="auto"/>
            <w:bottom w:val="none" w:sz="0" w:space="0" w:color="auto"/>
            <w:right w:val="none" w:sz="0" w:space="0" w:color="auto"/>
          </w:divBdr>
        </w:div>
        <w:div w:id="120266741">
          <w:marLeft w:val="0"/>
          <w:marRight w:val="0"/>
          <w:marTop w:val="0"/>
          <w:marBottom w:val="0"/>
          <w:divBdr>
            <w:top w:val="none" w:sz="0" w:space="0" w:color="auto"/>
            <w:left w:val="none" w:sz="0" w:space="0" w:color="auto"/>
            <w:bottom w:val="none" w:sz="0" w:space="0" w:color="auto"/>
            <w:right w:val="none" w:sz="0" w:space="0" w:color="auto"/>
          </w:divBdr>
        </w:div>
        <w:div w:id="24721417">
          <w:marLeft w:val="0"/>
          <w:marRight w:val="0"/>
          <w:marTop w:val="0"/>
          <w:marBottom w:val="0"/>
          <w:divBdr>
            <w:top w:val="none" w:sz="0" w:space="0" w:color="auto"/>
            <w:left w:val="none" w:sz="0" w:space="0" w:color="auto"/>
            <w:bottom w:val="none" w:sz="0" w:space="0" w:color="auto"/>
            <w:right w:val="none" w:sz="0" w:space="0" w:color="auto"/>
          </w:divBdr>
        </w:div>
        <w:div w:id="1233078857">
          <w:marLeft w:val="0"/>
          <w:marRight w:val="0"/>
          <w:marTop w:val="0"/>
          <w:marBottom w:val="0"/>
          <w:divBdr>
            <w:top w:val="none" w:sz="0" w:space="0" w:color="auto"/>
            <w:left w:val="none" w:sz="0" w:space="0" w:color="auto"/>
            <w:bottom w:val="none" w:sz="0" w:space="0" w:color="auto"/>
            <w:right w:val="none" w:sz="0" w:space="0" w:color="auto"/>
          </w:divBdr>
        </w:div>
        <w:div w:id="1849975569">
          <w:marLeft w:val="0"/>
          <w:marRight w:val="0"/>
          <w:marTop w:val="0"/>
          <w:marBottom w:val="0"/>
          <w:divBdr>
            <w:top w:val="none" w:sz="0" w:space="0" w:color="auto"/>
            <w:left w:val="none" w:sz="0" w:space="0" w:color="auto"/>
            <w:bottom w:val="none" w:sz="0" w:space="0" w:color="auto"/>
            <w:right w:val="none" w:sz="0" w:space="0" w:color="auto"/>
          </w:divBdr>
        </w:div>
        <w:div w:id="514805733">
          <w:marLeft w:val="0"/>
          <w:marRight w:val="0"/>
          <w:marTop w:val="0"/>
          <w:marBottom w:val="0"/>
          <w:divBdr>
            <w:top w:val="none" w:sz="0" w:space="0" w:color="auto"/>
            <w:left w:val="none" w:sz="0" w:space="0" w:color="auto"/>
            <w:bottom w:val="none" w:sz="0" w:space="0" w:color="auto"/>
            <w:right w:val="none" w:sz="0" w:space="0" w:color="auto"/>
          </w:divBdr>
        </w:div>
        <w:div w:id="823012593">
          <w:marLeft w:val="0"/>
          <w:marRight w:val="0"/>
          <w:marTop w:val="0"/>
          <w:marBottom w:val="0"/>
          <w:divBdr>
            <w:top w:val="none" w:sz="0" w:space="0" w:color="auto"/>
            <w:left w:val="none" w:sz="0" w:space="0" w:color="auto"/>
            <w:bottom w:val="none" w:sz="0" w:space="0" w:color="auto"/>
            <w:right w:val="none" w:sz="0" w:space="0" w:color="auto"/>
          </w:divBdr>
        </w:div>
        <w:div w:id="627248289">
          <w:marLeft w:val="0"/>
          <w:marRight w:val="0"/>
          <w:marTop w:val="0"/>
          <w:marBottom w:val="0"/>
          <w:divBdr>
            <w:top w:val="none" w:sz="0" w:space="0" w:color="auto"/>
            <w:left w:val="none" w:sz="0" w:space="0" w:color="auto"/>
            <w:bottom w:val="none" w:sz="0" w:space="0" w:color="auto"/>
            <w:right w:val="none" w:sz="0" w:space="0" w:color="auto"/>
          </w:divBdr>
        </w:div>
        <w:div w:id="200241088">
          <w:marLeft w:val="0"/>
          <w:marRight w:val="0"/>
          <w:marTop w:val="0"/>
          <w:marBottom w:val="0"/>
          <w:divBdr>
            <w:top w:val="none" w:sz="0" w:space="0" w:color="auto"/>
            <w:left w:val="none" w:sz="0" w:space="0" w:color="auto"/>
            <w:bottom w:val="none" w:sz="0" w:space="0" w:color="auto"/>
            <w:right w:val="none" w:sz="0" w:space="0" w:color="auto"/>
          </w:divBdr>
        </w:div>
        <w:div w:id="1078594112">
          <w:marLeft w:val="0"/>
          <w:marRight w:val="0"/>
          <w:marTop w:val="0"/>
          <w:marBottom w:val="0"/>
          <w:divBdr>
            <w:top w:val="none" w:sz="0" w:space="0" w:color="auto"/>
            <w:left w:val="none" w:sz="0" w:space="0" w:color="auto"/>
            <w:bottom w:val="none" w:sz="0" w:space="0" w:color="auto"/>
            <w:right w:val="none" w:sz="0" w:space="0" w:color="auto"/>
          </w:divBdr>
        </w:div>
        <w:div w:id="939486199">
          <w:marLeft w:val="0"/>
          <w:marRight w:val="0"/>
          <w:marTop w:val="0"/>
          <w:marBottom w:val="0"/>
          <w:divBdr>
            <w:top w:val="none" w:sz="0" w:space="0" w:color="auto"/>
            <w:left w:val="none" w:sz="0" w:space="0" w:color="auto"/>
            <w:bottom w:val="none" w:sz="0" w:space="0" w:color="auto"/>
            <w:right w:val="none" w:sz="0" w:space="0" w:color="auto"/>
          </w:divBdr>
        </w:div>
        <w:div w:id="376392958">
          <w:marLeft w:val="0"/>
          <w:marRight w:val="0"/>
          <w:marTop w:val="0"/>
          <w:marBottom w:val="0"/>
          <w:divBdr>
            <w:top w:val="none" w:sz="0" w:space="0" w:color="auto"/>
            <w:left w:val="none" w:sz="0" w:space="0" w:color="auto"/>
            <w:bottom w:val="none" w:sz="0" w:space="0" w:color="auto"/>
            <w:right w:val="none" w:sz="0" w:space="0" w:color="auto"/>
          </w:divBdr>
        </w:div>
        <w:div w:id="996693484">
          <w:marLeft w:val="0"/>
          <w:marRight w:val="0"/>
          <w:marTop w:val="0"/>
          <w:marBottom w:val="0"/>
          <w:divBdr>
            <w:top w:val="none" w:sz="0" w:space="0" w:color="auto"/>
            <w:left w:val="none" w:sz="0" w:space="0" w:color="auto"/>
            <w:bottom w:val="none" w:sz="0" w:space="0" w:color="auto"/>
            <w:right w:val="none" w:sz="0" w:space="0" w:color="auto"/>
          </w:divBdr>
        </w:div>
        <w:div w:id="1709646334">
          <w:marLeft w:val="0"/>
          <w:marRight w:val="0"/>
          <w:marTop w:val="0"/>
          <w:marBottom w:val="0"/>
          <w:divBdr>
            <w:top w:val="none" w:sz="0" w:space="0" w:color="auto"/>
            <w:left w:val="none" w:sz="0" w:space="0" w:color="auto"/>
            <w:bottom w:val="none" w:sz="0" w:space="0" w:color="auto"/>
            <w:right w:val="none" w:sz="0" w:space="0" w:color="auto"/>
          </w:divBdr>
        </w:div>
        <w:div w:id="631400046">
          <w:marLeft w:val="0"/>
          <w:marRight w:val="0"/>
          <w:marTop w:val="0"/>
          <w:marBottom w:val="0"/>
          <w:divBdr>
            <w:top w:val="none" w:sz="0" w:space="0" w:color="auto"/>
            <w:left w:val="none" w:sz="0" w:space="0" w:color="auto"/>
            <w:bottom w:val="none" w:sz="0" w:space="0" w:color="auto"/>
            <w:right w:val="none" w:sz="0" w:space="0" w:color="auto"/>
          </w:divBdr>
        </w:div>
        <w:div w:id="987785655">
          <w:marLeft w:val="0"/>
          <w:marRight w:val="0"/>
          <w:marTop w:val="0"/>
          <w:marBottom w:val="0"/>
          <w:divBdr>
            <w:top w:val="none" w:sz="0" w:space="0" w:color="auto"/>
            <w:left w:val="none" w:sz="0" w:space="0" w:color="auto"/>
            <w:bottom w:val="none" w:sz="0" w:space="0" w:color="auto"/>
            <w:right w:val="none" w:sz="0" w:space="0" w:color="auto"/>
          </w:divBdr>
        </w:div>
        <w:div w:id="1161779014">
          <w:marLeft w:val="0"/>
          <w:marRight w:val="0"/>
          <w:marTop w:val="0"/>
          <w:marBottom w:val="0"/>
          <w:divBdr>
            <w:top w:val="none" w:sz="0" w:space="0" w:color="auto"/>
            <w:left w:val="none" w:sz="0" w:space="0" w:color="auto"/>
            <w:bottom w:val="none" w:sz="0" w:space="0" w:color="auto"/>
            <w:right w:val="none" w:sz="0" w:space="0" w:color="auto"/>
          </w:divBdr>
        </w:div>
        <w:div w:id="696934374">
          <w:marLeft w:val="0"/>
          <w:marRight w:val="0"/>
          <w:marTop w:val="0"/>
          <w:marBottom w:val="0"/>
          <w:divBdr>
            <w:top w:val="none" w:sz="0" w:space="0" w:color="auto"/>
            <w:left w:val="none" w:sz="0" w:space="0" w:color="auto"/>
            <w:bottom w:val="none" w:sz="0" w:space="0" w:color="auto"/>
            <w:right w:val="none" w:sz="0" w:space="0" w:color="auto"/>
          </w:divBdr>
        </w:div>
        <w:div w:id="304050615">
          <w:marLeft w:val="0"/>
          <w:marRight w:val="0"/>
          <w:marTop w:val="0"/>
          <w:marBottom w:val="0"/>
          <w:divBdr>
            <w:top w:val="none" w:sz="0" w:space="0" w:color="auto"/>
            <w:left w:val="none" w:sz="0" w:space="0" w:color="auto"/>
            <w:bottom w:val="none" w:sz="0" w:space="0" w:color="auto"/>
            <w:right w:val="none" w:sz="0" w:space="0" w:color="auto"/>
          </w:divBdr>
        </w:div>
        <w:div w:id="378483552">
          <w:marLeft w:val="0"/>
          <w:marRight w:val="0"/>
          <w:marTop w:val="0"/>
          <w:marBottom w:val="0"/>
          <w:divBdr>
            <w:top w:val="none" w:sz="0" w:space="0" w:color="auto"/>
            <w:left w:val="none" w:sz="0" w:space="0" w:color="auto"/>
            <w:bottom w:val="none" w:sz="0" w:space="0" w:color="auto"/>
            <w:right w:val="none" w:sz="0" w:space="0" w:color="auto"/>
          </w:divBdr>
        </w:div>
        <w:div w:id="211233178">
          <w:marLeft w:val="0"/>
          <w:marRight w:val="0"/>
          <w:marTop w:val="0"/>
          <w:marBottom w:val="0"/>
          <w:divBdr>
            <w:top w:val="none" w:sz="0" w:space="0" w:color="auto"/>
            <w:left w:val="none" w:sz="0" w:space="0" w:color="auto"/>
            <w:bottom w:val="none" w:sz="0" w:space="0" w:color="auto"/>
            <w:right w:val="none" w:sz="0" w:space="0" w:color="auto"/>
          </w:divBdr>
        </w:div>
        <w:div w:id="38751812">
          <w:marLeft w:val="0"/>
          <w:marRight w:val="0"/>
          <w:marTop w:val="0"/>
          <w:marBottom w:val="0"/>
          <w:divBdr>
            <w:top w:val="none" w:sz="0" w:space="0" w:color="auto"/>
            <w:left w:val="none" w:sz="0" w:space="0" w:color="auto"/>
            <w:bottom w:val="none" w:sz="0" w:space="0" w:color="auto"/>
            <w:right w:val="none" w:sz="0" w:space="0" w:color="auto"/>
          </w:divBdr>
        </w:div>
        <w:div w:id="721834532">
          <w:marLeft w:val="0"/>
          <w:marRight w:val="0"/>
          <w:marTop w:val="0"/>
          <w:marBottom w:val="0"/>
          <w:divBdr>
            <w:top w:val="none" w:sz="0" w:space="0" w:color="auto"/>
            <w:left w:val="none" w:sz="0" w:space="0" w:color="auto"/>
            <w:bottom w:val="none" w:sz="0" w:space="0" w:color="auto"/>
            <w:right w:val="none" w:sz="0" w:space="0" w:color="auto"/>
          </w:divBdr>
        </w:div>
        <w:div w:id="1433670984">
          <w:marLeft w:val="0"/>
          <w:marRight w:val="0"/>
          <w:marTop w:val="0"/>
          <w:marBottom w:val="0"/>
          <w:divBdr>
            <w:top w:val="none" w:sz="0" w:space="0" w:color="auto"/>
            <w:left w:val="none" w:sz="0" w:space="0" w:color="auto"/>
            <w:bottom w:val="none" w:sz="0" w:space="0" w:color="auto"/>
            <w:right w:val="none" w:sz="0" w:space="0" w:color="auto"/>
          </w:divBdr>
        </w:div>
        <w:div w:id="87384070">
          <w:marLeft w:val="0"/>
          <w:marRight w:val="0"/>
          <w:marTop w:val="0"/>
          <w:marBottom w:val="0"/>
          <w:divBdr>
            <w:top w:val="none" w:sz="0" w:space="0" w:color="auto"/>
            <w:left w:val="none" w:sz="0" w:space="0" w:color="auto"/>
            <w:bottom w:val="none" w:sz="0" w:space="0" w:color="auto"/>
            <w:right w:val="none" w:sz="0" w:space="0" w:color="auto"/>
          </w:divBdr>
        </w:div>
        <w:div w:id="2014332329">
          <w:marLeft w:val="0"/>
          <w:marRight w:val="0"/>
          <w:marTop w:val="0"/>
          <w:marBottom w:val="0"/>
          <w:divBdr>
            <w:top w:val="none" w:sz="0" w:space="0" w:color="auto"/>
            <w:left w:val="none" w:sz="0" w:space="0" w:color="auto"/>
            <w:bottom w:val="none" w:sz="0" w:space="0" w:color="auto"/>
            <w:right w:val="none" w:sz="0" w:space="0" w:color="auto"/>
          </w:divBdr>
        </w:div>
        <w:div w:id="90318211">
          <w:marLeft w:val="0"/>
          <w:marRight w:val="0"/>
          <w:marTop w:val="0"/>
          <w:marBottom w:val="0"/>
          <w:divBdr>
            <w:top w:val="none" w:sz="0" w:space="0" w:color="auto"/>
            <w:left w:val="none" w:sz="0" w:space="0" w:color="auto"/>
            <w:bottom w:val="none" w:sz="0" w:space="0" w:color="auto"/>
            <w:right w:val="none" w:sz="0" w:space="0" w:color="auto"/>
          </w:divBdr>
        </w:div>
        <w:div w:id="866334661">
          <w:marLeft w:val="0"/>
          <w:marRight w:val="0"/>
          <w:marTop w:val="0"/>
          <w:marBottom w:val="0"/>
          <w:divBdr>
            <w:top w:val="none" w:sz="0" w:space="0" w:color="auto"/>
            <w:left w:val="none" w:sz="0" w:space="0" w:color="auto"/>
            <w:bottom w:val="none" w:sz="0" w:space="0" w:color="auto"/>
            <w:right w:val="none" w:sz="0" w:space="0" w:color="auto"/>
          </w:divBdr>
        </w:div>
        <w:div w:id="230233990">
          <w:marLeft w:val="0"/>
          <w:marRight w:val="0"/>
          <w:marTop w:val="0"/>
          <w:marBottom w:val="0"/>
          <w:divBdr>
            <w:top w:val="none" w:sz="0" w:space="0" w:color="auto"/>
            <w:left w:val="none" w:sz="0" w:space="0" w:color="auto"/>
            <w:bottom w:val="none" w:sz="0" w:space="0" w:color="auto"/>
            <w:right w:val="none" w:sz="0" w:space="0" w:color="auto"/>
          </w:divBdr>
        </w:div>
        <w:div w:id="2016222663">
          <w:marLeft w:val="0"/>
          <w:marRight w:val="0"/>
          <w:marTop w:val="0"/>
          <w:marBottom w:val="0"/>
          <w:divBdr>
            <w:top w:val="none" w:sz="0" w:space="0" w:color="auto"/>
            <w:left w:val="none" w:sz="0" w:space="0" w:color="auto"/>
            <w:bottom w:val="none" w:sz="0" w:space="0" w:color="auto"/>
            <w:right w:val="none" w:sz="0" w:space="0" w:color="auto"/>
          </w:divBdr>
        </w:div>
        <w:div w:id="1885019412">
          <w:marLeft w:val="0"/>
          <w:marRight w:val="0"/>
          <w:marTop w:val="0"/>
          <w:marBottom w:val="0"/>
          <w:divBdr>
            <w:top w:val="none" w:sz="0" w:space="0" w:color="auto"/>
            <w:left w:val="none" w:sz="0" w:space="0" w:color="auto"/>
            <w:bottom w:val="none" w:sz="0" w:space="0" w:color="auto"/>
            <w:right w:val="none" w:sz="0" w:space="0" w:color="auto"/>
          </w:divBdr>
        </w:div>
        <w:div w:id="560673388">
          <w:marLeft w:val="0"/>
          <w:marRight w:val="0"/>
          <w:marTop w:val="0"/>
          <w:marBottom w:val="0"/>
          <w:divBdr>
            <w:top w:val="none" w:sz="0" w:space="0" w:color="auto"/>
            <w:left w:val="none" w:sz="0" w:space="0" w:color="auto"/>
            <w:bottom w:val="none" w:sz="0" w:space="0" w:color="auto"/>
            <w:right w:val="none" w:sz="0" w:space="0" w:color="auto"/>
          </w:divBdr>
        </w:div>
        <w:div w:id="1731613211">
          <w:marLeft w:val="0"/>
          <w:marRight w:val="0"/>
          <w:marTop w:val="0"/>
          <w:marBottom w:val="0"/>
          <w:divBdr>
            <w:top w:val="none" w:sz="0" w:space="0" w:color="auto"/>
            <w:left w:val="none" w:sz="0" w:space="0" w:color="auto"/>
            <w:bottom w:val="none" w:sz="0" w:space="0" w:color="auto"/>
            <w:right w:val="none" w:sz="0" w:space="0" w:color="auto"/>
          </w:divBdr>
        </w:div>
        <w:div w:id="1835489405">
          <w:marLeft w:val="0"/>
          <w:marRight w:val="0"/>
          <w:marTop w:val="0"/>
          <w:marBottom w:val="0"/>
          <w:divBdr>
            <w:top w:val="none" w:sz="0" w:space="0" w:color="auto"/>
            <w:left w:val="none" w:sz="0" w:space="0" w:color="auto"/>
            <w:bottom w:val="none" w:sz="0" w:space="0" w:color="auto"/>
            <w:right w:val="none" w:sz="0" w:space="0" w:color="auto"/>
          </w:divBdr>
        </w:div>
        <w:div w:id="1466433944">
          <w:marLeft w:val="0"/>
          <w:marRight w:val="0"/>
          <w:marTop w:val="0"/>
          <w:marBottom w:val="0"/>
          <w:divBdr>
            <w:top w:val="none" w:sz="0" w:space="0" w:color="auto"/>
            <w:left w:val="none" w:sz="0" w:space="0" w:color="auto"/>
            <w:bottom w:val="none" w:sz="0" w:space="0" w:color="auto"/>
            <w:right w:val="none" w:sz="0" w:space="0" w:color="auto"/>
          </w:divBdr>
        </w:div>
        <w:div w:id="845751645">
          <w:marLeft w:val="0"/>
          <w:marRight w:val="0"/>
          <w:marTop w:val="0"/>
          <w:marBottom w:val="0"/>
          <w:divBdr>
            <w:top w:val="none" w:sz="0" w:space="0" w:color="auto"/>
            <w:left w:val="none" w:sz="0" w:space="0" w:color="auto"/>
            <w:bottom w:val="none" w:sz="0" w:space="0" w:color="auto"/>
            <w:right w:val="none" w:sz="0" w:space="0" w:color="auto"/>
          </w:divBdr>
        </w:div>
        <w:div w:id="1892381140">
          <w:marLeft w:val="0"/>
          <w:marRight w:val="0"/>
          <w:marTop w:val="0"/>
          <w:marBottom w:val="0"/>
          <w:divBdr>
            <w:top w:val="none" w:sz="0" w:space="0" w:color="auto"/>
            <w:left w:val="none" w:sz="0" w:space="0" w:color="auto"/>
            <w:bottom w:val="none" w:sz="0" w:space="0" w:color="auto"/>
            <w:right w:val="none" w:sz="0" w:space="0" w:color="auto"/>
          </w:divBdr>
        </w:div>
        <w:div w:id="1931619263">
          <w:marLeft w:val="0"/>
          <w:marRight w:val="0"/>
          <w:marTop w:val="0"/>
          <w:marBottom w:val="0"/>
          <w:divBdr>
            <w:top w:val="none" w:sz="0" w:space="0" w:color="auto"/>
            <w:left w:val="none" w:sz="0" w:space="0" w:color="auto"/>
            <w:bottom w:val="none" w:sz="0" w:space="0" w:color="auto"/>
            <w:right w:val="none" w:sz="0" w:space="0" w:color="auto"/>
          </w:divBdr>
        </w:div>
        <w:div w:id="1128815697">
          <w:marLeft w:val="0"/>
          <w:marRight w:val="0"/>
          <w:marTop w:val="0"/>
          <w:marBottom w:val="0"/>
          <w:divBdr>
            <w:top w:val="none" w:sz="0" w:space="0" w:color="auto"/>
            <w:left w:val="none" w:sz="0" w:space="0" w:color="auto"/>
            <w:bottom w:val="none" w:sz="0" w:space="0" w:color="auto"/>
            <w:right w:val="none" w:sz="0" w:space="0" w:color="auto"/>
          </w:divBdr>
        </w:div>
        <w:div w:id="1043139656">
          <w:marLeft w:val="0"/>
          <w:marRight w:val="0"/>
          <w:marTop w:val="0"/>
          <w:marBottom w:val="0"/>
          <w:divBdr>
            <w:top w:val="none" w:sz="0" w:space="0" w:color="auto"/>
            <w:left w:val="none" w:sz="0" w:space="0" w:color="auto"/>
            <w:bottom w:val="none" w:sz="0" w:space="0" w:color="auto"/>
            <w:right w:val="none" w:sz="0" w:space="0" w:color="auto"/>
          </w:divBdr>
        </w:div>
        <w:div w:id="868251499">
          <w:marLeft w:val="0"/>
          <w:marRight w:val="0"/>
          <w:marTop w:val="0"/>
          <w:marBottom w:val="0"/>
          <w:divBdr>
            <w:top w:val="none" w:sz="0" w:space="0" w:color="auto"/>
            <w:left w:val="none" w:sz="0" w:space="0" w:color="auto"/>
            <w:bottom w:val="none" w:sz="0" w:space="0" w:color="auto"/>
            <w:right w:val="none" w:sz="0" w:space="0" w:color="auto"/>
          </w:divBdr>
        </w:div>
        <w:div w:id="1569412635">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810904509">
          <w:marLeft w:val="0"/>
          <w:marRight w:val="0"/>
          <w:marTop w:val="0"/>
          <w:marBottom w:val="0"/>
          <w:divBdr>
            <w:top w:val="none" w:sz="0" w:space="0" w:color="auto"/>
            <w:left w:val="none" w:sz="0" w:space="0" w:color="auto"/>
            <w:bottom w:val="none" w:sz="0" w:space="0" w:color="auto"/>
            <w:right w:val="none" w:sz="0" w:space="0" w:color="auto"/>
          </w:divBdr>
        </w:div>
        <w:div w:id="1715349734">
          <w:marLeft w:val="0"/>
          <w:marRight w:val="0"/>
          <w:marTop w:val="0"/>
          <w:marBottom w:val="0"/>
          <w:divBdr>
            <w:top w:val="none" w:sz="0" w:space="0" w:color="auto"/>
            <w:left w:val="none" w:sz="0" w:space="0" w:color="auto"/>
            <w:bottom w:val="none" w:sz="0" w:space="0" w:color="auto"/>
            <w:right w:val="none" w:sz="0" w:space="0" w:color="auto"/>
          </w:divBdr>
        </w:div>
        <w:div w:id="33627707">
          <w:marLeft w:val="0"/>
          <w:marRight w:val="0"/>
          <w:marTop w:val="0"/>
          <w:marBottom w:val="0"/>
          <w:divBdr>
            <w:top w:val="none" w:sz="0" w:space="0" w:color="auto"/>
            <w:left w:val="none" w:sz="0" w:space="0" w:color="auto"/>
            <w:bottom w:val="none" w:sz="0" w:space="0" w:color="auto"/>
            <w:right w:val="none" w:sz="0" w:space="0" w:color="auto"/>
          </w:divBdr>
        </w:div>
        <w:div w:id="1317144996">
          <w:marLeft w:val="0"/>
          <w:marRight w:val="0"/>
          <w:marTop w:val="0"/>
          <w:marBottom w:val="0"/>
          <w:divBdr>
            <w:top w:val="none" w:sz="0" w:space="0" w:color="auto"/>
            <w:left w:val="none" w:sz="0" w:space="0" w:color="auto"/>
            <w:bottom w:val="none" w:sz="0" w:space="0" w:color="auto"/>
            <w:right w:val="none" w:sz="0" w:space="0" w:color="auto"/>
          </w:divBdr>
        </w:div>
        <w:div w:id="1745956988">
          <w:marLeft w:val="0"/>
          <w:marRight w:val="0"/>
          <w:marTop w:val="0"/>
          <w:marBottom w:val="0"/>
          <w:divBdr>
            <w:top w:val="none" w:sz="0" w:space="0" w:color="auto"/>
            <w:left w:val="none" w:sz="0" w:space="0" w:color="auto"/>
            <w:bottom w:val="none" w:sz="0" w:space="0" w:color="auto"/>
            <w:right w:val="none" w:sz="0" w:space="0" w:color="auto"/>
          </w:divBdr>
        </w:div>
        <w:div w:id="295912709">
          <w:marLeft w:val="0"/>
          <w:marRight w:val="0"/>
          <w:marTop w:val="0"/>
          <w:marBottom w:val="0"/>
          <w:divBdr>
            <w:top w:val="none" w:sz="0" w:space="0" w:color="auto"/>
            <w:left w:val="none" w:sz="0" w:space="0" w:color="auto"/>
            <w:bottom w:val="none" w:sz="0" w:space="0" w:color="auto"/>
            <w:right w:val="none" w:sz="0" w:space="0" w:color="auto"/>
          </w:divBdr>
        </w:div>
        <w:div w:id="1995451320">
          <w:marLeft w:val="0"/>
          <w:marRight w:val="0"/>
          <w:marTop w:val="0"/>
          <w:marBottom w:val="0"/>
          <w:divBdr>
            <w:top w:val="none" w:sz="0" w:space="0" w:color="auto"/>
            <w:left w:val="none" w:sz="0" w:space="0" w:color="auto"/>
            <w:bottom w:val="none" w:sz="0" w:space="0" w:color="auto"/>
            <w:right w:val="none" w:sz="0" w:space="0" w:color="auto"/>
          </w:divBdr>
        </w:div>
        <w:div w:id="1268196304">
          <w:marLeft w:val="0"/>
          <w:marRight w:val="0"/>
          <w:marTop w:val="0"/>
          <w:marBottom w:val="0"/>
          <w:divBdr>
            <w:top w:val="none" w:sz="0" w:space="0" w:color="auto"/>
            <w:left w:val="none" w:sz="0" w:space="0" w:color="auto"/>
            <w:bottom w:val="none" w:sz="0" w:space="0" w:color="auto"/>
            <w:right w:val="none" w:sz="0" w:space="0" w:color="auto"/>
          </w:divBdr>
        </w:div>
        <w:div w:id="124004632">
          <w:marLeft w:val="0"/>
          <w:marRight w:val="0"/>
          <w:marTop w:val="0"/>
          <w:marBottom w:val="0"/>
          <w:divBdr>
            <w:top w:val="none" w:sz="0" w:space="0" w:color="auto"/>
            <w:left w:val="none" w:sz="0" w:space="0" w:color="auto"/>
            <w:bottom w:val="none" w:sz="0" w:space="0" w:color="auto"/>
            <w:right w:val="none" w:sz="0" w:space="0" w:color="auto"/>
          </w:divBdr>
        </w:div>
        <w:div w:id="347676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6.png"/></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comments" Target="comments.xml"/><Relationship Id="rId39" Type="http://schemas.openxmlformats.org/officeDocument/2006/relationships/image" Target="media/image16.png"/><Relationship Id="rId21" Type="http://schemas.openxmlformats.org/officeDocument/2006/relationships/footer" Target="footer4.xm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microsoft.com/office/2011/relationships/people" Target="peop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image" Target="media/image6.png"/><Relationship Id="rId11" Type="http://schemas.openxmlformats.org/officeDocument/2006/relationships/footnotes" Target="footnotes.xml"/><Relationship Id="rId24" Type="http://schemas.openxmlformats.org/officeDocument/2006/relationships/image" Target="media/image4.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footer" Target="footer6.xml"/><Relationship Id="rId58" Type="http://schemas.openxmlformats.org/officeDocument/2006/relationships/customXml" Target="../customXml/item7.xml"/><Relationship Id="rId5" Type="http://schemas.openxmlformats.org/officeDocument/2006/relationships/customXml" Target="../customXml/item5.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4.xml"/><Relationship Id="rId27" Type="http://schemas.microsoft.com/office/2011/relationships/commentsExtended" Target="commentsExtended.xml"/><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glossaryDocument" Target="glossary/document.xml"/><Relationship Id="rId8" Type="http://schemas.openxmlformats.org/officeDocument/2006/relationships/styles" Target="styles.xml"/><Relationship Id="rId51" Type="http://schemas.openxmlformats.org/officeDocument/2006/relationships/image" Target="media/image28.png"/><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image" Target="media/image5.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20" Type="http://schemas.openxmlformats.org/officeDocument/2006/relationships/footer" Target="footer3.xml"/><Relationship Id="rId41" Type="http://schemas.openxmlformats.org/officeDocument/2006/relationships/image" Target="media/image18.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1.xml"/><Relationship Id="rId23" Type="http://schemas.openxmlformats.org/officeDocument/2006/relationships/footer" Target="footer5.xml"/><Relationship Id="rId28" Type="http://schemas.microsoft.com/office/2016/09/relationships/commentsIds" Target="commentsIds.xml"/><Relationship Id="rId36" Type="http://schemas.openxmlformats.org/officeDocument/2006/relationships/image" Target="media/image13.png"/><Relationship Id="rId49" Type="http://schemas.openxmlformats.org/officeDocument/2006/relationships/image" Target="media/image26.png"/><Relationship Id="rId57" Type="http://schemas.openxmlformats.org/officeDocument/2006/relationships/theme" Target="theme/theme1.xml"/><Relationship Id="rId10" Type="http://schemas.openxmlformats.org/officeDocument/2006/relationships/webSettings" Target="webSettings.xml"/><Relationship Id="rId31" Type="http://schemas.openxmlformats.org/officeDocument/2006/relationships/image" Target="media/image8.png"/><Relationship Id="rId44" Type="http://schemas.openxmlformats.org/officeDocument/2006/relationships/image" Target="media/image21.png"/><Relationship Id="rId52" Type="http://schemas.openxmlformats.org/officeDocument/2006/relationships/image" Target="media/image29.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54EAFE9D4248879BD37D941E99821F"/>
        <w:category>
          <w:name w:val="General"/>
          <w:gallery w:val="placeholder"/>
        </w:category>
        <w:types>
          <w:type w:val="bbPlcHdr"/>
        </w:types>
        <w:behaviors>
          <w:behavior w:val="content"/>
        </w:behaviors>
        <w:guid w:val="{2D2B3946-A4A5-40E3-9A35-1ADF5735352B}"/>
      </w:docPartPr>
      <w:docPartBody>
        <w:p w:rsidR="005027F8" w:rsidRDefault="008D77F4">
          <w:pPr>
            <w:pStyle w:val="8B54EAFE9D4248879BD37D941E99821F"/>
          </w:pPr>
          <w:r w:rsidRPr="00D37C32">
            <w:rPr>
              <w:rStyle w:val="PlaceholderText"/>
            </w:rPr>
            <w:t>Click here to enter text.</w:t>
          </w:r>
        </w:p>
      </w:docPartBody>
    </w:docPart>
    <w:docPart>
      <w:docPartPr>
        <w:name w:val="DefaultPlaceholder_1081868575"/>
        <w:category>
          <w:name w:val="General"/>
          <w:gallery w:val="placeholder"/>
        </w:category>
        <w:types>
          <w:type w:val="bbPlcHdr"/>
        </w:types>
        <w:behaviors>
          <w:behavior w:val="content"/>
        </w:behaviors>
        <w:guid w:val="{52DFBADC-8021-4E9B-B9CB-C3E9A782AB1C}"/>
      </w:docPartPr>
      <w:docPartBody>
        <w:p w:rsidR="00B46BB0" w:rsidRDefault="00701E9E">
          <w:r w:rsidRPr="007E16A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77F4"/>
    <w:rsid w:val="0007117F"/>
    <w:rsid w:val="00181314"/>
    <w:rsid w:val="001D6E8C"/>
    <w:rsid w:val="00221174"/>
    <w:rsid w:val="0034136C"/>
    <w:rsid w:val="00411E55"/>
    <w:rsid w:val="004274AF"/>
    <w:rsid w:val="004313CC"/>
    <w:rsid w:val="00466A90"/>
    <w:rsid w:val="0049088C"/>
    <w:rsid w:val="005027F8"/>
    <w:rsid w:val="005B4448"/>
    <w:rsid w:val="00701E9E"/>
    <w:rsid w:val="00875B57"/>
    <w:rsid w:val="008D77F4"/>
    <w:rsid w:val="00903EBE"/>
    <w:rsid w:val="009765CB"/>
    <w:rsid w:val="00A33F5D"/>
    <w:rsid w:val="00B01995"/>
    <w:rsid w:val="00B46BB0"/>
    <w:rsid w:val="00B90EF4"/>
    <w:rsid w:val="00BE5609"/>
    <w:rsid w:val="00FB3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5B57"/>
    <w:rPr>
      <w:color w:val="808080"/>
    </w:rPr>
  </w:style>
  <w:style w:type="paragraph" w:customStyle="1" w:styleId="8B54EAFE9D4248879BD37D941E99821F">
    <w:name w:val="8B54EAFE9D4248879BD37D941E99821F"/>
  </w:style>
  <w:style w:type="paragraph" w:customStyle="1" w:styleId="712D1C17E7C146D9885840721B6F23AF">
    <w:name w:val="712D1C17E7C146D9885840721B6F23AF"/>
  </w:style>
  <w:style w:type="paragraph" w:customStyle="1" w:styleId="29262CD7EEEB4320A8DD816A86FB246C">
    <w:name w:val="29262CD7EEEB4320A8DD816A86FB246C"/>
  </w:style>
  <w:style w:type="character" w:styleId="Strong">
    <w:name w:val="Strong"/>
    <w:basedOn w:val="DefaultParagraphFont"/>
    <w:uiPriority w:val="22"/>
    <w:qFormat/>
    <w:rPr>
      <w:b/>
      <w:bCs/>
    </w:rPr>
  </w:style>
  <w:style w:type="paragraph" w:customStyle="1" w:styleId="3194B1A007F04346BCDC3DF766A053BE">
    <w:name w:val="3194B1A007F04346BCDC3DF766A053BE"/>
  </w:style>
  <w:style w:type="paragraph" w:customStyle="1" w:styleId="C51FE2DFDE6B43EF8FBFACE9CA69A985">
    <w:name w:val="C51FE2DFDE6B43EF8FBFACE9CA69A985"/>
  </w:style>
  <w:style w:type="paragraph" w:customStyle="1" w:styleId="BB456EF8F89B42239EC7B9DB74CCA60D">
    <w:name w:val="BB456EF8F89B42239EC7B9DB74CCA60D"/>
  </w:style>
  <w:style w:type="paragraph" w:customStyle="1" w:styleId="EF7077D263C742B1B5E369FCA08CE9F2">
    <w:name w:val="EF7077D263C742B1B5E369FCA08CE9F2"/>
  </w:style>
  <w:style w:type="paragraph" w:customStyle="1" w:styleId="14656CA529F74CC2A177CAADF583DEAE">
    <w:name w:val="14656CA529F74CC2A177CAADF583DEAE"/>
  </w:style>
  <w:style w:type="paragraph" w:customStyle="1" w:styleId="434ED9DBA2814195B97CB20631E2B832">
    <w:name w:val="434ED9DBA2814195B97CB20631E2B832"/>
  </w:style>
  <w:style w:type="paragraph" w:customStyle="1" w:styleId="C05A61DBC0BD4F2CBF09D79BE03EAF35">
    <w:name w:val="C05A61DBC0BD4F2CBF09D79BE03EAF35"/>
  </w:style>
  <w:style w:type="paragraph" w:customStyle="1" w:styleId="622C3C33315347798CBBE457FB5B5255">
    <w:name w:val="622C3C33315347798CBBE457FB5B5255"/>
  </w:style>
  <w:style w:type="paragraph" w:customStyle="1" w:styleId="303D02D4ADBC40DF8382FFE0F63D4206">
    <w:name w:val="303D02D4ADBC40DF8382FFE0F63D4206"/>
    <w:rsid w:val="00875B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2DD3E6B18C5934D96DAC37CD5338869" ma:contentTypeVersion="1081" ma:contentTypeDescription="Create a new document." ma:contentTypeScope="" ma:versionID="0f2e5fc0ba702d28c0fe04c36322752b">
  <xsd:schema xmlns:xsd="http://www.w3.org/2001/XMLSchema" xmlns:xs="http://www.w3.org/2001/XMLSchema" xmlns:p="http://schemas.microsoft.com/office/2006/metadata/properties" xmlns:ns1="http://schemas.microsoft.com/sharepoint/v3" xmlns:ns2="230e9df3-be65-4c73-a93b-d1236ebd677e" targetNamespace="http://schemas.microsoft.com/office/2006/metadata/properties" ma:root="true" ma:fieldsID="159ee13dc0e1a10d6acc05c8df0ff99d" ns1:_="" ns2:_="">
    <xsd:import namespace="http://schemas.microsoft.com/sharepoint/v3"/>
    <xsd:import namespace="230e9df3-be65-4c73-a93b-d1236ebd677e"/>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230e9df3-be65-4c73-a93b-d1236ebd677e">CAMPUSIPKIT-1890263460-13</_dlc_DocId>
    <_dlc_DocIdUrl xmlns="230e9df3-be65-4c73-a93b-d1236ebd677e">
      <Url>https://microsoft.sharepoint.com/teams/campusipkits/innovationfoundation/_layouts/15/DocIdRedir.aspx?ID=CAMPUSIPKIT-1890263460-13</Url>
      <Description>CAMPUSIPKIT-1890263460-13</Description>
    </_dlc_DocIdUrl>
    <PublishingExpirationDate xmlns="http://schemas.microsoft.com/sharepoint/v3" xsi:nil="true"/>
    <PublishingStartDate xmlns="http://schemas.microsoft.com/sharepoint/v3" xsi:nil="true"/>
  </documentManagement>
</p:properties>
</file>

<file path=customXml/item4.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5.xml><?xml version="1.0" encoding="utf-8"?>
<root>
  <status>Final</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w:rsidRDefault="000261B2"&gt;&lt;w:sdt&gt;&lt;w:sdtPr&gt;&lt;w:rPr&gt;&lt;w:lang w:eastAsia="en-AU"/&gt;&lt;/w:rPr&gt;&lt;w:alias w:val="Customer"/&gt;&lt;w:tag w:val="Customer"/&gt;&lt;w:id w:val="-707030904"/&gt;&lt;/w:sdtPr&gt;&lt;w:sdtContent&gt;&lt;w:r&gt;&lt;w:rPr&gt;&lt;w:lang w:eastAsia="en-AU"/&gt;&lt;/w:rPr&gt;&lt;w:fldChar w:fldCharType="begin"/&gt;&lt;/w:r&gt;&lt;w:r&gt;&lt;w:rPr&gt;&lt;w:lang w:eastAsia="en-AU"/&gt;&lt;/w:rPr&gt;&lt;w:instrText xml:space="preserve"&gt; DOCPROPERTY  Customer  \* MERGEFORMAT &lt;/w:instrText&gt;&lt;/w:r&gt;&lt;w:r&gt;&lt;w:rPr&gt;&lt;w:lang w:eastAsia="en-AU"/&gt;&lt;/w:rPr&gt;&lt;w:fldChar w:fldCharType="separate"/&gt;&lt;/w:r&gt;&lt;w:r w:rsidR="00CC3F68"&gt;&lt;w:rPr&gt;&lt;w:lang w:eastAsia="en-AU"/&gt;&lt;/w:rPr&gt;&lt;w:t&gt;[Type Customer Name Here]&lt;/w:t&gt;&lt;/w:r&gt;&lt;w:r&gt;&lt;w:rPr&gt;&lt;w:lang w:eastAsia="en-AU"/&gt;&lt;/w:rPr&gt;&lt;w:fldChar w:fldCharType="end"/&gt;&lt;/w:r&gt;&lt;/w:sdtContent&gt;&lt;/w:sdt&gt;&lt;/w:p&gt;&lt;w:sectPr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w:val="1"/&gt;&lt;w:tblInd w:w="0" w:type="dxa"/&gt;&lt;w:tblBorders&gt;&lt;w:top w:val="single" w:sz="4" w:space="0" w:color="008AC8"/&gt;&lt;w:bottom w:val="single" w:sz="4" w:space="0" w:color="008AC8"/&gt;&lt;w:insideH w:val="single" w:sz="4" w:space="0" w:color="008AC8"/&gt;&lt;/w:tblBorders&gt;&lt;w:tblCellMar&gt;&lt;w:top w:w="0" w:type="dxa"/&gt;&lt;w:left w:w="108" w:type="dxa"/&gt;&lt;w:bottom w:w="0" w:type="dxa"/&gt;&lt;w:right w:w="108" w:type="dxa"/&gt;&lt;/w:tblCellMar&gt;&lt;/w:tblPr&gt;&lt;w:tblStylePr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w:val="99"/&gt;&lt;w:qFormat/&gt;&lt;w:rsid w:val="00C24E60"/&gt;&lt;w:rPr&gt;&lt;w:b/&gt;&lt;w:bCs/&gt;&lt;/w:rPr&gt;&lt;/w:style&gt;&lt;w:style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w:val="00845831"/&gt;&lt;w:pPr&gt;&lt;w:numPr&gt;&lt;w:numId w:val="13"/&gt;&lt;/w:numPr&gt;&lt;w:contextualSpacing/&gt;&lt;/w:pPr&gt;&lt;/w:style&gt;&lt;w:style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w:val="99"/&gt;&lt;w:unhideWhenUsed/&gt;&lt;w:rsid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w:val="00A2135E"/&gt;&lt;w:pPr&gt;&lt;w:keepNext/&gt;&lt;w:keepLines/&gt;&lt;w:pageBreakBefore/&gt;&lt;w:numPr&gt;&lt;w:numId w:val="26"/&gt;&lt;/w:numPr&gt;&lt;w:tabs&gt;&lt;w:tab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w:val="99"/&gt;&lt;w:semiHidden/&gt;&lt;w:locked/&gt;&lt;w:rsid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w:val="7"/&gt;&lt;/w:numPr&gt;&lt;w:spacing w:after="200"/&gt;&lt;w:ind w:left="720"/&gt;&lt;w:contextualSpacing/&gt;&lt;/w:pPr&gt;&lt;/w:style&gt;&lt;w:style w:type="paragraph" w:customStyle="1" w:styleId="Heading2Numbered"&gt;&lt;w:name w:val="Heading 2 (Numbered)"/&gt;&lt;w:basedOn w:val="Heading1Numbered"/&gt;&lt;w:next w:val="Normal"/&gt;&lt;w:uiPriority w:val="99"/&gt;&lt;w:qFormat/&gt;&lt;w:rsid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w:val="31"/&gt;&lt;/w:numPr&gt;&lt;w:tabs&gt;&lt;w:tab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w:val="001C4A70"/&gt;&lt;w:pPr&gt;&lt;w:numPr&gt;&lt;w:numId w:val="4"/&gt;&lt;/w:numPr&gt;&lt;w:spacing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w:val="16"/&gt;&lt;/w:numPr&gt;&lt;w:spacing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w:val="10"/&gt;&lt;/w:numPr&gt;&lt;/w:pPr&gt;&lt;/w:style&gt;&lt;w:style w:type="numbering" w:customStyle="1" w:styleId="NumberedList"&gt;&lt;w:name w:val="Numbered List"/&gt;&lt;w:rsid w:val="00FE17E1"/&gt;&lt;w:pPr&gt;&lt;w:numPr&gt;&lt;w:numId w:val="11"/&gt;&lt;/w:numPr&gt;&lt;/w:pPr&gt;&lt;/w:style&gt;&lt;w:style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w:lineRule="auto"/&gt;&lt;/w:pPr&gt;&lt;w:tblPr&gt;&lt;w:tblInd w:w="0" w:type="dxa"/&gt;&lt;w:tblBorders&gt;&lt;w:top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w:themeShade="BF"/&gt;&lt;/w:tblBorders&gt;&lt;w:tblCellMar&gt;&lt;w:top w:w="0" w:type="dxa"/&gt;&lt;w:left w:w="108" w:type="dxa"/&gt;&lt;w:bottom w:w="0" w:type="dxa"/&gt;&lt;w:right w:w="108" w:type="dxa"/&gt;&lt;/w:tblCellMar&gt;&lt;/w:tblPr&gt;&lt;/w:style&gt;&lt;w:style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w:val="26"/&gt;&lt;/w:numPr&gt;&lt;w:spacing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w:val="26"/&gt;&lt;/w:numPr&gt;&lt;w:spacing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w:val="32"/&gt;&lt;/w:numPr&gt;&lt;w:ind w:left="1080"/&gt;&lt;/w:pPr&gt;&lt;/w:style&gt;&lt;w:style w:type="paragraph" w:styleId="ListBullet3"&gt;&lt;w:name w:val="List Bullet 3"/&gt;&lt;w:basedOn w:val="ListBullet2"/&gt;&lt;w:uiPriority w:val="99"/&gt;&lt;w:qFormat/&gt;&lt;w:rsid w:val="00845831"/&gt;&lt;w:pPr&gt;&lt;w:numPr&gt;&lt;w:numId w:val="33"/&gt;&lt;/w:numPr&gt;&lt;/w:pPr&gt;&lt;/w:style&gt;&lt;w:style w:type="paragraph" w:styleId="ListBullet4"&gt;&lt;w:name w:val="List Bullet 4"/&gt;&lt;w:basedOn w:val="ListBullet3"/&gt;&lt;w:uiPriority w:val="99"/&gt;&lt;w:qFormat/&gt;&lt;w:rsid w:val="00F03EA3"/&gt;&lt;w:pPr&gt;&lt;w:numPr&gt;&lt;w:numId w:val="34"/&gt;&lt;/w:numPr&gt;&lt;/w:pPr&gt;&lt;/w:style&gt;&lt;w:style w:type="paragraph" w:styleId="ListBullet5"&gt;&lt;w:name w:val="List Bullet 5"/&gt;&lt;w:basedOn w:val="ListBullet4"/&gt;&lt;w:uiPriority w:val="99"/&gt;&lt;w:rsid w:val="00F03EA3"/&gt;&lt;w:pPr&gt;&lt;w:numPr&gt;&lt;w:numId w:val="35"/&gt;&lt;/w:numPr&gt;&lt;/w:pPr&gt;&lt;/w:style&gt;&lt;w:style w:type="paragraph" w:styleId="ListNumber2"&gt;&lt;w:name w:val="List Number 2"/&gt;&lt;w:basedOn w:val="ListNumber"/&gt;&lt;w:uiPriority w:val="99"/&gt;&lt;w:qFormat/&gt;&lt;w:rsid w:val="002E33F2"/&gt;&lt;w:pPr&gt;&lt;w:numPr&gt;&lt;w:numId w:val="40"/&gt;&lt;/w:numPr&gt;&lt;/w:pPr&gt;&lt;/w:style&gt;&lt;w:style w:type="paragraph" w:styleId="ListNumber"&gt;&lt;w:name w:val="List Number"/&gt;&lt;w:basedOn w:val="ListBullet"/&gt;&lt;w:uiPriority w:val="99"/&gt;&lt;w:qFormat/&gt;&lt;w:rsid w:val="002E33F2"/&gt;&lt;w:pPr&gt;&lt;w:numPr&gt;&lt;w:numId w:val="39"/&gt;&lt;/w:numPr&gt;&lt;/w:pPr&gt;&lt;/w:style&gt;&lt;w:style w:type="paragraph" w:styleId="ListNumber3"&gt;&lt;w:name w:val="List Number 3"/&gt;&lt;w:basedOn w:val="ListNumber2"/&gt;&lt;w:uiPriority w:val="99"/&gt;&lt;w:qFormat/&gt;&lt;w:rsid w:val="002E33F2"/&gt;&lt;w:pPr&gt;&lt;w:numPr&gt;&lt;w:numId w:val="41"/&gt;&lt;/w:numPr&gt;&lt;/w:pPr&gt;&lt;/w:style&gt;&lt;w:style w:type="paragraph" w:styleId="ListNumber4"&gt;&lt;w:name w:val="List Number 4"/&gt;&lt;w:basedOn w:val="ListNumber3"/&gt;&lt;w:uiPriority w:val="99"/&gt;&lt;w:qFormat/&gt;&lt;w:rsid w:val="002E33F2"/&gt;&lt;w:pPr&gt;&lt;w:numPr&gt;&lt;w:numId w:val="42"/&gt;&lt;/w:numPr&gt;&lt;/w:pPr&gt;&lt;/w:style&gt;&lt;w:style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w:val="44"/&gt;&lt;/w:numPr&gt;&lt;/w:pPr&gt;&lt;/w:style&gt;&lt;w:style w:type="paragraph" w:customStyle="1" w:styleId="HeaderUnderline"&gt;&lt;w:name w:val="Header Underline"/&gt;&lt;w:basedOn w:val="Header"/&gt;&lt;w:uiPriority w:val="99"/&gt;&lt;w:semiHidden/&gt;&lt;w:rsid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w:val="FFFFFF7C"/&gt;&lt;w:multiLevelType w:val="singleLevel"/&gt;&lt;w:tmpl w:val="FB685AB4"/&gt;&lt;w:lvl w:ilvl="0"&gt;&lt;w:start w:val="1"/&gt;&lt;w:numFmt w:val="decimal"/&gt;&lt;w:lvlText w:val="%1."/&gt;&lt;w:lvlJc w:val="left"/&gt;&lt;w:pPr&gt;&lt;w:tabs&gt;&lt;w:tab w:val="num" w:pos="1800"/&gt;&lt;/w:tabs&gt;&lt;w:ind w:left="1800" w:hanging="360"/&gt;&lt;/w:pPr&gt;&lt;/w:lvl&gt;&lt;/w:abstractNum&gt;&lt;w:abstractNum w:abstractNumId="1"&gt;&lt;w:nsid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w:abstractNumId="2"&gt;&lt;w:nsid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w:abstractNumId="3"&gt;&lt;w:nsid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w:abstractNumId="4"&gt;&lt;w:nsid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w:abstractNumId="5"&gt;&lt;w:nsid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w:abstractNumId="6"&gt;&lt;w:nsid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w:abstractNumId="7"&gt;&lt;w:nsid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w:abstractNumId="8"&gt;&lt;w:nsid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w:abstractNumId="9"&gt;&lt;w:nsid w:val="02A947ED"/&gt;&lt;w:multiLevelType w:val="multilevel"/&gt;&lt;w:tmpl w:val="B7A0F0C0"/&gt;&lt;w:numStyleLink w:val="NumberedList"/&gt;&lt;/w:abstractNum&gt;&lt;w:abstractNum w:abstractNumId="10"&gt;&lt;w:nsid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w:abstractNumId="11"&gt;&lt;w:nsid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w:abstractNumId="13"&gt;&lt;w:nsid w:val="15451C6B"/&gt;&lt;w:multiLevelType w:val="multilevel"/&gt;&lt;w:tmpl w:val="31A25C32"/&gt;&lt;w:lvl w:ilvl="0"&gt;&lt;w:start w:val="1"/&gt;&lt;w:numFmt w:val="decimal"/&gt;&lt;w:lvlText w:val="%1"/&gt;&lt;w:lvlJc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w:val="%1.%2.%3"/&gt;&lt;w:lvlJc w:val="left"/&gt;&lt;w:pPr&gt;&lt;w:ind w:left="3456" w:hanging="936"/&gt;&lt;/w:pPr&gt;&lt;w:rPr&gt;&lt;w:rFonts w:hint="default"/&gt;&lt;/w:rPr&gt;&lt;/w:lvl&gt;&lt;w:lvl w:ilvl="3"&gt;&lt;w:start w:val="1"/&gt;&lt;w:numFmt w:val="decimal"/&gt;&lt;w:lvlText w:val="%1.%2.%3.%4"/&gt;&lt;w:lvlJc w:val="left"/&gt;&lt;w:pPr&gt;&lt;w:ind w:left="936" w:hanging="936"/&gt;&lt;/w:pPr&gt;&lt;w:rPr&gt;&lt;w:rFonts w:hint="default"/&gt;&lt;/w:rPr&gt;&lt;/w:lvl&gt;&lt;w:lvl w:ilvl="4"&gt;&lt;w:start w:val="1"/&gt;&lt;w:numFmt w:val="decimal"/&gt;&lt;w:lvlText w:val="%1.%2.%3.%4.%5"/&gt;&lt;w:lvlJc w:val="left"/&gt;&lt;w:pPr&gt;&lt;w:ind w:left="1224" w:hanging="1224"/&gt;&lt;/w:pPr&gt;&lt;w:rPr&gt;&lt;w:rFonts w:hint="default"/&gt;&lt;/w:rPr&gt;&lt;/w:lvl&gt;&lt;w:lvl w:ilvl="5"&gt;&lt;w:start w:val="1"/&gt;&lt;w:numFmt w:val="decimal"/&gt;&lt;w:lvlText w:val="%1.%2.%3.%4.%5.%6."/&gt;&lt;w:lvlJc w:val="left"/&gt;&lt;w:pPr&gt;&lt;w:ind w:left="1224" w:hanging="1224"/&gt;&lt;/w:pPr&gt;&lt;w:rPr&gt;&lt;w:rFonts w:hint="default"/&gt;&lt;/w:rPr&gt;&lt;/w:lvl&gt;&lt;w:lvl w:ilvl="6"&gt;&lt;w:start w:val="1"/&gt;&lt;w:numFmt w:val="decimal"/&gt;&lt;w:lvlText w:val="%1.%2.%3.%4.%5.%6.%7."/&gt;&lt;w:lvlJc w:val="left"/&gt;&lt;w:pPr&gt;&lt;w:ind w:left="3240" w:hanging="1080"/&gt;&lt;/w:pPr&gt;&lt;w:rPr&gt;&lt;w:rFonts w:hint="default"/&gt;&lt;/w:rPr&gt;&lt;/w:lvl&gt;&lt;w:lvl w:ilvl="7"&gt;&lt;w:start w:val="1"/&gt;&lt;w:numFmt w:val="decimal"/&gt;&lt;w:lvlText w:val="%1.%2.%3.%4.%5.%6.%7.%8."/&gt;&lt;w:lvlJc w:val="left"/&gt;&lt;w:pPr&gt;&lt;w:ind w:left="3744" w:hanging="1224"/&gt;&lt;/w:pPr&gt;&lt;w:rPr&gt;&lt;w:rFonts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w:abstractNumId="14"&gt;&lt;w:nsid w:val="166B4C43"/&gt;&lt;w:multiLevelType w:val="multilevel"/&gt;&lt;w:tmpl w:val="B1C0B846"/&gt;&lt;w:numStyleLink w:val="Style1"/&gt;&lt;/w:abstractNum&gt;&lt;w:abstractNum w:abstractNumId="15"&gt;&lt;w:nsid w:val="1CF93A27"/&gt;&lt;w:multiLevelType w:val="hybridMultilevel"/&gt;&lt;w:tmpl w:val="411E9772"/&gt;&lt;w:lvl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w:abstractNumId="16"&gt;&lt;w:nsid w:val="2174285C"/&gt;&lt;w:multiLevelType w:val="hybridMultilevel"/&gt;&lt;w:tmpl w:val="30767D8E"/&gt;&lt;w:lvl w:ilvl="0" w:tplc="AC0E2830"&gt;&lt;w:start w:val="1"/&gt;&lt;w:numFmt w:val="bullet"/&gt;&lt;w:lvlText w:val=""/&gt;&lt;w:lvlJc w:val="left"/&gt;&lt;w:pPr&gt;&lt;w:ind w:left="720" w:hanging="360"/&gt;&lt;/w:pPr&gt;&lt;w:rPr&gt;&lt;w:rFonts w:ascii="Symbol" w:hAnsi="Symbol" w:hint="default"/&gt;&lt;w:color w:val="008AC8"/&gt;&lt;/w:rPr&gt;&lt;/w:lvl&gt;&lt;w:lvl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w:abstractNumId="17"&gt;&lt;w:nsid w:val="22D32CAF"/&gt;&lt;w:multiLevelType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w:abstractNumId="18"&gt;&lt;w:nsid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w:abstractNumId="19"&gt;&lt;w:nsid w:val="273F5BDA"/&gt;&lt;w:multiLevelType w:val="multilevel"/&gt;&lt;w:tmpl w:val="9228A626"/&gt;&lt;w:numStyleLink w:val="Checklist"/&gt;&lt;/w:abstractNum&gt;&lt;w:abstractNum w:abstractNumId="20"&gt;&lt;w:nsid w:val="276C1D36"/&gt;&lt;w:multiLevelType w:val="multilevel"/&gt;&lt;w:tmpl w:val="B7A0F0C0"/&gt;&lt;w:numStyleLink w:val="NumberedList"/&gt;&lt;/w:abstractNum&gt;&lt;w:abstractNum w:abstractNumId="21"&gt;&lt;w:nsid w:val="2A250DF4"/&gt;&lt;w:multiLevelType w:val="hybridMultilevel"/&gt;&lt;w:tmpl w:val="DABCDF6A"/&gt;&lt;w:lvl w:ilvl="0" w:tplc="AC0E2830"&gt;&lt;w:start w:val="1"/&gt;&lt;w:numFmt w:val="bullet"/&gt;&lt;w:lvlText w:val=""/&gt;&lt;w:lvlJc w:val="left"/&gt;&lt;w:pPr&gt;&lt;w:ind w:left="720" w:hanging="360"/&gt;&lt;/w:pPr&gt;&lt;w:rPr&gt;&lt;w:rFonts w:ascii="Symbol" w:hAnsi="Symbol" w:hint="default"/&gt;&lt;w:color w:val="008AC8"/&gt;&lt;/w:rPr&gt;&lt;/w:lvl&gt;&lt;w:lvl w:ilvl="1" w:tplc="84F88726"&gt;&lt;w:start w:val="1"/&gt;&lt;w:numFmt w:val="bullet"/&gt;&lt;w:lvlText w:val="o"/&gt;&lt;w:lvlJc w:val="left"/&gt;&lt;w:pPr&gt;&lt;w:ind w:left="1440" w:hanging="360"/&gt;&lt;/w:pPr&gt;&lt;w:rPr&gt;&lt;w:rFonts w:ascii="Courier New" w:hAnsi="Courier New" w:hint="default"/&gt;&lt;w:color w:val="008AC8"/&gt;&lt;/w:rPr&gt;&lt;/w:lvl&gt;&lt;w:lvl w:ilvl="2" w:tplc="092C4DC4"&gt;&lt;w:start w:val="1"/&gt;&lt;w:numFmt w:val="bullet"/&gt;&lt;w:lvlText w:val="•"/&gt;&lt;w:lvlJc w:val="left"/&gt;&lt;w:pPr&gt;&lt;w:ind w:left="2160" w:hanging="360"/&gt;&lt;/w:pPr&gt;&lt;w:rPr&gt;&lt;w:rFonts w:ascii="Segoe UI" w:hAnsi="Segoe UI" w:hint="default"/&gt;&lt;w:color w:val="008AC8"/&gt;&lt;/w:rPr&gt;&lt;/w:lvl&gt;&lt;w:lvl w:ilvl="3" w:tplc="84F88726"&gt;&lt;w:start w:val="1"/&gt;&lt;w:numFmt w:val="bullet"/&gt;&lt;w:lvlText w:val="o"/&gt;&lt;w:lvlJc w:val="left"/&gt;&lt;w:pPr&gt;&lt;w:ind w:left="2880" w:hanging="360"/&gt;&lt;/w:pPr&gt;&lt;w:rPr&gt;&lt;w:rFonts w:ascii="Courier New" w:hAnsi="Courier New" w:hint="default"/&gt;&lt;w:color w:val="008AC8"/&gt;&lt;/w:rPr&gt;&lt;/w:lvl&gt;&lt;w:lvl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w:abstractNumId="23"&gt;&lt;w:nsid w:val="2F5B01F1"/&gt;&lt;w:multiLevelType w:val="multilevel"/&gt;&lt;w:tmpl w:val="B7A0F0C0"/&gt;&lt;w:numStyleLink w:val="NumberedList"/&gt;&lt;/w:abstractNum&gt;&lt;w:abstractNum w:abstractNumId="24"&gt;&lt;w:nsid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w:abstractNumId="25"&gt;&lt;w:nsid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w:abstractNumId="26"&gt;&lt;w:nsid w:val="3EBB4108"/&gt;&lt;w:multiLevelType w:val="multilevel"/&gt;&lt;w:tmpl w:val="B7A0F0C0"/&gt;&lt;w:numStyleLink w:val="NumberedList"/&gt;&lt;/w:abstractNum&gt;&lt;w:abstractNum w:abstractNumId="27"&gt;&lt;w:nsid w:val="3F1C4663"/&gt;&lt;w:multiLevelType w:val="multilevel"/&gt;&lt;w:tmpl w:val="B7A0F0C0"/&gt;&lt;w:numStyleLink w:val="NumberedList"/&gt;&lt;/w:abstractNum&gt;&lt;w:abstractNum w:abstractNumId="28"&gt;&lt;w:nsid w:val="40084707"/&gt;&lt;w:multiLevelType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w:abstractNumId="29"&gt;&lt;w:nsid w:val="40455EB3"/&gt;&lt;w:multiLevelType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w:abstractNumId="31"&gt;&lt;w:nsid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w:abstractNumId="32"&gt;&lt;w:nsid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w:abstractNumId="33"&gt;&lt;w:nsid w:val="4FAA60A4"/&gt;&lt;w:multiLevelType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w:abstractNumId="34"&gt;&lt;w:nsid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w:abstractNumId="35"&gt;&lt;w:nsid w:val="592A6947"/&gt;&lt;w:multiLevelType w:val="multilevel"/&gt;&lt;w:tmpl w:val="F170E5D6"/&gt;&lt;w:lvl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w:abstractNumId="36"&gt;&lt;w:nsid w:val="5C043ECC"/&gt;&lt;w:multiLevelType w:val="multilevel"/&gt;&lt;w:tmpl w:val="B1C0B846"/&gt;&lt;w:numStyleLink w:val="Style1"/&gt;&lt;/w:abstractNum&gt;&lt;w:abstractNum w:abstractNumId="37"&gt;&lt;w:nsid w:val="658D281D"/&gt;&lt;w:multiLevelType w:val="multilevel"/&gt;&lt;w:tmpl w:val="B7A0F0C0"/&gt;&lt;w:numStyleLink w:val="NumberedList"/&gt;&lt;/w:abstractNum&gt;&lt;w:abstractNum w:abstractNumId="38"&gt;&lt;w:nsid w:val="69360B43"/&gt;&lt;w:multiLevelType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w:abstractNumId="39"&gt;&lt;w:nsid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w:abstractNumId="41"&gt;&lt;w:nsid w:val="733508E7"/&gt;&lt;w:multiLevelType w:val="hybridMultilevel"/&gt;&lt;w:tmpl w:val="A956D672"/&gt;&lt;w:lvl w:ilvl="0" w:tplc="AC0E2830"&gt;&lt;w:start w:val="1"/&gt;&lt;w:numFmt w:val="bullet"/&gt;&lt;w:lvlText w:val=""/&gt;&lt;w:lvlJc w:val="left"/&gt;&lt;w:pPr&gt;&lt;w:ind w:left="720" w:hanging="360"/&gt;&lt;/w:pPr&gt;&lt;w:rPr&gt;&lt;w:rFonts w:ascii="Symbol" w:hAnsi="Symbol" w:hint="default"/&gt;&lt;w:color w:val="008AC8"/&gt;&lt;/w:rPr&gt;&lt;/w:lvl&gt;&lt;w:lvl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w:abstractNumId="42"&gt;&lt;w:nsid w:val="74826F11"/&gt;&lt;w:multiLevelType w:val="multilevel"/&gt;&lt;w:tmpl w:val="5BDA3428"/&gt;&lt;w:lvl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w:hint="default"/&gt;&lt;/w:rPr&gt;&lt;/w:lvl&gt;&lt;/w:abstractNum&gt;&lt;w:num w:numId="1"&gt;&lt;w:abstractNumId w:val="12"/&gt;&lt;/w:num&gt;&lt;w:num w:numId="2"&gt;&lt;w:abstractNumId w:val="22"/&gt;&lt;/w:num&gt;&lt;w:num w:numId="3"&gt;&lt;w:abstractNumId w:val="25"/&gt;&lt;/w:num&gt;&lt;w:num w:numId="4"&gt;&lt;w:abstractNumId w:val="32"/&gt;&lt;/w:num&gt;&lt;w:num w:numId="5"&gt;&lt;w:abstractNumId w:val="40"/&gt;&lt;/w:num&gt;&lt;w:num w:numId="6"&gt;&lt;w:abstractNumId w:val="13"/&gt;&lt;/w:num&gt;&lt;w:num w:numId="7"&gt;&lt;w:abstractNumId w:val="36"/&gt;&lt;/w:num&gt;&lt;w:num w:numId="8"&gt;&lt;w:abstractNumId w:val="14"/&gt;&lt;w:lvlOverride w:ilvl="0"/&gt;&lt;w:lvlOverride w:ilvl="1"/&gt;&lt;w:lvlOverride w:ilvl="2"/&gt;&lt;w:lvlOverride w:ilvl="3"/&gt;&lt;w:lvlOverride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w:numId="9"&gt;&lt;w:abstractNumId w:val="23"/&gt;&lt;w:lvlOverride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w:numId="10"&gt;&lt;w:abstractNumId w:val="30"/&gt;&lt;/w:num&gt;&lt;w:num w:numId="11"&gt;&lt;w:abstractNumId w:val="39"/&gt;&lt;/w:num&gt;&lt;w:num w:numId="12"&gt;&lt;w:abstractNumId w:val="26"/&gt;&lt;/w:num&gt;&lt;w:num w:numId="13"&gt;&lt;w:abstractNumId w:val="24"/&gt;&lt;/w:num&gt;&lt;w:num w:numId="14"&gt;&lt;w:abstractNumId w:val="37"/&gt;&lt;/w:num&gt;&lt;w:num w:numId="15"&gt;&lt;w:abstractNumId w:val="20"/&gt;&lt;/w:num&gt;&lt;w:num w:numId="16"&gt;&lt;w:abstractNumId w:val="19"/&gt;&lt;/w:num&gt;&lt;w:num w:numId="17"&gt;&lt;w:abstractNumId w:val="27"/&gt;&lt;/w:num&gt;&lt;w:num w:numId="18"&gt;&lt;w:abstractNumId w:val="33"/&gt;&lt;w:lvlOverride w:ilvl="4"&gt;&lt;w:lvl w:ilvl="4"&gt;&lt;w:start w:val="1"/&gt;&lt;w:numFmt w:val="decimal"/&gt;&lt;w:lvlText w:val="%1.%2.%3.%4.%5."/&gt;&lt;w:lvlJc w:val="left"/&gt;&lt;w:pPr&gt;&lt;w:tabs&gt;&lt;w:tab w:val="num" w:pos="3960"/&gt;&lt;/w:tabs&gt;&lt;w:ind w:left="2232" w:hanging="792"/&gt;&lt;/w:pPr&gt;&lt;w:rPr&gt;&lt;w:rFonts w:hint="default"/&gt;&lt;/w:rPr&gt;&lt;/w:lvl&gt;&lt;/w:lvlOverride&gt;&lt;/w:num&gt;&lt;w:num w:numId="19"&gt;&lt;w:abstractNumId w:val="11"/&gt;&lt;/w:num&gt;&lt;w:num w:numId="20"&gt;&lt;w:abstractNumId w:val="35"/&gt;&lt;/w:num&gt;&lt;w:num w:numId="21"&gt;&lt;w:abstractNumId w:val="17"/&gt;&lt;/w:num&gt;&lt;w:num w:numId="22"&gt;&lt;w:abstractNumId w:val="28"/&gt;&lt;/w:num&gt;&lt;w:num w:numId="23"&gt;&lt;w:abstractNumId w:val="38"/&gt;&lt;w:lvlOverride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w:ilvl="6"&gt;&lt;w:lvl w:ilvl="6"&gt;&lt;w:start w:val="1"/&gt;&lt;w:numFmt w:val="decimal"/&gt;&lt;w:lvlText w:val="%1.%2.%3.%7"/&gt;&lt;w:lvlJc w:val="left"/&gt;&lt;w:pPr&gt;&lt;w:tabs&gt;&lt;w:tab w:val="num" w:pos="5400"/&gt;&lt;/w:tabs&gt;&lt;w:ind w:left="3240" w:hanging="1080"/&gt;&lt;/w:pPr&gt;&lt;w:rPr&gt;&lt;w:b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w:numId="24"&gt;&lt;w:abstractNumId w:val="9"/&gt;&lt;/w:num&gt;&lt;w:num w:numId="25"&gt;&lt;w:abstractNumId w:val="29"/&gt;&lt;w:lvlOverride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w:numId="26"&gt;&lt;w:abstractNumId w:val="10"/&gt;&lt;/w:num&gt;&lt;w:num w:numId="27"&gt;&lt;w:abstractNumId w:val="42"/&gt;&lt;/w:num&gt;&lt;w:num w:numId="28"&gt;&lt;w:abstractNumId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w:hanging="2736"/&gt;&lt;/w:pPr&gt;&lt;w:rPr&gt;&lt;w:rFonts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w:numId="29"&gt;&lt;w:abstractNumId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w:numId="30"&gt;&lt;w:abstractNumId w:val="34"/&gt;&lt;/w:num&gt;&lt;w:num w:numId="31"&gt;&lt;w:abstractNumId w:val="31"/&gt;&lt;/w:num&gt;&lt;w:num w:numId="32"&gt;&lt;w:abstractNumId w:val="7"/&gt;&lt;/w:num&gt;&lt;w:num w:numId="33"&gt;&lt;w:abstractNumId w:val="6"/&gt;&lt;/w:num&gt;&lt;w:num w:numId="34"&gt;&lt;w:abstractNumId w:val="5"/&gt;&lt;/w:num&gt;&lt;w:num w:numId="35"&gt;&lt;w:abstractNumId w:val="4"/&gt;&lt;/w:num&gt;&lt;w:num w:numId="36"&gt;&lt;w:abstractNumId w:val="16"/&gt;&lt;/w:num&gt;&lt;w:num w:numId="37"&gt;&lt;w:abstractNumId w:val="21"/&gt;&lt;/w:num&gt;&lt;w:num w:numId="38"&gt;&lt;w:abstractNumId w:val="41"/&gt;&lt;/w:num&gt;&lt;w:num w:numId="39"&gt;&lt;w:abstractNumId w:val="8"/&gt;&lt;/w:num&gt;&lt;w:num w:numId="40"&gt;&lt;w:abstractNumId w:val="3"/&gt;&lt;/w:num&gt;&lt;w:num w:numId="41"&gt;&lt;w:abstractNumId w:val="2"/&gt;&lt;/w:num&gt;&lt;w:num w:numId="42"&gt;&lt;w:abstractNumId w:val="1"/&gt;&lt;/w:num&gt;&lt;w:num w:numId="43"&gt;&lt;w:abstractNumId w:val="0"/&gt;&lt;/w:num&gt;&lt;w:num w:numId="44"&gt;&lt;w:abstractNumId w:val="18"/&gt;&lt;/w:num&gt;&lt;w:num w:numId="45"&gt;&lt;w:abstractNumId w:val="15"/&gt;&lt;w:lvlOverride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w:val="1"/&gt;&lt;/w:lvlOverride&gt;&lt;/w:num&gt;&lt;w:numIdMacAtCleanup w:val="23"/&gt;&lt;/w:numbering&gt;&lt;/pkg:xmlData&gt;&lt;/pkg:part&gt;&lt;/pkg:package&gt;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w:rsidRDefault="000261B2"&gt;&lt;w:fldSimple w:instr=" DOCPROPERTY  Version  \* MERGEFORMAT "&gt;&lt;w:r w:rsidR="00CC3F68"&gt;&lt;w:t&gt;1&lt;/w:t&gt;&lt;/w:r&gt;&lt;/w:fldSimple&gt;&lt;/w:p&gt;&lt;w:sectPr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w:val="1"/&gt;&lt;w:tblInd w:w="0" w:type="dxa"/&gt;&lt;w:tblBorders&gt;&lt;w:top w:val="single" w:sz="4" w:space="0" w:color="008AC8"/&gt;&lt;w:bottom w:val="single" w:sz="4" w:space="0" w:color="008AC8"/&gt;&lt;w:insideH w:val="single" w:sz="4" w:space="0" w:color="008AC8"/&gt;&lt;/w:tblBorders&gt;&lt;w:tblCellMar&gt;&lt;w:top w:w="0" w:type="dxa"/&gt;&lt;w:left w:w="108" w:type="dxa"/&gt;&lt;w:bottom w:w="0" w:type="dxa"/&gt;&lt;w:right w:w="108" w:type="dxa"/&gt;&lt;/w:tblCellMar&gt;&lt;/w:tblPr&gt;&lt;w:tblStylePr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w:val="99"/&gt;&lt;w:qFormat/&gt;&lt;w:rsid w:val="00C24E60"/&gt;&lt;w:rPr&gt;&lt;w:b/&gt;&lt;w:bCs/&gt;&lt;/w:rPr&gt;&lt;/w:style&gt;&lt;w:style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w:val="00845831"/&gt;&lt;w:pPr&gt;&lt;w:numPr&gt;&lt;w:numId w:val="13"/&gt;&lt;/w:numPr&gt;&lt;w:contextualSpacing/&gt;&lt;/w:pPr&gt;&lt;/w:style&gt;&lt;w:style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w:val="99"/&gt;&lt;w:unhideWhenUsed/&gt;&lt;w:rsid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w:val="00A2135E"/&gt;&lt;w:pPr&gt;&lt;w:keepNext/&gt;&lt;w:keepLines/&gt;&lt;w:pageBreakBefore/&gt;&lt;w:numPr&gt;&lt;w:numId w:val="26"/&gt;&lt;/w:numPr&gt;&lt;w:tabs&gt;&lt;w:tab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w:val="99"/&gt;&lt;w:semiHidden/&gt;&lt;w:locked/&gt;&lt;w:rsid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w:val="7"/&gt;&lt;/w:numPr&gt;&lt;w:spacing w:after="200"/&gt;&lt;w:ind w:left="720"/&gt;&lt;w:contextualSpacing/&gt;&lt;/w:pPr&gt;&lt;/w:style&gt;&lt;w:style w:type="paragraph" w:customStyle="1" w:styleId="Heading2Numbered"&gt;&lt;w:name w:val="Heading 2 (Numbered)"/&gt;&lt;w:basedOn w:val="Heading1Numbered"/&gt;&lt;w:next w:val="Normal"/&gt;&lt;w:uiPriority w:val="99"/&gt;&lt;w:qFormat/&gt;&lt;w:rsid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w:val="31"/&gt;&lt;/w:numPr&gt;&lt;w:tabs&gt;&lt;w:tab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w:val="001C4A70"/&gt;&lt;w:pPr&gt;&lt;w:numPr&gt;&lt;w:numId w:val="4"/&gt;&lt;/w:numPr&gt;&lt;w:spacing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w:val="16"/&gt;&lt;/w:numPr&gt;&lt;w:spacing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w:val="10"/&gt;&lt;/w:numPr&gt;&lt;/w:pPr&gt;&lt;/w:style&gt;&lt;w:style w:type="numbering" w:customStyle="1" w:styleId="NumberedList"&gt;&lt;w:name w:val="Numbered List"/&gt;&lt;w:rsid w:val="00FE17E1"/&gt;&lt;w:pPr&gt;&lt;w:numPr&gt;&lt;w:numId w:val="11"/&gt;&lt;/w:numPr&gt;&lt;/w:pPr&gt;&lt;/w:style&gt;&lt;w:style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w:lineRule="auto"/&gt;&lt;/w:pPr&gt;&lt;w:tblPr&gt;&lt;w:tblInd w:w="0" w:type="dxa"/&gt;&lt;w:tblBorders&gt;&lt;w:top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w:themeShade="BF"/&gt;&lt;/w:tblBorders&gt;&lt;w:tblCellMar&gt;&lt;w:top w:w="0" w:type="dxa"/&gt;&lt;w:left w:w="108" w:type="dxa"/&gt;&lt;w:bottom w:w="0" w:type="dxa"/&gt;&lt;w:right w:w="108" w:type="dxa"/&gt;&lt;/w:tblCellMar&gt;&lt;/w:tblPr&gt;&lt;/w:style&gt;&lt;w:style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w:val="26"/&gt;&lt;/w:numPr&gt;&lt;w:spacing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w:val="26"/&gt;&lt;/w:numPr&gt;&lt;w:spacing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w:val="32"/&gt;&lt;/w:numPr&gt;&lt;w:ind w:left="1080"/&gt;&lt;/w:pPr&gt;&lt;/w:style&gt;&lt;w:style w:type="paragraph" w:styleId="ListBullet3"&gt;&lt;w:name w:val="List Bullet 3"/&gt;&lt;w:basedOn w:val="ListBullet2"/&gt;&lt;w:uiPriority w:val="99"/&gt;&lt;w:qFormat/&gt;&lt;w:rsid w:val="00845831"/&gt;&lt;w:pPr&gt;&lt;w:numPr&gt;&lt;w:numId w:val="33"/&gt;&lt;/w:numPr&gt;&lt;/w:pPr&gt;&lt;/w:style&gt;&lt;w:style w:type="paragraph" w:styleId="ListBullet4"&gt;&lt;w:name w:val="List Bullet 4"/&gt;&lt;w:basedOn w:val="ListBullet3"/&gt;&lt;w:uiPriority w:val="99"/&gt;&lt;w:qFormat/&gt;&lt;w:rsid w:val="00F03EA3"/&gt;&lt;w:pPr&gt;&lt;w:numPr&gt;&lt;w:numId w:val="34"/&gt;&lt;/w:numPr&gt;&lt;/w:pPr&gt;&lt;/w:style&gt;&lt;w:style w:type="paragraph" w:styleId="ListBullet5"&gt;&lt;w:name w:val="List Bullet 5"/&gt;&lt;w:basedOn w:val="ListBullet4"/&gt;&lt;w:uiPriority w:val="99"/&gt;&lt;w:rsid w:val="00F03EA3"/&gt;&lt;w:pPr&gt;&lt;w:numPr&gt;&lt;w:numId w:val="35"/&gt;&lt;/w:numPr&gt;&lt;/w:pPr&gt;&lt;/w:style&gt;&lt;w:style w:type="paragraph" w:styleId="ListNumber2"&gt;&lt;w:name w:val="List Number 2"/&gt;&lt;w:basedOn w:val="ListNumber"/&gt;&lt;w:uiPriority w:val="99"/&gt;&lt;w:qFormat/&gt;&lt;w:rsid w:val="002E33F2"/&gt;&lt;w:pPr&gt;&lt;w:numPr&gt;&lt;w:numId w:val="40"/&gt;&lt;/w:numPr&gt;&lt;/w:pPr&gt;&lt;/w:style&gt;&lt;w:style w:type="paragraph" w:styleId="ListNumber"&gt;&lt;w:name w:val="List Number"/&gt;&lt;w:basedOn w:val="ListBullet"/&gt;&lt;w:uiPriority w:val="99"/&gt;&lt;w:qFormat/&gt;&lt;w:rsid w:val="002E33F2"/&gt;&lt;w:pPr&gt;&lt;w:numPr&gt;&lt;w:numId w:val="39"/&gt;&lt;/w:numPr&gt;&lt;/w:pPr&gt;&lt;/w:style&gt;&lt;w:style w:type="paragraph" w:styleId="ListNumber3"&gt;&lt;w:name w:val="List Number 3"/&gt;&lt;w:basedOn w:val="ListNumber2"/&gt;&lt;w:uiPriority w:val="99"/&gt;&lt;w:qFormat/&gt;&lt;w:rsid w:val="002E33F2"/&gt;&lt;w:pPr&gt;&lt;w:numPr&gt;&lt;w:numId w:val="41"/&gt;&lt;/w:numPr&gt;&lt;/w:pPr&gt;&lt;/w:style&gt;&lt;w:style w:type="paragraph" w:styleId="ListNumber4"&gt;&lt;w:name w:val="List Number 4"/&gt;&lt;w:basedOn w:val="ListNumber3"/&gt;&lt;w:uiPriority w:val="99"/&gt;&lt;w:qFormat/&gt;&lt;w:rsid w:val="002E33F2"/&gt;&lt;w:pPr&gt;&lt;w:numPr&gt;&lt;w:numId w:val="42"/&gt;&lt;/w:numPr&gt;&lt;/w:pPr&gt;&lt;/w:style&gt;&lt;w:style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w:val="44"/&gt;&lt;/w:numPr&gt;&lt;/w:pPr&gt;&lt;/w:style&gt;&lt;w:style w:type="paragraph" w:customStyle="1" w:styleId="HeaderUnderline"&gt;&lt;w:name w:val="Header Underline"/&gt;&lt;w:basedOn w:val="Header"/&gt;&lt;w:uiPriority w:val="99"/&gt;&lt;w:semiHidden/&gt;&lt;w:rsid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w:val="FFFFFF7C"/&gt;&lt;w:multiLevelType w:val="singleLevel"/&gt;&lt;w:tmpl w:val="FB685AB4"/&gt;&lt;w:lvl w:ilvl="0"&gt;&lt;w:start w:val="1"/&gt;&lt;w:numFmt w:val="decimal"/&gt;&lt;w:lvlText w:val="%1."/&gt;&lt;w:lvlJc w:val="left"/&gt;&lt;w:pPr&gt;&lt;w:tabs&gt;&lt;w:tab w:val="num" w:pos="1800"/&gt;&lt;/w:tabs&gt;&lt;w:ind w:left="1800" w:hanging="360"/&gt;&lt;/w:pPr&gt;&lt;/w:lvl&gt;&lt;/w:abstractNum&gt;&lt;w:abstractNum w:abstractNumId="1"&gt;&lt;w:nsid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w:abstractNumId="2"&gt;&lt;w:nsid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w:abstractNumId="3"&gt;&lt;w:nsid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w:abstractNumId="4"&gt;&lt;w:nsid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w:abstractNumId="5"&gt;&lt;w:nsid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w:abstractNumId="6"&gt;&lt;w:nsid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w:abstractNumId="7"&gt;&lt;w:nsid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w:abstractNumId="8"&gt;&lt;w:nsid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w:abstractNumId="9"&gt;&lt;w:nsid w:val="02A947ED"/&gt;&lt;w:multiLevelType w:val="multilevel"/&gt;&lt;w:tmpl w:val="B7A0F0C0"/&gt;&lt;w:numStyleLink w:val="NumberedList"/&gt;&lt;/w:abstractNum&gt;&lt;w:abstractNum w:abstractNumId="10"&gt;&lt;w:nsid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w:abstractNumId="11"&gt;&lt;w:nsid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w:abstractNumId="13"&gt;&lt;w:nsid w:val="15451C6B"/&gt;&lt;w:multiLevelType w:val="multilevel"/&gt;&lt;w:tmpl w:val="31A25C32"/&gt;&lt;w:lvl w:ilvl="0"&gt;&lt;w:start w:val="1"/&gt;&lt;w:numFmt w:val="decimal"/&gt;&lt;w:lvlText w:val="%1"/&gt;&lt;w:lvlJc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w:val="%1.%2.%3"/&gt;&lt;w:lvlJc w:val="left"/&gt;&lt;w:pPr&gt;&lt;w:ind w:left="3456" w:hanging="936"/&gt;&lt;/w:pPr&gt;&lt;w:rPr&gt;&lt;w:rFonts w:hint="default"/&gt;&lt;/w:rPr&gt;&lt;/w:lvl&gt;&lt;w:lvl w:ilvl="3"&gt;&lt;w:start w:val="1"/&gt;&lt;w:numFmt w:val="decimal"/&gt;&lt;w:lvlText w:val="%1.%2.%3.%4"/&gt;&lt;w:lvlJc w:val="left"/&gt;&lt;w:pPr&gt;&lt;w:ind w:left="936" w:hanging="936"/&gt;&lt;/w:pPr&gt;&lt;w:rPr&gt;&lt;w:rFonts w:hint="default"/&gt;&lt;/w:rPr&gt;&lt;/w:lvl&gt;&lt;w:lvl w:ilvl="4"&gt;&lt;w:start w:val="1"/&gt;&lt;w:numFmt w:val="decimal"/&gt;&lt;w:lvlText w:val="%1.%2.%3.%4.%5"/&gt;&lt;w:lvlJc w:val="left"/&gt;&lt;w:pPr&gt;&lt;w:ind w:left="1224" w:hanging="1224"/&gt;&lt;/w:pPr&gt;&lt;w:rPr&gt;&lt;w:rFonts w:hint="default"/&gt;&lt;/w:rPr&gt;&lt;/w:lvl&gt;&lt;w:lvl w:ilvl="5"&gt;&lt;w:start w:val="1"/&gt;&lt;w:numFmt w:val="decimal"/&gt;&lt;w:lvlText w:val="%1.%2.%3.%4.%5.%6."/&gt;&lt;w:lvlJc w:val="left"/&gt;&lt;w:pPr&gt;&lt;w:ind w:left="1224" w:hanging="1224"/&gt;&lt;/w:pPr&gt;&lt;w:rPr&gt;&lt;w:rFonts w:hint="default"/&gt;&lt;/w:rPr&gt;&lt;/w:lvl&gt;&lt;w:lvl w:ilvl="6"&gt;&lt;w:start w:val="1"/&gt;&lt;w:numFmt w:val="decimal"/&gt;&lt;w:lvlText w:val="%1.%2.%3.%4.%5.%6.%7."/&gt;&lt;w:lvlJc w:val="left"/&gt;&lt;w:pPr&gt;&lt;w:ind w:left="3240" w:hanging="1080"/&gt;&lt;/w:pPr&gt;&lt;w:rPr&gt;&lt;w:rFonts w:hint="default"/&gt;&lt;/w:rPr&gt;&lt;/w:lvl&gt;&lt;w:lvl w:ilvl="7"&gt;&lt;w:start w:val="1"/&gt;&lt;w:numFmt w:val="decimal"/&gt;&lt;w:lvlText w:val="%1.%2.%3.%4.%5.%6.%7.%8."/&gt;&lt;w:lvlJc w:val="left"/&gt;&lt;w:pPr&gt;&lt;w:ind w:left="3744" w:hanging="1224"/&gt;&lt;/w:pPr&gt;&lt;w:rPr&gt;&lt;w:rFonts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w:abstractNumId="14"&gt;&lt;w:nsid w:val="166B4C43"/&gt;&lt;w:multiLevelType w:val="multilevel"/&gt;&lt;w:tmpl w:val="B1C0B846"/&gt;&lt;w:numStyleLink w:val="Style1"/&gt;&lt;/w:abstractNum&gt;&lt;w:abstractNum w:abstractNumId="15"&gt;&lt;w:nsid w:val="1CF93A27"/&gt;&lt;w:multiLevelType w:val="hybridMultilevel"/&gt;&lt;w:tmpl w:val="411E9772"/&gt;&lt;w:lvl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w:abstractNumId="16"&gt;&lt;w:nsid w:val="2174285C"/&gt;&lt;w:multiLevelType w:val="hybridMultilevel"/&gt;&lt;w:tmpl w:val="30767D8E"/&gt;&lt;w:lvl w:ilvl="0" w:tplc="AC0E2830"&gt;&lt;w:start w:val="1"/&gt;&lt;w:numFmt w:val="bullet"/&gt;&lt;w:lvlText w:val=""/&gt;&lt;w:lvlJc w:val="left"/&gt;&lt;w:pPr&gt;&lt;w:ind w:left="720" w:hanging="360"/&gt;&lt;/w:pPr&gt;&lt;w:rPr&gt;&lt;w:rFonts w:ascii="Symbol" w:hAnsi="Symbol" w:hint="default"/&gt;&lt;w:color w:val="008AC8"/&gt;&lt;/w:rPr&gt;&lt;/w:lvl&gt;&lt;w:lvl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w:abstractNumId="17"&gt;&lt;w:nsid w:val="22D32CAF"/&gt;&lt;w:multiLevelType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w:abstractNumId="18"&gt;&lt;w:nsid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w:abstractNumId="19"&gt;&lt;w:nsid w:val="273F5BDA"/&gt;&lt;w:multiLevelType w:val="multilevel"/&gt;&lt;w:tmpl w:val="9228A626"/&gt;&lt;w:numStyleLink w:val="Checklist"/&gt;&lt;/w:abstractNum&gt;&lt;w:abstractNum w:abstractNumId="20"&gt;&lt;w:nsid w:val="276C1D36"/&gt;&lt;w:multiLevelType w:val="multilevel"/&gt;&lt;w:tmpl w:val="B7A0F0C0"/&gt;&lt;w:numStyleLink w:val="NumberedList"/&gt;&lt;/w:abstractNum&gt;&lt;w:abstractNum w:abstractNumId="21"&gt;&lt;w:nsid w:val="2A250DF4"/&gt;&lt;w:multiLevelType w:val="hybridMultilevel"/&gt;&lt;w:tmpl w:val="DABCDF6A"/&gt;&lt;w:lvl w:ilvl="0" w:tplc="AC0E2830"&gt;&lt;w:start w:val="1"/&gt;&lt;w:numFmt w:val="bullet"/&gt;&lt;w:lvlText w:val=""/&gt;&lt;w:lvlJc w:val="left"/&gt;&lt;w:pPr&gt;&lt;w:ind w:left="720" w:hanging="360"/&gt;&lt;/w:pPr&gt;&lt;w:rPr&gt;&lt;w:rFonts w:ascii="Symbol" w:hAnsi="Symbol" w:hint="default"/&gt;&lt;w:color w:val="008AC8"/&gt;&lt;/w:rPr&gt;&lt;/w:lvl&gt;&lt;w:lvl w:ilvl="1" w:tplc="84F88726"&gt;&lt;w:start w:val="1"/&gt;&lt;w:numFmt w:val="bullet"/&gt;&lt;w:lvlText w:val="o"/&gt;&lt;w:lvlJc w:val="left"/&gt;&lt;w:pPr&gt;&lt;w:ind w:left="1440" w:hanging="360"/&gt;&lt;/w:pPr&gt;&lt;w:rPr&gt;&lt;w:rFonts w:ascii="Courier New" w:hAnsi="Courier New" w:hint="default"/&gt;&lt;w:color w:val="008AC8"/&gt;&lt;/w:rPr&gt;&lt;/w:lvl&gt;&lt;w:lvl w:ilvl="2" w:tplc="092C4DC4"&gt;&lt;w:start w:val="1"/&gt;&lt;w:numFmt w:val="bullet"/&gt;&lt;w:lvlText w:val="•"/&gt;&lt;w:lvlJc w:val="left"/&gt;&lt;w:pPr&gt;&lt;w:ind w:left="2160" w:hanging="360"/&gt;&lt;/w:pPr&gt;&lt;w:rPr&gt;&lt;w:rFonts w:ascii="Segoe UI" w:hAnsi="Segoe UI" w:hint="default"/&gt;&lt;w:color w:val="008AC8"/&gt;&lt;/w:rPr&gt;&lt;/w:lvl&gt;&lt;w:lvl w:ilvl="3" w:tplc="84F88726"&gt;&lt;w:start w:val="1"/&gt;&lt;w:numFmt w:val="bullet"/&gt;&lt;w:lvlText w:val="o"/&gt;&lt;w:lvlJc w:val="left"/&gt;&lt;w:pPr&gt;&lt;w:ind w:left="2880" w:hanging="360"/&gt;&lt;/w:pPr&gt;&lt;w:rPr&gt;&lt;w:rFonts w:ascii="Courier New" w:hAnsi="Courier New" w:hint="default"/&gt;&lt;w:color w:val="008AC8"/&gt;&lt;/w:rPr&gt;&lt;/w:lvl&gt;&lt;w:lvl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w:abstractNumId="23"&gt;&lt;w:nsid w:val="2F5B01F1"/&gt;&lt;w:multiLevelType w:val="multilevel"/&gt;&lt;w:tmpl w:val="B7A0F0C0"/&gt;&lt;w:numStyleLink w:val="NumberedList"/&gt;&lt;/w:abstractNum&gt;&lt;w:abstractNum w:abstractNumId="24"&gt;&lt;w:nsid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w:abstractNumId="25"&gt;&lt;w:nsid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w:abstractNumId="26"&gt;&lt;w:nsid w:val="3EBB4108"/&gt;&lt;w:multiLevelType w:val="multilevel"/&gt;&lt;w:tmpl w:val="B7A0F0C0"/&gt;&lt;w:numStyleLink w:val="NumberedList"/&gt;&lt;/w:abstractNum&gt;&lt;w:abstractNum w:abstractNumId="27"&gt;&lt;w:nsid w:val="3F1C4663"/&gt;&lt;w:multiLevelType w:val="multilevel"/&gt;&lt;w:tmpl w:val="B7A0F0C0"/&gt;&lt;w:numStyleLink w:val="NumberedList"/&gt;&lt;/w:abstractNum&gt;&lt;w:abstractNum w:abstractNumId="28"&gt;&lt;w:nsid w:val="40084707"/&gt;&lt;w:multiLevelType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w:abstractNumId="29"&gt;&lt;w:nsid w:val="40455EB3"/&gt;&lt;w:multiLevelType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w:abstractNumId="31"&gt;&lt;w:nsid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w:abstractNumId="32"&gt;&lt;w:nsid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w:abstractNumId="33"&gt;&lt;w:nsid w:val="4FAA60A4"/&gt;&lt;w:multiLevelType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w:abstractNumId="34"&gt;&lt;w:nsid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w:abstractNumId="35"&gt;&lt;w:nsid w:val="592A6947"/&gt;&lt;w:multiLevelType w:val="multilevel"/&gt;&lt;w:tmpl w:val="F170E5D6"/&gt;&lt;w:lvl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w:abstractNumId="36"&gt;&lt;w:nsid w:val="5C043ECC"/&gt;&lt;w:multiLevelType w:val="multilevel"/&gt;&lt;w:tmpl w:val="B1C0B846"/&gt;&lt;w:numStyleLink w:val="Style1"/&gt;&lt;/w:abstractNum&gt;&lt;w:abstractNum w:abstractNumId="37"&gt;&lt;w:nsid w:val="658D281D"/&gt;&lt;w:multiLevelType w:val="multilevel"/&gt;&lt;w:tmpl w:val="B7A0F0C0"/&gt;&lt;w:numStyleLink w:val="NumberedList"/&gt;&lt;/w:abstractNum&gt;&lt;w:abstractNum w:abstractNumId="38"&gt;&lt;w:nsid w:val="69360B43"/&gt;&lt;w:multiLevelType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w:abstractNumId="39"&gt;&lt;w:nsid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w:abstractNumId="41"&gt;&lt;w:nsid w:val="733508E7"/&gt;&lt;w:multiLevelType w:val="hybridMultilevel"/&gt;&lt;w:tmpl w:val="A956D672"/&gt;&lt;w:lvl w:ilvl="0" w:tplc="AC0E2830"&gt;&lt;w:start w:val="1"/&gt;&lt;w:numFmt w:val="bullet"/&gt;&lt;w:lvlText w:val=""/&gt;&lt;w:lvlJc w:val="left"/&gt;&lt;w:pPr&gt;&lt;w:ind w:left="720" w:hanging="360"/&gt;&lt;/w:pPr&gt;&lt;w:rPr&gt;&lt;w:rFonts w:ascii="Symbol" w:hAnsi="Symbol" w:hint="default"/&gt;&lt;w:color w:val="008AC8"/&gt;&lt;/w:rPr&gt;&lt;/w:lvl&gt;&lt;w:lvl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w:abstractNumId="42"&gt;&lt;w:nsid w:val="74826F11"/&gt;&lt;w:multiLevelType w:val="multilevel"/&gt;&lt;w:tmpl w:val="5BDA3428"/&gt;&lt;w:lvl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w:hint="default"/&gt;&lt;/w:rPr&gt;&lt;/w:lvl&gt;&lt;/w:abstractNum&gt;&lt;w:num w:numId="1"&gt;&lt;w:abstractNumId w:val="12"/&gt;&lt;/w:num&gt;&lt;w:num w:numId="2"&gt;&lt;w:abstractNumId w:val="22"/&gt;&lt;/w:num&gt;&lt;w:num w:numId="3"&gt;&lt;w:abstractNumId w:val="25"/&gt;&lt;/w:num&gt;&lt;w:num w:numId="4"&gt;&lt;w:abstractNumId w:val="32"/&gt;&lt;/w:num&gt;&lt;w:num w:numId="5"&gt;&lt;w:abstractNumId w:val="40"/&gt;&lt;/w:num&gt;&lt;w:num w:numId="6"&gt;&lt;w:abstractNumId w:val="13"/&gt;&lt;/w:num&gt;&lt;w:num w:numId="7"&gt;&lt;w:abstractNumId w:val="36"/&gt;&lt;/w:num&gt;&lt;w:num w:numId="8"&gt;&lt;w:abstractNumId w:val="14"/&gt;&lt;w:lvlOverride w:ilvl="0"/&gt;&lt;w:lvlOverride w:ilvl="1"/&gt;&lt;w:lvlOverride w:ilvl="2"/&gt;&lt;w:lvlOverride w:ilvl="3"/&gt;&lt;w:lvlOverride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w:numId="9"&gt;&lt;w:abstractNumId w:val="23"/&gt;&lt;w:lvlOverride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w:numId="10"&gt;&lt;w:abstractNumId w:val="30"/&gt;&lt;/w:num&gt;&lt;w:num w:numId="11"&gt;&lt;w:abstractNumId w:val="39"/&gt;&lt;/w:num&gt;&lt;w:num w:numId="12"&gt;&lt;w:abstractNumId w:val="26"/&gt;&lt;/w:num&gt;&lt;w:num w:numId="13"&gt;&lt;w:abstractNumId w:val="24"/&gt;&lt;/w:num&gt;&lt;w:num w:numId="14"&gt;&lt;w:abstractNumId w:val="37"/&gt;&lt;/w:num&gt;&lt;w:num w:numId="15"&gt;&lt;w:abstractNumId w:val="20"/&gt;&lt;/w:num&gt;&lt;w:num w:numId="16"&gt;&lt;w:abstractNumId w:val="19"/&gt;&lt;/w:num&gt;&lt;w:num w:numId="17"&gt;&lt;w:abstractNumId w:val="27"/&gt;&lt;/w:num&gt;&lt;w:num w:numId="18"&gt;&lt;w:abstractNumId w:val="33"/&gt;&lt;w:lvlOverride w:ilvl="4"&gt;&lt;w:lvl w:ilvl="4"&gt;&lt;w:start w:val="1"/&gt;&lt;w:numFmt w:val="decimal"/&gt;&lt;w:lvlText w:val="%1.%2.%3.%4.%5."/&gt;&lt;w:lvlJc w:val="left"/&gt;&lt;w:pPr&gt;&lt;w:tabs&gt;&lt;w:tab w:val="num" w:pos="3960"/&gt;&lt;/w:tabs&gt;&lt;w:ind w:left="2232" w:hanging="792"/&gt;&lt;/w:pPr&gt;&lt;w:rPr&gt;&lt;w:rFonts w:hint="default"/&gt;&lt;/w:rPr&gt;&lt;/w:lvl&gt;&lt;/w:lvlOverride&gt;&lt;/w:num&gt;&lt;w:num w:numId="19"&gt;&lt;w:abstractNumId w:val="11"/&gt;&lt;/w:num&gt;&lt;w:num w:numId="20"&gt;&lt;w:abstractNumId w:val="35"/&gt;&lt;/w:num&gt;&lt;w:num w:numId="21"&gt;&lt;w:abstractNumId w:val="17"/&gt;&lt;/w:num&gt;&lt;w:num w:numId="22"&gt;&lt;w:abstractNumId w:val="28"/&gt;&lt;/w:num&gt;&lt;w:num w:numId="23"&gt;&lt;w:abstractNumId w:val="38"/&gt;&lt;w:lvlOverride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w:ilvl="6"&gt;&lt;w:lvl w:ilvl="6"&gt;&lt;w:start w:val="1"/&gt;&lt;w:numFmt w:val="decimal"/&gt;&lt;w:lvlText w:val="%1.%2.%3.%7"/&gt;&lt;w:lvlJc w:val="left"/&gt;&lt;w:pPr&gt;&lt;w:tabs&gt;&lt;w:tab w:val="num" w:pos="5400"/&gt;&lt;/w:tabs&gt;&lt;w:ind w:left="3240" w:hanging="1080"/&gt;&lt;/w:pPr&gt;&lt;w:rPr&gt;&lt;w:b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w:numId="24"&gt;&lt;w:abstractNumId w:val="9"/&gt;&lt;/w:num&gt;&lt;w:num w:numId="25"&gt;&lt;w:abstractNumId w:val="29"/&gt;&lt;w:lvlOverride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w:numId="26"&gt;&lt;w:abstractNumId w:val="10"/&gt;&lt;/w:num&gt;&lt;w:num w:numId="27"&gt;&lt;w:abstractNumId w:val="42"/&gt;&lt;/w:num&gt;&lt;w:num w:numId="28"&gt;&lt;w:abstractNumId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w:hanging="2736"/&gt;&lt;/w:pPr&gt;&lt;w:rPr&gt;&lt;w:rFonts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w:numId="29"&gt;&lt;w:abstractNumId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w:numId="30"&gt;&lt;w:abstractNumId w:val="34"/&gt;&lt;/w:num&gt;&lt;w:num w:numId="31"&gt;&lt;w:abstractNumId w:val="31"/&gt;&lt;/w:num&gt;&lt;w:num w:numId="32"&gt;&lt;w:abstractNumId w:val="7"/&gt;&lt;/w:num&gt;&lt;w:num w:numId="33"&gt;&lt;w:abstractNumId w:val="6"/&gt;&lt;/w:num&gt;&lt;w:num w:numId="34"&gt;&lt;w:abstractNumId w:val="5"/&gt;&lt;/w:num&gt;&lt;w:num w:numId="35"&gt;&lt;w:abstractNumId w:val="4"/&gt;&lt;/w:num&gt;&lt;w:num w:numId="36"&gt;&lt;w:abstractNumId w:val="16"/&gt;&lt;/w:num&gt;&lt;w:num w:numId="37"&gt;&lt;w:abstractNumId w:val="21"/&gt;&lt;/w:num&gt;&lt;w:num w:numId="38"&gt;&lt;w:abstractNumId w:val="41"/&gt;&lt;/w:num&gt;&lt;w:num w:numId="39"&gt;&lt;w:abstractNumId w:val="8"/&gt;&lt;/w:num&gt;&lt;w:num w:numId="40"&gt;&lt;w:abstractNumId w:val="3"/&gt;&lt;/w:num&gt;&lt;w:num w:numId="41"&gt;&lt;w:abstractNumId w:val="2"/&gt;&lt;/w:num&gt;&lt;w:num w:numId="42"&gt;&lt;w:abstractNumId w:val="1"/&gt;&lt;/w:num&gt;&lt;w:num w:numId="43"&gt;&lt;w:abstractNumId w:val="0"/&gt;&lt;/w:num&gt;&lt;w:num w:numId="44"&gt;&lt;w:abstractNumId w:val="18"/&gt;&lt;/w:num&gt;&lt;w:num w:numId="45"&gt;&lt;w:abstractNumId w:val="15"/&gt;&lt;w:lvlOverride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w:val="1"/&gt;&lt;/w:lvlOverride&gt;&lt;/w:num&gt;&lt;w:numIdMacAtCleanup w:val="23"/&gt;&lt;/w:numbering&gt;&lt;/pkg:xmlData&gt;&lt;/pkg:part&gt;&lt;/pkg:package&gt;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w:rsidRDefault="00427F6B"&gt;&lt;w:r&gt;&lt;w:rPr&gt;&lt;w:lang w:val="fr-FR"/&gt;&lt;/w:rPr&gt;&lt;w:fldChar w:fldCharType="begin"/&gt;&lt;/w:r&gt;&lt;w:r w:rsidRPr="00CC3F68"&gt;&lt;w:instrText xml:space="preserve"&gt; FILENAME \* MERGEFORMAT &lt;/w:instrText&gt;&lt;/w:r&gt;&lt;w:r&gt;&lt;w:rPr&gt;&lt;w:lang w:val="fr-FR"/&gt;&lt;/w:rPr&gt;&lt;w:fldChar w:fldCharType="separate"/&gt;&lt;/w:r&gt;&lt;w:r w:rsidR="00496EF0"&gt;&lt;w:rPr&gt;&lt;w:noProof/&gt;&lt;/w:rPr&gt;&lt;w:t&gt;FunctionalSpecification.docx&lt;/w:t&gt;&lt;/w:r&gt;&lt;w:r&gt;&lt;w:rPr&gt;&lt;w:lang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w:val="1"/&gt;&lt;w:tblInd w:w="0" w:type="dxa"/&gt;&lt;w:tblBorders&gt;&lt;w:top w:val="single" w:sz="4" w:space="0" w:color="008AC8"/&gt;&lt;w:bottom w:val="single" w:sz="4" w:space="0" w:color="008AC8"/&gt;&lt;w:insideH w:val="single" w:sz="4" w:space="0" w:color="008AC8"/&gt;&lt;/w:tblBorders&gt;&lt;w:tblCellMar&gt;&lt;w:top w:w="0" w:type="dxa"/&gt;&lt;w:left w:w="108" w:type="dxa"/&gt;&lt;w:bottom w:w="0" w:type="dxa"/&gt;&lt;w:right w:w="108" w:type="dxa"/&gt;&lt;/w:tblCellMar&gt;&lt;/w:tblPr&gt;&lt;w:tblStylePr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w:val="Normal"/&gt;&lt;w:rsid w:val="00C24E60"/&gt;&lt;w:pPr&gt;&lt;w:shd w:val="clear" w:color="auto" w:fill="F2F2F2"/&gt;&lt;/w:pPr&gt;&lt;w:rPr&gt;&lt;w:color w:val="FF0066"/&gt;&lt;/w:rPr&gt;&lt;/w:style&gt;&lt;w:style w:type="character" w:styleId="Strong"&gt;&lt;w:name w:val="Strong"/&gt;&lt;w:basedOn w:val="DefaultParagraphFont"/&gt;&lt;w:uiPriority w:val="99"/&gt;&lt;w:qFormat/&gt;&lt;w:rsid w:val="00C24E60"/&gt;&lt;w:rPr&gt;&lt;w:b/&gt;&lt;w:bCs/&gt;&lt;/w:rPr&gt;&lt;/w:style&gt;&lt;w:style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w:val="00845831"/&gt;&lt;w:pPr&gt;&lt;w:numPr&gt;&lt;w:numId w:val="13"/&gt;&lt;/w:numPr&gt;&lt;w:contextualSpacing/&gt;&lt;/w:pPr&gt;&lt;/w:style&gt;&lt;w:style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w:val="99"/&gt;&lt;w:unhideWhenUsed/&gt;&lt;w:rsid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w:val="00A2135E"/&gt;&lt;w:pPr&gt;&lt;w:keepNext/&gt;&lt;w:keepLines/&gt;&lt;w:pageBreakBefore/&gt;&lt;w:numPr&gt;&lt;w:numId w:val="26"/&gt;&lt;/w:numPr&gt;&lt;w:tabs&gt;&lt;w:tab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w:val="99"/&gt;&lt;w:semiHidden/&gt;&lt;w:locked/&gt;&lt;w:rsid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w:val="7"/&gt;&lt;/w:numPr&gt;&lt;w:spacing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w:val="31"/&gt;&lt;/w:numPr&gt;&lt;w:tabs&gt;&lt;w:tab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w:val="001C4A70"/&gt;&lt;w:pPr&gt;&lt;w:numPr&gt;&lt;w:numId w:val="4"/&gt;&lt;/w:numPr&gt;&lt;w:spacing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w:val="16"/&gt;&lt;/w:numPr&gt;&lt;w:spacing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w:val="10"/&gt;&lt;/w:numPr&gt;&lt;/w:pPr&gt;&lt;/w:style&gt;&lt;w:style w:type="numbering" w:customStyle="1" w:styleId="NumberedList"&gt;&lt;w:name w:val="Numbered List"/&gt;&lt;w:rsid w:val="00FE17E1"/&gt;&lt;w:pPr&gt;&lt;w:numPr&gt;&lt;w:numId w:val="11"/&gt;&lt;/w:numPr&gt;&lt;/w:pPr&gt;&lt;/w:style&gt;&lt;w:style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w:lineRule="auto"/&gt;&lt;/w:pPr&gt;&lt;w:tblPr&gt;&lt;w:tblInd w:w="0" w:type="dxa"/&gt;&lt;w:tblBorders&gt;&lt;w:top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w:themeShade="BF"/&gt;&lt;/w:tblBorders&gt;&lt;w:tblCellMar&gt;&lt;w:top w:w="0" w:type="dxa"/&gt;&lt;w:left w:w="108" w:type="dxa"/&gt;&lt;w:bottom w:w="0" w:type="dxa"/&gt;&lt;w:right w:w="108" w:type="dxa"/&gt;&lt;/w:tblCellMar&gt;&lt;/w:tblPr&gt;&lt;/w:style&gt;&lt;w:style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w:val="26"/&gt;&lt;/w:numPr&gt;&lt;w:spacing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w:val="26"/&gt;&lt;/w:numPr&gt;&lt;w:spacing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w:val="32"/&gt;&lt;/w:numPr&gt;&lt;w:ind w:left="1080"/&gt;&lt;/w:pPr&gt;&lt;/w:style&gt;&lt;w:style w:type="paragraph" w:styleId="ListBullet3"&gt;&lt;w:name w:val="List Bullet 3"/&gt;&lt;w:basedOn w:val="ListBullet2"/&gt;&lt;w:uiPriority w:val="99"/&gt;&lt;w:qFormat/&gt;&lt;w:rsid w:val="00845831"/&gt;&lt;w:pPr&gt;&lt;w:numPr&gt;&lt;w:numId w:val="33"/&gt;&lt;/w:numPr&gt;&lt;/w:pPr&gt;&lt;/w:style&gt;&lt;w:style w:type="paragraph" w:styleId="ListBullet4"&gt;&lt;w:name w:val="List Bullet 4"/&gt;&lt;w:basedOn w:val="ListBullet3"/&gt;&lt;w:uiPriority w:val="99"/&gt;&lt;w:qFormat/&gt;&lt;w:rsid w:val="00F03EA3"/&gt;&lt;w:pPr&gt;&lt;w:numPr&gt;&lt;w:numId w:val="34"/&gt;&lt;/w:numPr&gt;&lt;/w:pPr&gt;&lt;/w:style&gt;&lt;w:style w:type="paragraph" w:styleId="ListBullet5"&gt;&lt;w:name w:val="List Bullet 5"/&gt;&lt;w:basedOn w:val="ListBullet4"/&gt;&lt;w:uiPriority w:val="99"/&gt;&lt;w:rsid w:val="00F03EA3"/&gt;&lt;w:pPr&gt;&lt;w:numPr&gt;&lt;w:numId w:val="35"/&gt;&lt;/w:numPr&gt;&lt;/w:pPr&gt;&lt;/w:style&gt;&lt;w:style w:type="paragraph" w:styleId="ListNumber2"&gt;&lt;w:name w:val="List Number 2"/&gt;&lt;w:basedOn w:val="ListNumber"/&gt;&lt;w:uiPriority w:val="99"/&gt;&lt;w:qFormat/&gt;&lt;w:rsid w:val="002E33F2"/&gt;&lt;w:pPr&gt;&lt;w:numPr&gt;&lt;w:numId w:val="40"/&gt;&lt;/w:numPr&gt;&lt;/w:pPr&gt;&lt;/w:style&gt;&lt;w:style w:type="paragraph" w:styleId="ListNumber"&gt;&lt;w:name w:val="List Number"/&gt;&lt;w:basedOn w:val="ListBullet"/&gt;&lt;w:uiPriority w:val="99"/&gt;&lt;w:qFormat/&gt;&lt;w:rsid w:val="002E33F2"/&gt;&lt;w:pPr&gt;&lt;w:numPr&gt;&lt;w:numId w:val="39"/&gt;&lt;/w:numPr&gt;&lt;/w:pPr&gt;&lt;/w:style&gt;&lt;w:style w:type="paragraph" w:styleId="ListNumber3"&gt;&lt;w:name w:val="List Number 3"/&gt;&lt;w:basedOn w:val="ListNumber2"/&gt;&lt;w:uiPriority w:val="99"/&gt;&lt;w:qFormat/&gt;&lt;w:rsid w:val="002E33F2"/&gt;&lt;w:pPr&gt;&lt;w:numPr&gt;&lt;w:numId w:val="41"/&gt;&lt;/w:numPr&gt;&lt;/w:pPr&gt;&lt;/w:style&gt;&lt;w:style w:type="paragraph" w:styleId="ListNumber4"&gt;&lt;w:name w:val="List Number 4"/&gt;&lt;w:basedOn w:val="ListNumber3"/&gt;&lt;w:uiPriority w:val="99"/&gt;&lt;w:qFormat/&gt;&lt;w:rsid w:val="002E33F2"/&gt;&lt;w:pPr&gt;&lt;w:numPr&gt;&lt;w:numId w:val="42"/&gt;&lt;/w:numPr&gt;&lt;/w:pPr&gt;&lt;/w:style&gt;&lt;w:style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w:val="44"/&gt;&lt;/w:numPr&gt;&lt;/w:pPr&gt;&lt;/w:style&gt;&lt;w:style w:type="paragraph" w:customStyle="1" w:styleId="HeaderUnderline"&gt;&lt;w:name w:val="Header Underline"/&gt;&lt;w:basedOn w:val="Header"/&gt;&lt;w:uiPriority w:val="99"/&gt;&lt;w:semiHidden/&gt;&lt;w:rsid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w:type="paragraph" w:customStyle="1" w:styleId="Heading4Num"&gt;&lt;w:name w:val="Heading 4 Num"/&gt;&lt;w:basedOn w:val="Normal"/&gt;&lt;w:next w:val="Normal"/&gt;&lt;w:unhideWhenUsed/&gt;&lt;w:rsid w:val="00427F6B"/&gt;&lt;w:pPr&gt;&lt;w:keepNext/&gt;&lt;w:keepLines/&gt;&lt;w:spacing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w:val="00427F6B"/&gt;&lt;w:pPr&gt;&lt;w:keepNext/&gt;&lt;w:keepLines/&gt;&lt;w:spacing w:before="240" w:line="240" w:lineRule="auto"/&gt;&lt;w:outlineLvl w:val="4"/&gt;&lt;/w:pPr&gt;&lt;w:rPr&gt;&lt;w:rFonts w:eastAsiaTheme="minorHAnsi"/&gt;&lt;w:color w:val="008AC8"/&gt;&lt;w:sz w:val="24"/&gt;&lt;w:szCs w:val="20"/&gt;&lt;/w:rPr&gt;&lt;/w:style&gt;&lt;/w:styles&gt;&lt;/pkg:xmlData&gt;&lt;/pkg:part&gt;&lt;pkg:part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w:val="FFFFFF7C"/&gt;&lt;w:multiLevelType w:val="singleLevel"/&gt;&lt;w:tmpl w:val="FB685AB4"/&gt;&lt;w:lvl w:ilvl="0"&gt;&lt;w:start w:val="1"/&gt;&lt;w:numFmt w:val="decimal"/&gt;&lt;w:lvlText w:val="%1."/&gt;&lt;w:lvlJc w:val="left"/&gt;&lt;w:pPr&gt;&lt;w:tabs&gt;&lt;w:tab w:val="num" w:pos="1800"/&gt;&lt;/w:tabs&gt;&lt;w:ind w:left="1800" w:hanging="360"/&gt;&lt;/w:pPr&gt;&lt;/w:lvl&gt;&lt;/w:abstractNum&gt;&lt;w:abstractNum w:abstractNumId="1"&gt;&lt;w:nsid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w:abstractNumId="2"&gt;&lt;w:nsid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w:abstractNumId="3"&gt;&lt;w:nsid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w:abstractNumId="4"&gt;&lt;w:nsid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w:abstractNumId="5"&gt;&lt;w:nsid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w:abstractNumId="6"&gt;&lt;w:nsid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w:abstractNumId="7"&gt;&lt;w:nsid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w:abstractNumId="8"&gt;&lt;w:nsid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w:abstractNumId="9"&gt;&lt;w:nsid w:val="02A947ED"/&gt;&lt;w:multiLevelType w:val="multilevel"/&gt;&lt;w:tmpl w:val="B7A0F0C0"/&gt;&lt;w:numStyleLink w:val="NumberedList"/&gt;&lt;/w:abstractNum&gt;&lt;w:abstractNum w:abstractNumId="10"&gt;&lt;w:nsid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w:abstractNumId="11"&gt;&lt;w:nsid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w:abstractNumId="13"&gt;&lt;w:nsid w:val="15451C6B"/&gt;&lt;w:multiLevelType w:val="multilevel"/&gt;&lt;w:tmpl w:val="31A25C32"/&gt;&lt;w:lvl w:ilvl="0"&gt;&lt;w:start w:val="1"/&gt;&lt;w:numFmt w:val="decimal"/&gt;&lt;w:lvlText w:val="%1"/&gt;&lt;w:lvlJc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w:val="%1.%2.%3"/&gt;&lt;w:lvlJc w:val="left"/&gt;&lt;w:pPr&gt;&lt;w:ind w:left="3456" w:hanging="936"/&gt;&lt;/w:pPr&gt;&lt;w:rPr&gt;&lt;w:rFonts w:hint="default"/&gt;&lt;/w:rPr&gt;&lt;/w:lvl&gt;&lt;w:lvl w:ilvl="3"&gt;&lt;w:start w:val="1"/&gt;&lt;w:numFmt w:val="decimal"/&gt;&lt;w:lvlText w:val="%1.%2.%3.%4"/&gt;&lt;w:lvlJc w:val="left"/&gt;&lt;w:pPr&gt;&lt;w:ind w:left="936" w:hanging="936"/&gt;&lt;/w:pPr&gt;&lt;w:rPr&gt;&lt;w:rFonts w:hint="default"/&gt;&lt;/w:rPr&gt;&lt;/w:lvl&gt;&lt;w:lvl w:ilvl="4"&gt;&lt;w:start w:val="1"/&gt;&lt;w:numFmt w:val="decimal"/&gt;&lt;w:lvlText w:val="%1.%2.%3.%4.%5"/&gt;&lt;w:lvlJc w:val="left"/&gt;&lt;w:pPr&gt;&lt;w:ind w:left="1224" w:hanging="1224"/&gt;&lt;/w:pPr&gt;&lt;w:rPr&gt;&lt;w:rFonts w:hint="default"/&gt;&lt;/w:rPr&gt;&lt;/w:lvl&gt;&lt;w:lvl w:ilvl="5"&gt;&lt;w:start w:val="1"/&gt;&lt;w:numFmt w:val="decimal"/&gt;&lt;w:lvlText w:val="%1.%2.%3.%4.%5.%6."/&gt;&lt;w:lvlJc w:val="left"/&gt;&lt;w:pPr&gt;&lt;w:ind w:left="1224" w:hanging="1224"/&gt;&lt;/w:pPr&gt;&lt;w:rPr&gt;&lt;w:rFonts w:hint="default"/&gt;&lt;/w:rPr&gt;&lt;/w:lvl&gt;&lt;w:lvl w:ilvl="6"&gt;&lt;w:start w:val="1"/&gt;&lt;w:numFmt w:val="decimal"/&gt;&lt;w:lvlText w:val="%1.%2.%3.%4.%5.%6.%7."/&gt;&lt;w:lvlJc w:val="left"/&gt;&lt;w:pPr&gt;&lt;w:ind w:left="3240" w:hanging="1080"/&gt;&lt;/w:pPr&gt;&lt;w:rPr&gt;&lt;w:rFonts w:hint="default"/&gt;&lt;/w:rPr&gt;&lt;/w:lvl&gt;&lt;w:lvl w:ilvl="7"&gt;&lt;w:start w:val="1"/&gt;&lt;w:numFmt w:val="decimal"/&gt;&lt;w:lvlText w:val="%1.%2.%3.%4.%5.%6.%7.%8."/&gt;&lt;w:lvlJc w:val="left"/&gt;&lt;w:pPr&gt;&lt;w:ind w:left="3744" w:hanging="1224"/&gt;&lt;/w:pPr&gt;&lt;w:rPr&gt;&lt;w:rFonts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w:abstractNumId="14"&gt;&lt;w:nsid w:val="166B4C43"/&gt;&lt;w:multiLevelType w:val="multilevel"/&gt;&lt;w:tmpl w:val="B1C0B846"/&gt;&lt;w:numStyleLink w:val="Style1"/&gt;&lt;/w:abstractNum&gt;&lt;w:abstractNum w:abstractNumId="15"&gt;&lt;w:nsid w:val="1CF93A27"/&gt;&lt;w:multiLevelType w:val="hybridMultilevel"/&gt;&lt;w:tmpl w:val="411E9772"/&gt;&lt;w:lvl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w:abstractNumId="16"&gt;&lt;w:nsid w:val="2174285C"/&gt;&lt;w:multiLevelType w:val="hybridMultilevel"/&gt;&lt;w:tmpl w:val="30767D8E"/&gt;&lt;w:lvl w:ilvl="0" w:tplc="AC0E2830"&gt;&lt;w:start w:val="1"/&gt;&lt;w:numFmt w:val="bullet"/&gt;&lt;w:lvlText w:val=""/&gt;&lt;w:lvlJc w:val="left"/&gt;&lt;w:pPr&gt;&lt;w:ind w:left="720" w:hanging="360"/&gt;&lt;/w:pPr&gt;&lt;w:rPr&gt;&lt;w:rFonts w:ascii="Symbol" w:hAnsi="Symbol" w:hint="default"/&gt;&lt;w:color w:val="008AC8"/&gt;&lt;/w:rPr&gt;&lt;/w:lvl&gt;&lt;w:lvl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w:abstractNumId="17"&gt;&lt;w:nsid w:val="22D32CAF"/&gt;&lt;w:multiLevelType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w:abstractNumId="18"&gt;&lt;w:nsid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w:abstractNumId="19"&gt;&lt;w:nsid w:val="273F5BDA"/&gt;&lt;w:multiLevelType w:val="multilevel"/&gt;&lt;w:tmpl w:val="9228A626"/&gt;&lt;w:numStyleLink w:val="Checklist"/&gt;&lt;/w:abstractNum&gt;&lt;w:abstractNum w:abstractNumId="20"&gt;&lt;w:nsid w:val="276C1D36"/&gt;&lt;w:multiLevelType w:val="multilevel"/&gt;&lt;w:tmpl w:val="B7A0F0C0"/&gt;&lt;w:numStyleLink w:val="NumberedList"/&gt;&lt;/w:abstractNum&gt;&lt;w:abstractNum w:abstractNumId="21"&gt;&lt;w:nsid w:val="2A250DF4"/&gt;&lt;w:multiLevelType w:val="hybridMultilevel"/&gt;&lt;w:tmpl w:val="DABCDF6A"/&gt;&lt;w:lvl w:ilvl="0" w:tplc="AC0E2830"&gt;&lt;w:start w:val="1"/&gt;&lt;w:numFmt w:val="bullet"/&gt;&lt;w:lvlText w:val=""/&gt;&lt;w:lvlJc w:val="left"/&gt;&lt;w:pPr&gt;&lt;w:ind w:left="720" w:hanging="360"/&gt;&lt;/w:pPr&gt;&lt;w:rPr&gt;&lt;w:rFonts w:ascii="Symbol" w:hAnsi="Symbol" w:hint="default"/&gt;&lt;w:color w:val="008AC8"/&gt;&lt;/w:rPr&gt;&lt;/w:lvl&gt;&lt;w:lvl w:ilvl="1" w:tplc="84F88726"&gt;&lt;w:start w:val="1"/&gt;&lt;w:numFmt w:val="bullet"/&gt;&lt;w:lvlText w:val="o"/&gt;&lt;w:lvlJc w:val="left"/&gt;&lt;w:pPr&gt;&lt;w:ind w:left="1440" w:hanging="360"/&gt;&lt;/w:pPr&gt;&lt;w:rPr&gt;&lt;w:rFonts w:ascii="Courier New" w:hAnsi="Courier New" w:hint="default"/&gt;&lt;w:color w:val="008AC8"/&gt;&lt;/w:rPr&gt;&lt;/w:lvl&gt;&lt;w:lvl w:ilvl="2" w:tplc="092C4DC4"&gt;&lt;w:start w:val="1"/&gt;&lt;w:numFmt w:val="bullet"/&gt;&lt;w:lvlText w:val="•"/&gt;&lt;w:lvlJc w:val="left"/&gt;&lt;w:pPr&gt;&lt;w:ind w:left="2160" w:hanging="360"/&gt;&lt;/w:pPr&gt;&lt;w:rPr&gt;&lt;w:rFonts w:ascii="Segoe UI" w:hAnsi="Segoe UI" w:hint="default"/&gt;&lt;w:color w:val="008AC8"/&gt;&lt;/w:rPr&gt;&lt;/w:lvl&gt;&lt;w:lvl w:ilvl="3" w:tplc="84F88726"&gt;&lt;w:start w:val="1"/&gt;&lt;w:numFmt w:val="bullet"/&gt;&lt;w:lvlText w:val="o"/&gt;&lt;w:lvlJc w:val="left"/&gt;&lt;w:pPr&gt;&lt;w:ind w:left="2880" w:hanging="360"/&gt;&lt;/w:pPr&gt;&lt;w:rPr&gt;&lt;w:rFonts w:ascii="Courier New" w:hAnsi="Courier New" w:hint="default"/&gt;&lt;w:color w:val="008AC8"/&gt;&lt;/w:rPr&gt;&lt;/w:lvl&gt;&lt;w:lvl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w:abstractNumId="23"&gt;&lt;w:nsid w:val="2F5B01F1"/&gt;&lt;w:multiLevelType w:val="multilevel"/&gt;&lt;w:tmpl w:val="B7A0F0C0"/&gt;&lt;w:numStyleLink w:val="NumberedList"/&gt;&lt;/w:abstractNum&gt;&lt;w:abstractNum w:abstractNumId="24"&gt;&lt;w:nsid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w:abstractNumId="25"&gt;&lt;w:nsid w:val="35B06DFE"/&gt;&lt;w:multiLevelType w:val="hybridMultilevel"/&gt;&lt;w:tmpl w:val="02DE7000"/&gt;&lt;w:lvl w:ilvl="0" w:tplc="0C090001"&gt;&lt;w:start w:val="1"/&gt;&lt;w:numFmt w:val="bullet"/&gt;&lt;w:lvlText w:val=""/&gt;&lt;w:lvlJc w:val="left"/&gt;&lt;w:pPr&gt;&lt;w:ind w:left="720" w:hanging="360"/&gt;&lt;/w:pPr&gt;&lt;w:rPr&gt;&lt;w:rFonts w:ascii="Symbol" w:hAnsi="Symbol" w:hint="default"/&gt;&lt;/w:rPr&gt;&lt;/w:lvl&gt;&lt;w:lvl w:ilvl="1" w:tplc="0C090003"&gt;&lt;w:start w:val="1"/&gt;&lt;w:numFmt w:val="bullet"/&gt;&lt;w:lvlText w:val="o"/&gt;&lt;w:lvlJc w:val="left"/&gt;&lt;w:pPr&gt;&lt;w:ind w:left="1440" w:hanging="360"/&gt;&lt;/w:pPr&gt;&lt;w:rPr&gt;&lt;w:rFonts w:ascii="Courier New" w:hAnsi="Courier New" w:cs="Courier New" w:hint="default"/&gt;&lt;/w:rPr&gt;&lt;/w:lvl&gt;&lt;w:lvl w:ilvl="2" w:tplc="0C090005"&gt;&lt;w:start w:val="1"/&gt;&lt;w:numFmt w:val="bullet"/&gt;&lt;w:lvlText w:val=""/&gt;&lt;w:lvlJc w:val="left"/&gt;&lt;w:pPr&gt;&lt;w:ind w:left="2160" w:hanging="360"/&gt;&lt;/w:pPr&gt;&lt;w:rPr&gt;&lt;w:rFonts w:ascii="Wingdings" w:hAnsi="Wingdings" w:hint="default"/&gt;&lt;/w:rPr&gt;&lt;/w:lvl&gt;&lt;w:lvl w:ilvl="3" w:tplc="0C090001"&gt;&lt;w:start w:val="1"/&gt;&lt;w:numFmt w:val="bullet"/&gt;&lt;w:lvlText w:val=""/&gt;&lt;w:lvlJc w:val="left"/&gt;&lt;w:pPr&gt;&lt;w:ind w:left="2880" w:hanging="360"/&gt;&lt;/w:pPr&gt;&lt;w:rPr&gt;&lt;w:rFonts w:ascii="Symbol" w:hAnsi="Symbol" w:hint="default"/&gt;&lt;/w:rPr&gt;&lt;/w:lvl&gt;&lt;w:lvl w:ilvl="4" w:tplc="0C090003"&gt;&lt;w:start w:val="1"/&gt;&lt;w:numFmt w:val="bullet"/&gt;&lt;w:lvlText w:val="o"/&gt;&lt;w:lvlJc w:val="left"/&gt;&lt;w:pPr&gt;&lt;w:ind w:left="3600" w:hanging="360"/&gt;&lt;/w:pPr&gt;&lt;w:rPr&gt;&lt;w:rFonts w:ascii="Courier New" w:hAnsi="Courier New" w:cs="Courier New" w:hint="default"/&gt;&lt;/w:rPr&gt;&lt;/w:lvl&gt;&lt;w:lvl w:ilvl="5" w:tplc="0C090005"&gt;&lt;w:start w:val="1"/&gt;&lt;w:numFmt w:val="bullet"/&gt;&lt;w:lvlText w:val=""/&gt;&lt;w:lvlJc w:val="left"/&gt;&lt;w:pPr&gt;&lt;w:ind w:left="4320" w:hanging="360"/&gt;&lt;/w:pPr&gt;&lt;w:rPr&gt;&lt;w:rFonts w:ascii="Wingdings" w:hAnsi="Wingdings" w:hint="default"/&gt;&lt;/w:rPr&gt;&lt;/w:lvl&gt;&lt;w:lvl w:ilvl="6" w:tplc="0C090001"&gt;&lt;w:start w:val="1"/&gt;&lt;w:numFmt w:val="bullet"/&gt;&lt;w:lvlText w:val=""/&gt;&lt;w:lvlJc w:val="left"/&gt;&lt;w:pPr&gt;&lt;w:ind w:left="5040" w:hanging="360"/&gt;&lt;/w:pPr&gt;&lt;w:rPr&gt;&lt;w:rFonts w:ascii="Symbol" w:hAnsi="Symbol" w:hint="default"/&gt;&lt;/w:rPr&gt;&lt;/w:lvl&gt;&lt;w:lvl w:ilvl="7" w:tplc="0C090003"&gt;&lt;w:start w:val="1"/&gt;&lt;w:numFmt w:val="bullet"/&gt;&lt;w:lvlText w:val="o"/&gt;&lt;w:lvlJc w:val="left"/&gt;&lt;w:pPr&gt;&lt;w:ind w:left="5760" w:hanging="360"/&gt;&lt;/w:pPr&gt;&lt;w:rPr&gt;&lt;w:rFonts w:ascii="Courier New" w:hAnsi="Courier New" w:cs="Courier New" w:hint="default"/&gt;&lt;/w:rPr&gt;&lt;/w:lvl&gt;&lt;w:lvl w:ilvl="8" w:tplc="0C090005"&gt;&lt;w:start w:val="1"/&gt;&lt;w:numFmt w:val="bullet"/&gt;&lt;w:lvlText w:val=""/&gt;&lt;w:lvlJc w:val="left"/&gt;&lt;w:pPr&gt;&lt;w:ind w:left="6480" w:hanging="360"/&gt;&lt;/w:pPr&gt;&lt;w:rPr&gt;&lt;w:rFonts w:ascii="Wingdings" w:hAnsi="Wingdings" w:hint="default"/&gt;&lt;/w:rPr&gt;&lt;/w:lvl&gt;&lt;/w:abstractNum&gt;&lt;w:abstractNum w:abstractNumId="26"&gt;&lt;w:nsid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w:abstractNumId="27"&gt;&lt;w:nsid w:val="3EBB4108"/&gt;&lt;w:multiLevelType w:val="multilevel"/&gt;&lt;w:tmpl w:val="B7A0F0C0"/&gt;&lt;w:numStyleLink w:val="NumberedList"/&gt;&lt;/w:abstractNum&gt;&lt;w:abstractNum w:abstractNumId="28"&gt;&lt;w:nsid w:val="3F1C4663"/&gt;&lt;w:multiLevelType w:val="multilevel"/&gt;&lt;w:tmpl w:val="B7A0F0C0"/&gt;&lt;w:numStyleLink w:val="NumberedList"/&gt;&lt;/w:abstractNum&gt;&lt;w:abstractNum w:abstractNumId="29"&gt;&lt;w:nsid w:val="40084707"/&gt;&lt;w:multiLevelType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w:abstractNumId="30"&gt;&lt;w:nsid w:val="40455EB3"/&gt;&lt;w:multiLevelType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w:abstractNumId="31"&gt;&lt;w:nsid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w:abstractNumId="32"&gt;&lt;w:nsid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w:abstractNumId="33"&gt;&lt;w:nsid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w:abstractNumId="34"&gt;&lt;w:nsid w:val="4FAA60A4"/&gt;&lt;w:multiLevelType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w:abstractNumId="35"&gt;&lt;w:nsid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w:abstractNumId="36"&gt;&lt;w:nsid w:val="592A6947"/&gt;&lt;w:multiLevelType w:val="multilevel"/&gt;&lt;w:tmpl w:val="F170E5D6"/&gt;&lt;w:lvl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w:abstractNumId="37"&gt;&lt;w:nsid w:val="5C043ECC"/&gt;&lt;w:multiLevelType w:val="multilevel"/&gt;&lt;w:tmpl w:val="B1C0B846"/&gt;&lt;w:numStyleLink w:val="Style1"/&gt;&lt;/w:abstractNum&gt;&lt;w:abstractNum w:abstractNumId="38"&gt;&lt;w:nsid w:val="658D281D"/&gt;&lt;w:multiLevelType w:val="multilevel"/&gt;&lt;w:tmpl w:val="B7A0F0C0"/&gt;&lt;w:numStyleLink w:val="NumberedList"/&gt;&lt;/w:abstractNum&gt;&lt;w:abstractNum w:abstractNumId="39"&gt;&lt;w:nsid w:val="69360B43"/&gt;&lt;w:multiLevelType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w:abstractNumId="40"&gt;&lt;w:nsid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w:abstractNumId="41"&gt;&lt;w:nsid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w:abstractNumId="42"&gt;&lt;w:nsid w:val="6EA20C83"/&gt;&lt;w:multiLevelType w:val="hybridMultilevel"/&gt;&lt;w:tmpl w:val="4F2A4DCA"/&gt;&lt;w:lvl w:ilvl="0" w:tplc="690211C0"&gt;&lt;w:numFmt w:val="bullet"/&gt;&lt;w:lvlText w:val="•"/&gt;&lt;w:lvlJc w:val="left"/&gt;&lt;w:pPr&gt;&lt;w:ind w:left="1080" w:hanging="720"/&gt;&lt;/w:pPr&gt;&lt;w:rPr&gt;&lt;w:rFonts w:ascii="Calibri" w:eastAsia="Arial" w:hAnsi="Calibri" w:cs="Arial"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w:abstractNumId="43"&gt;&lt;w:nsid w:val="733508E7"/&gt;&lt;w:multiLevelType w:val="hybridMultilevel"/&gt;&lt;w:tmpl w:val="A956D672"/&gt;&lt;w:lvl w:ilvl="0" w:tplc="AC0E2830"&gt;&lt;w:start w:val="1"/&gt;&lt;w:numFmt w:val="bullet"/&gt;&lt;w:lvlText w:val=""/&gt;&lt;w:lvlJc w:val="left"/&gt;&lt;w:pPr&gt;&lt;w:ind w:left="720" w:hanging="360"/&gt;&lt;/w:pPr&gt;&lt;w:rPr&gt;&lt;w:rFonts w:ascii="Symbol" w:hAnsi="Symbol" w:hint="default"/&gt;&lt;w:color w:val="008AC8"/&gt;&lt;/w:rPr&gt;&lt;/w:lvl&gt;&lt;w:lvl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w:abstractNumId="44"&gt;&lt;w:nsid w:val="74826F11"/&gt;&lt;w:multiLevelType w:val="multilevel"/&gt;&lt;w:tmpl w:val="5BDA3428"/&gt;&lt;w:lvl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w:hint="default"/&gt;&lt;/w:rPr&gt;&lt;/w:lvl&gt;&lt;/w:abstractNum&gt;&lt;w:num w:numId="1"&gt;&lt;w:abstractNumId w:val="12"/&gt;&lt;/w:num&gt;&lt;w:num w:numId="2"&gt;&lt;w:abstractNumId w:val="22"/&gt;&lt;/w:num&gt;&lt;w:num w:numId="3"&gt;&lt;w:abstractNumId w:val="26"/&gt;&lt;/w:num&gt;&lt;w:num w:numId="4"&gt;&lt;w:abstractNumId w:val="33"/&gt;&lt;/w:num&gt;&lt;w:num w:numId="5"&gt;&lt;w:abstractNumId w:val="41"/&gt;&lt;/w:num&gt;&lt;w:num w:numId="6"&gt;&lt;w:abstractNumId w:val="13"/&gt;&lt;/w:num&gt;&lt;w:num w:numId="7"&gt;&lt;w:abstractNumId w:val="37"/&gt;&lt;/w:num&gt;&lt;w:num w:numId="8"&gt;&lt;w:abstractNumId w:val="14"/&gt;&lt;w:lvlOverride w:ilvl="0"/&gt;&lt;w:lvlOverride w:ilvl="1"/&gt;&lt;w:lvlOverride w:ilvl="2"/&gt;&lt;w:lvlOverride w:ilvl="3"/&gt;&lt;w:lvlOverride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w:numId="9"&gt;&lt;w:abstractNumId w:val="23"/&gt;&lt;w:lvlOverride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w:numId="10"&gt;&lt;w:abstractNumId w:val="31"/&gt;&lt;/w:num&gt;&lt;w:num w:numId="11"&gt;&lt;w:abstractNumId w:val="40"/&gt;&lt;/w:num&gt;&lt;w:num w:numId="12"&gt;&lt;w:abstractNumId w:val="27"/&gt;&lt;/w:num&gt;&lt;w:num w:numId="13"&gt;&lt;w:abstractNumId w:val="24"/&gt;&lt;/w:num&gt;&lt;w:num w:numId="14"&gt;&lt;w:abstractNumId w:val="38"/&gt;&lt;/w:num&gt;&lt;w:num w:numId="15"&gt;&lt;w:abstractNumId w:val="20"/&gt;&lt;/w:num&gt;&lt;w:num w:numId="16"&gt;&lt;w:abstractNumId w:val="19"/&gt;&lt;/w:num&gt;&lt;w:num w:numId="17"&gt;&lt;w:abstractNumId w:val="28"/&gt;&lt;/w:num&gt;&lt;w:num w:numId="18"&gt;&lt;w:abstractNumId w:val="34"/&gt;&lt;w:lvlOverride w:ilvl="4"&gt;&lt;w:lvl w:ilvl="4"&gt;&lt;w:start w:val="1"/&gt;&lt;w:numFmt w:val="decimal"/&gt;&lt;w:lvlText w:val="%1.%2.%3.%4.%5."/&gt;&lt;w:lvlJc w:val="left"/&gt;&lt;w:pPr&gt;&lt;w:tabs&gt;&lt;w:tab w:val="num" w:pos="3960"/&gt;&lt;/w:tabs&gt;&lt;w:ind w:left="2232" w:hanging="792"/&gt;&lt;/w:pPr&gt;&lt;w:rPr&gt;&lt;w:rFonts w:hint="default"/&gt;&lt;/w:rPr&gt;&lt;/w:lvl&gt;&lt;/w:lvlOverride&gt;&lt;/w:num&gt;&lt;w:num w:numId="19"&gt;&lt;w:abstractNumId w:val="11"/&gt;&lt;/w:num&gt;&lt;w:num w:numId="20"&gt;&lt;w:abstractNumId w:val="36"/&gt;&lt;/w:num&gt;&lt;w:num w:numId="21"&gt;&lt;w:abstractNumId w:val="17"/&gt;&lt;/w:num&gt;&lt;w:num w:numId="22"&gt;&lt;w:abstractNumId w:val="29"/&gt;&lt;/w:num&gt;&lt;w:num w:numId="23"&gt;&lt;w:abstractNumId w:val="39"/&gt;&lt;w:lvlOverride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w:ilvl="6"&gt;&lt;w:lvl w:ilvl="6"&gt;&lt;w:start w:val="1"/&gt;&lt;w:numFmt w:val="decimal"/&gt;&lt;w:lvlText w:val="%1.%2.%3.%7"/&gt;&lt;w:lvlJc w:val="left"/&gt;&lt;w:pPr&gt;&lt;w:tabs&gt;&lt;w:tab w:val="num" w:pos="5400"/&gt;&lt;/w:tabs&gt;&lt;w:ind w:left="3240" w:hanging="1080"/&gt;&lt;/w:pPr&gt;&lt;w:rPr&gt;&lt;w:b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w:numId="24"&gt;&lt;w:abstractNumId w:val="9"/&gt;&lt;/w:num&gt;&lt;w:num w:numId="25"&gt;&lt;w:abstractNumId w:val="30"/&gt;&lt;w:lvlOverride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w:numId="26"&gt;&lt;w:abstractNumId w:val="10"/&gt;&lt;/w:num&gt;&lt;w:num w:numId="27"&gt;&lt;w:abstractNumId w:val="44"/&gt;&lt;/w:num&gt;&lt;w:num w:numId="28"&gt;&lt;w:abstractNumId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w:hanging="2736"/&gt;&lt;/w:pPr&gt;&lt;w:rPr&gt;&lt;w:rFonts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w:numId="29"&gt;&lt;w:abstractNumId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w:numId="30"&gt;&lt;w:abstractNumId w:val="35"/&gt;&lt;/w:num&gt;&lt;w:num w:numId="31"&gt;&lt;w:abstractNumId w:val="32"/&gt;&lt;/w:num&gt;&lt;w:num w:numId="32"&gt;&lt;w:abstractNumId w:val="7"/&gt;&lt;/w:num&gt;&lt;w:num w:numId="33"&gt;&lt;w:abstractNumId w:val="6"/&gt;&lt;/w:num&gt;&lt;w:num w:numId="34"&gt;&lt;w:abstractNumId w:val="5"/&gt;&lt;/w:num&gt;&lt;w:num w:numId="35"&gt;&lt;w:abstractNumId w:val="4"/&gt;&lt;/w:num&gt;&lt;w:num w:numId="36"&gt;&lt;w:abstractNumId w:val="16"/&gt;&lt;/w:num&gt;&lt;w:num w:numId="37"&gt;&lt;w:abstractNumId w:val="21"/&gt;&lt;/w:num&gt;&lt;w:num w:numId="38"&gt;&lt;w:abstractNumId w:val="43"/&gt;&lt;/w:num&gt;&lt;w:num w:numId="39"&gt;&lt;w:abstractNumId w:val="8"/&gt;&lt;/w:num&gt;&lt;w:num w:numId="40"&gt;&lt;w:abstractNumId w:val="3"/&gt;&lt;/w:num&gt;&lt;w:num w:numId="41"&gt;&lt;w:abstractNumId w:val="2"/&gt;&lt;/w:num&gt;&lt;w:num w:numId="42"&gt;&lt;w:abstractNumId w:val="1"/&gt;&lt;/w:num&gt;&lt;w:num w:numId="43"&gt;&lt;w:abstractNumId w:val="0"/&gt;&lt;/w:num&gt;&lt;w:num w:numId="44"&gt;&lt;w:abstractNumId w:val="18"/&gt;&lt;/w:num&gt;&lt;w:num w:numId="45"&gt;&lt;w:abstractNumId w:val="15"/&gt;&lt;w:lvlOverride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w:numId="46"&gt;&lt;w:abstractNumId w:val="25"/&gt;&lt;/w:num&gt;&lt;w:num w:numId="47"&gt;&lt;w:abstractNumId w:val="42"/&gt;&lt;/w:num&gt;&lt;w:numIdMacAtCleanup w:val="23"/&gt;&lt;/w:numbering&gt;&lt;/pkg:xmlData&gt;&lt;/pkg:part&gt;&lt;/pkg:package&gt;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w:rsidRDefault="00CC3F68"&gt;&lt;w:r&gt;&lt;w:rPr&gt;&lt;w:noProof/&gt;&lt;w:lang w:val="fr-FR"/&gt;&lt;/w:rPr&gt;&lt;w:fldChar w:fldCharType="begin"/&gt;&lt;/w:r&gt;&lt;w:r w:rsidRPr="00CC3F68"&gt;&lt;w:rPr&gt;&lt;w:noProof/&gt;&lt;/w:rPr&gt;&lt;w:instrText xml:space="preserve"&gt; DOCPROPERTY  TemplateVersion  \* MERGEFORMAT &lt;/w:instrText&gt;&lt;/w:r&gt;&lt;w:r&gt;&lt;w:rPr&gt;&lt;w:noProof/&gt;&lt;w:lang w:val="fr-FR"/&gt;&lt;/w:rPr&gt;&lt;w:fldChar w:fldCharType="separate"/&gt;&lt;/w:r&gt;&lt;w:r w:rsidRPr="00CC3F68"&gt;&lt;w:rPr&gt;&lt;w:noProof/&gt;&lt;/w:rPr&gt;&lt;w:t&gt;4&lt;/w:t&gt;&lt;/w:r&gt;&lt;w:r&gt;&lt;w:rPr&gt;&lt;w:noProof/&gt;&lt;w:lang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w:val="1"/&gt;&lt;w:tblInd w:w="0" w:type="dxa"/&gt;&lt;w:tblBorders&gt;&lt;w:top w:val="single" w:sz="4" w:space="0" w:color="008AC8"/&gt;&lt;w:bottom w:val="single" w:sz="4" w:space="0" w:color="008AC8"/&gt;&lt;w:insideH w:val="single" w:sz="4" w:space="0" w:color="008AC8"/&gt;&lt;/w:tblBorders&gt;&lt;w:tblCellMar&gt;&lt;w:top w:w="0" w:type="dxa"/&gt;&lt;w:left w:w="108" w:type="dxa"/&gt;&lt;w:bottom w:w="0" w:type="dxa"/&gt;&lt;w:right w:w="108" w:type="dxa"/&gt;&lt;/w:tblCellMar&gt;&lt;/w:tblPr&gt;&lt;w:tblStylePr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w:val="99"/&gt;&lt;w:qFormat/&gt;&lt;w:rsid w:val="00C24E60"/&gt;&lt;w:rPr&gt;&lt;w:b/&gt;&lt;w:bCs/&gt;&lt;/w:rPr&gt;&lt;/w:style&gt;&lt;w:style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w:val="00845831"/&gt;&lt;w:pPr&gt;&lt;w:numPr&gt;&lt;w:numId w:val="13"/&gt;&lt;/w:numPr&gt;&lt;w:contextualSpacing/&gt;&lt;/w:pPr&gt;&lt;/w:style&gt;&lt;w:style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w:val="99"/&gt;&lt;w:unhideWhenUsed/&gt;&lt;w:rsid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w:val="00A2135E"/&gt;&lt;w:pPr&gt;&lt;w:keepNext/&gt;&lt;w:keepLines/&gt;&lt;w:pageBreakBefore/&gt;&lt;w:numPr&gt;&lt;w:numId w:val="26"/&gt;&lt;/w:numPr&gt;&lt;w:tabs&gt;&lt;w:tab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w:val="99"/&gt;&lt;w:semiHidden/&gt;&lt;w:locked/&gt;&lt;w:rsid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w:val="7"/&gt;&lt;/w:numPr&gt;&lt;w:spacing w:after="200"/&gt;&lt;w:ind w:left="720"/&gt;&lt;w:contextualSpacing/&gt;&lt;/w:pPr&gt;&lt;/w:style&gt;&lt;w:style w:type="paragraph" w:customStyle="1" w:styleId="Heading2Numbered"&gt;&lt;w:name w:val="Heading 2 (Numbered)"/&gt;&lt;w:basedOn w:val="Heading1Numbered"/&gt;&lt;w:next w:val="Normal"/&gt;&lt;w:uiPriority w:val="99"/&gt;&lt;w:qFormat/&gt;&lt;w:rsid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w:val="31"/&gt;&lt;/w:numPr&gt;&lt;w:tabs&gt;&lt;w:tab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w:val="001C4A70"/&gt;&lt;w:pPr&gt;&lt;w:numPr&gt;&lt;w:numId w:val="4"/&gt;&lt;/w:numPr&gt;&lt;w:spacing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w:val="16"/&gt;&lt;/w:numPr&gt;&lt;w:spacing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w:val="10"/&gt;&lt;/w:numPr&gt;&lt;/w:pPr&gt;&lt;/w:style&gt;&lt;w:style w:type="numbering" w:customStyle="1" w:styleId="NumberedList"&gt;&lt;w:name w:val="Numbered List"/&gt;&lt;w:rsid w:val="00FE17E1"/&gt;&lt;w:pPr&gt;&lt;w:numPr&gt;&lt;w:numId w:val="11"/&gt;&lt;/w:numPr&gt;&lt;/w:pPr&gt;&lt;/w:style&gt;&lt;w:style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w:lineRule="auto"/&gt;&lt;/w:pPr&gt;&lt;w:tblPr&gt;&lt;w:tblInd w:w="0" w:type="dxa"/&gt;&lt;w:tblBorders&gt;&lt;w:top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w:themeShade="BF"/&gt;&lt;/w:tblBorders&gt;&lt;w:tblCellMar&gt;&lt;w:top w:w="0" w:type="dxa"/&gt;&lt;w:left w:w="108" w:type="dxa"/&gt;&lt;w:bottom w:w="0" w:type="dxa"/&gt;&lt;w:right w:w="108" w:type="dxa"/&gt;&lt;/w:tblCellMar&gt;&lt;/w:tblPr&gt;&lt;/w:style&gt;&lt;w:style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w:val="26"/&gt;&lt;/w:numPr&gt;&lt;w:spacing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w:val="26"/&gt;&lt;/w:numPr&gt;&lt;w:spacing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w:val="32"/&gt;&lt;/w:numPr&gt;&lt;w:ind w:left="1080"/&gt;&lt;/w:pPr&gt;&lt;/w:style&gt;&lt;w:style w:type="paragraph" w:styleId="ListBullet3"&gt;&lt;w:name w:val="List Bullet 3"/&gt;&lt;w:basedOn w:val="ListBullet2"/&gt;&lt;w:uiPriority w:val="99"/&gt;&lt;w:qFormat/&gt;&lt;w:rsid w:val="00845831"/&gt;&lt;w:pPr&gt;&lt;w:numPr&gt;&lt;w:numId w:val="33"/&gt;&lt;/w:numPr&gt;&lt;/w:pPr&gt;&lt;/w:style&gt;&lt;w:style w:type="paragraph" w:styleId="ListBullet4"&gt;&lt;w:name w:val="List Bullet 4"/&gt;&lt;w:basedOn w:val="ListBullet3"/&gt;&lt;w:uiPriority w:val="99"/&gt;&lt;w:qFormat/&gt;&lt;w:rsid w:val="00F03EA3"/&gt;&lt;w:pPr&gt;&lt;w:numPr&gt;&lt;w:numId w:val="34"/&gt;&lt;/w:numPr&gt;&lt;/w:pPr&gt;&lt;/w:style&gt;&lt;w:style w:type="paragraph" w:styleId="ListBullet5"&gt;&lt;w:name w:val="List Bullet 5"/&gt;&lt;w:basedOn w:val="ListBullet4"/&gt;&lt;w:uiPriority w:val="99"/&gt;&lt;w:rsid w:val="00F03EA3"/&gt;&lt;w:pPr&gt;&lt;w:numPr&gt;&lt;w:numId w:val="35"/&gt;&lt;/w:numPr&gt;&lt;/w:pPr&gt;&lt;/w:style&gt;&lt;w:style w:type="paragraph" w:styleId="ListNumber2"&gt;&lt;w:name w:val="List Number 2"/&gt;&lt;w:basedOn w:val="ListNumber"/&gt;&lt;w:uiPriority w:val="99"/&gt;&lt;w:qFormat/&gt;&lt;w:rsid w:val="002E33F2"/&gt;&lt;w:pPr&gt;&lt;w:numPr&gt;&lt;w:numId w:val="40"/&gt;&lt;/w:numPr&gt;&lt;/w:pPr&gt;&lt;/w:style&gt;&lt;w:style w:type="paragraph" w:styleId="ListNumber"&gt;&lt;w:name w:val="List Number"/&gt;&lt;w:basedOn w:val="ListBullet"/&gt;&lt;w:uiPriority w:val="99"/&gt;&lt;w:qFormat/&gt;&lt;w:rsid w:val="002E33F2"/&gt;&lt;w:pPr&gt;&lt;w:numPr&gt;&lt;w:numId w:val="39"/&gt;&lt;/w:numPr&gt;&lt;/w:pPr&gt;&lt;/w:style&gt;&lt;w:style w:type="paragraph" w:styleId="ListNumber3"&gt;&lt;w:name w:val="List Number 3"/&gt;&lt;w:basedOn w:val="ListNumber2"/&gt;&lt;w:uiPriority w:val="99"/&gt;&lt;w:qFormat/&gt;&lt;w:rsid w:val="002E33F2"/&gt;&lt;w:pPr&gt;&lt;w:numPr&gt;&lt;w:numId w:val="41"/&gt;&lt;/w:numPr&gt;&lt;/w:pPr&gt;&lt;/w:style&gt;&lt;w:style w:type="paragraph" w:styleId="ListNumber4"&gt;&lt;w:name w:val="List Number 4"/&gt;&lt;w:basedOn w:val="ListNumber3"/&gt;&lt;w:uiPriority w:val="99"/&gt;&lt;w:qFormat/&gt;&lt;w:rsid w:val="002E33F2"/&gt;&lt;w:pPr&gt;&lt;w:numPr&gt;&lt;w:numId w:val="42"/&gt;&lt;/w:numPr&gt;&lt;/w:pPr&gt;&lt;/w:style&gt;&lt;w:style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w:val="44"/&gt;&lt;/w:numPr&gt;&lt;/w:pPr&gt;&lt;/w:style&gt;&lt;w:style w:type="paragraph" w:customStyle="1" w:styleId="HeaderUnderline"&gt;&lt;w:name w:val="Header Underline"/&gt;&lt;w:basedOn w:val="Header"/&gt;&lt;w:uiPriority w:val="99"/&gt;&lt;w:semiHidden/&gt;&lt;w:rsid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w:val="FFFFFF7C"/&gt;&lt;w:multiLevelType w:val="singleLevel"/&gt;&lt;w:tmpl w:val="FB685AB4"/&gt;&lt;w:lvl w:ilvl="0"&gt;&lt;w:start w:val="1"/&gt;&lt;w:numFmt w:val="decimal"/&gt;&lt;w:lvlText w:val="%1."/&gt;&lt;w:lvlJc w:val="left"/&gt;&lt;w:pPr&gt;&lt;w:tabs&gt;&lt;w:tab w:val="num" w:pos="1800"/&gt;&lt;/w:tabs&gt;&lt;w:ind w:left="1800" w:hanging="360"/&gt;&lt;/w:pPr&gt;&lt;/w:lvl&gt;&lt;/w:abstractNum&gt;&lt;w:abstractNum w:abstractNumId="1"&gt;&lt;w:nsid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w:abstractNumId="2"&gt;&lt;w:nsid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w:abstractNumId="3"&gt;&lt;w:nsid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w:abstractNumId="4"&gt;&lt;w:nsid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w:abstractNumId="5"&gt;&lt;w:nsid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w:abstractNumId="6"&gt;&lt;w:nsid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w:abstractNumId="7"&gt;&lt;w:nsid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w:abstractNumId="8"&gt;&lt;w:nsid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w:abstractNumId="9"&gt;&lt;w:nsid w:val="02A947ED"/&gt;&lt;w:multiLevelType w:val="multilevel"/&gt;&lt;w:tmpl w:val="B7A0F0C0"/&gt;&lt;w:numStyleLink w:val="NumberedList"/&gt;&lt;/w:abstractNum&gt;&lt;w:abstractNum w:abstractNumId="10"&gt;&lt;w:nsid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w:abstractNumId="11"&gt;&lt;w:nsid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w:abstractNumId="13"&gt;&lt;w:nsid w:val="15451C6B"/&gt;&lt;w:multiLevelType w:val="multilevel"/&gt;&lt;w:tmpl w:val="31A25C32"/&gt;&lt;w:lvl w:ilvl="0"&gt;&lt;w:start w:val="1"/&gt;&lt;w:numFmt w:val="decimal"/&gt;&lt;w:lvlText w:val="%1"/&gt;&lt;w:lvlJc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w:val="%1.%2.%3"/&gt;&lt;w:lvlJc w:val="left"/&gt;&lt;w:pPr&gt;&lt;w:ind w:left="3456" w:hanging="936"/&gt;&lt;/w:pPr&gt;&lt;w:rPr&gt;&lt;w:rFonts w:hint="default"/&gt;&lt;/w:rPr&gt;&lt;/w:lvl&gt;&lt;w:lvl w:ilvl="3"&gt;&lt;w:start w:val="1"/&gt;&lt;w:numFmt w:val="decimal"/&gt;&lt;w:lvlText w:val="%1.%2.%3.%4"/&gt;&lt;w:lvlJc w:val="left"/&gt;&lt;w:pPr&gt;&lt;w:ind w:left="936" w:hanging="936"/&gt;&lt;/w:pPr&gt;&lt;w:rPr&gt;&lt;w:rFonts w:hint="default"/&gt;&lt;/w:rPr&gt;&lt;/w:lvl&gt;&lt;w:lvl w:ilvl="4"&gt;&lt;w:start w:val="1"/&gt;&lt;w:numFmt w:val="decimal"/&gt;&lt;w:lvlText w:val="%1.%2.%3.%4.%5"/&gt;&lt;w:lvlJc w:val="left"/&gt;&lt;w:pPr&gt;&lt;w:ind w:left="1224" w:hanging="1224"/&gt;&lt;/w:pPr&gt;&lt;w:rPr&gt;&lt;w:rFonts w:hint="default"/&gt;&lt;/w:rPr&gt;&lt;/w:lvl&gt;&lt;w:lvl w:ilvl="5"&gt;&lt;w:start w:val="1"/&gt;&lt;w:numFmt w:val="decimal"/&gt;&lt;w:lvlText w:val="%1.%2.%3.%4.%5.%6."/&gt;&lt;w:lvlJc w:val="left"/&gt;&lt;w:pPr&gt;&lt;w:ind w:left="1224" w:hanging="1224"/&gt;&lt;/w:pPr&gt;&lt;w:rPr&gt;&lt;w:rFonts w:hint="default"/&gt;&lt;/w:rPr&gt;&lt;/w:lvl&gt;&lt;w:lvl w:ilvl="6"&gt;&lt;w:start w:val="1"/&gt;&lt;w:numFmt w:val="decimal"/&gt;&lt;w:lvlText w:val="%1.%2.%3.%4.%5.%6.%7."/&gt;&lt;w:lvlJc w:val="left"/&gt;&lt;w:pPr&gt;&lt;w:ind w:left="3240" w:hanging="1080"/&gt;&lt;/w:pPr&gt;&lt;w:rPr&gt;&lt;w:rFonts w:hint="default"/&gt;&lt;/w:rPr&gt;&lt;/w:lvl&gt;&lt;w:lvl w:ilvl="7"&gt;&lt;w:start w:val="1"/&gt;&lt;w:numFmt w:val="decimal"/&gt;&lt;w:lvlText w:val="%1.%2.%3.%4.%5.%6.%7.%8."/&gt;&lt;w:lvlJc w:val="left"/&gt;&lt;w:pPr&gt;&lt;w:ind w:left="3744" w:hanging="1224"/&gt;&lt;/w:pPr&gt;&lt;w:rPr&gt;&lt;w:rFonts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w:abstractNumId="14"&gt;&lt;w:nsid w:val="166B4C43"/&gt;&lt;w:multiLevelType w:val="multilevel"/&gt;&lt;w:tmpl w:val="B1C0B846"/&gt;&lt;w:numStyleLink w:val="Style1"/&gt;&lt;/w:abstractNum&gt;&lt;w:abstractNum w:abstractNumId="15"&gt;&lt;w:nsid w:val="1CF93A27"/&gt;&lt;w:multiLevelType w:val="hybridMultilevel"/&gt;&lt;w:tmpl w:val="411E9772"/&gt;&lt;w:lvl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w:abstractNumId="16"&gt;&lt;w:nsid w:val="2174285C"/&gt;&lt;w:multiLevelType w:val="hybridMultilevel"/&gt;&lt;w:tmpl w:val="30767D8E"/&gt;&lt;w:lvl w:ilvl="0" w:tplc="AC0E2830"&gt;&lt;w:start w:val="1"/&gt;&lt;w:numFmt w:val="bullet"/&gt;&lt;w:lvlText w:val=""/&gt;&lt;w:lvlJc w:val="left"/&gt;&lt;w:pPr&gt;&lt;w:ind w:left="720" w:hanging="360"/&gt;&lt;/w:pPr&gt;&lt;w:rPr&gt;&lt;w:rFonts w:ascii="Symbol" w:hAnsi="Symbol" w:hint="default"/&gt;&lt;w:color w:val="008AC8"/&gt;&lt;/w:rPr&gt;&lt;/w:lvl&gt;&lt;w:lvl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w:abstractNumId="17"&gt;&lt;w:nsid w:val="22D32CAF"/&gt;&lt;w:multiLevelType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w:abstractNumId="18"&gt;&lt;w:nsid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w:abstractNumId="19"&gt;&lt;w:nsid w:val="273F5BDA"/&gt;&lt;w:multiLevelType w:val="multilevel"/&gt;&lt;w:tmpl w:val="9228A626"/&gt;&lt;w:numStyleLink w:val="Checklist"/&gt;&lt;/w:abstractNum&gt;&lt;w:abstractNum w:abstractNumId="20"&gt;&lt;w:nsid w:val="276C1D36"/&gt;&lt;w:multiLevelType w:val="multilevel"/&gt;&lt;w:tmpl w:val="B7A0F0C0"/&gt;&lt;w:numStyleLink w:val="NumberedList"/&gt;&lt;/w:abstractNum&gt;&lt;w:abstractNum w:abstractNumId="21"&gt;&lt;w:nsid w:val="2A250DF4"/&gt;&lt;w:multiLevelType w:val="hybridMultilevel"/&gt;&lt;w:tmpl w:val="DABCDF6A"/&gt;&lt;w:lvl w:ilvl="0" w:tplc="AC0E2830"&gt;&lt;w:start w:val="1"/&gt;&lt;w:numFmt w:val="bullet"/&gt;&lt;w:lvlText w:val=""/&gt;&lt;w:lvlJc w:val="left"/&gt;&lt;w:pPr&gt;&lt;w:ind w:left="720" w:hanging="360"/&gt;&lt;/w:pPr&gt;&lt;w:rPr&gt;&lt;w:rFonts w:ascii="Symbol" w:hAnsi="Symbol" w:hint="default"/&gt;&lt;w:color w:val="008AC8"/&gt;&lt;/w:rPr&gt;&lt;/w:lvl&gt;&lt;w:lvl w:ilvl="1" w:tplc="84F88726"&gt;&lt;w:start w:val="1"/&gt;&lt;w:numFmt w:val="bullet"/&gt;&lt;w:lvlText w:val="o"/&gt;&lt;w:lvlJc w:val="left"/&gt;&lt;w:pPr&gt;&lt;w:ind w:left="1440" w:hanging="360"/&gt;&lt;/w:pPr&gt;&lt;w:rPr&gt;&lt;w:rFonts w:ascii="Courier New" w:hAnsi="Courier New" w:hint="default"/&gt;&lt;w:color w:val="008AC8"/&gt;&lt;/w:rPr&gt;&lt;/w:lvl&gt;&lt;w:lvl w:ilvl="2" w:tplc="092C4DC4"&gt;&lt;w:start w:val="1"/&gt;&lt;w:numFmt w:val="bullet"/&gt;&lt;w:lvlText w:val="•"/&gt;&lt;w:lvlJc w:val="left"/&gt;&lt;w:pPr&gt;&lt;w:ind w:left="2160" w:hanging="360"/&gt;&lt;/w:pPr&gt;&lt;w:rPr&gt;&lt;w:rFonts w:ascii="Segoe UI" w:hAnsi="Segoe UI" w:hint="default"/&gt;&lt;w:color w:val="008AC8"/&gt;&lt;/w:rPr&gt;&lt;/w:lvl&gt;&lt;w:lvl w:ilvl="3" w:tplc="84F88726"&gt;&lt;w:start w:val="1"/&gt;&lt;w:numFmt w:val="bullet"/&gt;&lt;w:lvlText w:val="o"/&gt;&lt;w:lvlJc w:val="left"/&gt;&lt;w:pPr&gt;&lt;w:ind w:left="2880" w:hanging="360"/&gt;&lt;/w:pPr&gt;&lt;w:rPr&gt;&lt;w:rFonts w:ascii="Courier New" w:hAnsi="Courier New" w:hint="default"/&gt;&lt;w:color w:val="008AC8"/&gt;&lt;/w:rPr&gt;&lt;/w:lvl&gt;&lt;w:lvl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w:abstractNumId="23"&gt;&lt;w:nsid w:val="2F5B01F1"/&gt;&lt;w:multiLevelType w:val="multilevel"/&gt;&lt;w:tmpl w:val="B7A0F0C0"/&gt;&lt;w:numStyleLink w:val="NumberedList"/&gt;&lt;/w:abstractNum&gt;&lt;w:abstractNum w:abstractNumId="24"&gt;&lt;w:nsid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w:abstractNumId="25"&gt;&lt;w:nsid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w:abstractNumId="26"&gt;&lt;w:nsid w:val="3EBB4108"/&gt;&lt;w:multiLevelType w:val="multilevel"/&gt;&lt;w:tmpl w:val="B7A0F0C0"/&gt;&lt;w:numStyleLink w:val="NumberedList"/&gt;&lt;/w:abstractNum&gt;&lt;w:abstractNum w:abstractNumId="27"&gt;&lt;w:nsid w:val="3F1C4663"/&gt;&lt;w:multiLevelType w:val="multilevel"/&gt;&lt;w:tmpl w:val="B7A0F0C0"/&gt;&lt;w:numStyleLink w:val="NumberedList"/&gt;&lt;/w:abstractNum&gt;&lt;w:abstractNum w:abstractNumId="28"&gt;&lt;w:nsid w:val="40084707"/&gt;&lt;w:multiLevelType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w:abstractNumId="29"&gt;&lt;w:nsid w:val="40455EB3"/&gt;&lt;w:multiLevelType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w:abstractNumId="31"&gt;&lt;w:nsid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w:abstractNumId="32"&gt;&lt;w:nsid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w:abstractNumId="33"&gt;&lt;w:nsid w:val="4FAA60A4"/&gt;&lt;w:multiLevelType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w:abstractNumId="34"&gt;&lt;w:nsid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w:abstractNumId="35"&gt;&lt;w:nsid w:val="592A6947"/&gt;&lt;w:multiLevelType w:val="multilevel"/&gt;&lt;w:tmpl w:val="F170E5D6"/&gt;&lt;w:lvl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w:abstractNumId="36"&gt;&lt;w:nsid w:val="5C043ECC"/&gt;&lt;w:multiLevelType w:val="multilevel"/&gt;&lt;w:tmpl w:val="B1C0B846"/&gt;&lt;w:numStyleLink w:val="Style1"/&gt;&lt;/w:abstractNum&gt;&lt;w:abstractNum w:abstractNumId="37"&gt;&lt;w:nsid w:val="658D281D"/&gt;&lt;w:multiLevelType w:val="multilevel"/&gt;&lt;w:tmpl w:val="B7A0F0C0"/&gt;&lt;w:numStyleLink w:val="NumberedList"/&gt;&lt;/w:abstractNum&gt;&lt;w:abstractNum w:abstractNumId="38"&gt;&lt;w:nsid w:val="69360B43"/&gt;&lt;w:multiLevelType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w:abstractNumId="39"&gt;&lt;w:nsid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w:abstractNumId="41"&gt;&lt;w:nsid w:val="733508E7"/&gt;&lt;w:multiLevelType w:val="hybridMultilevel"/&gt;&lt;w:tmpl w:val="A956D672"/&gt;&lt;w:lvl w:ilvl="0" w:tplc="AC0E2830"&gt;&lt;w:start w:val="1"/&gt;&lt;w:numFmt w:val="bullet"/&gt;&lt;w:lvlText w:val=""/&gt;&lt;w:lvlJc w:val="left"/&gt;&lt;w:pPr&gt;&lt;w:ind w:left="720" w:hanging="360"/&gt;&lt;/w:pPr&gt;&lt;w:rPr&gt;&lt;w:rFonts w:ascii="Symbol" w:hAnsi="Symbol" w:hint="default"/&gt;&lt;w:color w:val="008AC8"/&gt;&lt;/w:rPr&gt;&lt;/w:lvl&gt;&lt;w:lvl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w:abstractNumId="42"&gt;&lt;w:nsid w:val="74826F11"/&gt;&lt;w:multiLevelType w:val="multilevel"/&gt;&lt;w:tmpl w:val="5BDA3428"/&gt;&lt;w:lvl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w:hint="default"/&gt;&lt;/w:rPr&gt;&lt;/w:lvl&gt;&lt;/w:abstractNum&gt;&lt;w:num w:numId="1"&gt;&lt;w:abstractNumId w:val="12"/&gt;&lt;/w:num&gt;&lt;w:num w:numId="2"&gt;&lt;w:abstractNumId w:val="22"/&gt;&lt;/w:num&gt;&lt;w:num w:numId="3"&gt;&lt;w:abstractNumId w:val="25"/&gt;&lt;/w:num&gt;&lt;w:num w:numId="4"&gt;&lt;w:abstractNumId w:val="32"/&gt;&lt;/w:num&gt;&lt;w:num w:numId="5"&gt;&lt;w:abstractNumId w:val="40"/&gt;&lt;/w:num&gt;&lt;w:num w:numId="6"&gt;&lt;w:abstractNumId w:val="13"/&gt;&lt;/w:num&gt;&lt;w:num w:numId="7"&gt;&lt;w:abstractNumId w:val="36"/&gt;&lt;/w:num&gt;&lt;w:num w:numId="8"&gt;&lt;w:abstractNumId w:val="14"/&gt;&lt;w:lvlOverride w:ilvl="0"/&gt;&lt;w:lvlOverride w:ilvl="1"/&gt;&lt;w:lvlOverride w:ilvl="2"/&gt;&lt;w:lvlOverride w:ilvl="3"/&gt;&lt;w:lvlOverride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w:numId="9"&gt;&lt;w:abstractNumId w:val="23"/&gt;&lt;w:lvlOverride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w:numId="10"&gt;&lt;w:abstractNumId w:val="30"/&gt;&lt;/w:num&gt;&lt;w:num w:numId="11"&gt;&lt;w:abstractNumId w:val="39"/&gt;&lt;/w:num&gt;&lt;w:num w:numId="12"&gt;&lt;w:abstractNumId w:val="26"/&gt;&lt;/w:num&gt;&lt;w:num w:numId="13"&gt;&lt;w:abstractNumId w:val="24"/&gt;&lt;/w:num&gt;&lt;w:num w:numId="14"&gt;&lt;w:abstractNumId w:val="37"/&gt;&lt;/w:num&gt;&lt;w:num w:numId="15"&gt;&lt;w:abstractNumId w:val="20"/&gt;&lt;/w:num&gt;&lt;w:num w:numId="16"&gt;&lt;w:abstractNumId w:val="19"/&gt;&lt;/w:num&gt;&lt;w:num w:numId="17"&gt;&lt;w:abstractNumId w:val="27"/&gt;&lt;/w:num&gt;&lt;w:num w:numId="18"&gt;&lt;w:abstractNumId w:val="33"/&gt;&lt;w:lvlOverride w:ilvl="4"&gt;&lt;w:lvl w:ilvl="4"&gt;&lt;w:start w:val="1"/&gt;&lt;w:numFmt w:val="decimal"/&gt;&lt;w:lvlText w:val="%1.%2.%3.%4.%5."/&gt;&lt;w:lvlJc w:val="left"/&gt;&lt;w:pPr&gt;&lt;w:tabs&gt;&lt;w:tab w:val="num" w:pos="3960"/&gt;&lt;/w:tabs&gt;&lt;w:ind w:left="2232" w:hanging="792"/&gt;&lt;/w:pPr&gt;&lt;w:rPr&gt;&lt;w:rFonts w:hint="default"/&gt;&lt;/w:rPr&gt;&lt;/w:lvl&gt;&lt;/w:lvlOverride&gt;&lt;/w:num&gt;&lt;w:num w:numId="19"&gt;&lt;w:abstractNumId w:val="11"/&gt;&lt;/w:num&gt;&lt;w:num w:numId="20"&gt;&lt;w:abstractNumId w:val="35"/&gt;&lt;/w:num&gt;&lt;w:num w:numId="21"&gt;&lt;w:abstractNumId w:val="17"/&gt;&lt;/w:num&gt;&lt;w:num w:numId="22"&gt;&lt;w:abstractNumId w:val="28"/&gt;&lt;/w:num&gt;&lt;w:num w:numId="23"&gt;&lt;w:abstractNumId w:val="38"/&gt;&lt;w:lvlOverride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w:ilvl="6"&gt;&lt;w:lvl w:ilvl="6"&gt;&lt;w:start w:val="1"/&gt;&lt;w:numFmt w:val="decimal"/&gt;&lt;w:lvlText w:val="%1.%2.%3.%7"/&gt;&lt;w:lvlJc w:val="left"/&gt;&lt;w:pPr&gt;&lt;w:tabs&gt;&lt;w:tab w:val="num" w:pos="5400"/&gt;&lt;/w:tabs&gt;&lt;w:ind w:left="3240" w:hanging="1080"/&gt;&lt;/w:pPr&gt;&lt;w:rPr&gt;&lt;w:b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w:numId="24"&gt;&lt;w:abstractNumId w:val="9"/&gt;&lt;/w:num&gt;&lt;w:num w:numId="25"&gt;&lt;w:abstractNumId w:val="29"/&gt;&lt;w:lvlOverride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w:numId="26"&gt;&lt;w:abstractNumId w:val="10"/&gt;&lt;/w:num&gt;&lt;w:num w:numId="27"&gt;&lt;w:abstractNumId w:val="42"/&gt;&lt;/w:num&gt;&lt;w:num w:numId="28"&gt;&lt;w:abstractNumId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w:hanging="2736"/&gt;&lt;/w:pPr&gt;&lt;w:rPr&gt;&lt;w:rFonts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w:numId="29"&gt;&lt;w:abstractNumId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w:numId="30"&gt;&lt;w:abstractNumId w:val="34"/&gt;&lt;/w:num&gt;&lt;w:num w:numId="31"&gt;&lt;w:abstractNumId w:val="31"/&gt;&lt;/w:num&gt;&lt;w:num w:numId="32"&gt;&lt;w:abstractNumId w:val="7"/&gt;&lt;/w:num&gt;&lt;w:num w:numId="33"&gt;&lt;w:abstractNumId w:val="6"/&gt;&lt;/w:num&gt;&lt;w:num w:numId="34"&gt;&lt;w:abstractNumId w:val="5"/&gt;&lt;/w:num&gt;&lt;w:num w:numId="35"&gt;&lt;w:abstractNumId w:val="4"/&gt;&lt;/w:num&gt;&lt;w:num w:numId="36"&gt;&lt;w:abstractNumId w:val="16"/&gt;&lt;/w:num&gt;&lt;w:num w:numId="37"&gt;&lt;w:abstractNumId w:val="21"/&gt;&lt;/w:num&gt;&lt;w:num w:numId="38"&gt;&lt;w:abstractNumId w:val="41"/&gt;&lt;/w:num&gt;&lt;w:num w:numId="39"&gt;&lt;w:abstractNumId w:val="8"/&gt;&lt;/w:num&gt;&lt;w:num w:numId="40"&gt;&lt;w:abstractNumId w:val="3"/&gt;&lt;/w:num&gt;&lt;w:num w:numId="41"&gt;&lt;w:abstractNumId w:val="2"/&gt;&lt;/w:num&gt;&lt;w:num w:numId="42"&gt;&lt;w:abstractNumId w:val="1"/&gt;&lt;/w:num&gt;&lt;w:num w:numId="43"&gt;&lt;w:abstractNumId w:val="0"/&gt;&lt;/w:num&gt;&lt;w:num w:numId="44"&gt;&lt;w:abstractNumId w:val="18"/&gt;&lt;/w:num&gt;&lt;w:num w:numId="45"&gt;&lt;w:abstractNumId w:val="15"/&gt;&lt;w:lvlOverride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w:val="1"/&gt;&lt;/w:lvlOverride&gt;&lt;/w:num&gt;&lt;w:numIdMacAtCleanup w:val="23"/&gt;&lt;/w:numbering&gt;&lt;/pkg:xmlData&gt;&lt;/pkg:part&gt;&lt;/pkg:package&gt;
</templateversion>
</root>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8.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91EFC98-4DD8-47E0-BA7B-F6CF21279970}">
  <ds:schemaRefs>
    <ds:schemaRef ds:uri="http://schemas.microsoft.com/sharepoint/v3/contenttype/forms"/>
  </ds:schemaRefs>
</ds:datastoreItem>
</file>

<file path=customXml/itemProps2.xml><?xml version="1.0" encoding="utf-8"?>
<ds:datastoreItem xmlns:ds="http://schemas.openxmlformats.org/officeDocument/2006/customXml" ds:itemID="{CD0F6007-47DC-488B-9436-C51FAA4A8A34}"/>
</file>

<file path=customXml/itemProps3.xml><?xml version="1.0" encoding="utf-8"?>
<ds:datastoreItem xmlns:ds="http://schemas.openxmlformats.org/officeDocument/2006/customXml" ds:itemID="{A25417B1-DEE6-411B-BF87-8EC9C67D9469}">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84b54516-e5b1-485d-b1db-1cccf95331e4"/>
    <ds:schemaRef ds:uri="http://purl.org/dc/dcmitype/"/>
    <ds:schemaRef ds:uri="c0ee8b8f-0a62-42ec-9f24-741e3c97fc06"/>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5.xml><?xml version="1.0" encoding="utf-8"?>
<ds:datastoreItem xmlns:ds="http://schemas.openxmlformats.org/officeDocument/2006/customXml" ds:itemID="{A7D598A9-AC5B-49BC-AE59-C7616FDA4C36}">
  <ds:schemaRefs/>
</ds:datastoreItem>
</file>

<file path=customXml/itemProps6.xml><?xml version="1.0" encoding="utf-8"?>
<ds:datastoreItem xmlns:ds="http://schemas.openxmlformats.org/officeDocument/2006/customXml" ds:itemID="{D47D365A-8699-45E4-8627-E7AA3C357F80}">
  <ds:schemaRefs>
    <ds:schemaRef ds:uri="http://schemas.openxmlformats.org/officeDocument/2006/bibliography"/>
  </ds:schemaRefs>
</ds:datastoreItem>
</file>

<file path=customXml/itemProps7.xml><?xml version="1.0" encoding="utf-8"?>
<ds:datastoreItem xmlns:ds="http://schemas.openxmlformats.org/officeDocument/2006/customXml" ds:itemID="{2B44D2B7-0C1C-4E41-B47C-835875306EE3}"/>
</file>

<file path=customXml/itemProps8.xml><?xml version="1.0" encoding="utf-8"?>
<ds:datastoreItem xmlns:ds="http://schemas.openxmlformats.org/officeDocument/2006/customXml" ds:itemID="{F84548C5-131A-4FF2-A507-8D73DCADA5B7}"/>
</file>

<file path=docProps/app.xml><?xml version="1.0" encoding="utf-8"?>
<Properties xmlns="http://schemas.openxmlformats.org/officeDocument/2006/extended-properties" xmlns:vt="http://schemas.openxmlformats.org/officeDocument/2006/docPropsVTypes">
  <Template>SDMBaseTemplatev4</Template>
  <TotalTime>184</TotalTime>
  <Pages>25</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Administrator’s Guide</vt:lpstr>
    </vt:vector>
  </TitlesOfParts>
  <Manager>[Type Manager Name Here]</Manager>
  <Company>Microsoft</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Administrator’s Guide</dc:title>
  <dc:subject>Innovation Foundation</dc:subject>
  <dc:creator>[insert author here]</dc:creator>
  <cp:lastModifiedBy>Joe Newell</cp:lastModifiedBy>
  <cp:revision>22</cp:revision>
  <dcterms:created xsi:type="dcterms:W3CDTF">2017-10-26T17:44:00Z</dcterms:created>
  <dcterms:modified xsi:type="dcterms:W3CDTF">2018-04-11T22:22:00Z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richsee@microsoft.com</vt:lpwstr>
  </property>
  <property fmtid="{D5CDD505-2E9C-101B-9397-08002B2CF9AE}" pid="4" name="Author Position">
    <vt:lpwstr>Consultant</vt:lpwstr>
  </property>
  <property fmtid="{D5CDD505-2E9C-101B-9397-08002B2CF9AE}" pid="5" name="Business Scenarios">
    <vt:lpwstr/>
  </property>
  <property fmtid="{D5CDD505-2E9C-101B-9397-08002B2CF9AE}" pid="6" name="Communities">
    <vt:lpwstr/>
  </property>
  <property fmtid="{D5CDD505-2E9C-101B-9397-08002B2CF9AE}" pid="7" name="ContentTypeId">
    <vt:lpwstr>0x01010002DD3E6B18C5934D96DAC37CD5338869</vt:lpwstr>
  </property>
  <property fmtid="{D5CDD505-2E9C-101B-9397-08002B2CF9AE}" pid="8" name="Contributors">
    <vt:lpwstr>[Type Contributors Here]</vt:lpwstr>
  </property>
  <property fmtid="{D5CDD505-2E9C-101B-9397-08002B2CF9AE}" pid="9" name="Customer">
    <vt:lpwstr>[insert Customer name]</vt:lpwstr>
  </property>
  <property fmtid="{D5CDD505-2E9C-101B-9397-08002B2CF9AE}" pid="10" name="Deliverable Type">
    <vt:lpwstr/>
  </property>
  <property fmtid="{D5CDD505-2E9C-101B-9397-08002B2CF9AE}" pid="11" name="Document Status">
    <vt:lpwstr/>
  </property>
  <property fmtid="{D5CDD505-2E9C-101B-9397-08002B2CF9AE}" pid="12" name="Engagement Phase">
    <vt:lpwstr/>
  </property>
  <property fmtid="{D5CDD505-2E9C-101B-9397-08002B2CF9AE}" pid="13" name="Geography">
    <vt:lpwstr/>
  </property>
  <property fmtid="{D5CDD505-2E9C-101B-9397-08002B2CF9AE}" pid="14" name="Industry">
    <vt:lpwstr/>
  </property>
  <property fmtid="{D5CDD505-2E9C-101B-9397-08002B2CF9AE}" pid="15" name="Offering">
    <vt:lpwstr/>
  </property>
  <property fmtid="{D5CDD505-2E9C-101B-9397-08002B2CF9AE}" pid="16" name="Org">
    <vt:lpwstr>Microsoft</vt:lpwstr>
  </property>
  <property fmtid="{D5CDD505-2E9C-101B-9397-08002B2CF9AE}" pid="17" name="Org Prof Svcs Local">
    <vt:lpwstr>Microsoft Services</vt:lpwstr>
  </property>
  <property fmtid="{D5CDD505-2E9C-101B-9397-08002B2CF9AE}" pid="18" name="Org Prof Svcs Remote">
    <vt:lpwstr>Global Delivery</vt:lpwstr>
  </property>
  <property fmtid="{D5CDD505-2E9C-101B-9397-08002B2CF9AE}" pid="19" name="Org Prof Svcs Support">
    <vt:lpwstr>Microsoft Premier Support</vt:lpwstr>
  </property>
  <property fmtid="{D5CDD505-2E9C-101B-9397-08002B2CF9AE}" pid="20" name="Products">
    <vt:lpwstr/>
  </property>
  <property fmtid="{D5CDD505-2E9C-101B-9397-08002B2CF9AE}" pid="21" name="Service Line">
    <vt:lpwstr/>
  </property>
  <property fmtid="{D5CDD505-2E9C-101B-9397-08002B2CF9AE}" pid="22" name="Solution Name">
    <vt:lpwstr/>
  </property>
  <property fmtid="{D5CDD505-2E9C-101B-9397-08002B2CF9AE}" pid="23" name="Status">
    <vt:lpwstr>             </vt:lpwstr>
  </property>
  <property fmtid="{D5CDD505-2E9C-101B-9397-08002B2CF9AE}" pid="24" name="TemplateVersion">
    <vt:lpwstr>4</vt:lpwstr>
  </property>
  <property fmtid="{D5CDD505-2E9C-101B-9397-08002B2CF9AE}" pid="25" name="Version">
    <vt:lpwstr>1</vt:lpwstr>
  </property>
  <property fmtid="{D5CDD505-2E9C-101B-9397-08002B2CF9AE}" pid="26" name="Confidential">
    <vt:lpwstr>0</vt:lpwstr>
  </property>
  <property fmtid="{D5CDD505-2E9C-101B-9397-08002B2CF9AE}" pid="27" name="Order">
    <vt:r8>100</vt:r8>
  </property>
  <property fmtid="{D5CDD505-2E9C-101B-9397-08002B2CF9AE}" pid="28" name="AuthorPosition">
    <vt:lpwstr>Update [Position] in Document Properties</vt:lpwstr>
  </property>
  <property fmtid="{D5CDD505-2E9C-101B-9397-08002B2CF9AE}" pid="29" name="xd_Signature">
    <vt:bool>false</vt:bool>
  </property>
  <property fmtid="{D5CDD505-2E9C-101B-9397-08002B2CF9AE}" pid="30" name="Size">
    <vt:lpwstr>1mb</vt:lpwstr>
  </property>
  <property fmtid="{D5CDD505-2E9C-101B-9397-08002B2CF9AE}" pid="31" name="xd_ProgID">
    <vt:lpwstr/>
  </property>
  <property fmtid="{D5CDD505-2E9C-101B-9397-08002B2CF9AE}" pid="32" name="PublishedDate">
    <vt:lpwstr>01/01/01</vt:lpwstr>
  </property>
  <property fmtid="{D5CDD505-2E9C-101B-9397-08002B2CF9AE}" pid="33" name="TemplateUrl">
    <vt:lpwstr/>
  </property>
  <property fmtid="{D5CDD505-2E9C-101B-9397-08002B2CF9AE}" pid="34" name="Author0">
    <vt:lpwstr/>
  </property>
  <property fmtid="{D5CDD505-2E9C-101B-9397-08002B2CF9AE}" pid="35" name="DocCategory">
    <vt:lpwstr>  </vt:lpwstr>
  </property>
  <property fmtid="{D5CDD505-2E9C-101B-9397-08002B2CF9AE}" pid="36" name="DocType">
    <vt:lpwstr> </vt:lpwstr>
  </property>
  <property fmtid="{D5CDD505-2E9C-101B-9397-08002B2CF9AE}" pid="37" name="TemplateId">
    <vt:lpwstr>0</vt:lpwstr>
  </property>
  <property fmtid="{D5CDD505-2E9C-101B-9397-08002B2CF9AE}" pid="38" name="Downloads">
    <vt:lpwstr>0</vt:lpwstr>
  </property>
  <property fmtid="{D5CDD505-2E9C-101B-9397-08002B2CF9AE}" pid="39" name="Date completed">
    <vt:lpwstr>12/1/2012</vt:lpwstr>
  </property>
  <property fmtid="{D5CDD505-2E9C-101B-9397-08002B2CF9AE}" pid="40" name="AuthorEmail">
    <vt:lpwstr>Update [author.Email@microsoft.com] in Document Properties</vt:lpwstr>
  </property>
  <property fmtid="{D5CDD505-2E9C-101B-9397-08002B2CF9AE}" pid="41" name="TemplateName">
    <vt:lpwstr>xx</vt:lpwstr>
  </property>
  <property fmtid="{D5CDD505-2E9C-101B-9397-08002B2CF9AE}" pid="42" name="URL">
    <vt:lpwstr>http://sdmplus.ms, </vt:lpwstr>
  </property>
  <property fmtid="{D5CDD505-2E9C-101B-9397-08002B2CF9AE}" pid="43" name="Description0">
    <vt:lpwstr>Template</vt:lpwstr>
  </property>
  <property fmtid="{D5CDD505-2E9C-101B-9397-08002B2CF9AE}" pid="44" name="ServicesDomain">
    <vt:lpwstr/>
  </property>
  <property fmtid="{D5CDD505-2E9C-101B-9397-08002B2CF9AE}" pid="45" name="ServicesIPTypes">
    <vt:lpwstr/>
  </property>
  <property fmtid="{D5CDD505-2E9C-101B-9397-08002B2CF9AE}" pid="46" name="ServicesCommunities">
    <vt:lpwstr/>
  </property>
  <property fmtid="{D5CDD505-2E9C-101B-9397-08002B2CF9AE}" pid="47" name="bc28b5f076654a3b96073bbbebfeb8c9">
    <vt:lpwstr>English|cb91f272-ce4d-4a7e-9bbf-78b58e3d188d</vt:lpwstr>
  </property>
  <property fmtid="{D5CDD505-2E9C-101B-9397-08002B2CF9AE}" pid="48" name="_dlc_DocIdItemGuid">
    <vt:lpwstr>e7491dab-b24e-4d80-9534-55984705e4d5</vt:lpwstr>
  </property>
  <property fmtid="{D5CDD505-2E9C-101B-9397-08002B2CF9AE}" pid="49" name="servicespriorityarea">
    <vt:lpwstr>;#Cloud Productivity;#</vt:lpwstr>
  </property>
  <property fmtid="{D5CDD505-2E9C-101B-9397-08002B2CF9AE}" pid="50" name="CampusGUID">
    <vt:lpwstr>93d907f8-ed87-48d5-abe0-c02ebdc5b0f3</vt:lpwstr>
  </property>
  <property fmtid="{D5CDD505-2E9C-101B-9397-08002B2CF9AE}" pid="51" name="VerticalIndustries">
    <vt:lpwstr>1348;#Worldwide Industry|b20aa348-2663-46b2-961d-007061c8b446</vt:lpwstr>
  </property>
  <property fmtid="{D5CDD505-2E9C-101B-9397-08002B2CF9AE}" pid="52" name="DerivedFromID">
    <vt:lpwstr>Original</vt:lpwstr>
  </property>
  <property fmtid="{D5CDD505-2E9C-101B-9397-08002B2CF9AE}" pid="53" name="IPKitNavigation">
    <vt:lpwstr/>
  </property>
  <property fmtid="{D5CDD505-2E9C-101B-9397-08002B2CF9AE}" pid="54" name="MSProducts">
    <vt:lpwstr>800;#Microsoft SharePoint Online|bb04a1fc-7f4f-44c6-9ca6-039801097ecb</vt:lpwstr>
  </property>
  <property fmtid="{D5CDD505-2E9C-101B-9397-08002B2CF9AE}" pid="55" name="m74a2925250f485f9486ed3f97e2a6b3">
    <vt:lpwstr>Worldwide Industry|b20aa348-2663-46b2-961d-007061c8b446</vt:lpwstr>
  </property>
  <property fmtid="{D5CDD505-2E9C-101B-9397-08002B2CF9AE}" pid="56" name="campuslv">
    <vt:lpwstr>English</vt:lpwstr>
  </property>
  <property fmtid="{D5CDD505-2E9C-101B-9397-08002B2CF9AE}" pid="57" name="g6775e77a6d84637a29014d883a4378a">
    <vt:lpwstr/>
  </property>
  <property fmtid="{D5CDD505-2E9C-101B-9397-08002B2CF9AE}" pid="58" name="_CopySource">
    <vt:lpwstr>https://microsoft.sharepoint.com/teams/BusinessProductivityDomain/ManagedIPDevelopment/WIP-Innovation/Shared Documents/Release 2.0/Admin_Guide.docx</vt:lpwstr>
  </property>
  <property fmtid="{D5CDD505-2E9C-101B-9397-08002B2CF9AE}" pid="59" name="ServicesLifecycleStage">
    <vt:lpwstr/>
  </property>
  <property fmtid="{D5CDD505-2E9C-101B-9397-08002B2CF9AE}" pid="60" name="MSProductsTaxHTField0">
    <vt:lpwstr>Microsoft SharePoint Online|bb04a1fc-7f4f-44c6-9ca6-039801097ecb</vt:lpwstr>
  </property>
  <property fmtid="{D5CDD505-2E9C-101B-9397-08002B2CF9AE}" pid="62" name="campusconf">
    <vt:lpwstr>FTE only</vt:lpwstr>
  </property>
  <property fmtid="{D5CDD505-2E9C-101B-9397-08002B2CF9AE}" pid="63" name="MSLanguage">
    <vt:lpwstr>1248;#English|cb91f272-ce4d-4a7e-9bbf-78b58e3d188d</vt:lpwstr>
  </property>
  <property fmtid="{D5CDD505-2E9C-101B-9397-08002B2CF9AE}" pid="65" name="Authors">
    <vt:lpwstr/>
  </property>
  <property fmtid="{D5CDD505-2E9C-101B-9397-08002B2CF9AE}" pid="66" name="SalesGeography">
    <vt:lpwstr/>
  </property>
  <property fmtid="{D5CDD505-2E9C-101B-9397-08002B2CF9AE}" pid="67" name="TaxCatchAll">
    <vt:lpwstr>1348;#Worldwide Industry|b20aa348-2663-46b2-961d-007061c8b446;#1248;#English|cb91f272-ce4d-4a7e-9bbf-78b58e3d188d;#800;#Microsoft SharePoint Online|bb04a1fc-7f4f-44c6-9ca6-039801097ecb</vt:lpwstr>
  </property>
  <property fmtid="{D5CDD505-2E9C-101B-9397-08002B2CF9AE}" pid="68" name="QuickStartOrder">
    <vt:lpwstr>1</vt:lpwstr>
  </property>
  <property fmtid="{D5CDD505-2E9C-101B-9397-08002B2CF9AE}" pid="69" name="QuickStartVisible">
    <vt:bool>false</vt:bool>
  </property>
  <property fmtid="{D5CDD505-2E9C-101B-9397-08002B2CF9AE}" pid="70" name="MSIP_Label_f42aa342-8706-4288-bd11-ebb85995028c_Enabled">
    <vt:lpwstr>True</vt:lpwstr>
  </property>
  <property fmtid="{D5CDD505-2E9C-101B-9397-08002B2CF9AE}" pid="71" name="MSIP_Label_f42aa342-8706-4288-bd11-ebb85995028c_SiteId">
    <vt:lpwstr>72f988bf-86f1-41af-91ab-2d7cd011db47</vt:lpwstr>
  </property>
  <property fmtid="{D5CDD505-2E9C-101B-9397-08002B2CF9AE}" pid="72" name="MSIP_Label_f42aa342-8706-4288-bd11-ebb85995028c_Ref">
    <vt:lpwstr>https://api.informationprotection.azure.com/api/72f988bf-86f1-41af-91ab-2d7cd011db47</vt:lpwstr>
  </property>
  <property fmtid="{D5CDD505-2E9C-101B-9397-08002B2CF9AE}" pid="73" name="MSIP_Label_f42aa342-8706-4288-bd11-ebb85995028c_Owner">
    <vt:lpwstr>vicarmal@microsoft.com</vt:lpwstr>
  </property>
  <property fmtid="{D5CDD505-2E9C-101B-9397-08002B2CF9AE}" pid="74" name="MSIP_Label_f42aa342-8706-4288-bd11-ebb85995028c_SetDate">
    <vt:lpwstr>2017-10-12T13:14:28.4175321-04:00</vt:lpwstr>
  </property>
  <property fmtid="{D5CDD505-2E9C-101B-9397-08002B2CF9AE}" pid="75" name="MSIP_Label_f42aa342-8706-4288-bd11-ebb85995028c_Name">
    <vt:lpwstr>General</vt:lpwstr>
  </property>
  <property fmtid="{D5CDD505-2E9C-101B-9397-08002B2CF9AE}" pid="76" name="MSIP_Label_f42aa342-8706-4288-bd11-ebb85995028c_Application">
    <vt:lpwstr>Microsoft Azure Information Protection</vt:lpwstr>
  </property>
  <property fmtid="{D5CDD505-2E9C-101B-9397-08002B2CF9AE}" pid="77" name="MSIP_Label_f42aa342-8706-4288-bd11-ebb85995028c_Extended_MSFT_Method">
    <vt:lpwstr>Automatic</vt:lpwstr>
  </property>
  <property fmtid="{D5CDD505-2E9C-101B-9397-08002B2CF9AE}" pid="78" name="Sensitivity">
    <vt:lpwstr>General</vt:lpwstr>
  </property>
  <property fmtid="{D5CDD505-2E9C-101B-9397-08002B2CF9AE}" pid="79" name="ie6d2fd56e2d423f9ae5744f65e04598">
    <vt:lpwstr/>
  </property>
  <property fmtid="{D5CDD505-2E9C-101B-9397-08002B2CF9AE}" pid="80" name="cb7870d3641f4a52807a63577a9c1b08">
    <vt:lpwstr/>
  </property>
  <property fmtid="{D5CDD505-2E9C-101B-9397-08002B2CF9AE}" pid="81" name="MS Language">
    <vt:lpwstr/>
  </property>
  <property fmtid="{D5CDD505-2E9C-101B-9397-08002B2CF9AE}" pid="83" name="_SharedFileIndex">
    <vt:lpwstr/>
  </property>
  <property fmtid="{D5CDD505-2E9C-101B-9397-08002B2CF9AE}" pid="84" name="_SourceUrl">
    <vt:lpwstr/>
  </property>
</Properties>
</file>