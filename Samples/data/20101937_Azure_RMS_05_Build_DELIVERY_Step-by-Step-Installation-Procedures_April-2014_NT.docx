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glossary/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glossary/fontTable.xml" ContentType="application/vnd.openxmlformats-officedocument.wordprocessingml.fontTable+xml"/>
  <Override PartName="/customXml/itemProps7.xml" ContentType="application/vnd.openxmlformats-officedocument.customXmlProperties+xml"/>
  <Override PartName="/customXml/itemProps8.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E5F6E" w14:textId="560ED80F" w:rsidR="00342676" w:rsidRPr="00250DBC" w:rsidRDefault="007A5BE7">
      <w:pPr>
        <w:spacing w:before="5160"/>
        <w:rPr>
          <w:rFonts w:cs="Segoe UI"/>
        </w:rPr>
      </w:pPr>
      <w:r w:rsidRPr="00250DBC">
        <w:rPr>
          <w:rFonts w:cs="Segoe UI"/>
          <w:noProof/>
        </w:rPr>
        <mc:AlternateContent>
          <mc:Choice Requires="wpg">
            <w:drawing>
              <wp:anchor distT="0" distB="0" distL="114300" distR="114300" simplePos="0" relativeHeight="251658752" behindDoc="0" locked="0" layoutInCell="1" allowOverlap="1" wp14:anchorId="1283A752" wp14:editId="58AB3D4B">
                <wp:simplePos x="0" y="0"/>
                <wp:positionH relativeFrom="page">
                  <wp:align>left</wp:align>
                </wp:positionH>
                <wp:positionV relativeFrom="paragraph">
                  <wp:posOffset>-847725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9CEBCD" w14:textId="4E4688C0" w:rsidR="00815C6A" w:rsidRDefault="00815C6A" w:rsidP="008A7558">
                              <w:pPr>
                                <w:pStyle w:val="CoverTitle"/>
                                <w:ind w:left="-270"/>
                              </w:pPr>
                              <w:del w:id="1" w:author="Author">
                                <w:r w:rsidDel="002724E9">
                                  <w:delText>Detailed Design</w:delText>
                                </w:r>
                              </w:del>
                              <w:ins w:id="2" w:author="Author">
                                <w:r>
                                  <w:t>Installation Procedures</w:t>
                                </w:r>
                              </w:ins>
                              <w:r>
                                <w:t xml:space="preserve"> </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71475" y="209550"/>
                            <a:ext cx="1244600" cy="443865"/>
                          </a:xfrm>
                          <a:prstGeom prst="rect">
                            <a:avLst/>
                          </a:prstGeom>
                          <a:noFill/>
                          <a:ln>
                            <a:noFill/>
                          </a:ln>
                        </pic:spPr>
                      </pic:pic>
                    </wpg:wgp>
                  </a:graphicData>
                </a:graphic>
              </wp:anchor>
            </w:drawing>
          </mc:Choice>
          <mc:Fallback>
            <w:pict>
              <v:group w14:anchorId="1283A752" id="Group 40" o:spid="_x0000_s1026" style="position:absolute;margin-left:0;margin-top:-66.75pt;width:712.5pt;height:306.65pt;z-index:251658752;mso-position-horizontal:left;mso-position-horizontal-relative:page"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p w14:paraId="239CEBCD" w14:textId="4E4688C0" w:rsidR="00815C6A" w:rsidRDefault="00815C6A" w:rsidP="008A7558">
                        <w:pPr>
                          <w:pStyle w:val="CoverTitle"/>
                          <w:ind w:left="-270"/>
                        </w:pPr>
                        <w:del w:id="3" w:author="Author">
                          <w:r w:rsidDel="002724E9">
                            <w:delText>Detailed Design</w:delText>
                          </w:r>
                        </w:del>
                        <w:ins w:id="4" w:author="Author">
                          <w:r>
                            <w:t>Installation Procedures</w:t>
                          </w:r>
                        </w:ins>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3714;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4gRnEAAAA2wAAAA8AAABkcnMvZG93bnJldi54bWxEj0GLwjAUhO/C/ofwFryIplWRpRplWVD3&#10;IIK6F2+P5tkWm5fQRK37640geBxm5htmtmhNLa7U+MqygnSQgCDOra64UPB3WPa/QPiArLG2TAru&#10;5GEx/+jMMNP2xju67kMhIoR9hgrKEFwmpc9LMugH1hFH72QbgyHKppC6wVuEm1oOk2QiDVYcF0p0&#10;9FNSft5fjIJR/l8X993k7LYu3R7T3sitNmulup/t9xREoDa8w6/2r1YwHsPzS/wBc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24gRnEAAAA2wAAAA8AAAAAAAAAAAAAAAAA&#10;nwIAAGRycy9kb3ducmV2LnhtbFBLBQYAAAAABAAEAPcAAACQAwAAAAA=&#10;">
                  <v:imagedata r:id="rId14" o:title="MSFT_logo_rgb_C-Wht_D"/>
                  <v:path arrowok="t"/>
                </v:shape>
                <w10:wrap anchorx="page"/>
              </v:group>
            </w:pict>
          </mc:Fallback>
        </mc:AlternateContent>
      </w:r>
    </w:p>
    <w:p w14:paraId="598E5F6F" w14:textId="5D52C1BC" w:rsidR="00342676" w:rsidRPr="00250DBC" w:rsidRDefault="000858AC">
      <w:pPr>
        <w:pStyle w:val="CoverSubject"/>
        <w:rPr>
          <w:rFonts w:cs="Segoe UI"/>
        </w:rPr>
      </w:pPr>
      <w:r>
        <w:rPr>
          <w:rFonts w:cs="Segoe UI"/>
        </w:rPr>
        <w:t>Information</w:t>
      </w:r>
      <w:r w:rsidR="00A73D3A" w:rsidRPr="00250DBC">
        <w:rPr>
          <w:rFonts w:cs="Segoe UI"/>
        </w:rPr>
        <w:t xml:space="preserve"> Protection Using </w:t>
      </w:r>
      <w:r>
        <w:rPr>
          <w:rFonts w:cs="Segoe UI"/>
        </w:rPr>
        <w:t>Azure</w:t>
      </w:r>
      <w:r w:rsidR="00A73D3A" w:rsidRPr="00250DBC">
        <w:rPr>
          <w:rFonts w:cs="Segoe UI"/>
        </w:rPr>
        <w:t xml:space="preserve"> Rights Management Services </w:t>
      </w:r>
    </w:p>
    <w:sdt>
      <w:sdtPr>
        <w:rPr>
          <w:rFonts w:eastAsiaTheme="minorHAnsi" w:cs="Segoe U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598E5F70" w14:textId="77777777" w:rsidR="00342676" w:rsidRPr="00250DBC" w:rsidRDefault="00993A73">
          <w:pPr>
            <w:rPr>
              <w:rStyle w:val="Emphasis"/>
              <w:rFonts w:eastAsiaTheme="minorHAnsi" w:cs="Segoe UI"/>
              <w:i w:val="0"/>
              <w:iCs w:val="0"/>
              <w:noProof/>
              <w:szCs w:val="20"/>
              <w:lang w:eastAsia="en-AU"/>
            </w:rPr>
          </w:pPr>
          <w:r w:rsidRPr="00250DBC">
            <w:rPr>
              <w:rStyle w:val="Emphasis"/>
              <w:rFonts w:cs="Segoe UI"/>
            </w:rPr>
            <w:t>Prepared for</w:t>
          </w:r>
        </w:p>
        <w:p w14:paraId="598E5F71" w14:textId="5474A64D" w:rsidR="00342676" w:rsidRPr="00250DBC" w:rsidRDefault="00993A73">
          <w:pPr>
            <w:rPr>
              <w:rFonts w:cs="Segoe UI"/>
              <w:lang w:eastAsia="en-AU"/>
            </w:rPr>
          </w:pPr>
          <w:r w:rsidRPr="00250DBC">
            <w:rPr>
              <w:rFonts w:cs="Segoe UI"/>
              <w:lang w:eastAsia="en-AU"/>
            </w:rPr>
            <w:fldChar w:fldCharType="begin"/>
          </w:r>
          <w:r w:rsidRPr="00250DBC">
            <w:rPr>
              <w:rFonts w:cs="Segoe UI"/>
              <w:lang w:eastAsia="en-AU"/>
            </w:rPr>
            <w:instrText xml:space="preserve"> DOCPROPERTY  Customer  \* MERGEFORMAT </w:instrText>
          </w:r>
          <w:r w:rsidRPr="00250DBC">
            <w:rPr>
              <w:rFonts w:cs="Segoe UI"/>
              <w:lang w:eastAsia="en-AU"/>
            </w:rPr>
            <w:fldChar w:fldCharType="separate"/>
          </w:r>
          <w:r w:rsidR="00AD4A43" w:rsidRPr="00250DBC">
            <w:rPr>
              <w:rFonts w:cs="Segoe UI"/>
              <w:lang w:eastAsia="en-AU"/>
            </w:rPr>
            <w:t>[Customer Name]</w:t>
          </w:r>
          <w:r w:rsidRPr="00250DBC">
            <w:rPr>
              <w:rFonts w:cs="Segoe UI"/>
              <w:lang w:eastAsia="en-AU"/>
            </w:rPr>
            <w:fldChar w:fldCharType="end"/>
          </w:r>
        </w:p>
        <w:p w14:paraId="598E5F72" w14:textId="29DE1F6D" w:rsidR="00342676" w:rsidRPr="00250DBC" w:rsidRDefault="00350D90" w:rsidP="00AA3011">
          <w:pPr>
            <w:tabs>
              <w:tab w:val="left" w:pos="2985"/>
            </w:tabs>
            <w:rPr>
              <w:rFonts w:cs="Segoe UI"/>
            </w:rPr>
          </w:pPr>
          <w:r w:rsidRPr="00250DBC">
            <w:rPr>
              <w:rFonts w:cs="Segoe UI"/>
            </w:rPr>
            <w:fldChar w:fldCharType="begin"/>
          </w:r>
          <w:r w:rsidRPr="00250DBC">
            <w:rPr>
              <w:rFonts w:cs="Segoe UI"/>
            </w:rPr>
            <w:instrText xml:space="preserve"> DATE  \@ "MMMM d, yyyy" \l  \* MERGEFORMAT </w:instrText>
          </w:r>
          <w:r w:rsidRPr="00250DBC">
            <w:rPr>
              <w:rFonts w:cs="Segoe UI"/>
            </w:rPr>
            <w:fldChar w:fldCharType="separate"/>
          </w:r>
          <w:r w:rsidR="00306E4A">
            <w:rPr>
              <w:rFonts w:cs="Segoe UI"/>
              <w:noProof/>
            </w:rPr>
            <w:t>June 20, 2014</w:t>
          </w:r>
          <w:r w:rsidRPr="00250DBC">
            <w:rPr>
              <w:rFonts w:cs="Segoe UI"/>
            </w:rPr>
            <w:fldChar w:fldCharType="end"/>
          </w:r>
        </w:p>
        <w:p w14:paraId="598E5F73" w14:textId="3019BE34" w:rsidR="00342676" w:rsidRPr="00250DBC" w:rsidRDefault="00993A73">
          <w:pPr>
            <w:rPr>
              <w:rFonts w:cs="Segoe UI"/>
            </w:rPr>
          </w:pPr>
          <w:r w:rsidRPr="00250DBC">
            <w:rPr>
              <w:rFonts w:cs="Segoe UI"/>
            </w:rPr>
            <w:t xml:space="preserve">Version </w:t>
          </w:r>
          <w:r w:rsidR="0072332B" w:rsidRPr="00250DBC">
            <w:rPr>
              <w:rFonts w:cs="Segoe UI"/>
            </w:rPr>
            <w:fldChar w:fldCharType="begin"/>
          </w:r>
          <w:r w:rsidR="0072332B" w:rsidRPr="00250DBC">
            <w:rPr>
              <w:rFonts w:cs="Segoe UI"/>
            </w:rPr>
            <w:instrText xml:space="preserve"> DOCPROPERTY  Version  \* MERGEFORMAT </w:instrText>
          </w:r>
          <w:r w:rsidR="0072332B" w:rsidRPr="00250DBC">
            <w:rPr>
              <w:rFonts w:cs="Segoe UI"/>
            </w:rPr>
            <w:fldChar w:fldCharType="separate"/>
          </w:r>
          <w:r w:rsidR="00AD4A43" w:rsidRPr="00250DBC">
            <w:rPr>
              <w:rFonts w:cs="Segoe UI"/>
            </w:rPr>
            <w:t>.1</w:t>
          </w:r>
          <w:r w:rsidR="0072332B" w:rsidRPr="00250DBC">
            <w:rPr>
              <w:rFonts w:cs="Segoe UI"/>
            </w:rPr>
            <w:fldChar w:fldCharType="end"/>
          </w:r>
          <w:r w:rsidRPr="00250DBC">
            <w:rPr>
              <w:rFonts w:cs="Segoe UI"/>
            </w:rPr>
            <w:t xml:space="preserve">  </w:t>
          </w:r>
        </w:p>
        <w:p w14:paraId="598E5F74" w14:textId="77777777" w:rsidR="00342676" w:rsidRPr="00250DBC" w:rsidRDefault="00342676">
          <w:pPr>
            <w:rPr>
              <w:rFonts w:cs="Segoe UI"/>
            </w:rPr>
          </w:pPr>
        </w:p>
        <w:p w14:paraId="598E5F75" w14:textId="77777777" w:rsidR="00342676" w:rsidRPr="00250DBC" w:rsidRDefault="00993A73">
          <w:pPr>
            <w:rPr>
              <w:rStyle w:val="Emphasis"/>
              <w:rFonts w:cs="Segoe UI"/>
            </w:rPr>
          </w:pPr>
          <w:r w:rsidRPr="00250DBC">
            <w:rPr>
              <w:rStyle w:val="Emphasis"/>
              <w:rFonts w:cs="Segoe UI"/>
            </w:rPr>
            <w:t>Prepared by</w:t>
          </w:r>
        </w:p>
        <w:p w14:paraId="598E5F76" w14:textId="4E6CCB48" w:rsidR="00342676" w:rsidRPr="00250DBC" w:rsidRDefault="00145A0C">
          <w:pPr>
            <w:rPr>
              <w:rStyle w:val="Strong"/>
              <w:rFonts w:cs="Segoe UI"/>
            </w:rPr>
          </w:pPr>
          <w:r w:rsidRPr="00250DBC">
            <w:rPr>
              <w:rStyle w:val="Strong"/>
              <w:rFonts w:cs="Segoe UI"/>
            </w:rPr>
            <w:t>Author</w:t>
          </w:r>
        </w:p>
        <w:p w14:paraId="598E5F77" w14:textId="77777777" w:rsidR="00342676" w:rsidRPr="00250DBC" w:rsidRDefault="0072332B">
          <w:pPr>
            <w:rPr>
              <w:rFonts w:cs="Segoe UI"/>
            </w:rPr>
          </w:pPr>
          <w:r w:rsidRPr="00250DBC">
            <w:rPr>
              <w:rFonts w:cs="Segoe UI"/>
            </w:rPr>
            <w:fldChar w:fldCharType="begin"/>
          </w:r>
          <w:r w:rsidRPr="00250DBC">
            <w:rPr>
              <w:rFonts w:cs="Segoe UI"/>
            </w:rPr>
            <w:instrText xml:space="preserve"> DOCPROPERTY  "Author Position"  \* MERGEFORMAT </w:instrText>
          </w:r>
          <w:r w:rsidRPr="00250DBC">
            <w:rPr>
              <w:rFonts w:cs="Segoe UI"/>
            </w:rPr>
            <w:fldChar w:fldCharType="separate"/>
          </w:r>
          <w:r w:rsidR="00AD4A43" w:rsidRPr="00250DBC">
            <w:rPr>
              <w:rFonts w:cs="Segoe UI"/>
            </w:rPr>
            <w:t>Add Author Position to Doc Properties</w:t>
          </w:r>
          <w:r w:rsidRPr="00250DBC">
            <w:rPr>
              <w:rFonts w:cs="Segoe UI"/>
            </w:rPr>
            <w:fldChar w:fldCharType="end"/>
          </w:r>
        </w:p>
        <w:p w14:paraId="598E5F78" w14:textId="1BE0B680" w:rsidR="00342676" w:rsidRPr="00250DBC" w:rsidRDefault="0072332B">
          <w:pPr>
            <w:rPr>
              <w:rFonts w:cs="Segoe UI"/>
            </w:rPr>
          </w:pPr>
          <w:r w:rsidRPr="00250DBC">
            <w:rPr>
              <w:rFonts w:cs="Segoe UI"/>
            </w:rPr>
            <w:fldChar w:fldCharType="begin"/>
          </w:r>
          <w:r w:rsidRPr="00250DBC">
            <w:rPr>
              <w:rFonts w:cs="Segoe UI"/>
            </w:rPr>
            <w:instrText xml:space="preserve"> DOCPROPERTY  "Author Email"  \* MERGEFORMAT </w:instrText>
          </w:r>
          <w:r w:rsidRPr="00250DBC">
            <w:rPr>
              <w:rFonts w:cs="Segoe UI"/>
            </w:rPr>
            <w:fldChar w:fldCharType="separate"/>
          </w:r>
          <w:r w:rsidR="00AD4A43" w:rsidRPr="00250DBC">
            <w:rPr>
              <w:rFonts w:cs="Segoe UI"/>
            </w:rPr>
            <w:t>Add Author Email to Doc Properties</w:t>
          </w:r>
          <w:r w:rsidRPr="00250DBC">
            <w:rPr>
              <w:rFonts w:cs="Segoe UI"/>
            </w:rPr>
            <w:fldChar w:fldCharType="end"/>
          </w:r>
        </w:p>
        <w:p w14:paraId="598E5F79" w14:textId="77777777" w:rsidR="00342676" w:rsidRPr="00250DBC" w:rsidRDefault="00342676">
          <w:pPr>
            <w:rPr>
              <w:rFonts w:cs="Segoe UI"/>
            </w:rPr>
          </w:pPr>
        </w:p>
        <w:p w14:paraId="598E5F7A" w14:textId="77777777" w:rsidR="00342676" w:rsidRPr="00250DBC" w:rsidRDefault="00993A73">
          <w:pPr>
            <w:rPr>
              <w:rFonts w:cs="Segoe UI"/>
            </w:rPr>
          </w:pPr>
          <w:r w:rsidRPr="00250DBC">
            <w:rPr>
              <w:rFonts w:cs="Segoe UI"/>
            </w:rPr>
            <w:t>Contributors</w:t>
          </w:r>
        </w:p>
        <w:p w14:paraId="598E5F7B" w14:textId="77777777" w:rsidR="00342676" w:rsidRPr="00250DBC" w:rsidRDefault="00993A73">
          <w:pPr>
            <w:rPr>
              <w:rStyle w:val="Strong"/>
              <w:rFonts w:cs="Segoe UI"/>
            </w:rPr>
          </w:pPr>
          <w:r w:rsidRPr="00250DBC">
            <w:rPr>
              <w:rStyle w:val="Strong"/>
              <w:rFonts w:cs="Segoe UI"/>
            </w:rPr>
            <w:fldChar w:fldCharType="begin"/>
          </w:r>
          <w:r w:rsidRPr="00250DBC">
            <w:rPr>
              <w:rStyle w:val="Strong"/>
              <w:rFonts w:cs="Segoe UI"/>
            </w:rPr>
            <w:instrText xml:space="preserve"> DOCPROPERTY  Contributors  \* MERGEFORMAT </w:instrText>
          </w:r>
          <w:r w:rsidRPr="00250DBC">
            <w:rPr>
              <w:rStyle w:val="Strong"/>
              <w:rFonts w:cs="Segoe UI"/>
            </w:rPr>
            <w:fldChar w:fldCharType="separate"/>
          </w:r>
          <w:r w:rsidR="00AD4A43" w:rsidRPr="00250DBC">
            <w:rPr>
              <w:rStyle w:val="Strong"/>
              <w:rFonts w:cs="Segoe UI"/>
            </w:rPr>
            <w:t>Add Contributors to Doc Properties</w:t>
          </w:r>
          <w:r w:rsidRPr="00250DBC">
            <w:rPr>
              <w:rStyle w:val="Strong"/>
              <w:rFonts w:cs="Segoe UI"/>
            </w:rPr>
            <w:fldChar w:fldCharType="end"/>
          </w:r>
        </w:p>
        <w:p w14:paraId="598E5F7D" w14:textId="77777777" w:rsidR="00342676" w:rsidRPr="00250DBC" w:rsidRDefault="00342676">
          <w:pPr>
            <w:rPr>
              <w:rFonts w:cs="Segoe UI"/>
            </w:rPr>
          </w:pPr>
        </w:p>
        <w:p w14:paraId="598E5F7E" w14:textId="77777777" w:rsidR="00342676" w:rsidRPr="00250DBC" w:rsidRDefault="00342676">
          <w:pPr>
            <w:rPr>
              <w:rFonts w:cs="Segoe UI"/>
            </w:rPr>
          </w:pPr>
        </w:p>
        <w:p w14:paraId="598E5F7F" w14:textId="7FDE9D0A" w:rsidR="00342676" w:rsidRPr="00250DBC" w:rsidRDefault="00342676" w:rsidP="00FA6283">
          <w:pPr>
            <w:tabs>
              <w:tab w:val="left" w:pos="1425"/>
            </w:tabs>
            <w:rPr>
              <w:rFonts w:cs="Segoe UI"/>
            </w:rPr>
          </w:pPr>
        </w:p>
        <w:p w14:paraId="598E5F80" w14:textId="77777777" w:rsidR="00342676" w:rsidRPr="00250DBC" w:rsidRDefault="00342676">
          <w:pPr>
            <w:rPr>
              <w:rFonts w:cs="Segoe UI"/>
            </w:rPr>
          </w:pPr>
        </w:p>
        <w:p w14:paraId="598E5F81" w14:textId="445632D2" w:rsidR="00D15A87" w:rsidRPr="00250DBC" w:rsidRDefault="00D15A87">
          <w:pPr>
            <w:rPr>
              <w:rFonts w:cs="Segoe UI"/>
            </w:rPr>
          </w:pPr>
        </w:p>
        <w:p w14:paraId="7375B4B5" w14:textId="77777777" w:rsidR="00D15A87" w:rsidRPr="00250DBC" w:rsidRDefault="00D15A87" w:rsidP="00D15A87">
          <w:pPr>
            <w:rPr>
              <w:rFonts w:cs="Segoe UI"/>
            </w:rPr>
          </w:pPr>
        </w:p>
        <w:p w14:paraId="39E88259" w14:textId="136479B0" w:rsidR="00D15A87" w:rsidRPr="00250DBC" w:rsidRDefault="00D15A87" w:rsidP="00D15A87">
          <w:pPr>
            <w:tabs>
              <w:tab w:val="left" w:pos="2910"/>
            </w:tabs>
            <w:rPr>
              <w:rFonts w:cs="Segoe UI"/>
            </w:rPr>
          </w:pPr>
        </w:p>
        <w:p w14:paraId="6A2C6754" w14:textId="28F117F9" w:rsidR="00342676" w:rsidRPr="00250DBC" w:rsidRDefault="00342676" w:rsidP="00D15A87">
          <w:pPr>
            <w:tabs>
              <w:tab w:val="left" w:pos="2910"/>
            </w:tabs>
            <w:rPr>
              <w:rFonts w:cs="Segoe UI"/>
            </w:rPr>
            <w:sectPr w:rsidR="00342676" w:rsidRPr="00250DBC" w:rsidSect="006020B9">
              <w:headerReference w:type="default" r:id="rId15"/>
              <w:footerReference w:type="default" r:id="rId16"/>
              <w:pgSz w:w="12240" w:h="15840" w:code="1"/>
              <w:pgMar w:top="1440" w:right="1440" w:bottom="1440" w:left="1440" w:header="706" w:footer="288" w:gutter="0"/>
              <w:pgNumType w:fmt="lowerRoman" w:start="1"/>
              <w:cols w:space="708"/>
              <w:titlePg/>
              <w:docGrid w:linePitch="360"/>
            </w:sectPr>
          </w:pPr>
        </w:p>
        <w:p w14:paraId="598E5F82" w14:textId="77777777" w:rsidR="00342676" w:rsidRPr="00250DBC" w:rsidRDefault="00993A73">
          <w:pPr>
            <w:pStyle w:val="CoverSubject"/>
            <w:rPr>
              <w:rFonts w:cs="Segoe UI"/>
            </w:rPr>
          </w:pPr>
          <w:r w:rsidRPr="00250DBC">
            <w:rPr>
              <w:rFonts w:cs="Segoe UI"/>
            </w:rPr>
            <w:lastRenderedPageBreak/>
            <w:t>Revision and Signoff Sheet</w:t>
          </w:r>
        </w:p>
        <w:p w14:paraId="28A16D74" w14:textId="77777777" w:rsidR="007F2B59" w:rsidRPr="00250DBC" w:rsidRDefault="007F2B59" w:rsidP="007F2B59">
          <w:pPr>
            <w:pStyle w:val="CoverHeading2"/>
            <w:rPr>
              <w:rFonts w:cs="Segoe UI"/>
            </w:rPr>
          </w:pPr>
          <w:r w:rsidRPr="00250DBC">
            <w:rPr>
              <w:rFonts w:cs="Segoe UI"/>
            </w:rPr>
            <w:t>Change Record</w:t>
          </w:r>
        </w:p>
        <w:tbl>
          <w:tblPr>
            <w:tblStyle w:val="TableGrid"/>
            <w:tblW w:w="9450" w:type="dxa"/>
            <w:tblLook w:val="0620" w:firstRow="1" w:lastRow="0" w:firstColumn="0" w:lastColumn="0" w:noHBand="1" w:noVBand="1"/>
          </w:tblPr>
          <w:tblGrid>
            <w:gridCol w:w="1235"/>
            <w:gridCol w:w="2411"/>
            <w:gridCol w:w="1167"/>
            <w:gridCol w:w="4637"/>
          </w:tblGrid>
          <w:tr w:rsidR="007F2B59" w:rsidRPr="00250DBC" w14:paraId="12FE305C" w14:textId="77777777" w:rsidTr="001C2F3E">
            <w:trPr>
              <w:cnfStyle w:val="100000000000" w:firstRow="1" w:lastRow="0" w:firstColumn="0" w:lastColumn="0" w:oddVBand="0" w:evenVBand="0" w:oddHBand="0" w:evenHBand="0" w:firstRowFirstColumn="0" w:firstRowLastColumn="0" w:lastRowFirstColumn="0" w:lastRowLastColumn="0"/>
            </w:trPr>
            <w:tc>
              <w:tcPr>
                <w:tcW w:w="1170" w:type="dxa"/>
              </w:tcPr>
              <w:p w14:paraId="53F0CED6" w14:textId="77777777" w:rsidR="007F2B59" w:rsidRPr="00250DBC" w:rsidRDefault="007F2B59" w:rsidP="001C2F3E">
                <w:pPr>
                  <w:rPr>
                    <w:rFonts w:cs="Segoe UI"/>
                  </w:rPr>
                </w:pPr>
                <w:r w:rsidRPr="00250DBC">
                  <w:rPr>
                    <w:rFonts w:cs="Segoe UI"/>
                  </w:rPr>
                  <w:t>Date</w:t>
                </w:r>
              </w:p>
            </w:tc>
            <w:tc>
              <w:tcPr>
                <w:tcW w:w="2430" w:type="dxa"/>
              </w:tcPr>
              <w:p w14:paraId="583BBD76" w14:textId="77777777" w:rsidR="007F2B59" w:rsidRPr="00250DBC" w:rsidRDefault="007F2B59" w:rsidP="001C2F3E">
                <w:pPr>
                  <w:rPr>
                    <w:rFonts w:cs="Segoe UI"/>
                  </w:rPr>
                </w:pPr>
                <w:r w:rsidRPr="00250DBC">
                  <w:rPr>
                    <w:rFonts w:cs="Segoe UI"/>
                  </w:rPr>
                  <w:t>Author</w:t>
                </w:r>
              </w:p>
            </w:tc>
            <w:tc>
              <w:tcPr>
                <w:tcW w:w="1170" w:type="dxa"/>
              </w:tcPr>
              <w:p w14:paraId="06E029EB" w14:textId="77777777" w:rsidR="007F2B59" w:rsidRPr="00250DBC" w:rsidRDefault="007F2B59" w:rsidP="001C2F3E">
                <w:pPr>
                  <w:rPr>
                    <w:rFonts w:cs="Segoe UI"/>
                  </w:rPr>
                </w:pPr>
                <w:r w:rsidRPr="00250DBC">
                  <w:rPr>
                    <w:rFonts w:cs="Segoe UI"/>
                  </w:rPr>
                  <w:t>Version</w:t>
                </w:r>
              </w:p>
            </w:tc>
            <w:tc>
              <w:tcPr>
                <w:tcW w:w="4680" w:type="dxa"/>
              </w:tcPr>
              <w:p w14:paraId="60B4CBE0" w14:textId="77777777" w:rsidR="007F2B59" w:rsidRPr="00250DBC" w:rsidRDefault="007F2B59" w:rsidP="001C2F3E">
                <w:pPr>
                  <w:rPr>
                    <w:rFonts w:cs="Segoe UI"/>
                  </w:rPr>
                </w:pPr>
                <w:r w:rsidRPr="00250DBC">
                  <w:rPr>
                    <w:rFonts w:cs="Segoe UI"/>
                  </w:rPr>
                  <w:t>Change Reference</w:t>
                </w:r>
              </w:p>
            </w:tc>
          </w:tr>
          <w:tr w:rsidR="007F2B59" w:rsidRPr="00250DBC" w14:paraId="72CCDC3F" w14:textId="77777777" w:rsidTr="001C2F3E">
            <w:tc>
              <w:tcPr>
                <w:tcW w:w="1170" w:type="dxa"/>
              </w:tcPr>
              <w:p w14:paraId="3C92070C" w14:textId="2BE54E70" w:rsidR="007F2B59" w:rsidRPr="00250DBC" w:rsidRDefault="00AD358A" w:rsidP="001C2F3E">
                <w:pPr>
                  <w:rPr>
                    <w:rStyle w:val="StyleLatinSegoeUI10pt"/>
                    <w:rFonts w:cs="Segoe UI"/>
                  </w:rPr>
                </w:pPr>
                <w:r>
                  <w:rPr>
                    <w:rStyle w:val="StyleLatinSegoeUI10pt"/>
                    <w:rFonts w:cs="Segoe UI"/>
                  </w:rPr>
                  <w:t>04/17/2014</w:t>
                </w:r>
              </w:p>
            </w:tc>
            <w:tc>
              <w:tcPr>
                <w:tcW w:w="2430" w:type="dxa"/>
              </w:tcPr>
              <w:p w14:paraId="49253817" w14:textId="66C47384" w:rsidR="007F2B59" w:rsidRPr="00250DBC" w:rsidRDefault="00AD358A" w:rsidP="001C2F3E">
                <w:pPr>
                  <w:rPr>
                    <w:rStyle w:val="StyleLatinSegoeUI10pt"/>
                    <w:rFonts w:cs="Segoe UI"/>
                  </w:rPr>
                </w:pPr>
                <w:r w:rsidRPr="00AD358A">
                  <w:rPr>
                    <w:rStyle w:val="StyleLatinSegoeUI10pt"/>
                    <w:rFonts w:cs="Segoe UI"/>
                  </w:rPr>
                  <w:t>Micah LaNasa</w:t>
                </w:r>
              </w:p>
            </w:tc>
            <w:tc>
              <w:tcPr>
                <w:tcW w:w="1170" w:type="dxa"/>
              </w:tcPr>
              <w:p w14:paraId="33E5B74D" w14:textId="19908617" w:rsidR="007F2B59" w:rsidRPr="00250DBC" w:rsidRDefault="00AD358A" w:rsidP="001C2F3E">
                <w:pPr>
                  <w:rPr>
                    <w:rStyle w:val="StyleLatinSegoeUI10pt"/>
                    <w:rFonts w:cs="Segoe UI"/>
                  </w:rPr>
                </w:pPr>
                <w:r>
                  <w:rPr>
                    <w:rStyle w:val="StyleLatinSegoeUI10pt"/>
                    <w:rFonts w:cs="Segoe UI"/>
                  </w:rPr>
                  <w:t>1.0</w:t>
                </w:r>
              </w:p>
            </w:tc>
            <w:tc>
              <w:tcPr>
                <w:tcW w:w="4680" w:type="dxa"/>
              </w:tcPr>
              <w:p w14:paraId="0EB5E2DC" w14:textId="5874F2DA" w:rsidR="007F2B59" w:rsidRPr="00250DBC" w:rsidRDefault="00AD358A" w:rsidP="001C2F3E">
                <w:pPr>
                  <w:rPr>
                    <w:rStyle w:val="StyleLatinSegoeUI10pt"/>
                    <w:rFonts w:cs="Segoe UI"/>
                  </w:rPr>
                </w:pPr>
                <w:r>
                  <w:rPr>
                    <w:rStyle w:val="StyleLatinSegoeUI10pt"/>
                    <w:rFonts w:cs="Segoe UI"/>
                  </w:rPr>
                  <w:t>Initial draft for review</w:t>
                </w:r>
              </w:p>
            </w:tc>
          </w:tr>
          <w:tr w:rsidR="007F2B59" w:rsidRPr="00250DBC" w14:paraId="5C5BA32D" w14:textId="77777777" w:rsidTr="001C2F3E">
            <w:tc>
              <w:tcPr>
                <w:tcW w:w="1170" w:type="dxa"/>
              </w:tcPr>
              <w:p w14:paraId="382A6448" w14:textId="77777777" w:rsidR="007F2B59" w:rsidRPr="00250DBC" w:rsidRDefault="007F2B59" w:rsidP="001C2F3E">
                <w:pPr>
                  <w:rPr>
                    <w:rStyle w:val="StyleLatinSegoeUI10pt"/>
                    <w:rFonts w:cs="Segoe UI"/>
                  </w:rPr>
                </w:pPr>
              </w:p>
            </w:tc>
            <w:tc>
              <w:tcPr>
                <w:tcW w:w="2430" w:type="dxa"/>
              </w:tcPr>
              <w:p w14:paraId="4D5600B0" w14:textId="77777777" w:rsidR="007F2B59" w:rsidRPr="00250DBC" w:rsidRDefault="007F2B59" w:rsidP="001C2F3E">
                <w:pPr>
                  <w:rPr>
                    <w:rStyle w:val="StyleLatinSegoeUI10pt"/>
                    <w:rFonts w:cs="Segoe UI"/>
                  </w:rPr>
                </w:pPr>
              </w:p>
            </w:tc>
            <w:tc>
              <w:tcPr>
                <w:tcW w:w="1170" w:type="dxa"/>
              </w:tcPr>
              <w:p w14:paraId="7765344E" w14:textId="77777777" w:rsidR="007F2B59" w:rsidRPr="00250DBC" w:rsidRDefault="007F2B59" w:rsidP="001C2F3E">
                <w:pPr>
                  <w:rPr>
                    <w:rStyle w:val="StyleLatinSegoeUI10pt"/>
                    <w:rFonts w:cs="Segoe UI"/>
                  </w:rPr>
                </w:pPr>
              </w:p>
            </w:tc>
            <w:tc>
              <w:tcPr>
                <w:tcW w:w="4680" w:type="dxa"/>
              </w:tcPr>
              <w:p w14:paraId="00948269" w14:textId="77777777" w:rsidR="007F2B59" w:rsidRPr="00250DBC" w:rsidRDefault="007F2B59" w:rsidP="001C2F3E">
                <w:pPr>
                  <w:rPr>
                    <w:rStyle w:val="StyleLatinSegoeUI10pt"/>
                    <w:rFonts w:cs="Segoe UI"/>
                  </w:rPr>
                </w:pPr>
              </w:p>
            </w:tc>
          </w:tr>
          <w:tr w:rsidR="007F2B59" w:rsidRPr="00250DBC" w14:paraId="7E1C3645" w14:textId="77777777" w:rsidTr="001C2F3E">
            <w:tc>
              <w:tcPr>
                <w:tcW w:w="1170" w:type="dxa"/>
              </w:tcPr>
              <w:p w14:paraId="428FD58F" w14:textId="77777777" w:rsidR="007F2B59" w:rsidRPr="00250DBC" w:rsidRDefault="007F2B59" w:rsidP="001C2F3E">
                <w:pPr>
                  <w:rPr>
                    <w:rStyle w:val="StyleLatinSegoeUI10pt"/>
                    <w:rFonts w:cs="Segoe UI"/>
                  </w:rPr>
                </w:pPr>
              </w:p>
            </w:tc>
            <w:tc>
              <w:tcPr>
                <w:tcW w:w="2430" w:type="dxa"/>
              </w:tcPr>
              <w:p w14:paraId="23009695" w14:textId="77777777" w:rsidR="007F2B59" w:rsidRPr="00250DBC" w:rsidRDefault="007F2B59" w:rsidP="001C2F3E">
                <w:pPr>
                  <w:rPr>
                    <w:rStyle w:val="StyleLatinSegoeUI10pt"/>
                    <w:rFonts w:cs="Segoe UI"/>
                  </w:rPr>
                </w:pPr>
              </w:p>
            </w:tc>
            <w:tc>
              <w:tcPr>
                <w:tcW w:w="1170" w:type="dxa"/>
              </w:tcPr>
              <w:p w14:paraId="689D9E7B" w14:textId="77777777" w:rsidR="007F2B59" w:rsidRPr="00250DBC" w:rsidRDefault="007F2B59" w:rsidP="001C2F3E">
                <w:pPr>
                  <w:rPr>
                    <w:rStyle w:val="StyleLatinSegoeUI10pt"/>
                    <w:rFonts w:cs="Segoe UI"/>
                  </w:rPr>
                </w:pPr>
              </w:p>
            </w:tc>
            <w:tc>
              <w:tcPr>
                <w:tcW w:w="4680" w:type="dxa"/>
              </w:tcPr>
              <w:p w14:paraId="01D5B20C" w14:textId="77777777" w:rsidR="007F2B59" w:rsidRPr="00250DBC" w:rsidRDefault="007F2B59" w:rsidP="001C2F3E">
                <w:pPr>
                  <w:rPr>
                    <w:rStyle w:val="StyleLatinSegoeUI10pt"/>
                    <w:rFonts w:cs="Segoe UI"/>
                  </w:rPr>
                </w:pPr>
              </w:p>
            </w:tc>
          </w:tr>
        </w:tbl>
        <w:p w14:paraId="1B5AF2F3" w14:textId="77777777" w:rsidR="007F2B59" w:rsidRPr="00250DBC" w:rsidRDefault="007F2B59" w:rsidP="007F2B59">
          <w:pPr>
            <w:rPr>
              <w:rFonts w:cs="Segoe UI"/>
            </w:rPr>
          </w:pPr>
        </w:p>
        <w:p w14:paraId="0B2724D4" w14:textId="77777777" w:rsidR="007F2B59" w:rsidRPr="00250DBC" w:rsidRDefault="007F2B59" w:rsidP="007F2B59">
          <w:pPr>
            <w:pStyle w:val="CoverHeading2"/>
            <w:rPr>
              <w:rFonts w:cs="Segoe UI"/>
            </w:rPr>
          </w:pPr>
          <w:r w:rsidRPr="00250DBC">
            <w:rPr>
              <w:rFonts w:cs="Segoe UI"/>
            </w:rPr>
            <w:t>Reviewers</w:t>
          </w:r>
        </w:p>
        <w:tbl>
          <w:tblPr>
            <w:tblStyle w:val="TableGrid"/>
            <w:tblW w:w="9450" w:type="dxa"/>
            <w:tblLook w:val="0620" w:firstRow="1" w:lastRow="0" w:firstColumn="0" w:lastColumn="0" w:noHBand="1" w:noVBand="1"/>
          </w:tblPr>
          <w:tblGrid>
            <w:gridCol w:w="2160"/>
            <w:gridCol w:w="2268"/>
            <w:gridCol w:w="2862"/>
            <w:gridCol w:w="2160"/>
          </w:tblGrid>
          <w:tr w:rsidR="007F2B59" w:rsidRPr="00250DBC" w14:paraId="49A1B045" w14:textId="77777777" w:rsidTr="001C2F3E">
            <w:trPr>
              <w:cnfStyle w:val="100000000000" w:firstRow="1" w:lastRow="0" w:firstColumn="0" w:lastColumn="0" w:oddVBand="0" w:evenVBand="0" w:oddHBand="0" w:evenHBand="0" w:firstRowFirstColumn="0" w:firstRowLastColumn="0" w:lastRowFirstColumn="0" w:lastRowLastColumn="0"/>
            </w:trPr>
            <w:tc>
              <w:tcPr>
                <w:tcW w:w="2160" w:type="dxa"/>
              </w:tcPr>
              <w:p w14:paraId="77BC969B" w14:textId="77777777" w:rsidR="007F2B59" w:rsidRPr="00250DBC" w:rsidRDefault="007F2B59" w:rsidP="001C2F3E">
                <w:pPr>
                  <w:rPr>
                    <w:rFonts w:cs="Segoe UI"/>
                  </w:rPr>
                </w:pPr>
                <w:r w:rsidRPr="00250DBC">
                  <w:rPr>
                    <w:rFonts w:cs="Segoe UI"/>
                  </w:rPr>
                  <w:t>Name</w:t>
                </w:r>
              </w:p>
            </w:tc>
            <w:tc>
              <w:tcPr>
                <w:tcW w:w="2268" w:type="dxa"/>
              </w:tcPr>
              <w:p w14:paraId="18EA9DFD" w14:textId="77777777" w:rsidR="007F2B59" w:rsidRPr="00250DBC" w:rsidRDefault="007F2B59" w:rsidP="001C2F3E">
                <w:pPr>
                  <w:rPr>
                    <w:rFonts w:cs="Segoe UI"/>
                  </w:rPr>
                </w:pPr>
                <w:r w:rsidRPr="00250DBC">
                  <w:rPr>
                    <w:rFonts w:cs="Segoe UI"/>
                  </w:rPr>
                  <w:t>Version Approved</w:t>
                </w:r>
              </w:p>
            </w:tc>
            <w:tc>
              <w:tcPr>
                <w:tcW w:w="2862" w:type="dxa"/>
              </w:tcPr>
              <w:p w14:paraId="7BBBB91D" w14:textId="77777777" w:rsidR="007F2B59" w:rsidRPr="00250DBC" w:rsidRDefault="007F2B59" w:rsidP="001C2F3E">
                <w:pPr>
                  <w:rPr>
                    <w:rFonts w:cs="Segoe UI"/>
                  </w:rPr>
                </w:pPr>
                <w:r w:rsidRPr="00250DBC">
                  <w:rPr>
                    <w:rFonts w:cs="Segoe UI"/>
                  </w:rPr>
                  <w:t>Position</w:t>
                </w:r>
              </w:p>
            </w:tc>
            <w:tc>
              <w:tcPr>
                <w:tcW w:w="2160" w:type="dxa"/>
              </w:tcPr>
              <w:p w14:paraId="6BB9954E" w14:textId="77777777" w:rsidR="007F2B59" w:rsidRPr="00250DBC" w:rsidRDefault="007F2B59" w:rsidP="001C2F3E">
                <w:pPr>
                  <w:rPr>
                    <w:rFonts w:cs="Segoe UI"/>
                  </w:rPr>
                </w:pPr>
                <w:r w:rsidRPr="00250DBC">
                  <w:rPr>
                    <w:rFonts w:cs="Segoe UI"/>
                  </w:rPr>
                  <w:t>Date</w:t>
                </w:r>
              </w:p>
            </w:tc>
          </w:tr>
          <w:tr w:rsidR="007F2B59" w:rsidRPr="00250DBC" w14:paraId="491D16AC" w14:textId="77777777" w:rsidTr="001C2F3E">
            <w:tc>
              <w:tcPr>
                <w:tcW w:w="2160" w:type="dxa"/>
              </w:tcPr>
              <w:p w14:paraId="5AF4264D" w14:textId="77777777" w:rsidR="007F2B59" w:rsidRPr="00250DBC" w:rsidRDefault="007F2B59" w:rsidP="001C2F3E">
                <w:pPr>
                  <w:rPr>
                    <w:rStyle w:val="StyleLatinSegoeUI10pt"/>
                    <w:rFonts w:cs="Segoe UI"/>
                  </w:rPr>
                </w:pPr>
              </w:p>
            </w:tc>
            <w:tc>
              <w:tcPr>
                <w:tcW w:w="2268" w:type="dxa"/>
              </w:tcPr>
              <w:p w14:paraId="636E2CA4" w14:textId="77777777" w:rsidR="007F2B59" w:rsidRPr="00250DBC" w:rsidRDefault="007F2B59" w:rsidP="001C2F3E">
                <w:pPr>
                  <w:rPr>
                    <w:rStyle w:val="StyleLatinSegoeUI10pt"/>
                    <w:rFonts w:cs="Segoe UI"/>
                  </w:rPr>
                </w:pPr>
              </w:p>
            </w:tc>
            <w:tc>
              <w:tcPr>
                <w:tcW w:w="2862" w:type="dxa"/>
              </w:tcPr>
              <w:p w14:paraId="14B37329" w14:textId="77777777" w:rsidR="007F2B59" w:rsidRPr="00250DBC" w:rsidRDefault="007F2B59" w:rsidP="001C2F3E">
                <w:pPr>
                  <w:rPr>
                    <w:rStyle w:val="StyleLatinSegoeUI10pt"/>
                    <w:rFonts w:cs="Segoe UI"/>
                  </w:rPr>
                </w:pPr>
              </w:p>
            </w:tc>
            <w:tc>
              <w:tcPr>
                <w:tcW w:w="2160" w:type="dxa"/>
              </w:tcPr>
              <w:p w14:paraId="4355AEBB" w14:textId="77777777" w:rsidR="007F2B59" w:rsidRPr="00250DBC" w:rsidRDefault="007F2B59" w:rsidP="001C2F3E">
                <w:pPr>
                  <w:rPr>
                    <w:rStyle w:val="StyleLatinSegoeUI10pt"/>
                    <w:rFonts w:cs="Segoe UI"/>
                  </w:rPr>
                </w:pPr>
              </w:p>
            </w:tc>
          </w:tr>
          <w:tr w:rsidR="007F2B59" w:rsidRPr="00250DBC" w14:paraId="4EEEF1F3" w14:textId="77777777" w:rsidTr="001C2F3E">
            <w:tc>
              <w:tcPr>
                <w:tcW w:w="2160" w:type="dxa"/>
              </w:tcPr>
              <w:p w14:paraId="7BFB9D0C" w14:textId="77777777" w:rsidR="007F2B59" w:rsidRPr="00250DBC" w:rsidRDefault="007F2B59" w:rsidP="001C2F3E">
                <w:pPr>
                  <w:rPr>
                    <w:rStyle w:val="StyleLatinSegoeUI10pt"/>
                    <w:rFonts w:cs="Segoe UI"/>
                  </w:rPr>
                </w:pPr>
              </w:p>
            </w:tc>
            <w:tc>
              <w:tcPr>
                <w:tcW w:w="2268" w:type="dxa"/>
              </w:tcPr>
              <w:p w14:paraId="7EC4CA05" w14:textId="77777777" w:rsidR="007F2B59" w:rsidRPr="00250DBC" w:rsidRDefault="007F2B59" w:rsidP="001C2F3E">
                <w:pPr>
                  <w:rPr>
                    <w:rStyle w:val="StyleLatinSegoeUI10pt"/>
                    <w:rFonts w:cs="Segoe UI"/>
                  </w:rPr>
                </w:pPr>
              </w:p>
            </w:tc>
            <w:tc>
              <w:tcPr>
                <w:tcW w:w="2862" w:type="dxa"/>
              </w:tcPr>
              <w:p w14:paraId="5E871AF9" w14:textId="77777777" w:rsidR="007F2B59" w:rsidRPr="00250DBC" w:rsidRDefault="007F2B59" w:rsidP="001C2F3E">
                <w:pPr>
                  <w:rPr>
                    <w:rStyle w:val="StyleLatinSegoeUI10pt"/>
                    <w:rFonts w:cs="Segoe UI"/>
                  </w:rPr>
                </w:pPr>
              </w:p>
            </w:tc>
            <w:tc>
              <w:tcPr>
                <w:tcW w:w="2160" w:type="dxa"/>
              </w:tcPr>
              <w:p w14:paraId="0022B7B9" w14:textId="77777777" w:rsidR="007F2B59" w:rsidRPr="00250DBC" w:rsidRDefault="007F2B59" w:rsidP="001C2F3E">
                <w:pPr>
                  <w:rPr>
                    <w:rStyle w:val="StyleLatinSegoeUI10pt"/>
                    <w:rFonts w:cs="Segoe UI"/>
                  </w:rPr>
                </w:pPr>
              </w:p>
            </w:tc>
          </w:tr>
          <w:tr w:rsidR="007F2B59" w:rsidRPr="00250DBC" w14:paraId="0297CB14" w14:textId="77777777" w:rsidTr="001C2F3E">
            <w:tc>
              <w:tcPr>
                <w:tcW w:w="2160" w:type="dxa"/>
              </w:tcPr>
              <w:p w14:paraId="3FC4C488" w14:textId="77777777" w:rsidR="007F2B59" w:rsidRPr="00250DBC" w:rsidRDefault="007F2B59" w:rsidP="001C2F3E">
                <w:pPr>
                  <w:rPr>
                    <w:rStyle w:val="StyleLatinSegoeUI10pt"/>
                    <w:rFonts w:cs="Segoe UI"/>
                  </w:rPr>
                </w:pPr>
              </w:p>
            </w:tc>
            <w:tc>
              <w:tcPr>
                <w:tcW w:w="2268" w:type="dxa"/>
              </w:tcPr>
              <w:p w14:paraId="7AB461AE" w14:textId="77777777" w:rsidR="007F2B59" w:rsidRPr="00250DBC" w:rsidRDefault="007F2B59" w:rsidP="001C2F3E">
                <w:pPr>
                  <w:rPr>
                    <w:rStyle w:val="StyleLatinSegoeUI10pt"/>
                    <w:rFonts w:cs="Segoe UI"/>
                  </w:rPr>
                </w:pPr>
              </w:p>
            </w:tc>
            <w:tc>
              <w:tcPr>
                <w:tcW w:w="2862" w:type="dxa"/>
              </w:tcPr>
              <w:p w14:paraId="75144CF7" w14:textId="77777777" w:rsidR="007F2B59" w:rsidRPr="00250DBC" w:rsidRDefault="007F2B59" w:rsidP="001C2F3E">
                <w:pPr>
                  <w:rPr>
                    <w:rStyle w:val="StyleLatinSegoeUI10pt"/>
                    <w:rFonts w:cs="Segoe UI"/>
                  </w:rPr>
                </w:pPr>
              </w:p>
            </w:tc>
            <w:tc>
              <w:tcPr>
                <w:tcW w:w="2160" w:type="dxa"/>
              </w:tcPr>
              <w:p w14:paraId="26D98A35" w14:textId="77777777" w:rsidR="007F2B59" w:rsidRPr="00250DBC" w:rsidRDefault="007F2B59" w:rsidP="001C2F3E">
                <w:pPr>
                  <w:rPr>
                    <w:rStyle w:val="StyleLatinSegoeUI10pt"/>
                    <w:rFonts w:cs="Segoe UI"/>
                  </w:rPr>
                </w:pPr>
              </w:p>
            </w:tc>
          </w:tr>
        </w:tbl>
        <w:p w14:paraId="14567E1C" w14:textId="77777777" w:rsidR="007F2B59" w:rsidRPr="00250DBC" w:rsidRDefault="007F2B59" w:rsidP="007F2B59">
          <w:pPr>
            <w:pStyle w:val="TableText"/>
            <w:rPr>
              <w:rFonts w:cs="Segoe UI"/>
            </w:rPr>
          </w:pPr>
        </w:p>
        <w:p w14:paraId="598E5FAF" w14:textId="77777777" w:rsidR="00342676" w:rsidRPr="00250DBC" w:rsidRDefault="00342676">
          <w:pPr>
            <w:pStyle w:val="Bullet1"/>
            <w:numPr>
              <w:ilvl w:val="0"/>
              <w:numId w:val="0"/>
            </w:numPr>
          </w:pPr>
        </w:p>
        <w:p w14:paraId="598E5FB0" w14:textId="77777777" w:rsidR="00342676" w:rsidRPr="00250DBC" w:rsidRDefault="00993A73">
          <w:pPr>
            <w:pStyle w:val="CoverSubject"/>
            <w:rPr>
              <w:rFonts w:cs="Segoe UI"/>
            </w:rPr>
          </w:pPr>
          <w:r w:rsidRPr="00250DBC">
            <w:rPr>
              <w:rFonts w:cs="Segoe UI"/>
            </w:rPr>
            <w:br w:type="page"/>
            <w:t>Table of Contents</w:t>
          </w:r>
        </w:p>
        <w:p w14:paraId="0EB97AF6" w14:textId="77777777" w:rsidR="00662048" w:rsidRDefault="00C340FB">
          <w:pPr>
            <w:pStyle w:val="TOC1"/>
            <w:rPr>
              <w:rFonts w:asciiTheme="minorHAnsi" w:hAnsiTheme="minorHAnsi"/>
              <w:sz w:val="22"/>
            </w:rPr>
          </w:pPr>
          <w:r w:rsidRPr="00250DBC">
            <w:rPr>
              <w:rFonts w:cs="Segoe UI"/>
            </w:rPr>
            <w:fldChar w:fldCharType="begin"/>
          </w:r>
          <w:r w:rsidRPr="00250DBC">
            <w:rPr>
              <w:rFonts w:cs="Segoe UI"/>
            </w:rPr>
            <w:instrText xml:space="preserve"> TOC \o "1-3" \h \z \u </w:instrText>
          </w:r>
          <w:r w:rsidRPr="00250DBC">
            <w:rPr>
              <w:rFonts w:cs="Segoe UI"/>
            </w:rPr>
            <w:fldChar w:fldCharType="separate"/>
          </w:r>
          <w:hyperlink w:anchor="_Toc390942691" w:history="1">
            <w:r w:rsidR="00662048" w:rsidRPr="00166289">
              <w:rPr>
                <w:rStyle w:val="Hyperlink"/>
              </w:rPr>
              <w:t>1</w:t>
            </w:r>
            <w:r w:rsidR="00662048">
              <w:rPr>
                <w:rFonts w:asciiTheme="minorHAnsi" w:hAnsiTheme="minorHAnsi"/>
                <w:sz w:val="22"/>
              </w:rPr>
              <w:tab/>
            </w:r>
            <w:r w:rsidR="00662048" w:rsidRPr="00166289">
              <w:rPr>
                <w:rStyle w:val="Hyperlink"/>
              </w:rPr>
              <w:t>Introduction</w:t>
            </w:r>
            <w:r w:rsidR="00662048">
              <w:rPr>
                <w:webHidden/>
              </w:rPr>
              <w:tab/>
            </w:r>
            <w:r w:rsidR="00662048">
              <w:rPr>
                <w:webHidden/>
              </w:rPr>
              <w:fldChar w:fldCharType="begin"/>
            </w:r>
            <w:r w:rsidR="00662048">
              <w:rPr>
                <w:webHidden/>
              </w:rPr>
              <w:instrText xml:space="preserve"> PAGEREF _Toc390942691 \h </w:instrText>
            </w:r>
            <w:r w:rsidR="00662048">
              <w:rPr>
                <w:webHidden/>
              </w:rPr>
            </w:r>
            <w:r w:rsidR="00662048">
              <w:rPr>
                <w:webHidden/>
              </w:rPr>
              <w:fldChar w:fldCharType="separate"/>
            </w:r>
            <w:r w:rsidR="00662048">
              <w:rPr>
                <w:webHidden/>
              </w:rPr>
              <w:t>6</w:t>
            </w:r>
            <w:r w:rsidR="00662048">
              <w:rPr>
                <w:webHidden/>
              </w:rPr>
              <w:fldChar w:fldCharType="end"/>
            </w:r>
          </w:hyperlink>
        </w:p>
        <w:p w14:paraId="7CAEE384" w14:textId="77777777" w:rsidR="00662048" w:rsidRDefault="00662048">
          <w:pPr>
            <w:pStyle w:val="TOC1"/>
            <w:rPr>
              <w:rFonts w:asciiTheme="minorHAnsi" w:hAnsiTheme="minorHAnsi"/>
              <w:sz w:val="22"/>
            </w:rPr>
          </w:pPr>
          <w:hyperlink w:anchor="_Toc390942692" w:history="1">
            <w:r w:rsidRPr="00166289">
              <w:rPr>
                <w:rStyle w:val="Hyperlink"/>
              </w:rPr>
              <w:t>2</w:t>
            </w:r>
            <w:r>
              <w:rPr>
                <w:rFonts w:asciiTheme="minorHAnsi" w:hAnsiTheme="minorHAnsi"/>
                <w:sz w:val="22"/>
              </w:rPr>
              <w:tab/>
            </w:r>
            <w:r w:rsidRPr="00166289">
              <w:rPr>
                <w:rStyle w:val="Hyperlink"/>
              </w:rPr>
              <w:t>Prerequisites</w:t>
            </w:r>
            <w:r>
              <w:rPr>
                <w:webHidden/>
              </w:rPr>
              <w:tab/>
            </w:r>
            <w:r>
              <w:rPr>
                <w:webHidden/>
              </w:rPr>
              <w:fldChar w:fldCharType="begin"/>
            </w:r>
            <w:r>
              <w:rPr>
                <w:webHidden/>
              </w:rPr>
              <w:instrText xml:space="preserve"> PAGEREF _Toc390942692 \h </w:instrText>
            </w:r>
            <w:r>
              <w:rPr>
                <w:webHidden/>
              </w:rPr>
            </w:r>
            <w:r>
              <w:rPr>
                <w:webHidden/>
              </w:rPr>
              <w:fldChar w:fldCharType="separate"/>
            </w:r>
            <w:r>
              <w:rPr>
                <w:webHidden/>
              </w:rPr>
              <w:t>6</w:t>
            </w:r>
            <w:r>
              <w:rPr>
                <w:webHidden/>
              </w:rPr>
              <w:fldChar w:fldCharType="end"/>
            </w:r>
          </w:hyperlink>
        </w:p>
        <w:p w14:paraId="5C5B28FA" w14:textId="77777777" w:rsidR="00662048" w:rsidRDefault="00662048">
          <w:pPr>
            <w:pStyle w:val="TOC1"/>
            <w:rPr>
              <w:rFonts w:asciiTheme="minorHAnsi" w:hAnsiTheme="minorHAnsi"/>
              <w:sz w:val="22"/>
            </w:rPr>
          </w:pPr>
          <w:hyperlink w:anchor="_Toc390942693" w:history="1">
            <w:r w:rsidRPr="00166289">
              <w:rPr>
                <w:rStyle w:val="Hyperlink"/>
              </w:rPr>
              <w:t>3</w:t>
            </w:r>
            <w:r>
              <w:rPr>
                <w:rFonts w:asciiTheme="minorHAnsi" w:hAnsiTheme="minorHAnsi"/>
                <w:sz w:val="22"/>
              </w:rPr>
              <w:tab/>
            </w:r>
            <w:r w:rsidRPr="00166289">
              <w:rPr>
                <w:rStyle w:val="Hyperlink"/>
              </w:rPr>
              <w:t>Activating Azure RMS</w:t>
            </w:r>
            <w:r>
              <w:rPr>
                <w:webHidden/>
              </w:rPr>
              <w:tab/>
            </w:r>
            <w:r>
              <w:rPr>
                <w:webHidden/>
              </w:rPr>
              <w:fldChar w:fldCharType="begin"/>
            </w:r>
            <w:r>
              <w:rPr>
                <w:webHidden/>
              </w:rPr>
              <w:instrText xml:space="preserve"> PAGEREF _Toc390942693 \h </w:instrText>
            </w:r>
            <w:r>
              <w:rPr>
                <w:webHidden/>
              </w:rPr>
            </w:r>
            <w:r>
              <w:rPr>
                <w:webHidden/>
              </w:rPr>
              <w:fldChar w:fldCharType="separate"/>
            </w:r>
            <w:r>
              <w:rPr>
                <w:webHidden/>
              </w:rPr>
              <w:t>11</w:t>
            </w:r>
            <w:r>
              <w:rPr>
                <w:webHidden/>
              </w:rPr>
              <w:fldChar w:fldCharType="end"/>
            </w:r>
          </w:hyperlink>
        </w:p>
        <w:p w14:paraId="303FD98F" w14:textId="77777777" w:rsidR="00662048" w:rsidRDefault="00662048">
          <w:pPr>
            <w:pStyle w:val="TOC1"/>
            <w:rPr>
              <w:rFonts w:asciiTheme="minorHAnsi" w:hAnsiTheme="minorHAnsi"/>
              <w:sz w:val="22"/>
            </w:rPr>
          </w:pPr>
          <w:hyperlink w:anchor="_Toc390942694" w:history="1">
            <w:r w:rsidRPr="00166289">
              <w:rPr>
                <w:rStyle w:val="Hyperlink"/>
              </w:rPr>
              <w:t>4</w:t>
            </w:r>
            <w:r>
              <w:rPr>
                <w:rFonts w:asciiTheme="minorHAnsi" w:hAnsiTheme="minorHAnsi"/>
                <w:sz w:val="22"/>
              </w:rPr>
              <w:tab/>
            </w:r>
            <w:r w:rsidRPr="00166289">
              <w:rPr>
                <w:rStyle w:val="Hyperlink"/>
              </w:rPr>
              <w:t>Create Custom Rights Policy Templates</w:t>
            </w:r>
            <w:r>
              <w:rPr>
                <w:webHidden/>
              </w:rPr>
              <w:tab/>
            </w:r>
            <w:r>
              <w:rPr>
                <w:webHidden/>
              </w:rPr>
              <w:fldChar w:fldCharType="begin"/>
            </w:r>
            <w:r>
              <w:rPr>
                <w:webHidden/>
              </w:rPr>
              <w:instrText xml:space="preserve"> PAGEREF _Toc390942694 \h </w:instrText>
            </w:r>
            <w:r>
              <w:rPr>
                <w:webHidden/>
              </w:rPr>
            </w:r>
            <w:r>
              <w:rPr>
                <w:webHidden/>
              </w:rPr>
              <w:fldChar w:fldCharType="separate"/>
            </w:r>
            <w:r>
              <w:rPr>
                <w:webHidden/>
              </w:rPr>
              <w:t>12</w:t>
            </w:r>
            <w:r>
              <w:rPr>
                <w:webHidden/>
              </w:rPr>
              <w:fldChar w:fldCharType="end"/>
            </w:r>
          </w:hyperlink>
        </w:p>
        <w:p w14:paraId="1C8A1B84" w14:textId="77777777" w:rsidR="00662048" w:rsidRDefault="00662048">
          <w:pPr>
            <w:pStyle w:val="TOC1"/>
            <w:rPr>
              <w:rFonts w:asciiTheme="minorHAnsi" w:hAnsiTheme="minorHAnsi"/>
              <w:sz w:val="22"/>
            </w:rPr>
          </w:pPr>
          <w:hyperlink w:anchor="_Toc390942695" w:history="1">
            <w:r w:rsidRPr="00166289">
              <w:rPr>
                <w:rStyle w:val="Hyperlink"/>
              </w:rPr>
              <w:t>5</w:t>
            </w:r>
            <w:r>
              <w:rPr>
                <w:rFonts w:asciiTheme="minorHAnsi" w:hAnsiTheme="minorHAnsi"/>
                <w:sz w:val="22"/>
              </w:rPr>
              <w:tab/>
            </w:r>
            <w:r w:rsidRPr="00166289">
              <w:rPr>
                <w:rStyle w:val="Hyperlink"/>
              </w:rPr>
              <w:t>Install and Configure the RMS Connector</w:t>
            </w:r>
            <w:r>
              <w:rPr>
                <w:webHidden/>
              </w:rPr>
              <w:tab/>
            </w:r>
            <w:r>
              <w:rPr>
                <w:webHidden/>
              </w:rPr>
              <w:fldChar w:fldCharType="begin"/>
            </w:r>
            <w:r>
              <w:rPr>
                <w:webHidden/>
              </w:rPr>
              <w:instrText xml:space="preserve"> PAGEREF _Toc390942695 \h </w:instrText>
            </w:r>
            <w:r>
              <w:rPr>
                <w:webHidden/>
              </w:rPr>
            </w:r>
            <w:r>
              <w:rPr>
                <w:webHidden/>
              </w:rPr>
              <w:fldChar w:fldCharType="separate"/>
            </w:r>
            <w:r>
              <w:rPr>
                <w:webHidden/>
              </w:rPr>
              <w:t>13</w:t>
            </w:r>
            <w:r>
              <w:rPr>
                <w:webHidden/>
              </w:rPr>
              <w:fldChar w:fldCharType="end"/>
            </w:r>
          </w:hyperlink>
        </w:p>
        <w:p w14:paraId="794E6540" w14:textId="77777777" w:rsidR="00662048" w:rsidRDefault="00662048">
          <w:pPr>
            <w:pStyle w:val="TOC1"/>
            <w:rPr>
              <w:rFonts w:asciiTheme="minorHAnsi" w:hAnsiTheme="minorHAnsi"/>
              <w:sz w:val="22"/>
            </w:rPr>
          </w:pPr>
          <w:hyperlink w:anchor="_Toc390942696" w:history="1">
            <w:r w:rsidRPr="00166289">
              <w:rPr>
                <w:rStyle w:val="Hyperlink"/>
              </w:rPr>
              <w:t>6</w:t>
            </w:r>
            <w:r>
              <w:rPr>
                <w:rFonts w:asciiTheme="minorHAnsi" w:hAnsiTheme="minorHAnsi"/>
                <w:sz w:val="22"/>
              </w:rPr>
              <w:tab/>
            </w:r>
            <w:r w:rsidRPr="00166289">
              <w:rPr>
                <w:rStyle w:val="Hyperlink"/>
              </w:rPr>
              <w:t xml:space="preserve">Enabling Information Rights Management Functionality in Exchange </w:t>
            </w:r>
            <w:r w:rsidRPr="00166289">
              <w:rPr>
                <w:rStyle w:val="Hyperlink"/>
                <w:highlight w:val="yellow"/>
              </w:rPr>
              <w:t>2010/2013</w:t>
            </w:r>
            <w:r>
              <w:rPr>
                <w:webHidden/>
              </w:rPr>
              <w:tab/>
            </w:r>
            <w:r>
              <w:rPr>
                <w:webHidden/>
              </w:rPr>
              <w:fldChar w:fldCharType="begin"/>
            </w:r>
            <w:r>
              <w:rPr>
                <w:webHidden/>
              </w:rPr>
              <w:instrText xml:space="preserve"> PAGEREF _Toc390942696 \h </w:instrText>
            </w:r>
            <w:r>
              <w:rPr>
                <w:webHidden/>
              </w:rPr>
            </w:r>
            <w:r>
              <w:rPr>
                <w:webHidden/>
              </w:rPr>
              <w:fldChar w:fldCharType="separate"/>
            </w:r>
            <w:r>
              <w:rPr>
                <w:webHidden/>
              </w:rPr>
              <w:t>16</w:t>
            </w:r>
            <w:r>
              <w:rPr>
                <w:webHidden/>
              </w:rPr>
              <w:fldChar w:fldCharType="end"/>
            </w:r>
          </w:hyperlink>
        </w:p>
        <w:p w14:paraId="4F8F4155" w14:textId="77777777" w:rsidR="00662048" w:rsidRDefault="00662048">
          <w:pPr>
            <w:pStyle w:val="TOC1"/>
            <w:rPr>
              <w:rFonts w:asciiTheme="minorHAnsi" w:hAnsiTheme="minorHAnsi"/>
              <w:sz w:val="22"/>
            </w:rPr>
          </w:pPr>
          <w:hyperlink w:anchor="_Toc390942697" w:history="1">
            <w:r w:rsidRPr="00166289">
              <w:rPr>
                <w:rStyle w:val="Hyperlink"/>
              </w:rPr>
              <w:t>7</w:t>
            </w:r>
            <w:r>
              <w:rPr>
                <w:rFonts w:asciiTheme="minorHAnsi" w:hAnsiTheme="minorHAnsi"/>
                <w:sz w:val="22"/>
              </w:rPr>
              <w:tab/>
            </w:r>
            <w:r w:rsidRPr="00166289">
              <w:rPr>
                <w:rStyle w:val="Hyperlink"/>
              </w:rPr>
              <w:t>Enabling Information Rights Management Functionality in Exchange Online</w:t>
            </w:r>
            <w:r>
              <w:rPr>
                <w:webHidden/>
              </w:rPr>
              <w:tab/>
            </w:r>
            <w:r>
              <w:rPr>
                <w:webHidden/>
              </w:rPr>
              <w:fldChar w:fldCharType="begin"/>
            </w:r>
            <w:r>
              <w:rPr>
                <w:webHidden/>
              </w:rPr>
              <w:instrText xml:space="preserve"> PAGEREF _Toc390942697 \h </w:instrText>
            </w:r>
            <w:r>
              <w:rPr>
                <w:webHidden/>
              </w:rPr>
            </w:r>
            <w:r>
              <w:rPr>
                <w:webHidden/>
              </w:rPr>
              <w:fldChar w:fldCharType="separate"/>
            </w:r>
            <w:r>
              <w:rPr>
                <w:webHidden/>
              </w:rPr>
              <w:t>20</w:t>
            </w:r>
            <w:r>
              <w:rPr>
                <w:webHidden/>
              </w:rPr>
              <w:fldChar w:fldCharType="end"/>
            </w:r>
          </w:hyperlink>
        </w:p>
        <w:p w14:paraId="45CA4819" w14:textId="77777777" w:rsidR="00662048" w:rsidRDefault="00662048">
          <w:pPr>
            <w:pStyle w:val="TOC1"/>
            <w:rPr>
              <w:rFonts w:asciiTheme="minorHAnsi" w:hAnsiTheme="minorHAnsi"/>
              <w:sz w:val="22"/>
            </w:rPr>
          </w:pPr>
          <w:hyperlink w:anchor="_Toc390942698" w:history="1">
            <w:r w:rsidRPr="00166289">
              <w:rPr>
                <w:rStyle w:val="Hyperlink"/>
              </w:rPr>
              <w:t>8</w:t>
            </w:r>
            <w:r>
              <w:rPr>
                <w:rFonts w:asciiTheme="minorHAnsi" w:hAnsiTheme="minorHAnsi"/>
                <w:sz w:val="22"/>
              </w:rPr>
              <w:tab/>
            </w:r>
            <w:r w:rsidRPr="00166289">
              <w:rPr>
                <w:rStyle w:val="Hyperlink"/>
              </w:rPr>
              <w:t xml:space="preserve">Enabling Information Rights Management Functionality in SharePoint </w:t>
            </w:r>
            <w:r w:rsidRPr="00166289">
              <w:rPr>
                <w:rStyle w:val="Hyperlink"/>
                <w:highlight w:val="yellow"/>
              </w:rPr>
              <w:t>2010/2013</w:t>
            </w:r>
            <w:r>
              <w:rPr>
                <w:webHidden/>
              </w:rPr>
              <w:tab/>
            </w:r>
            <w:r>
              <w:rPr>
                <w:webHidden/>
              </w:rPr>
              <w:fldChar w:fldCharType="begin"/>
            </w:r>
            <w:r>
              <w:rPr>
                <w:webHidden/>
              </w:rPr>
              <w:instrText xml:space="preserve"> PAGEREF _Toc390942698 \h </w:instrText>
            </w:r>
            <w:r>
              <w:rPr>
                <w:webHidden/>
              </w:rPr>
            </w:r>
            <w:r>
              <w:rPr>
                <w:webHidden/>
              </w:rPr>
              <w:fldChar w:fldCharType="separate"/>
            </w:r>
            <w:r>
              <w:rPr>
                <w:webHidden/>
              </w:rPr>
              <w:t>23</w:t>
            </w:r>
            <w:r>
              <w:rPr>
                <w:webHidden/>
              </w:rPr>
              <w:fldChar w:fldCharType="end"/>
            </w:r>
          </w:hyperlink>
        </w:p>
        <w:p w14:paraId="7C3CC856" w14:textId="77777777" w:rsidR="00662048" w:rsidRDefault="00662048">
          <w:pPr>
            <w:pStyle w:val="TOC1"/>
            <w:rPr>
              <w:rFonts w:asciiTheme="minorHAnsi" w:hAnsiTheme="minorHAnsi"/>
              <w:sz w:val="22"/>
            </w:rPr>
          </w:pPr>
          <w:hyperlink w:anchor="_Toc390942699" w:history="1">
            <w:r w:rsidRPr="00166289">
              <w:rPr>
                <w:rStyle w:val="Hyperlink"/>
              </w:rPr>
              <w:t>9</w:t>
            </w:r>
            <w:r>
              <w:rPr>
                <w:rFonts w:asciiTheme="minorHAnsi" w:hAnsiTheme="minorHAnsi"/>
                <w:sz w:val="22"/>
              </w:rPr>
              <w:tab/>
            </w:r>
            <w:r w:rsidRPr="00166289">
              <w:rPr>
                <w:rStyle w:val="Hyperlink"/>
              </w:rPr>
              <w:t>Enabling Information Rights Management Functionality in SharePoint Online</w:t>
            </w:r>
            <w:r>
              <w:rPr>
                <w:webHidden/>
              </w:rPr>
              <w:tab/>
            </w:r>
            <w:r>
              <w:rPr>
                <w:webHidden/>
              </w:rPr>
              <w:fldChar w:fldCharType="begin"/>
            </w:r>
            <w:r>
              <w:rPr>
                <w:webHidden/>
              </w:rPr>
              <w:instrText xml:space="preserve"> PAGEREF _Toc390942699 \h </w:instrText>
            </w:r>
            <w:r>
              <w:rPr>
                <w:webHidden/>
              </w:rPr>
            </w:r>
            <w:r>
              <w:rPr>
                <w:webHidden/>
              </w:rPr>
              <w:fldChar w:fldCharType="separate"/>
            </w:r>
            <w:r>
              <w:rPr>
                <w:webHidden/>
              </w:rPr>
              <w:t>25</w:t>
            </w:r>
            <w:r>
              <w:rPr>
                <w:webHidden/>
              </w:rPr>
              <w:fldChar w:fldCharType="end"/>
            </w:r>
          </w:hyperlink>
        </w:p>
        <w:p w14:paraId="42DE829A" w14:textId="77777777" w:rsidR="00662048" w:rsidRDefault="00662048">
          <w:pPr>
            <w:pStyle w:val="TOC1"/>
            <w:rPr>
              <w:rFonts w:asciiTheme="minorHAnsi" w:hAnsiTheme="minorHAnsi"/>
              <w:sz w:val="22"/>
            </w:rPr>
          </w:pPr>
          <w:hyperlink w:anchor="_Toc390942700" w:history="1">
            <w:r w:rsidRPr="00166289">
              <w:rPr>
                <w:rStyle w:val="Hyperlink"/>
              </w:rPr>
              <w:t>10</w:t>
            </w:r>
            <w:r>
              <w:rPr>
                <w:rFonts w:asciiTheme="minorHAnsi" w:hAnsiTheme="minorHAnsi"/>
                <w:sz w:val="22"/>
              </w:rPr>
              <w:tab/>
            </w:r>
            <w:r w:rsidRPr="00166289">
              <w:rPr>
                <w:rStyle w:val="Hyperlink"/>
              </w:rPr>
              <w:t xml:space="preserve">Enabling Information Rights Management Functionality in </w:t>
            </w:r>
            <w:r w:rsidRPr="00166289">
              <w:rPr>
                <w:rStyle w:val="Hyperlink"/>
                <w:highlight w:val="yellow"/>
              </w:rPr>
              <w:t>Windows Server 2012 R2/Windows Server 2012 FCI</w:t>
            </w:r>
            <w:r>
              <w:rPr>
                <w:webHidden/>
              </w:rPr>
              <w:tab/>
            </w:r>
            <w:r>
              <w:rPr>
                <w:webHidden/>
              </w:rPr>
              <w:fldChar w:fldCharType="begin"/>
            </w:r>
            <w:r>
              <w:rPr>
                <w:webHidden/>
              </w:rPr>
              <w:instrText xml:space="preserve"> PAGEREF _Toc390942700 \h </w:instrText>
            </w:r>
            <w:r>
              <w:rPr>
                <w:webHidden/>
              </w:rPr>
            </w:r>
            <w:r>
              <w:rPr>
                <w:webHidden/>
              </w:rPr>
              <w:fldChar w:fldCharType="separate"/>
            </w:r>
            <w:r>
              <w:rPr>
                <w:webHidden/>
              </w:rPr>
              <w:t>26</w:t>
            </w:r>
            <w:r>
              <w:rPr>
                <w:webHidden/>
              </w:rPr>
              <w:fldChar w:fldCharType="end"/>
            </w:r>
          </w:hyperlink>
        </w:p>
        <w:p w14:paraId="598E5FB6" w14:textId="1915DF8E" w:rsidR="00306C0B" w:rsidRPr="00250DBC" w:rsidRDefault="00C340FB" w:rsidP="006278F8">
          <w:pPr>
            <w:pStyle w:val="TOC3"/>
            <w:rPr>
              <w:rFonts w:ascii="Segoe UI" w:hAnsi="Segoe UI" w:cs="Segoe UI"/>
              <w:noProof/>
            </w:rPr>
          </w:pPr>
          <w:r w:rsidRPr="00250DBC">
            <w:rPr>
              <w:rFonts w:ascii="Segoe UI" w:hAnsi="Segoe UI" w:cs="Segoe UI"/>
              <w:noProof/>
            </w:rPr>
            <w:fldChar w:fldCharType="end"/>
          </w:r>
        </w:p>
        <w:p w14:paraId="598E5FC1" w14:textId="77777777" w:rsidR="00342676" w:rsidRPr="00250DBC" w:rsidRDefault="00342676" w:rsidP="00306C0B">
          <w:pPr>
            <w:rPr>
              <w:rFonts w:cs="Segoe UI"/>
              <w:sz w:val="20"/>
            </w:rPr>
            <w:sectPr w:rsidR="00342676" w:rsidRPr="00250DBC">
              <w:headerReference w:type="default" r:id="rId17"/>
              <w:footerReference w:type="default" r:id="rId18"/>
              <w:headerReference w:type="first" r:id="rId19"/>
              <w:footerReference w:type="first" r:id="rId20"/>
              <w:pgSz w:w="12240" w:h="15840" w:code="1"/>
              <w:pgMar w:top="1440" w:right="1440" w:bottom="1440" w:left="1440" w:header="706" w:footer="288" w:gutter="0"/>
              <w:cols w:space="720"/>
              <w:docGrid w:linePitch="360"/>
            </w:sectPr>
          </w:pPr>
        </w:p>
        <w:p w14:paraId="598E5FC2" w14:textId="77777777" w:rsidR="00342676" w:rsidRPr="00250DBC" w:rsidRDefault="000858AC">
          <w:pPr>
            <w:rPr>
              <w:rFonts w:cs="Segoe UI"/>
            </w:rPr>
          </w:pPr>
        </w:p>
      </w:sdtContent>
    </w:sdt>
    <w:bookmarkStart w:id="5" w:name="_Toc297286694" w:displacedByCustomXml="prev"/>
    <w:p w14:paraId="2B449777" w14:textId="05FA69CD" w:rsidR="00FA6283" w:rsidRPr="00250DBC" w:rsidRDefault="00FA6283" w:rsidP="00FA6283">
      <w:pPr>
        <w:pStyle w:val="VisibleGuidance"/>
        <w:rPr>
          <w:rFonts w:cs="Segoe UI"/>
          <w:sz w:val="20"/>
        </w:rPr>
      </w:pPr>
      <w:r w:rsidRPr="00250DBC">
        <w:rPr>
          <w:rFonts w:cs="Segoe UI"/>
          <w:b/>
          <w:sz w:val="20"/>
        </w:rPr>
        <w:t xml:space="preserve">Spell/grammar check is turned ON within all SDM Word templates - </w:t>
      </w:r>
      <w:r w:rsidRPr="00250DBC">
        <w:rPr>
          <w:rFonts w:cs="Segoe UI"/>
          <w:sz w:val="20"/>
        </w:rPr>
        <w:t>Remember to turn off spell/grammar check before sending out the document if you want to avoid showing spelling and grammar mark-ups</w:t>
      </w:r>
      <w:r w:rsidR="00D50367" w:rsidRPr="00250DBC">
        <w:rPr>
          <w:rFonts w:cs="Segoe UI"/>
          <w:sz w:val="20"/>
        </w:rPr>
        <w:t xml:space="preserve"> in red</w:t>
      </w:r>
      <w:r w:rsidRPr="00250DBC">
        <w:rPr>
          <w:rFonts w:cs="Segoe UI"/>
          <w:sz w:val="20"/>
        </w:rPr>
        <w:t>.</w:t>
      </w:r>
      <w:r w:rsidR="00A27BF5" w:rsidRPr="00250DBC">
        <w:rPr>
          <w:rFonts w:cs="Segoe UI"/>
          <w:sz w:val="20"/>
        </w:rPr>
        <w:t xml:space="preserve"> </w:t>
      </w:r>
      <w:r w:rsidRPr="00250DBC">
        <w:rPr>
          <w:rFonts w:cs="Segoe UI"/>
          <w:sz w:val="20"/>
        </w:rPr>
        <w:t>To turn this feature off, do the following:</w:t>
      </w:r>
    </w:p>
    <w:p w14:paraId="017386C7" w14:textId="77C76259" w:rsidR="00FA6283" w:rsidRPr="00250DBC" w:rsidRDefault="00FA6283" w:rsidP="000A4F50">
      <w:pPr>
        <w:pStyle w:val="VisibleGuidance"/>
        <w:numPr>
          <w:ilvl w:val="0"/>
          <w:numId w:val="13"/>
        </w:numPr>
        <w:spacing w:before="0" w:after="0"/>
        <w:rPr>
          <w:rFonts w:cs="Segoe UI"/>
          <w:sz w:val="20"/>
        </w:rPr>
      </w:pPr>
      <w:r w:rsidRPr="00250DBC">
        <w:rPr>
          <w:rFonts w:cs="Segoe UI"/>
          <w:sz w:val="20"/>
        </w:rPr>
        <w:t xml:space="preserve">Click </w:t>
      </w:r>
      <w:r w:rsidRPr="00250DBC">
        <w:rPr>
          <w:rFonts w:cs="Segoe UI"/>
          <w:b/>
          <w:sz w:val="20"/>
        </w:rPr>
        <w:t>File</w:t>
      </w:r>
      <w:r w:rsidR="0008429E" w:rsidRPr="00250DBC">
        <w:rPr>
          <w:rFonts w:cs="Segoe UI"/>
          <w:sz w:val="20"/>
        </w:rPr>
        <w:t>.</w:t>
      </w:r>
    </w:p>
    <w:p w14:paraId="48062BE7" w14:textId="3714E260" w:rsidR="00FA6283" w:rsidRPr="00250DBC" w:rsidRDefault="00FA6283" w:rsidP="000A4F50">
      <w:pPr>
        <w:pStyle w:val="VisibleGuidance"/>
        <w:numPr>
          <w:ilvl w:val="0"/>
          <w:numId w:val="13"/>
        </w:numPr>
        <w:spacing w:before="0" w:after="0"/>
        <w:rPr>
          <w:rFonts w:cs="Segoe UI"/>
          <w:sz w:val="20"/>
        </w:rPr>
      </w:pPr>
      <w:r w:rsidRPr="00250DBC">
        <w:rPr>
          <w:rFonts w:cs="Segoe UI"/>
          <w:sz w:val="20"/>
        </w:rPr>
        <w:t xml:space="preserve">Click the </w:t>
      </w:r>
      <w:r w:rsidRPr="00250DBC">
        <w:rPr>
          <w:rFonts w:cs="Segoe UI"/>
          <w:b/>
          <w:sz w:val="20"/>
        </w:rPr>
        <w:t>Options</w:t>
      </w:r>
      <w:r w:rsidRPr="00250DBC">
        <w:rPr>
          <w:rFonts w:cs="Segoe UI"/>
          <w:sz w:val="20"/>
        </w:rPr>
        <w:t xml:space="preserve"> on the left</w:t>
      </w:r>
      <w:r w:rsidR="0008429E" w:rsidRPr="00250DBC">
        <w:rPr>
          <w:rFonts w:cs="Segoe UI"/>
          <w:sz w:val="20"/>
        </w:rPr>
        <w:t>.</w:t>
      </w:r>
    </w:p>
    <w:p w14:paraId="2FCF0BD2" w14:textId="373D4209" w:rsidR="00FA6283" w:rsidRPr="00250DBC" w:rsidRDefault="00FA6283" w:rsidP="000A4F50">
      <w:pPr>
        <w:pStyle w:val="VisibleGuidance"/>
        <w:numPr>
          <w:ilvl w:val="0"/>
          <w:numId w:val="13"/>
        </w:numPr>
        <w:spacing w:before="0" w:after="0"/>
        <w:rPr>
          <w:rFonts w:cs="Segoe UI"/>
          <w:sz w:val="20"/>
        </w:rPr>
      </w:pPr>
      <w:r w:rsidRPr="00250DBC">
        <w:rPr>
          <w:rFonts w:cs="Segoe UI"/>
          <w:sz w:val="20"/>
        </w:rPr>
        <w:t xml:space="preserve">Click </w:t>
      </w:r>
      <w:r w:rsidRPr="00250DBC">
        <w:rPr>
          <w:rFonts w:cs="Segoe UI"/>
          <w:b/>
          <w:sz w:val="20"/>
        </w:rPr>
        <w:t>Proofing</w:t>
      </w:r>
      <w:r w:rsidR="0008429E" w:rsidRPr="00250DBC">
        <w:rPr>
          <w:rFonts w:cs="Segoe UI"/>
          <w:sz w:val="20"/>
        </w:rPr>
        <w:t>.</w:t>
      </w:r>
    </w:p>
    <w:p w14:paraId="3505407F" w14:textId="77777777" w:rsidR="00FA6283" w:rsidRPr="00250DBC" w:rsidRDefault="00FA6283" w:rsidP="000A4F50">
      <w:pPr>
        <w:pStyle w:val="VisibleGuidance"/>
        <w:numPr>
          <w:ilvl w:val="0"/>
          <w:numId w:val="13"/>
        </w:numPr>
        <w:spacing w:before="0" w:after="0"/>
        <w:rPr>
          <w:rFonts w:cs="Segoe UI"/>
          <w:sz w:val="20"/>
        </w:rPr>
      </w:pPr>
      <w:r w:rsidRPr="00250DBC">
        <w:rPr>
          <w:rFonts w:cs="Segoe UI"/>
          <w:sz w:val="20"/>
        </w:rPr>
        <w:t>Scroll to bottom and check the two boxes shown below:</w:t>
      </w:r>
    </w:p>
    <w:p w14:paraId="25880D5F" w14:textId="77777777" w:rsidR="00FA6283" w:rsidRPr="00250DBC" w:rsidRDefault="00FA6283" w:rsidP="00FA6283">
      <w:pPr>
        <w:pStyle w:val="VisibleGuidance"/>
        <w:ind w:left="360"/>
        <w:rPr>
          <w:rFonts w:cs="Segoe UI"/>
        </w:rPr>
      </w:pPr>
      <w:r w:rsidRPr="00250DBC">
        <w:rPr>
          <w:rFonts w:cs="Segoe UI"/>
          <w:noProof/>
        </w:rPr>
        <w:drawing>
          <wp:inline distT="0" distB="0" distL="0" distR="0" wp14:anchorId="73C12BDE" wp14:editId="54BCCA86">
            <wp:extent cx="2553543" cy="4910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7817" cy="495734"/>
                    </a:xfrm>
                    <a:prstGeom prst="rect">
                      <a:avLst/>
                    </a:prstGeom>
                    <a:noFill/>
                    <a:ln>
                      <a:noFill/>
                    </a:ln>
                  </pic:spPr>
                </pic:pic>
              </a:graphicData>
            </a:graphic>
          </wp:inline>
        </w:drawing>
      </w:r>
    </w:p>
    <w:p w14:paraId="6F75C90E" w14:textId="77777777" w:rsidR="00FA6283" w:rsidRPr="00250DBC" w:rsidRDefault="00FA6283" w:rsidP="00FA6283">
      <w:pPr>
        <w:pStyle w:val="VisibleGuidance"/>
        <w:rPr>
          <w:rStyle w:val="Strong"/>
          <w:rFonts w:cs="Segoe UI"/>
        </w:rPr>
      </w:pPr>
    </w:p>
    <w:p w14:paraId="14AF0C3C" w14:textId="77777777" w:rsidR="00FA6283" w:rsidRPr="00250DBC" w:rsidRDefault="00FA6283" w:rsidP="00FA6283">
      <w:pPr>
        <w:pStyle w:val="VisibleGuidance"/>
        <w:rPr>
          <w:rStyle w:val="Strong"/>
          <w:rFonts w:cs="Segoe UI"/>
          <w:sz w:val="20"/>
        </w:rPr>
      </w:pPr>
      <w:r w:rsidRPr="00250DBC">
        <w:rPr>
          <w:rStyle w:val="Strong"/>
          <w:rFonts w:cs="Segoe UI"/>
          <w:sz w:val="20"/>
        </w:rPr>
        <w:t>To remove all the Visible Guidance (Hot Pink text with Grey Background) all at once:</w:t>
      </w:r>
    </w:p>
    <w:p w14:paraId="1A750DE0" w14:textId="04B96788" w:rsidR="00FA6283" w:rsidRPr="00250DBC" w:rsidRDefault="00FA6283" w:rsidP="00FA6283">
      <w:pPr>
        <w:pStyle w:val="VisibleGuidance"/>
        <w:numPr>
          <w:ilvl w:val="0"/>
          <w:numId w:val="7"/>
        </w:numPr>
        <w:spacing w:before="0" w:after="0"/>
        <w:rPr>
          <w:rFonts w:cs="Segoe UI"/>
          <w:sz w:val="20"/>
        </w:rPr>
      </w:pPr>
      <w:r w:rsidRPr="00250DBC">
        <w:rPr>
          <w:rFonts w:cs="Segoe UI"/>
          <w:sz w:val="20"/>
        </w:rPr>
        <w:t>Click Ctrl</w:t>
      </w:r>
      <w:r w:rsidR="00395DFB" w:rsidRPr="00250DBC">
        <w:rPr>
          <w:rFonts w:cs="Segoe UI"/>
          <w:sz w:val="20"/>
        </w:rPr>
        <w:t xml:space="preserve"> +</w:t>
      </w:r>
      <w:r w:rsidRPr="00250DBC">
        <w:rPr>
          <w:rFonts w:cs="Segoe UI"/>
          <w:sz w:val="20"/>
        </w:rPr>
        <w:t xml:space="preserve"> H to open the </w:t>
      </w:r>
      <w:r w:rsidRPr="00250DBC">
        <w:rPr>
          <w:rFonts w:cs="Segoe UI"/>
          <w:b/>
          <w:sz w:val="20"/>
        </w:rPr>
        <w:t>Find and Replace</w:t>
      </w:r>
      <w:r w:rsidRPr="00250DBC">
        <w:rPr>
          <w:rFonts w:cs="Segoe UI"/>
          <w:sz w:val="20"/>
        </w:rPr>
        <w:t xml:space="preserve"> box</w:t>
      </w:r>
    </w:p>
    <w:p w14:paraId="17A20712" w14:textId="5FA193BC" w:rsidR="00FA6283" w:rsidRPr="00250DBC" w:rsidRDefault="00FA6283" w:rsidP="00FA6283">
      <w:pPr>
        <w:pStyle w:val="VisibleGuidance"/>
        <w:numPr>
          <w:ilvl w:val="0"/>
          <w:numId w:val="7"/>
        </w:numPr>
        <w:spacing w:before="0" w:after="0"/>
        <w:rPr>
          <w:rFonts w:cs="Segoe UI"/>
          <w:sz w:val="20"/>
        </w:rPr>
      </w:pPr>
      <w:r w:rsidRPr="00250DBC">
        <w:rPr>
          <w:rFonts w:cs="Segoe UI"/>
          <w:sz w:val="20"/>
        </w:rPr>
        <w:t xml:space="preserve">Make sure your cursor is in the </w:t>
      </w:r>
      <w:r w:rsidRPr="00250DBC">
        <w:rPr>
          <w:rFonts w:cs="Segoe UI"/>
          <w:b/>
          <w:sz w:val="20"/>
        </w:rPr>
        <w:t>Find what</w:t>
      </w:r>
      <w:r w:rsidRPr="00250DBC">
        <w:rPr>
          <w:rFonts w:cs="Segoe UI"/>
          <w:sz w:val="20"/>
        </w:rPr>
        <w:t xml:space="preserve"> box.</w:t>
      </w:r>
    </w:p>
    <w:p w14:paraId="3DF5F5F6" w14:textId="54AD6D36" w:rsidR="00FA6283" w:rsidRPr="00250DBC" w:rsidRDefault="00FA6283" w:rsidP="00FA6283">
      <w:pPr>
        <w:pStyle w:val="VisibleGuidance"/>
        <w:numPr>
          <w:ilvl w:val="0"/>
          <w:numId w:val="7"/>
        </w:numPr>
        <w:spacing w:before="0" w:after="0"/>
        <w:rPr>
          <w:rFonts w:cs="Segoe UI"/>
          <w:sz w:val="20"/>
        </w:rPr>
      </w:pPr>
      <w:r w:rsidRPr="00250DBC">
        <w:rPr>
          <w:rFonts w:cs="Segoe UI"/>
          <w:sz w:val="20"/>
        </w:rPr>
        <w:t xml:space="preserve">Click the </w:t>
      </w:r>
      <w:r w:rsidRPr="00250DBC">
        <w:rPr>
          <w:rFonts w:cs="Segoe UI"/>
          <w:b/>
          <w:sz w:val="20"/>
        </w:rPr>
        <w:t>More</w:t>
      </w:r>
      <w:r w:rsidRPr="00250DBC">
        <w:rPr>
          <w:rFonts w:cs="Segoe UI"/>
          <w:sz w:val="20"/>
        </w:rPr>
        <w:t xml:space="preserve"> button at the bottom left</w:t>
      </w:r>
      <w:r w:rsidR="00BF458C" w:rsidRPr="00250DBC">
        <w:rPr>
          <w:rFonts w:cs="Segoe UI"/>
          <w:sz w:val="20"/>
        </w:rPr>
        <w:t>.</w:t>
      </w:r>
    </w:p>
    <w:p w14:paraId="1FE9AF97" w14:textId="65F57E3E" w:rsidR="00FA6283" w:rsidRPr="00250DBC" w:rsidRDefault="00FA6283" w:rsidP="00FA6283">
      <w:pPr>
        <w:pStyle w:val="VisibleGuidance"/>
        <w:numPr>
          <w:ilvl w:val="0"/>
          <w:numId w:val="7"/>
        </w:numPr>
        <w:spacing w:before="0" w:after="0"/>
        <w:rPr>
          <w:rFonts w:cs="Segoe UI"/>
          <w:sz w:val="20"/>
        </w:rPr>
      </w:pPr>
      <w:r w:rsidRPr="00250DBC">
        <w:rPr>
          <w:rFonts w:cs="Segoe UI"/>
          <w:sz w:val="20"/>
        </w:rPr>
        <w:t xml:space="preserve">Click the </w:t>
      </w:r>
      <w:r w:rsidRPr="00250DBC">
        <w:rPr>
          <w:rFonts w:cs="Segoe UI"/>
          <w:b/>
          <w:sz w:val="20"/>
        </w:rPr>
        <w:t xml:space="preserve">Format </w:t>
      </w:r>
      <w:r w:rsidR="00395DFB" w:rsidRPr="00250DBC">
        <w:rPr>
          <w:rFonts w:cs="Segoe UI"/>
          <w:sz w:val="20"/>
        </w:rPr>
        <w:t xml:space="preserve">button </w:t>
      </w:r>
      <w:r w:rsidRPr="00250DBC">
        <w:rPr>
          <w:rFonts w:cs="Segoe UI"/>
          <w:sz w:val="20"/>
        </w:rPr>
        <w:t xml:space="preserve">at the bottom left and select </w:t>
      </w:r>
      <w:r w:rsidRPr="00250DBC">
        <w:rPr>
          <w:rFonts w:cs="Segoe UI"/>
          <w:b/>
          <w:sz w:val="20"/>
        </w:rPr>
        <w:t>Style</w:t>
      </w:r>
      <w:r w:rsidR="00BF458C" w:rsidRPr="00250DBC">
        <w:rPr>
          <w:rFonts w:cs="Segoe UI"/>
          <w:sz w:val="20"/>
        </w:rPr>
        <w:t>.</w:t>
      </w:r>
    </w:p>
    <w:p w14:paraId="630209CC" w14:textId="0D5454A5" w:rsidR="00FA6283" w:rsidRPr="00250DBC" w:rsidRDefault="00FA6283" w:rsidP="00FA6283">
      <w:pPr>
        <w:pStyle w:val="VisibleGuidance"/>
        <w:numPr>
          <w:ilvl w:val="0"/>
          <w:numId w:val="7"/>
        </w:numPr>
        <w:spacing w:before="0" w:after="0"/>
        <w:rPr>
          <w:rFonts w:cs="Segoe UI"/>
          <w:sz w:val="20"/>
        </w:rPr>
      </w:pPr>
      <w:r w:rsidRPr="00250DBC">
        <w:rPr>
          <w:rFonts w:cs="Segoe UI"/>
          <w:sz w:val="20"/>
        </w:rPr>
        <w:t xml:space="preserve">Scroll down, locate select the </w:t>
      </w:r>
      <w:r w:rsidRPr="00250DBC">
        <w:rPr>
          <w:rFonts w:cs="Segoe UI"/>
          <w:b/>
          <w:sz w:val="20"/>
        </w:rPr>
        <w:t>Visible Guidance</w:t>
      </w:r>
      <w:r w:rsidR="00BF458C" w:rsidRPr="00250DBC">
        <w:rPr>
          <w:rFonts w:cs="Segoe UI"/>
          <w:sz w:val="20"/>
        </w:rPr>
        <w:t>.</w:t>
      </w:r>
    </w:p>
    <w:p w14:paraId="603EBE0F" w14:textId="48679B5A" w:rsidR="00FA6283" w:rsidRPr="00250DBC" w:rsidRDefault="00FA6283" w:rsidP="00FA6283">
      <w:pPr>
        <w:pStyle w:val="VisibleGuidance"/>
        <w:numPr>
          <w:ilvl w:val="0"/>
          <w:numId w:val="7"/>
        </w:numPr>
        <w:spacing w:before="0" w:after="0"/>
        <w:rPr>
          <w:rFonts w:cs="Segoe UI"/>
          <w:sz w:val="20"/>
        </w:rPr>
      </w:pPr>
      <w:r w:rsidRPr="00250DBC">
        <w:rPr>
          <w:rFonts w:cs="Segoe UI"/>
          <w:sz w:val="20"/>
        </w:rPr>
        <w:t xml:space="preserve">Make sure the </w:t>
      </w:r>
      <w:r w:rsidRPr="00250DBC">
        <w:rPr>
          <w:rFonts w:cs="Segoe UI"/>
          <w:b/>
          <w:sz w:val="20"/>
        </w:rPr>
        <w:t>Replace with</w:t>
      </w:r>
      <w:r w:rsidRPr="00250DBC">
        <w:rPr>
          <w:rFonts w:cs="Segoe UI"/>
          <w:sz w:val="20"/>
        </w:rPr>
        <w:t xml:space="preserve"> box is empty</w:t>
      </w:r>
      <w:r w:rsidR="00395DFB" w:rsidRPr="00250DBC">
        <w:rPr>
          <w:rFonts w:cs="Segoe UI"/>
          <w:sz w:val="20"/>
        </w:rPr>
        <w:t>.</w:t>
      </w:r>
    </w:p>
    <w:p w14:paraId="620E3551" w14:textId="55C5E6E4" w:rsidR="00FA6283" w:rsidRPr="00250DBC" w:rsidRDefault="00FA6283" w:rsidP="00FA6283">
      <w:pPr>
        <w:pStyle w:val="VisibleGuidance"/>
        <w:numPr>
          <w:ilvl w:val="0"/>
          <w:numId w:val="7"/>
        </w:numPr>
        <w:spacing w:before="0" w:after="0"/>
        <w:rPr>
          <w:rFonts w:cs="Segoe UI"/>
          <w:sz w:val="20"/>
        </w:rPr>
      </w:pPr>
      <w:r w:rsidRPr="00250DBC">
        <w:rPr>
          <w:rFonts w:cs="Segoe UI"/>
          <w:sz w:val="20"/>
        </w:rPr>
        <w:t xml:space="preserve">Click </w:t>
      </w:r>
      <w:r w:rsidRPr="00250DBC">
        <w:rPr>
          <w:rFonts w:cs="Segoe UI"/>
          <w:b/>
          <w:sz w:val="20"/>
        </w:rPr>
        <w:t>Replace All</w:t>
      </w:r>
      <w:r w:rsidR="00BF458C" w:rsidRPr="00250DBC">
        <w:rPr>
          <w:rFonts w:cs="Segoe UI"/>
          <w:sz w:val="20"/>
        </w:rPr>
        <w:t>.</w:t>
      </w:r>
    </w:p>
    <w:p w14:paraId="56204588" w14:textId="7C6160A4" w:rsidR="00FA6283" w:rsidRPr="00250DBC" w:rsidRDefault="00FA6283" w:rsidP="00FA6283">
      <w:pPr>
        <w:pStyle w:val="VisibleGuidance"/>
        <w:numPr>
          <w:ilvl w:val="0"/>
          <w:numId w:val="7"/>
        </w:numPr>
        <w:spacing w:before="0" w:after="0"/>
        <w:rPr>
          <w:rFonts w:cs="Segoe UI"/>
          <w:sz w:val="20"/>
        </w:rPr>
      </w:pPr>
      <w:r w:rsidRPr="00250DBC">
        <w:rPr>
          <w:rFonts w:cs="Segoe UI"/>
          <w:sz w:val="20"/>
        </w:rPr>
        <w:t xml:space="preserve">If not empty - click the format button in the </w:t>
      </w:r>
      <w:r w:rsidR="00D15A87" w:rsidRPr="00250DBC">
        <w:rPr>
          <w:rFonts w:cs="Segoe UI"/>
          <w:sz w:val="20"/>
        </w:rPr>
        <w:t xml:space="preserve">lower </w:t>
      </w:r>
      <w:r w:rsidR="00395DFB" w:rsidRPr="00250DBC">
        <w:rPr>
          <w:rFonts w:cs="Segoe UI"/>
          <w:sz w:val="20"/>
        </w:rPr>
        <w:t>left-</w:t>
      </w:r>
      <w:r w:rsidRPr="00250DBC">
        <w:rPr>
          <w:rFonts w:cs="Segoe UI"/>
          <w:sz w:val="20"/>
        </w:rPr>
        <w:t>hand corner.</w:t>
      </w:r>
      <w:r w:rsidR="00A27BF5" w:rsidRPr="00250DBC">
        <w:rPr>
          <w:rFonts w:cs="Segoe UI"/>
          <w:sz w:val="20"/>
        </w:rPr>
        <w:t xml:space="preserve"> </w:t>
      </w:r>
      <w:r w:rsidRPr="00250DBC">
        <w:rPr>
          <w:rFonts w:cs="Segoe UI"/>
          <w:sz w:val="20"/>
        </w:rPr>
        <w:t>Scroll down and cho</w:t>
      </w:r>
      <w:r w:rsidR="00BF458C" w:rsidRPr="00250DBC">
        <w:rPr>
          <w:rFonts w:cs="Segoe UI"/>
          <w:sz w:val="20"/>
        </w:rPr>
        <w:t>o</w:t>
      </w:r>
      <w:r w:rsidRPr="00250DBC">
        <w:rPr>
          <w:rFonts w:cs="Segoe UI"/>
          <w:sz w:val="20"/>
        </w:rPr>
        <w:t xml:space="preserve">se </w:t>
      </w:r>
      <w:r w:rsidRPr="00250DBC">
        <w:rPr>
          <w:rFonts w:cs="Segoe UI"/>
          <w:b/>
          <w:sz w:val="20"/>
        </w:rPr>
        <w:t>(no style)</w:t>
      </w:r>
      <w:r w:rsidR="00BF458C" w:rsidRPr="00250DBC">
        <w:rPr>
          <w:rFonts w:cs="Segoe UI"/>
          <w:sz w:val="20"/>
        </w:rPr>
        <w:t xml:space="preserve">, then </w:t>
      </w:r>
      <w:r w:rsidRPr="00250DBC">
        <w:rPr>
          <w:rFonts w:cs="Segoe UI"/>
          <w:sz w:val="20"/>
        </w:rPr>
        <w:t>replace all.</w:t>
      </w:r>
    </w:p>
    <w:p w14:paraId="2F185BD5" w14:textId="77777777" w:rsidR="00FA6283" w:rsidRPr="00250DBC" w:rsidRDefault="00FA6283" w:rsidP="00FA6283">
      <w:pPr>
        <w:pStyle w:val="VisibleGuidance"/>
        <w:rPr>
          <w:rFonts w:cs="Segoe UI"/>
          <w:sz w:val="20"/>
        </w:rPr>
      </w:pPr>
    </w:p>
    <w:p w14:paraId="49E0A4EC" w14:textId="77777777" w:rsidR="00A27BF5" w:rsidRPr="00250DBC" w:rsidRDefault="00FA6283" w:rsidP="00FA6283">
      <w:pPr>
        <w:pStyle w:val="VisibleGuidance"/>
        <w:rPr>
          <w:rStyle w:val="Strong"/>
          <w:rFonts w:cs="Segoe UI"/>
          <w:sz w:val="20"/>
        </w:rPr>
      </w:pPr>
      <w:r w:rsidRPr="00250DBC">
        <w:rPr>
          <w:rStyle w:val="Strong"/>
          <w:rFonts w:cs="Segoe UI"/>
          <w:sz w:val="20"/>
        </w:rPr>
        <w:t>IMPORTANT – Finalize This Document</w:t>
      </w:r>
    </w:p>
    <w:p w14:paraId="7769F698" w14:textId="52BD793B" w:rsidR="00FA6283" w:rsidRPr="00250DBC" w:rsidRDefault="00FA6283" w:rsidP="00FA6283">
      <w:pPr>
        <w:pStyle w:val="VisibleGuidance"/>
        <w:rPr>
          <w:rFonts w:cs="Segoe UI"/>
          <w:sz w:val="20"/>
        </w:rPr>
      </w:pPr>
      <w:r w:rsidRPr="00250DBC">
        <w:rPr>
          <w:rFonts w:cs="Segoe UI"/>
          <w:b/>
          <w:bCs/>
          <w:sz w:val="20"/>
        </w:rPr>
        <w:t>REMOVE</w:t>
      </w:r>
      <w:r w:rsidRPr="00250DBC">
        <w:rPr>
          <w:rFonts w:cs="Segoe UI"/>
          <w:sz w:val="20"/>
        </w:rPr>
        <w:t xml:space="preserve"> all pink text, guidance, comments, changes, and hidden text in this document before submitting it to the customer. You can do this in two ways:</w:t>
      </w:r>
    </w:p>
    <w:p w14:paraId="58131334" w14:textId="77777777" w:rsidR="00A27BF5" w:rsidRPr="00250DBC" w:rsidRDefault="00FA6283" w:rsidP="00FA6283">
      <w:pPr>
        <w:pStyle w:val="VisibleGuidance"/>
        <w:numPr>
          <w:ilvl w:val="0"/>
          <w:numId w:val="6"/>
        </w:numPr>
        <w:rPr>
          <w:rFonts w:cs="Segoe UI"/>
          <w:sz w:val="20"/>
        </w:rPr>
      </w:pPr>
      <w:r w:rsidRPr="00250DBC">
        <w:rPr>
          <w:rFonts w:cs="Segoe UI"/>
          <w:b/>
          <w:bCs/>
          <w:sz w:val="20"/>
        </w:rPr>
        <w:t>Save as PDF</w:t>
      </w:r>
      <w:r w:rsidRPr="00250DBC">
        <w:rPr>
          <w:rFonts w:cs="Segoe UI"/>
          <w:sz w:val="20"/>
        </w:rPr>
        <w:t xml:space="preserve"> and send the PDF version to the customer. </w:t>
      </w:r>
      <w:r w:rsidRPr="00250DBC">
        <w:rPr>
          <w:rFonts w:cs="Segoe UI"/>
          <w:sz w:val="20"/>
        </w:rPr>
        <w:br/>
        <w:t>~ OR ~</w:t>
      </w:r>
    </w:p>
    <w:p w14:paraId="4BE6E3E2" w14:textId="61CB8751" w:rsidR="00FA6283" w:rsidRPr="00250DBC" w:rsidRDefault="00FA6283" w:rsidP="00FA6283">
      <w:pPr>
        <w:pStyle w:val="VisibleGuidance"/>
        <w:numPr>
          <w:ilvl w:val="0"/>
          <w:numId w:val="6"/>
        </w:numPr>
        <w:rPr>
          <w:rFonts w:cs="Segoe UI"/>
        </w:rPr>
      </w:pPr>
      <w:r w:rsidRPr="00250DBC">
        <w:rPr>
          <w:rFonts w:cs="Segoe UI"/>
          <w:b/>
          <w:bCs/>
          <w:sz w:val="20"/>
        </w:rPr>
        <w:t xml:space="preserve">Inspect document and remove comments, revisions, any document properties you do not want included, personal information, and hidden text. </w:t>
      </w:r>
      <w:r w:rsidRPr="00250DBC">
        <w:rPr>
          <w:rFonts w:cs="Segoe UI"/>
          <w:sz w:val="20"/>
        </w:rPr>
        <w:t xml:space="preserve">For guidance on how to do this, see </w:t>
      </w:r>
      <w:hyperlink r:id="rId22" w:anchor="3" w:history="1">
        <w:r w:rsidRPr="00250DBC">
          <w:rPr>
            <w:rFonts w:cs="Segoe UI"/>
            <w:color w:val="0000FF" w:themeColor="hyperlink"/>
            <w:sz w:val="20"/>
            <w:u w:val="single"/>
          </w:rPr>
          <w:t>Remove hidden data and personal information from Office documents</w:t>
        </w:r>
      </w:hyperlink>
      <w:r w:rsidRPr="00250DBC">
        <w:rPr>
          <w:rFonts w:cs="Segoe UI"/>
          <w:sz w:val="20"/>
        </w:rPr>
        <w:t>.</w:t>
      </w:r>
    </w:p>
    <w:p w14:paraId="62E0433B" w14:textId="77777777" w:rsidR="006020B9" w:rsidRPr="00250DBC" w:rsidRDefault="006020B9" w:rsidP="00E02385">
      <w:pPr>
        <w:rPr>
          <w:rFonts w:cs="Segoe UI"/>
        </w:rPr>
      </w:pPr>
    </w:p>
    <w:p w14:paraId="48F81509" w14:textId="7B8549B8" w:rsidR="000301B2" w:rsidRPr="00250DBC" w:rsidRDefault="000301B2" w:rsidP="000301B2">
      <w:pPr>
        <w:jc w:val="center"/>
        <w:rPr>
          <w:rFonts w:eastAsia="Times New Roman" w:cs="Segoe UI"/>
        </w:rPr>
      </w:pPr>
      <w:bookmarkStart w:id="6" w:name="_Toc245584590"/>
      <w:bookmarkStart w:id="7" w:name="_Toc245585264"/>
      <w:bookmarkStart w:id="8" w:name="_Toc245585358"/>
      <w:bookmarkStart w:id="9" w:name="_Toc245585450"/>
      <w:bookmarkStart w:id="10" w:name="_Toc245585542"/>
      <w:bookmarkStart w:id="11" w:name="_Toc245585582"/>
      <w:bookmarkStart w:id="12" w:name="_Toc245585620"/>
      <w:bookmarkStart w:id="13" w:name="_Toc245585660"/>
      <w:bookmarkStart w:id="14" w:name="_Toc245585784"/>
      <w:bookmarkStart w:id="15" w:name="_Toc245585858"/>
      <w:bookmarkStart w:id="16" w:name="_Toc245584591"/>
      <w:bookmarkStart w:id="17" w:name="_Toc245585265"/>
      <w:bookmarkStart w:id="18" w:name="_Toc245585359"/>
      <w:bookmarkStart w:id="19" w:name="_Toc245585451"/>
      <w:bookmarkStart w:id="20" w:name="_Toc245585543"/>
      <w:bookmarkStart w:id="21" w:name="_Toc245585583"/>
      <w:bookmarkStart w:id="22" w:name="_Toc245585621"/>
      <w:bookmarkStart w:id="23" w:name="_Toc245585661"/>
      <w:bookmarkStart w:id="24" w:name="_Toc245585785"/>
      <w:bookmarkStart w:id="25" w:name="_Toc245585859"/>
      <w:bookmarkStart w:id="26" w:name="_Toc245584592"/>
      <w:bookmarkStart w:id="27" w:name="_Toc245585266"/>
      <w:bookmarkStart w:id="28" w:name="_Toc245585360"/>
      <w:bookmarkStart w:id="29" w:name="_Toc245585452"/>
      <w:bookmarkStart w:id="30" w:name="_Toc245585544"/>
      <w:bookmarkStart w:id="31" w:name="_Toc245585584"/>
      <w:bookmarkStart w:id="32" w:name="_Toc245585622"/>
      <w:bookmarkStart w:id="33" w:name="_Toc245585662"/>
      <w:bookmarkStart w:id="34" w:name="_Toc245585786"/>
      <w:bookmarkStart w:id="35" w:name="_Toc245585860"/>
      <w:bookmarkStart w:id="36" w:name="InScope"/>
      <w:bookmarkStart w:id="37" w:name="_Toc376445248"/>
      <w:bookmarkStart w:id="38" w:name="_Toc376783606"/>
      <w:bookmarkStart w:id="39" w:name="_Toc376445249"/>
      <w:bookmarkStart w:id="40" w:name="_Toc376783607"/>
      <w:bookmarkStart w:id="41" w:name="_Toc371953108"/>
      <w:bookmarkStart w:id="42" w:name="_Toc371954299"/>
      <w:bookmarkStart w:id="43" w:name="_Toc372065354"/>
      <w:bookmarkStart w:id="44" w:name="_Toc373737992"/>
      <w:bookmarkStart w:id="45" w:name="_Toc373738309"/>
      <w:bookmarkStart w:id="46" w:name="_Toc373738508"/>
      <w:bookmarkStart w:id="47" w:name="_Toc373738749"/>
      <w:bookmarkStart w:id="48" w:name="_Toc373738935"/>
      <w:bookmarkStart w:id="49" w:name="_Toc373739115"/>
      <w:bookmarkStart w:id="50" w:name="_Toc373739308"/>
      <w:bookmarkStart w:id="51" w:name="_Toc373739488"/>
      <w:bookmarkStart w:id="52" w:name="_Toc376445270"/>
      <w:bookmarkStart w:id="53" w:name="_Toc376783628"/>
      <w:bookmarkStart w:id="54" w:name="_Toc371953109"/>
      <w:bookmarkStart w:id="55" w:name="_Toc371954300"/>
      <w:bookmarkStart w:id="56" w:name="_Toc372065355"/>
      <w:bookmarkStart w:id="57" w:name="_Toc373737993"/>
      <w:bookmarkStart w:id="58" w:name="_Toc373738310"/>
      <w:bookmarkStart w:id="59" w:name="_Toc373738509"/>
      <w:bookmarkStart w:id="60" w:name="_Toc373738750"/>
      <w:bookmarkStart w:id="61" w:name="_Toc373738936"/>
      <w:bookmarkStart w:id="62" w:name="_Toc373739116"/>
      <w:bookmarkStart w:id="63" w:name="_Toc373739309"/>
      <w:bookmarkStart w:id="64" w:name="_Toc373739489"/>
      <w:bookmarkStart w:id="65" w:name="_Toc376445271"/>
      <w:bookmarkStart w:id="66" w:name="_Toc376783629"/>
      <w:bookmarkStart w:id="67" w:name="_Toc371953110"/>
      <w:bookmarkStart w:id="68" w:name="_Toc371954301"/>
      <w:bookmarkStart w:id="69" w:name="_Toc372065356"/>
      <w:bookmarkStart w:id="70" w:name="_Toc373737994"/>
      <w:bookmarkStart w:id="71" w:name="_Toc373738311"/>
      <w:bookmarkStart w:id="72" w:name="_Toc373738510"/>
      <w:bookmarkStart w:id="73" w:name="_Toc373738751"/>
      <w:bookmarkStart w:id="74" w:name="_Toc373738937"/>
      <w:bookmarkStart w:id="75" w:name="_Toc373739117"/>
      <w:bookmarkStart w:id="76" w:name="_Toc373739310"/>
      <w:bookmarkStart w:id="77" w:name="_Toc373739490"/>
      <w:bookmarkStart w:id="78" w:name="_Toc376445272"/>
      <w:bookmarkStart w:id="79" w:name="_Toc376783630"/>
      <w:bookmarkStart w:id="80" w:name="_Toc371953124"/>
      <w:bookmarkStart w:id="81" w:name="_Toc371954315"/>
      <w:bookmarkStart w:id="82" w:name="_Toc372065370"/>
      <w:bookmarkStart w:id="83" w:name="_Toc373738008"/>
      <w:bookmarkStart w:id="84" w:name="_Toc373738325"/>
      <w:bookmarkStart w:id="85" w:name="_Toc373738524"/>
      <w:bookmarkStart w:id="86" w:name="_Toc373738765"/>
      <w:bookmarkStart w:id="87" w:name="_Toc373738951"/>
      <w:bookmarkStart w:id="88" w:name="_Toc373739131"/>
      <w:bookmarkStart w:id="89" w:name="_Toc373739324"/>
      <w:bookmarkStart w:id="90" w:name="_Toc373739504"/>
      <w:bookmarkStart w:id="91" w:name="_Toc376445285"/>
      <w:bookmarkStart w:id="92" w:name="_Toc376783643"/>
      <w:bookmarkStart w:id="93" w:name="_Toc371953126"/>
      <w:bookmarkStart w:id="94" w:name="_Toc371954317"/>
      <w:bookmarkStart w:id="95" w:name="_Toc372065372"/>
      <w:bookmarkStart w:id="96" w:name="_Toc373738010"/>
      <w:bookmarkStart w:id="97" w:name="_Toc373738327"/>
      <w:bookmarkStart w:id="98" w:name="_Toc373738526"/>
      <w:bookmarkStart w:id="99" w:name="_Toc373738767"/>
      <w:bookmarkStart w:id="100" w:name="_Toc373738953"/>
      <w:bookmarkStart w:id="101" w:name="_Toc373739133"/>
      <w:bookmarkStart w:id="102" w:name="_Toc373739326"/>
      <w:bookmarkStart w:id="103" w:name="_Toc373739506"/>
      <w:bookmarkStart w:id="104" w:name="_Toc376445287"/>
      <w:bookmarkStart w:id="105" w:name="_Toc376783645"/>
      <w:bookmarkStart w:id="106" w:name="_Toc371953128"/>
      <w:bookmarkStart w:id="107" w:name="_Toc371954319"/>
      <w:bookmarkStart w:id="108" w:name="_Toc372065374"/>
      <w:bookmarkStart w:id="109" w:name="_Toc373738012"/>
      <w:bookmarkStart w:id="110" w:name="_Toc373738329"/>
      <w:bookmarkStart w:id="111" w:name="_Toc373738528"/>
      <w:bookmarkStart w:id="112" w:name="_Toc373738769"/>
      <w:bookmarkStart w:id="113" w:name="_Toc373738955"/>
      <w:bookmarkStart w:id="114" w:name="_Toc373739135"/>
      <w:bookmarkStart w:id="115" w:name="_Toc373739328"/>
      <w:bookmarkStart w:id="116" w:name="_Toc373739508"/>
      <w:bookmarkStart w:id="117" w:name="_Toc376445289"/>
      <w:bookmarkStart w:id="118" w:name="_Toc376783647"/>
      <w:bookmarkStart w:id="119" w:name="_Toc371953129"/>
      <w:bookmarkStart w:id="120" w:name="_Toc371954320"/>
      <w:bookmarkStart w:id="121" w:name="_Toc372065375"/>
      <w:bookmarkStart w:id="122" w:name="_Toc373738013"/>
      <w:bookmarkStart w:id="123" w:name="_Toc373738330"/>
      <w:bookmarkStart w:id="124" w:name="_Toc373738529"/>
      <w:bookmarkStart w:id="125" w:name="_Toc373738770"/>
      <w:bookmarkStart w:id="126" w:name="_Toc373738956"/>
      <w:bookmarkStart w:id="127" w:name="_Toc373739136"/>
      <w:bookmarkStart w:id="128" w:name="_Toc373739329"/>
      <w:bookmarkStart w:id="129" w:name="_Toc373739509"/>
      <w:bookmarkStart w:id="130" w:name="_Toc376445290"/>
      <w:bookmarkStart w:id="131" w:name="_Toc376783648"/>
      <w:bookmarkStart w:id="132" w:name="_Toc371953190"/>
      <w:bookmarkStart w:id="133" w:name="_Toc371954381"/>
      <w:bookmarkStart w:id="134" w:name="_Toc372065436"/>
      <w:bookmarkStart w:id="135" w:name="_Toc373738074"/>
      <w:bookmarkStart w:id="136" w:name="_Toc373738391"/>
      <w:bookmarkStart w:id="137" w:name="_Toc373738590"/>
      <w:bookmarkStart w:id="138" w:name="_Toc373738831"/>
      <w:bookmarkStart w:id="139" w:name="_Toc373739017"/>
      <w:bookmarkStart w:id="140" w:name="_Toc373739197"/>
      <w:bookmarkStart w:id="141" w:name="_Toc373739390"/>
      <w:bookmarkStart w:id="142" w:name="_Toc373739570"/>
      <w:bookmarkStart w:id="143" w:name="_Toc376445351"/>
      <w:bookmarkStart w:id="144" w:name="_Toc376783709"/>
      <w:bookmarkStart w:id="145" w:name="_Toc371953196"/>
      <w:bookmarkStart w:id="146" w:name="_Toc371954387"/>
      <w:bookmarkStart w:id="147" w:name="_Toc372065442"/>
      <w:bookmarkStart w:id="148" w:name="_Toc373738080"/>
      <w:bookmarkStart w:id="149" w:name="_Toc373738397"/>
      <w:bookmarkStart w:id="150" w:name="_Toc373738596"/>
      <w:bookmarkStart w:id="151" w:name="_Toc373738837"/>
      <w:bookmarkStart w:id="152" w:name="_Toc373739023"/>
      <w:bookmarkStart w:id="153" w:name="_Toc373739203"/>
      <w:bookmarkStart w:id="154" w:name="_Toc373739396"/>
      <w:bookmarkStart w:id="155" w:name="_Toc373739576"/>
      <w:bookmarkStart w:id="156" w:name="_Toc376445357"/>
      <w:bookmarkStart w:id="157" w:name="_Toc376783715"/>
      <w:bookmarkStart w:id="158" w:name="_Toc371953202"/>
      <w:bookmarkStart w:id="159" w:name="_Toc371954393"/>
      <w:bookmarkStart w:id="160" w:name="_Toc372065448"/>
      <w:bookmarkStart w:id="161" w:name="_Toc373738086"/>
      <w:bookmarkStart w:id="162" w:name="_Toc373738403"/>
      <w:bookmarkStart w:id="163" w:name="_Toc373738602"/>
      <w:bookmarkStart w:id="164" w:name="_Toc373738843"/>
      <w:bookmarkStart w:id="165" w:name="_Toc373739029"/>
      <w:bookmarkStart w:id="166" w:name="_Toc373739209"/>
      <w:bookmarkStart w:id="167" w:name="_Toc373739402"/>
      <w:bookmarkStart w:id="168" w:name="_Toc373739582"/>
      <w:bookmarkStart w:id="169" w:name="_Toc376445363"/>
      <w:bookmarkStart w:id="170" w:name="_Toc376783721"/>
      <w:bookmarkStart w:id="171" w:name="_Toc371953208"/>
      <w:bookmarkStart w:id="172" w:name="_Toc371954399"/>
      <w:bookmarkStart w:id="173" w:name="_Toc372065454"/>
      <w:bookmarkStart w:id="174" w:name="_Toc373738092"/>
      <w:bookmarkStart w:id="175" w:name="_Toc373738409"/>
      <w:bookmarkStart w:id="176" w:name="_Toc373738608"/>
      <w:bookmarkStart w:id="177" w:name="_Toc373738849"/>
      <w:bookmarkStart w:id="178" w:name="_Toc373739035"/>
      <w:bookmarkStart w:id="179" w:name="_Toc373739215"/>
      <w:bookmarkStart w:id="180" w:name="_Toc373739408"/>
      <w:bookmarkStart w:id="181" w:name="_Toc373739588"/>
      <w:bookmarkStart w:id="182" w:name="_Toc376445369"/>
      <w:bookmarkStart w:id="183" w:name="_Toc376783727"/>
      <w:bookmarkStart w:id="184" w:name="_Toc371953214"/>
      <w:bookmarkStart w:id="185" w:name="_Toc371954405"/>
      <w:bookmarkStart w:id="186" w:name="_Toc372065460"/>
      <w:bookmarkStart w:id="187" w:name="_Toc373738098"/>
      <w:bookmarkStart w:id="188" w:name="_Toc373738415"/>
      <w:bookmarkStart w:id="189" w:name="_Toc373738614"/>
      <w:bookmarkStart w:id="190" w:name="_Toc373738855"/>
      <w:bookmarkStart w:id="191" w:name="_Toc373739041"/>
      <w:bookmarkStart w:id="192" w:name="_Toc373739221"/>
      <w:bookmarkStart w:id="193" w:name="_Toc373739414"/>
      <w:bookmarkStart w:id="194" w:name="_Toc373739594"/>
      <w:bookmarkStart w:id="195" w:name="_Toc376445375"/>
      <w:bookmarkStart w:id="196" w:name="_Toc376783733"/>
      <w:bookmarkStart w:id="197" w:name="_Toc371954420"/>
      <w:bookmarkStart w:id="198" w:name="_Toc372065475"/>
      <w:bookmarkStart w:id="199" w:name="_Toc373738113"/>
      <w:bookmarkStart w:id="200" w:name="_Toc373738430"/>
      <w:bookmarkStart w:id="201" w:name="_Toc373738629"/>
      <w:bookmarkStart w:id="202" w:name="_Toc373738870"/>
      <w:bookmarkStart w:id="203" w:name="_Toc373739056"/>
      <w:bookmarkStart w:id="204" w:name="_Toc373739236"/>
      <w:bookmarkStart w:id="205" w:name="_Toc373739429"/>
      <w:bookmarkStart w:id="206" w:name="_Toc373739609"/>
      <w:bookmarkStart w:id="207" w:name="_Toc376445390"/>
      <w:bookmarkStart w:id="208" w:name="_Toc376783748"/>
      <w:bookmarkStart w:id="209" w:name="_Toc371954437"/>
      <w:bookmarkStart w:id="210" w:name="_Toc372065492"/>
      <w:bookmarkStart w:id="211" w:name="_Toc373738130"/>
      <w:bookmarkStart w:id="212" w:name="_Toc373738447"/>
      <w:bookmarkStart w:id="213" w:name="_Toc373738646"/>
      <w:bookmarkStart w:id="214" w:name="_Toc373738887"/>
      <w:bookmarkStart w:id="215" w:name="_Toc373739073"/>
      <w:bookmarkStart w:id="216" w:name="_Toc373739253"/>
      <w:bookmarkStart w:id="217" w:name="_Toc373739446"/>
      <w:bookmarkStart w:id="218" w:name="_Toc373739626"/>
      <w:bookmarkStart w:id="219" w:name="_Toc376445407"/>
      <w:bookmarkStart w:id="220" w:name="_Toc376783765"/>
      <w:bookmarkStart w:id="221" w:name="_Toc371954439"/>
      <w:bookmarkStart w:id="222" w:name="_Toc372065494"/>
      <w:bookmarkStart w:id="223" w:name="_Toc373738132"/>
      <w:bookmarkStart w:id="224" w:name="_Toc373738449"/>
      <w:bookmarkStart w:id="225" w:name="_Toc373738648"/>
      <w:bookmarkStart w:id="226" w:name="_Toc373738889"/>
      <w:bookmarkStart w:id="227" w:name="_Toc373739075"/>
      <w:bookmarkStart w:id="228" w:name="_Toc373739255"/>
      <w:bookmarkStart w:id="229" w:name="_Toc373739448"/>
      <w:bookmarkStart w:id="230" w:name="_Toc373739628"/>
      <w:bookmarkStart w:id="231" w:name="_Toc376445409"/>
      <w:bookmarkStart w:id="232" w:name="_Toc376783767"/>
      <w:bookmarkStart w:id="233" w:name="_Toc371954441"/>
      <w:bookmarkStart w:id="234" w:name="_Toc372065496"/>
      <w:bookmarkStart w:id="235" w:name="_Toc373738134"/>
      <w:bookmarkStart w:id="236" w:name="_Toc373738451"/>
      <w:bookmarkStart w:id="237" w:name="_Toc373738650"/>
      <w:bookmarkStart w:id="238" w:name="_Toc373738891"/>
      <w:bookmarkStart w:id="239" w:name="_Toc373739077"/>
      <w:bookmarkStart w:id="240" w:name="_Toc373739257"/>
      <w:bookmarkStart w:id="241" w:name="_Toc373739450"/>
      <w:bookmarkStart w:id="242" w:name="_Toc373739630"/>
      <w:bookmarkStart w:id="243" w:name="_Toc376445411"/>
      <w:bookmarkStart w:id="244" w:name="_Toc376783769"/>
      <w:bookmarkStart w:id="245" w:name="_Toc371954443"/>
      <w:bookmarkStart w:id="246" w:name="_Toc372065498"/>
      <w:bookmarkStart w:id="247" w:name="_Toc373738136"/>
      <w:bookmarkStart w:id="248" w:name="_Toc373738453"/>
      <w:bookmarkStart w:id="249" w:name="_Toc373738652"/>
      <w:bookmarkStart w:id="250" w:name="_Toc373738893"/>
      <w:bookmarkStart w:id="251" w:name="_Toc373739079"/>
      <w:bookmarkStart w:id="252" w:name="_Toc373739259"/>
      <w:bookmarkStart w:id="253" w:name="_Toc373739452"/>
      <w:bookmarkStart w:id="254" w:name="_Toc373739632"/>
      <w:bookmarkStart w:id="255" w:name="_Toc376445413"/>
      <w:bookmarkStart w:id="256" w:name="_Toc376783771"/>
      <w:bookmarkStart w:id="257" w:name="_Toc371954444"/>
      <w:bookmarkStart w:id="258" w:name="_Toc372065499"/>
      <w:bookmarkStart w:id="259" w:name="_Toc373738137"/>
      <w:bookmarkStart w:id="260" w:name="_Toc373738454"/>
      <w:bookmarkStart w:id="261" w:name="_Toc373738653"/>
      <w:bookmarkStart w:id="262" w:name="_Toc373738894"/>
      <w:bookmarkStart w:id="263" w:name="_Toc373739080"/>
      <w:bookmarkStart w:id="264" w:name="_Toc373739260"/>
      <w:bookmarkStart w:id="265" w:name="_Toc373739453"/>
      <w:bookmarkStart w:id="266" w:name="_Toc373739633"/>
      <w:bookmarkStart w:id="267" w:name="_Toc376445414"/>
      <w:bookmarkStart w:id="268" w:name="_Toc376783772"/>
      <w:bookmarkStart w:id="269" w:name="_Toc245584638"/>
      <w:bookmarkStart w:id="270" w:name="_Toc245585312"/>
      <w:bookmarkStart w:id="271" w:name="_Toc245585406"/>
      <w:bookmarkStart w:id="272" w:name="_Toc245585498"/>
      <w:bookmarkStart w:id="273" w:name="_Toc245585572"/>
      <w:bookmarkStart w:id="274" w:name="_Toc245585612"/>
      <w:bookmarkStart w:id="275" w:name="_Toc245585650"/>
      <w:bookmarkStart w:id="276" w:name="_Toc245585690"/>
      <w:bookmarkStart w:id="277" w:name="_Toc245585813"/>
      <w:bookmarkStart w:id="278" w:name="_Toc245585887"/>
      <w:bookmarkStart w:id="279" w:name="_Toc245584639"/>
      <w:bookmarkStart w:id="280" w:name="_Toc245585313"/>
      <w:bookmarkStart w:id="281" w:name="_Toc245585407"/>
      <w:bookmarkStart w:id="282" w:name="_Toc245585499"/>
      <w:bookmarkStart w:id="283" w:name="_Toc245585573"/>
      <w:bookmarkStart w:id="284" w:name="_Toc245585613"/>
      <w:bookmarkStart w:id="285" w:name="_Toc245585651"/>
      <w:bookmarkStart w:id="286" w:name="_Toc245585691"/>
      <w:bookmarkStart w:id="287" w:name="_Toc245585814"/>
      <w:bookmarkStart w:id="288" w:name="_Toc245585888"/>
      <w:bookmarkStart w:id="289" w:name="_Toc245584640"/>
      <w:bookmarkStart w:id="290" w:name="_Toc245585314"/>
      <w:bookmarkStart w:id="291" w:name="_Toc245585408"/>
      <w:bookmarkStart w:id="292" w:name="_Toc245585500"/>
      <w:bookmarkStart w:id="293" w:name="_Toc245585574"/>
      <w:bookmarkStart w:id="294" w:name="_Toc245585614"/>
      <w:bookmarkStart w:id="295" w:name="_Toc245585652"/>
      <w:bookmarkStart w:id="296" w:name="_Toc245585692"/>
      <w:bookmarkStart w:id="297" w:name="_Toc245585815"/>
      <w:bookmarkStart w:id="298" w:name="_Toc245585889"/>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5"/>
    </w:p>
    <w:p w14:paraId="598E60B3" w14:textId="1801B8B2" w:rsidR="00220BD6" w:rsidRPr="00250DBC" w:rsidRDefault="00220BD6" w:rsidP="00220BD6">
      <w:pPr>
        <w:rPr>
          <w:rFonts w:cs="Segoe UI"/>
        </w:rPr>
      </w:pPr>
      <w:bookmarkStart w:id="299" w:name="_Toc289902982"/>
      <w:bookmarkStart w:id="300" w:name="_Toc289902983"/>
      <w:bookmarkStart w:id="301" w:name="_Toc289902984"/>
      <w:bookmarkStart w:id="302" w:name="_Toc289902987"/>
      <w:bookmarkStart w:id="303" w:name="_Toc289902990"/>
      <w:bookmarkStart w:id="304" w:name="_Toc289902991"/>
      <w:bookmarkStart w:id="305" w:name="_Toc289903013"/>
      <w:bookmarkStart w:id="306" w:name="_Toc289903014"/>
      <w:bookmarkStart w:id="307" w:name="_Toc289903015"/>
      <w:bookmarkStart w:id="308" w:name="_Toc289903016"/>
      <w:bookmarkStart w:id="309" w:name="_Toc289903017"/>
      <w:bookmarkStart w:id="310" w:name="_Toc289903018"/>
      <w:bookmarkStart w:id="311" w:name="_Toc289903019"/>
      <w:bookmarkStart w:id="312" w:name="_Toc289903020"/>
      <w:bookmarkStart w:id="313" w:name="_Toc289903021"/>
      <w:bookmarkStart w:id="314" w:name="_Toc289903022"/>
      <w:bookmarkStart w:id="315" w:name="_Toc289903023"/>
      <w:bookmarkStart w:id="316" w:name="_Toc289903024"/>
      <w:bookmarkStart w:id="317" w:name="_Toc289903025"/>
      <w:bookmarkStart w:id="318" w:name="_Toc289903026"/>
      <w:bookmarkStart w:id="319" w:name="_Toc289903027"/>
      <w:bookmarkStart w:id="320" w:name="_Toc289903028"/>
      <w:bookmarkStart w:id="321" w:name="_Toc289903029"/>
      <w:bookmarkStart w:id="322" w:name="_Toc289903030"/>
      <w:bookmarkStart w:id="323" w:name="_Toc289903031"/>
      <w:bookmarkStart w:id="324" w:name="_Toc289903032"/>
      <w:bookmarkStart w:id="325" w:name="_Toc289903033"/>
      <w:bookmarkStart w:id="326" w:name="_Toc289903034"/>
      <w:bookmarkStart w:id="327" w:name="_Toc289903035"/>
      <w:bookmarkStart w:id="328" w:name="_Toc289903036"/>
      <w:bookmarkStart w:id="329" w:name="_Toc289903037"/>
      <w:bookmarkStart w:id="330" w:name="_Toc289903038"/>
      <w:bookmarkStart w:id="331" w:name="_Toc289903039"/>
      <w:bookmarkStart w:id="332" w:name="_Toc289903040"/>
      <w:bookmarkStart w:id="333" w:name="_Toc289903046"/>
      <w:bookmarkStart w:id="334" w:name="_Toc289903047"/>
      <w:bookmarkStart w:id="335" w:name="_Toc289903048"/>
      <w:bookmarkStart w:id="336" w:name="_Toc289903049"/>
      <w:bookmarkStart w:id="337" w:name="_Toc289903050"/>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14:paraId="61400854" w14:textId="77777777" w:rsidR="002724E9" w:rsidRPr="00BD48D7" w:rsidRDefault="002724E9" w:rsidP="002724E9">
      <w:pPr>
        <w:pStyle w:val="Heading1Numbered"/>
      </w:pPr>
      <w:bookmarkStart w:id="338" w:name="_Toc290403201"/>
      <w:bookmarkStart w:id="339" w:name="_Toc290403202"/>
      <w:bookmarkStart w:id="340" w:name="_Toc290403203"/>
      <w:bookmarkStart w:id="341" w:name="_Toc290403204"/>
      <w:bookmarkStart w:id="342" w:name="_Toc290403205"/>
      <w:bookmarkStart w:id="343" w:name="_Toc290403206"/>
      <w:bookmarkStart w:id="344" w:name="_Toc290403207"/>
      <w:bookmarkStart w:id="345" w:name="_Toc290403208"/>
      <w:bookmarkStart w:id="346" w:name="_Toc290403209"/>
      <w:bookmarkStart w:id="347" w:name="_Toc290403210"/>
      <w:bookmarkStart w:id="348" w:name="_Toc290403211"/>
      <w:bookmarkStart w:id="349" w:name="_Toc290403212"/>
      <w:bookmarkStart w:id="350" w:name="_Toc290403213"/>
      <w:bookmarkStart w:id="351" w:name="_Toc290403214"/>
      <w:bookmarkStart w:id="352" w:name="_Toc290403215"/>
      <w:bookmarkStart w:id="353" w:name="_Toc290403216"/>
      <w:bookmarkStart w:id="354" w:name="_Toc290403217"/>
      <w:bookmarkStart w:id="355" w:name="_Toc290403218"/>
      <w:bookmarkStart w:id="356" w:name="_Toc290403219"/>
      <w:bookmarkStart w:id="357" w:name="_Toc290403220"/>
      <w:bookmarkStart w:id="358" w:name="_Toc290403221"/>
      <w:bookmarkStart w:id="359" w:name="_Toc290403223"/>
      <w:bookmarkStart w:id="360" w:name="_Toc290403224"/>
      <w:bookmarkStart w:id="361" w:name="_Toc245802707"/>
      <w:bookmarkStart w:id="362" w:name="_Toc245802708"/>
      <w:bookmarkStart w:id="363" w:name="_Toc290403229"/>
      <w:bookmarkStart w:id="364" w:name="_Toc290403230"/>
      <w:bookmarkStart w:id="365" w:name="_Toc290403232"/>
      <w:bookmarkStart w:id="366" w:name="_Toc290403234"/>
      <w:bookmarkStart w:id="367" w:name="_Toc290403235"/>
      <w:bookmarkStart w:id="368" w:name="_Toc290403309"/>
      <w:bookmarkStart w:id="369" w:name="_Toc290403310"/>
      <w:bookmarkStart w:id="370" w:name="_Toc290403365"/>
      <w:bookmarkStart w:id="371" w:name="_Toc290403366"/>
      <w:bookmarkStart w:id="372" w:name="_Toc290403367"/>
      <w:bookmarkStart w:id="373" w:name="_Toc290403369"/>
      <w:bookmarkStart w:id="374" w:name="_Toc290403389"/>
      <w:bookmarkStart w:id="375" w:name="_Toc290403391"/>
      <w:bookmarkStart w:id="376" w:name="_Toc290403392"/>
      <w:bookmarkStart w:id="377" w:name="_Toc290403393"/>
      <w:bookmarkStart w:id="378" w:name="_Toc290403398"/>
      <w:bookmarkStart w:id="379" w:name="_Toc290403413"/>
      <w:bookmarkStart w:id="380" w:name="_Toc290403414"/>
      <w:bookmarkStart w:id="381" w:name="_Toc290403415"/>
      <w:bookmarkStart w:id="382" w:name="_Toc290403416"/>
      <w:bookmarkStart w:id="383" w:name="_Toc290403419"/>
      <w:bookmarkStart w:id="384" w:name="_Toc290403421"/>
      <w:bookmarkStart w:id="385" w:name="_Toc290403423"/>
      <w:bookmarkStart w:id="386" w:name="_Toc290403424"/>
      <w:bookmarkStart w:id="387" w:name="_Toc290403425"/>
      <w:bookmarkStart w:id="388" w:name="_Toc290403426"/>
      <w:bookmarkStart w:id="389" w:name="_Toc290403427"/>
      <w:bookmarkStart w:id="390" w:name="_Toc290403428"/>
      <w:bookmarkStart w:id="391" w:name="_Toc290403429"/>
      <w:bookmarkStart w:id="392" w:name="_Toc290403431"/>
      <w:bookmarkStart w:id="393" w:name="_Toc290403432"/>
      <w:bookmarkStart w:id="394" w:name="_Toc290403433"/>
      <w:bookmarkStart w:id="395" w:name="_Toc290403434"/>
      <w:bookmarkStart w:id="396" w:name="_Toc245802713"/>
      <w:bookmarkStart w:id="397" w:name="_Toc245802714"/>
      <w:bookmarkStart w:id="398" w:name="_Toc245802716"/>
      <w:bookmarkStart w:id="399" w:name="_Toc245802718"/>
      <w:bookmarkStart w:id="400" w:name="_Toc245802719"/>
      <w:bookmarkStart w:id="401" w:name="_Toc245802793"/>
      <w:bookmarkStart w:id="402" w:name="_Toc245802794"/>
      <w:bookmarkStart w:id="403" w:name="_Toc245802849"/>
      <w:bookmarkStart w:id="404" w:name="_Toc245802850"/>
      <w:bookmarkStart w:id="405" w:name="_Toc245802851"/>
      <w:bookmarkStart w:id="406" w:name="_Toc245802853"/>
      <w:bookmarkStart w:id="407" w:name="_Toc245802873"/>
      <w:bookmarkStart w:id="408" w:name="_Toc245802875"/>
      <w:bookmarkStart w:id="409" w:name="_Toc245802876"/>
      <w:bookmarkStart w:id="410" w:name="_Toc245802877"/>
      <w:bookmarkStart w:id="411" w:name="_Toc245802882"/>
      <w:bookmarkStart w:id="412" w:name="_Toc245802897"/>
      <w:bookmarkStart w:id="413" w:name="_Toc245802898"/>
      <w:bookmarkStart w:id="414" w:name="_Toc245802899"/>
      <w:bookmarkStart w:id="415" w:name="_Toc245802900"/>
      <w:bookmarkStart w:id="416" w:name="_Toc245802903"/>
      <w:bookmarkStart w:id="417" w:name="_Toc245802905"/>
      <w:bookmarkStart w:id="418" w:name="_Toc245802907"/>
      <w:bookmarkStart w:id="419" w:name="_Toc245802908"/>
      <w:bookmarkStart w:id="420" w:name="_Toc245802909"/>
      <w:bookmarkStart w:id="421" w:name="_Toc245802910"/>
      <w:bookmarkStart w:id="422" w:name="_Toc245802911"/>
      <w:bookmarkStart w:id="423" w:name="_Toc245802912"/>
      <w:bookmarkStart w:id="424" w:name="_Toc245802913"/>
      <w:bookmarkStart w:id="425" w:name="_Toc245802915"/>
      <w:bookmarkStart w:id="426" w:name="_Toc245802916"/>
      <w:bookmarkStart w:id="427" w:name="_Toc245802917"/>
      <w:bookmarkStart w:id="428" w:name="_Toc245802918"/>
      <w:bookmarkStart w:id="429" w:name="_Toc290403436"/>
      <w:bookmarkStart w:id="430" w:name="_Toc290403437"/>
      <w:bookmarkStart w:id="431" w:name="_Toc290403438"/>
      <w:bookmarkStart w:id="432" w:name="_Toc290403439"/>
      <w:bookmarkStart w:id="433" w:name="_Toc290403441"/>
      <w:bookmarkStart w:id="434" w:name="_Toc290403442"/>
      <w:bookmarkStart w:id="435" w:name="_Toc290403445"/>
      <w:bookmarkStart w:id="436" w:name="_Toc290403446"/>
      <w:bookmarkStart w:id="437" w:name="_Toc290403447"/>
      <w:bookmarkStart w:id="438" w:name="_Toc290403448"/>
      <w:bookmarkStart w:id="439" w:name="_Toc290403449"/>
      <w:bookmarkStart w:id="440" w:name="_Toc290403450"/>
      <w:bookmarkStart w:id="441" w:name="_Toc290403451"/>
      <w:bookmarkStart w:id="442" w:name="_Toc290403452"/>
      <w:bookmarkStart w:id="443" w:name="_Toc290403453"/>
      <w:bookmarkStart w:id="444" w:name="_Toc290403457"/>
      <w:bookmarkStart w:id="445" w:name="_Toc290403458"/>
      <w:bookmarkStart w:id="446" w:name="_Toc290403459"/>
      <w:bookmarkStart w:id="447" w:name="_Toc245802927"/>
      <w:bookmarkStart w:id="448" w:name="_Toc245802928"/>
      <w:bookmarkStart w:id="449" w:name="_Toc245802929"/>
      <w:bookmarkStart w:id="450" w:name="_Toc290403469"/>
      <w:bookmarkStart w:id="451" w:name="_Toc290403473"/>
      <w:bookmarkStart w:id="452" w:name="_Toc290403474"/>
      <w:bookmarkStart w:id="453" w:name="_Toc290403480"/>
      <w:bookmarkStart w:id="454" w:name="_Toc290403481"/>
      <w:bookmarkStart w:id="455" w:name="_Toc290403482"/>
      <w:bookmarkStart w:id="456" w:name="_Toc290403514"/>
      <w:bookmarkStart w:id="457" w:name="_Toc290403515"/>
      <w:bookmarkStart w:id="458" w:name="_Toc290403516"/>
      <w:bookmarkStart w:id="459" w:name="_Toc290403517"/>
      <w:bookmarkStart w:id="460" w:name="_Toc290403548"/>
      <w:bookmarkStart w:id="461" w:name="_Toc245802952"/>
      <w:bookmarkStart w:id="462" w:name="_Toc121719612"/>
      <w:bookmarkStart w:id="463" w:name="_Toc121726712"/>
      <w:bookmarkStart w:id="464" w:name="_Toc122162577"/>
      <w:bookmarkStart w:id="465" w:name="_Toc121719614"/>
      <w:bookmarkStart w:id="466" w:name="_Toc121726714"/>
      <w:bookmarkStart w:id="467" w:name="_Toc121719615"/>
      <w:bookmarkStart w:id="468" w:name="_Toc121726715"/>
      <w:bookmarkStart w:id="469" w:name="_Toc121719619"/>
      <w:bookmarkStart w:id="470" w:name="_Toc121726719"/>
      <w:bookmarkStart w:id="471" w:name="_Toc121719620"/>
      <w:bookmarkStart w:id="472" w:name="_Toc121726720"/>
      <w:bookmarkStart w:id="473" w:name="_Toc121726722"/>
      <w:bookmarkStart w:id="474" w:name="_Toc253425220"/>
      <w:bookmarkStart w:id="475" w:name="_Toc122162581"/>
      <w:bookmarkStart w:id="476" w:name="_Toc122162582"/>
      <w:bookmarkStart w:id="477" w:name="_Toc122162583"/>
      <w:bookmarkStart w:id="478" w:name="_Toc122162584"/>
      <w:bookmarkStart w:id="479" w:name="_Toc122162585"/>
      <w:bookmarkStart w:id="480" w:name="_Toc121719627"/>
      <w:bookmarkStart w:id="481" w:name="_Toc121726728"/>
      <w:bookmarkStart w:id="482" w:name="_Toc122162586"/>
      <w:bookmarkStart w:id="483" w:name="_Toc121655199"/>
      <w:bookmarkStart w:id="484" w:name="_Toc121655389"/>
      <w:bookmarkStart w:id="485" w:name="_Toc121656735"/>
      <w:bookmarkStart w:id="486" w:name="_Toc121657150"/>
      <w:bookmarkStart w:id="487" w:name="_Toc121665403"/>
      <w:bookmarkStart w:id="488" w:name="_Toc121668107"/>
      <w:bookmarkStart w:id="489" w:name="_Toc121719634"/>
      <w:bookmarkStart w:id="490" w:name="_Toc121726735"/>
      <w:bookmarkStart w:id="491" w:name="_Toc122162593"/>
      <w:bookmarkStart w:id="492" w:name="_Toc122162594"/>
      <w:bookmarkStart w:id="493" w:name="_Toc121655203"/>
      <w:bookmarkStart w:id="494" w:name="_Toc121655393"/>
      <w:bookmarkStart w:id="495" w:name="_Toc121656739"/>
      <w:bookmarkStart w:id="496" w:name="_Toc121657154"/>
      <w:bookmarkStart w:id="497" w:name="_Toc121665407"/>
      <w:bookmarkStart w:id="498" w:name="_Toc121668111"/>
      <w:bookmarkStart w:id="499" w:name="_Toc121719638"/>
      <w:bookmarkStart w:id="500" w:name="_Toc121726739"/>
      <w:bookmarkStart w:id="501" w:name="_Toc122162597"/>
      <w:bookmarkStart w:id="502" w:name="_Toc122162600"/>
      <w:bookmarkStart w:id="503" w:name="_Toc122162601"/>
      <w:bookmarkStart w:id="504" w:name="_Toc122162603"/>
      <w:bookmarkStart w:id="505" w:name="_Toc122162605"/>
      <w:bookmarkStart w:id="506" w:name="_Toc122162606"/>
      <w:bookmarkStart w:id="507" w:name="_Toc122162607"/>
      <w:bookmarkStart w:id="508" w:name="_Toc122162608"/>
      <w:bookmarkStart w:id="509" w:name="_Toc121719641"/>
      <w:bookmarkStart w:id="510" w:name="_Toc121726742"/>
      <w:bookmarkStart w:id="511" w:name="_Toc121719642"/>
      <w:bookmarkStart w:id="512" w:name="_Toc121726743"/>
      <w:bookmarkStart w:id="513" w:name="_Toc122162609"/>
      <w:bookmarkStart w:id="514" w:name="_Toc122162611"/>
      <w:bookmarkStart w:id="515" w:name="_Toc122162613"/>
      <w:bookmarkStart w:id="516" w:name="_Toc122162614"/>
      <w:bookmarkStart w:id="517" w:name="_Toc122162616"/>
      <w:bookmarkStart w:id="518" w:name="_Toc122162617"/>
      <w:bookmarkStart w:id="519" w:name="_Toc122162618"/>
      <w:bookmarkStart w:id="520" w:name="_Toc121655208"/>
      <w:bookmarkStart w:id="521" w:name="_Toc121655398"/>
      <w:bookmarkStart w:id="522" w:name="_Toc121656744"/>
      <w:bookmarkStart w:id="523" w:name="_Toc121657159"/>
      <w:bookmarkStart w:id="524" w:name="_Toc121665412"/>
      <w:bookmarkStart w:id="525" w:name="_Toc121668116"/>
      <w:bookmarkStart w:id="526" w:name="_Toc121719645"/>
      <w:bookmarkStart w:id="527" w:name="_Toc121726746"/>
      <w:bookmarkStart w:id="528" w:name="_Toc122162619"/>
      <w:bookmarkStart w:id="529" w:name="_Toc122162620"/>
      <w:bookmarkStart w:id="530" w:name="_Toc121655216"/>
      <w:bookmarkStart w:id="531" w:name="_Toc121655406"/>
      <w:bookmarkStart w:id="532" w:name="_Toc121656752"/>
      <w:bookmarkStart w:id="533" w:name="_Toc121657161"/>
      <w:bookmarkStart w:id="534" w:name="_Toc121665414"/>
      <w:bookmarkStart w:id="535" w:name="_Toc121668118"/>
      <w:bookmarkStart w:id="536" w:name="_Toc121719647"/>
      <w:bookmarkStart w:id="537" w:name="_Toc121726748"/>
      <w:bookmarkStart w:id="538" w:name="_Toc121656755"/>
      <w:bookmarkStart w:id="539" w:name="_Toc121657163"/>
      <w:bookmarkStart w:id="540" w:name="_Toc121665416"/>
      <w:bookmarkStart w:id="541" w:name="_Toc121668120"/>
      <w:bookmarkStart w:id="542" w:name="_Toc121719649"/>
      <w:bookmarkStart w:id="543" w:name="_Toc121726750"/>
      <w:bookmarkStart w:id="544" w:name="_Toc121656756"/>
      <w:bookmarkStart w:id="545" w:name="_Toc121657164"/>
      <w:bookmarkStart w:id="546" w:name="_Toc121665417"/>
      <w:bookmarkStart w:id="547" w:name="_Toc121668121"/>
      <w:bookmarkStart w:id="548" w:name="_Toc121719650"/>
      <w:bookmarkStart w:id="549" w:name="_Toc121726751"/>
      <w:bookmarkStart w:id="550" w:name="_Toc121656757"/>
      <w:bookmarkStart w:id="551" w:name="_Toc121657165"/>
      <w:bookmarkStart w:id="552" w:name="_Toc121665418"/>
      <w:bookmarkStart w:id="553" w:name="_Toc121668122"/>
      <w:bookmarkStart w:id="554" w:name="_Toc121719651"/>
      <w:bookmarkStart w:id="555" w:name="_Toc121726752"/>
      <w:bookmarkStart w:id="556" w:name="_Toc121656758"/>
      <w:bookmarkStart w:id="557" w:name="_Toc121657166"/>
      <w:bookmarkStart w:id="558" w:name="_Toc121665419"/>
      <w:bookmarkStart w:id="559" w:name="_Toc121668123"/>
      <w:bookmarkStart w:id="560" w:name="_Toc121719652"/>
      <w:bookmarkStart w:id="561" w:name="_Toc121726753"/>
      <w:bookmarkStart w:id="562" w:name="_Toc121656759"/>
      <w:bookmarkStart w:id="563" w:name="_Toc121657167"/>
      <w:bookmarkStart w:id="564" w:name="_Toc121665420"/>
      <w:bookmarkStart w:id="565" w:name="_Toc121668124"/>
      <w:bookmarkStart w:id="566" w:name="_Toc121719653"/>
      <w:bookmarkStart w:id="567" w:name="_Toc121726754"/>
      <w:bookmarkStart w:id="568" w:name="_Toc121656760"/>
      <w:bookmarkStart w:id="569" w:name="_Toc121657168"/>
      <w:bookmarkStart w:id="570" w:name="_Toc121665421"/>
      <w:bookmarkStart w:id="571" w:name="_Toc121668125"/>
      <w:bookmarkStart w:id="572" w:name="_Toc121719654"/>
      <w:bookmarkStart w:id="573" w:name="_Toc121726755"/>
      <w:bookmarkStart w:id="574" w:name="_Toc121656761"/>
      <w:bookmarkStart w:id="575" w:name="_Toc121657169"/>
      <w:bookmarkStart w:id="576" w:name="_Toc121665422"/>
      <w:bookmarkStart w:id="577" w:name="_Toc121668126"/>
      <w:bookmarkStart w:id="578" w:name="_Toc121719655"/>
      <w:bookmarkStart w:id="579" w:name="_Toc121726756"/>
      <w:bookmarkStart w:id="580" w:name="_Toc121656762"/>
      <w:bookmarkStart w:id="581" w:name="_Toc121657170"/>
      <w:bookmarkStart w:id="582" w:name="_Toc121665423"/>
      <w:bookmarkStart w:id="583" w:name="_Toc121668127"/>
      <w:bookmarkStart w:id="584" w:name="_Toc121719656"/>
      <w:bookmarkStart w:id="585" w:name="_Toc121726757"/>
      <w:bookmarkStart w:id="586" w:name="_Toc121656763"/>
      <w:bookmarkStart w:id="587" w:name="_Toc121657171"/>
      <w:bookmarkStart w:id="588" w:name="_Toc121665424"/>
      <w:bookmarkStart w:id="589" w:name="_Toc121668128"/>
      <w:bookmarkStart w:id="590" w:name="_Toc121719657"/>
      <w:bookmarkStart w:id="591" w:name="_Toc121726758"/>
      <w:bookmarkStart w:id="592" w:name="_Toc121656764"/>
      <w:bookmarkStart w:id="593" w:name="_Toc121657172"/>
      <w:bookmarkStart w:id="594" w:name="_Toc121665425"/>
      <w:bookmarkStart w:id="595" w:name="_Toc121668129"/>
      <w:bookmarkStart w:id="596" w:name="_Toc121719658"/>
      <w:bookmarkStart w:id="597" w:name="_Toc121726759"/>
      <w:bookmarkStart w:id="598" w:name="_Toc121656765"/>
      <w:bookmarkStart w:id="599" w:name="_Toc121657173"/>
      <w:bookmarkStart w:id="600" w:name="_Toc121665426"/>
      <w:bookmarkStart w:id="601" w:name="_Toc121668130"/>
      <w:bookmarkStart w:id="602" w:name="_Toc121719659"/>
      <w:bookmarkStart w:id="603" w:name="_Toc121726760"/>
      <w:bookmarkStart w:id="604" w:name="_Toc122162627"/>
      <w:bookmarkStart w:id="605" w:name="_Toc121656766"/>
      <w:bookmarkStart w:id="606" w:name="_Toc121657174"/>
      <w:bookmarkStart w:id="607" w:name="_Toc121665427"/>
      <w:bookmarkStart w:id="608" w:name="_Toc121668131"/>
      <w:bookmarkStart w:id="609" w:name="_Toc121719660"/>
      <w:bookmarkStart w:id="610" w:name="_Toc121726761"/>
      <w:bookmarkStart w:id="611" w:name="_Toc121656771"/>
      <w:bookmarkStart w:id="612" w:name="_Toc121657179"/>
      <w:bookmarkStart w:id="613" w:name="_Toc121665432"/>
      <w:bookmarkStart w:id="614" w:name="_Toc121668136"/>
      <w:bookmarkStart w:id="615" w:name="_Toc121719665"/>
      <w:bookmarkStart w:id="616" w:name="_Toc121726766"/>
      <w:bookmarkStart w:id="617" w:name="_Toc121656773"/>
      <w:bookmarkStart w:id="618" w:name="_Toc121657181"/>
      <w:bookmarkStart w:id="619" w:name="_Toc121665434"/>
      <w:bookmarkStart w:id="620" w:name="_Toc121668138"/>
      <w:bookmarkStart w:id="621" w:name="_Toc121719667"/>
      <w:bookmarkStart w:id="622" w:name="_Toc121726768"/>
      <w:bookmarkStart w:id="623" w:name="_Toc121656774"/>
      <w:bookmarkStart w:id="624" w:name="_Toc121657182"/>
      <w:bookmarkStart w:id="625" w:name="_Toc121665435"/>
      <w:bookmarkStart w:id="626" w:name="_Toc121668139"/>
      <w:bookmarkStart w:id="627" w:name="_Toc121719668"/>
      <w:bookmarkStart w:id="628" w:name="_Toc121726769"/>
      <w:bookmarkStart w:id="629" w:name="_Toc121656776"/>
      <w:bookmarkStart w:id="630" w:name="_Toc121657184"/>
      <w:bookmarkStart w:id="631" w:name="_Toc121665437"/>
      <w:bookmarkStart w:id="632" w:name="_Toc121668141"/>
      <w:bookmarkStart w:id="633" w:name="_Toc121719670"/>
      <w:bookmarkStart w:id="634" w:name="_Toc121726771"/>
      <w:bookmarkStart w:id="635" w:name="_Toc121656777"/>
      <w:bookmarkStart w:id="636" w:name="_Toc121657185"/>
      <w:bookmarkStart w:id="637" w:name="_Toc121665438"/>
      <w:bookmarkStart w:id="638" w:name="_Toc121668142"/>
      <w:bookmarkStart w:id="639" w:name="_Toc121719671"/>
      <w:bookmarkStart w:id="640" w:name="_Toc121726772"/>
      <w:bookmarkStart w:id="641" w:name="_Toc121656779"/>
      <w:bookmarkStart w:id="642" w:name="_Toc121657187"/>
      <w:bookmarkStart w:id="643" w:name="_Toc121665440"/>
      <w:bookmarkStart w:id="644" w:name="_Toc121668144"/>
      <w:bookmarkStart w:id="645" w:name="_Toc121719673"/>
      <w:bookmarkStart w:id="646" w:name="_Toc121726774"/>
      <w:bookmarkStart w:id="647" w:name="_Toc121656780"/>
      <w:bookmarkStart w:id="648" w:name="_Toc121657188"/>
      <w:bookmarkStart w:id="649" w:name="_Toc121665441"/>
      <w:bookmarkStart w:id="650" w:name="_Toc121668145"/>
      <w:bookmarkStart w:id="651" w:name="_Toc121719674"/>
      <w:bookmarkStart w:id="652" w:name="_Toc121726775"/>
      <w:bookmarkStart w:id="653" w:name="_Toc121656782"/>
      <w:bookmarkStart w:id="654" w:name="_Toc121657190"/>
      <w:bookmarkStart w:id="655" w:name="_Toc121665443"/>
      <w:bookmarkStart w:id="656" w:name="_Toc121668147"/>
      <w:bookmarkStart w:id="657" w:name="_Toc121719676"/>
      <w:bookmarkStart w:id="658" w:name="_Toc121726777"/>
      <w:bookmarkStart w:id="659" w:name="_Toc121656783"/>
      <w:bookmarkStart w:id="660" w:name="_Toc121657191"/>
      <w:bookmarkStart w:id="661" w:name="_Toc121665444"/>
      <w:bookmarkStart w:id="662" w:name="_Toc121668148"/>
      <w:bookmarkStart w:id="663" w:name="_Toc121719677"/>
      <w:bookmarkStart w:id="664" w:name="_Toc121726778"/>
      <w:bookmarkStart w:id="665" w:name="_Toc121656785"/>
      <w:bookmarkStart w:id="666" w:name="_Toc121657193"/>
      <w:bookmarkStart w:id="667" w:name="_Toc121665446"/>
      <w:bookmarkStart w:id="668" w:name="_Toc121668150"/>
      <w:bookmarkStart w:id="669" w:name="_Toc121719679"/>
      <w:bookmarkStart w:id="670" w:name="_Toc121726780"/>
      <w:bookmarkStart w:id="671" w:name="_Toc121656786"/>
      <w:bookmarkStart w:id="672" w:name="_Toc121657194"/>
      <w:bookmarkStart w:id="673" w:name="_Toc121665447"/>
      <w:bookmarkStart w:id="674" w:name="_Toc121668151"/>
      <w:bookmarkStart w:id="675" w:name="_Toc121719680"/>
      <w:bookmarkStart w:id="676" w:name="_Toc121726781"/>
      <w:bookmarkStart w:id="677" w:name="_Toc121656788"/>
      <w:bookmarkStart w:id="678" w:name="_Toc121657196"/>
      <w:bookmarkStart w:id="679" w:name="_Toc121665449"/>
      <w:bookmarkStart w:id="680" w:name="_Toc121668153"/>
      <w:bookmarkStart w:id="681" w:name="_Toc121719682"/>
      <w:bookmarkStart w:id="682" w:name="_Toc121726783"/>
      <w:bookmarkStart w:id="683" w:name="_Toc121656789"/>
      <w:bookmarkStart w:id="684" w:name="_Toc121657197"/>
      <w:bookmarkStart w:id="685" w:name="_Toc121665450"/>
      <w:bookmarkStart w:id="686" w:name="_Toc121668154"/>
      <w:bookmarkStart w:id="687" w:name="_Toc121719683"/>
      <w:bookmarkStart w:id="688" w:name="_Toc121726784"/>
      <w:bookmarkStart w:id="689" w:name="_Toc121656791"/>
      <w:bookmarkStart w:id="690" w:name="_Toc121657199"/>
      <w:bookmarkStart w:id="691" w:name="_Toc121665452"/>
      <w:bookmarkStart w:id="692" w:name="_Toc121668156"/>
      <w:bookmarkStart w:id="693" w:name="_Toc121719685"/>
      <w:bookmarkStart w:id="694" w:name="_Toc121726786"/>
      <w:bookmarkStart w:id="695" w:name="_Toc121656792"/>
      <w:bookmarkStart w:id="696" w:name="_Toc121657200"/>
      <w:bookmarkStart w:id="697" w:name="_Toc121665453"/>
      <w:bookmarkStart w:id="698" w:name="_Toc121668157"/>
      <w:bookmarkStart w:id="699" w:name="_Toc121719686"/>
      <w:bookmarkStart w:id="700" w:name="_Toc121726787"/>
      <w:bookmarkStart w:id="701" w:name="_Toc121656794"/>
      <w:bookmarkStart w:id="702" w:name="_Toc121657202"/>
      <w:bookmarkStart w:id="703" w:name="_Toc121665455"/>
      <w:bookmarkStart w:id="704" w:name="_Toc121668159"/>
      <w:bookmarkStart w:id="705" w:name="_Toc121719688"/>
      <w:bookmarkStart w:id="706" w:name="_Toc121726789"/>
      <w:bookmarkStart w:id="707" w:name="_Toc121656795"/>
      <w:bookmarkStart w:id="708" w:name="_Toc121657203"/>
      <w:bookmarkStart w:id="709" w:name="_Toc121665456"/>
      <w:bookmarkStart w:id="710" w:name="_Toc121668160"/>
      <w:bookmarkStart w:id="711" w:name="_Toc121719689"/>
      <w:bookmarkStart w:id="712" w:name="_Toc121726790"/>
      <w:bookmarkStart w:id="713" w:name="_Toc121656797"/>
      <w:bookmarkStart w:id="714" w:name="_Toc121657205"/>
      <w:bookmarkStart w:id="715" w:name="_Toc121665458"/>
      <w:bookmarkStart w:id="716" w:name="_Toc121668162"/>
      <w:bookmarkStart w:id="717" w:name="_Toc121719691"/>
      <w:bookmarkStart w:id="718" w:name="_Toc121726792"/>
      <w:bookmarkStart w:id="719" w:name="_Toc121656798"/>
      <w:bookmarkStart w:id="720" w:name="_Toc121657206"/>
      <w:bookmarkStart w:id="721" w:name="_Toc121665459"/>
      <w:bookmarkStart w:id="722" w:name="_Toc121668163"/>
      <w:bookmarkStart w:id="723" w:name="_Toc121719692"/>
      <w:bookmarkStart w:id="724" w:name="_Toc121726793"/>
      <w:bookmarkStart w:id="725" w:name="_Toc121656800"/>
      <w:bookmarkStart w:id="726" w:name="_Toc121657208"/>
      <w:bookmarkStart w:id="727" w:name="_Toc121665461"/>
      <w:bookmarkStart w:id="728" w:name="_Toc121668165"/>
      <w:bookmarkStart w:id="729" w:name="_Toc121719694"/>
      <w:bookmarkStart w:id="730" w:name="_Toc121726795"/>
      <w:bookmarkStart w:id="731" w:name="_Toc121656801"/>
      <w:bookmarkStart w:id="732" w:name="_Toc121657209"/>
      <w:bookmarkStart w:id="733" w:name="_Toc121665462"/>
      <w:bookmarkStart w:id="734" w:name="_Toc121668166"/>
      <w:bookmarkStart w:id="735" w:name="_Toc121719695"/>
      <w:bookmarkStart w:id="736" w:name="_Toc121726796"/>
      <w:bookmarkStart w:id="737" w:name="_Toc121656803"/>
      <w:bookmarkStart w:id="738" w:name="_Toc121657211"/>
      <w:bookmarkStart w:id="739" w:name="_Toc121665464"/>
      <w:bookmarkStart w:id="740" w:name="_Toc121668168"/>
      <w:bookmarkStart w:id="741" w:name="_Toc121719697"/>
      <w:bookmarkStart w:id="742" w:name="_Toc121726798"/>
      <w:bookmarkStart w:id="743" w:name="_Toc121656804"/>
      <w:bookmarkStart w:id="744" w:name="_Toc121657212"/>
      <w:bookmarkStart w:id="745" w:name="_Toc121665465"/>
      <w:bookmarkStart w:id="746" w:name="_Toc121668169"/>
      <w:bookmarkStart w:id="747" w:name="_Toc121719698"/>
      <w:bookmarkStart w:id="748" w:name="_Toc121726799"/>
      <w:bookmarkStart w:id="749" w:name="_Toc121656806"/>
      <w:bookmarkStart w:id="750" w:name="_Toc121657214"/>
      <w:bookmarkStart w:id="751" w:name="_Toc121665467"/>
      <w:bookmarkStart w:id="752" w:name="_Toc121668171"/>
      <w:bookmarkStart w:id="753" w:name="_Toc121719700"/>
      <w:bookmarkStart w:id="754" w:name="_Toc121726801"/>
      <w:bookmarkStart w:id="755" w:name="_Toc121656807"/>
      <w:bookmarkStart w:id="756" w:name="_Toc121657215"/>
      <w:bookmarkStart w:id="757" w:name="_Toc121665468"/>
      <w:bookmarkStart w:id="758" w:name="_Toc121668172"/>
      <w:bookmarkStart w:id="759" w:name="_Toc121719701"/>
      <w:bookmarkStart w:id="760" w:name="_Toc121726802"/>
      <w:bookmarkStart w:id="761" w:name="_Toc121656809"/>
      <w:bookmarkStart w:id="762" w:name="_Toc121657217"/>
      <w:bookmarkStart w:id="763" w:name="_Toc121665470"/>
      <w:bookmarkStart w:id="764" w:name="_Toc121668174"/>
      <w:bookmarkStart w:id="765" w:name="_Toc121719703"/>
      <w:bookmarkStart w:id="766" w:name="_Toc121726804"/>
      <w:bookmarkStart w:id="767" w:name="_Toc121656810"/>
      <w:bookmarkStart w:id="768" w:name="_Toc121657218"/>
      <w:bookmarkStart w:id="769" w:name="_Toc121665471"/>
      <w:bookmarkStart w:id="770" w:name="_Toc121668175"/>
      <w:bookmarkStart w:id="771" w:name="_Toc121719704"/>
      <w:bookmarkStart w:id="772" w:name="_Toc121726805"/>
      <w:bookmarkStart w:id="773" w:name="_Toc121656812"/>
      <w:bookmarkStart w:id="774" w:name="_Toc121657220"/>
      <w:bookmarkStart w:id="775" w:name="_Toc121665473"/>
      <w:bookmarkStart w:id="776" w:name="_Toc121668177"/>
      <w:bookmarkStart w:id="777" w:name="_Toc121719706"/>
      <w:bookmarkStart w:id="778" w:name="_Toc121726807"/>
      <w:bookmarkStart w:id="779" w:name="_Toc121656813"/>
      <w:bookmarkStart w:id="780" w:name="_Toc121657221"/>
      <w:bookmarkStart w:id="781" w:name="_Toc121665474"/>
      <w:bookmarkStart w:id="782" w:name="_Toc121668178"/>
      <w:bookmarkStart w:id="783" w:name="_Toc121719707"/>
      <w:bookmarkStart w:id="784" w:name="_Toc121726808"/>
      <w:bookmarkStart w:id="785" w:name="_Toc121656815"/>
      <w:bookmarkStart w:id="786" w:name="_Toc121657223"/>
      <w:bookmarkStart w:id="787" w:name="_Toc121665476"/>
      <w:bookmarkStart w:id="788" w:name="_Toc121668180"/>
      <w:bookmarkStart w:id="789" w:name="_Toc121719709"/>
      <w:bookmarkStart w:id="790" w:name="_Toc121726810"/>
      <w:bookmarkStart w:id="791" w:name="_Toc121656816"/>
      <w:bookmarkStart w:id="792" w:name="_Toc121657224"/>
      <w:bookmarkStart w:id="793" w:name="_Toc121665477"/>
      <w:bookmarkStart w:id="794" w:name="_Toc121668181"/>
      <w:bookmarkStart w:id="795" w:name="_Toc121719710"/>
      <w:bookmarkStart w:id="796" w:name="_Toc121726811"/>
      <w:bookmarkStart w:id="797" w:name="_Toc121656818"/>
      <w:bookmarkStart w:id="798" w:name="_Toc121657226"/>
      <w:bookmarkStart w:id="799" w:name="_Toc121665479"/>
      <w:bookmarkStart w:id="800" w:name="_Toc121668183"/>
      <w:bookmarkStart w:id="801" w:name="_Toc121719712"/>
      <w:bookmarkStart w:id="802" w:name="_Toc121726813"/>
      <w:bookmarkStart w:id="803" w:name="_Toc121656819"/>
      <w:bookmarkStart w:id="804" w:name="_Toc121657227"/>
      <w:bookmarkStart w:id="805" w:name="_Toc121665480"/>
      <w:bookmarkStart w:id="806" w:name="_Toc121668184"/>
      <w:bookmarkStart w:id="807" w:name="_Toc121719713"/>
      <w:bookmarkStart w:id="808" w:name="_Toc121726814"/>
      <w:bookmarkStart w:id="809" w:name="_Toc121656821"/>
      <w:bookmarkStart w:id="810" w:name="_Toc121657229"/>
      <w:bookmarkStart w:id="811" w:name="_Toc121665482"/>
      <w:bookmarkStart w:id="812" w:name="_Toc121668186"/>
      <w:bookmarkStart w:id="813" w:name="_Toc121719715"/>
      <w:bookmarkStart w:id="814" w:name="_Toc121726816"/>
      <w:bookmarkStart w:id="815" w:name="_Toc121656822"/>
      <w:bookmarkStart w:id="816" w:name="_Toc121657230"/>
      <w:bookmarkStart w:id="817" w:name="_Toc121665483"/>
      <w:bookmarkStart w:id="818" w:name="_Toc121668187"/>
      <w:bookmarkStart w:id="819" w:name="_Toc121719716"/>
      <w:bookmarkStart w:id="820" w:name="_Toc121726817"/>
      <w:bookmarkStart w:id="821" w:name="_Toc121656824"/>
      <w:bookmarkStart w:id="822" w:name="_Toc121657232"/>
      <w:bookmarkStart w:id="823" w:name="_Toc121665485"/>
      <w:bookmarkStart w:id="824" w:name="_Toc121668189"/>
      <w:bookmarkStart w:id="825" w:name="_Toc121719718"/>
      <w:bookmarkStart w:id="826" w:name="_Toc121726819"/>
      <w:bookmarkStart w:id="827" w:name="_Toc121656825"/>
      <w:bookmarkStart w:id="828" w:name="_Toc121657233"/>
      <w:bookmarkStart w:id="829" w:name="_Toc121665486"/>
      <w:bookmarkStart w:id="830" w:name="_Toc121668190"/>
      <w:bookmarkStart w:id="831" w:name="_Toc121719719"/>
      <w:bookmarkStart w:id="832" w:name="_Toc121726820"/>
      <w:bookmarkStart w:id="833" w:name="_Toc121656827"/>
      <w:bookmarkStart w:id="834" w:name="_Toc121657235"/>
      <w:bookmarkStart w:id="835" w:name="_Toc121665488"/>
      <w:bookmarkStart w:id="836" w:name="_Toc121668192"/>
      <w:bookmarkStart w:id="837" w:name="_Toc121719721"/>
      <w:bookmarkStart w:id="838" w:name="_Toc121726822"/>
      <w:bookmarkStart w:id="839" w:name="_Toc121656828"/>
      <w:bookmarkStart w:id="840" w:name="_Toc121657236"/>
      <w:bookmarkStart w:id="841" w:name="_Toc121665489"/>
      <w:bookmarkStart w:id="842" w:name="_Toc121668193"/>
      <w:bookmarkStart w:id="843" w:name="_Toc121719722"/>
      <w:bookmarkStart w:id="844" w:name="_Toc121726823"/>
      <w:bookmarkStart w:id="845" w:name="_Toc121656830"/>
      <w:bookmarkStart w:id="846" w:name="_Toc121657238"/>
      <w:bookmarkStart w:id="847" w:name="_Toc121665491"/>
      <w:bookmarkStart w:id="848" w:name="_Toc121668195"/>
      <w:bookmarkStart w:id="849" w:name="_Toc121719724"/>
      <w:bookmarkStart w:id="850" w:name="_Toc121726825"/>
      <w:bookmarkStart w:id="851" w:name="_Toc121656848"/>
      <w:bookmarkStart w:id="852" w:name="_Toc121657256"/>
      <w:bookmarkStart w:id="853" w:name="_Toc121665509"/>
      <w:bookmarkStart w:id="854" w:name="_Toc121668213"/>
      <w:bookmarkStart w:id="855" w:name="_Toc121719742"/>
      <w:bookmarkStart w:id="856" w:name="_Toc121726843"/>
      <w:bookmarkStart w:id="857" w:name="_Toc121656849"/>
      <w:bookmarkStart w:id="858" w:name="_Toc121657257"/>
      <w:bookmarkStart w:id="859" w:name="_Toc121665510"/>
      <w:bookmarkStart w:id="860" w:name="_Toc121668214"/>
      <w:bookmarkStart w:id="861" w:name="_Toc121719743"/>
      <w:bookmarkStart w:id="862" w:name="_Toc121726844"/>
      <w:bookmarkStart w:id="863" w:name="_Toc121656850"/>
      <w:bookmarkStart w:id="864" w:name="_Toc121657258"/>
      <w:bookmarkStart w:id="865" w:name="_Toc121665511"/>
      <w:bookmarkStart w:id="866" w:name="_Toc121668215"/>
      <w:bookmarkStart w:id="867" w:name="_Toc121719744"/>
      <w:bookmarkStart w:id="868" w:name="_Toc121726845"/>
      <w:bookmarkStart w:id="869" w:name="_Toc122162644"/>
      <w:bookmarkStart w:id="870" w:name="_Toc121656851"/>
      <w:bookmarkStart w:id="871" w:name="_Toc121657259"/>
      <w:bookmarkStart w:id="872" w:name="_Toc121665512"/>
      <w:bookmarkStart w:id="873" w:name="_Toc121668216"/>
      <w:bookmarkStart w:id="874" w:name="_Toc121719745"/>
      <w:bookmarkStart w:id="875" w:name="_Toc121726846"/>
      <w:bookmarkStart w:id="876" w:name="_Toc121656852"/>
      <w:bookmarkStart w:id="877" w:name="_Toc121657260"/>
      <w:bookmarkStart w:id="878" w:name="_Toc121665513"/>
      <w:bookmarkStart w:id="879" w:name="_Toc121668217"/>
      <w:bookmarkStart w:id="880" w:name="_Toc121719746"/>
      <w:bookmarkStart w:id="881" w:name="_Toc121726847"/>
      <w:bookmarkStart w:id="882" w:name="_Toc121656853"/>
      <w:bookmarkStart w:id="883" w:name="_Toc121657261"/>
      <w:bookmarkStart w:id="884" w:name="_Toc121665514"/>
      <w:bookmarkStart w:id="885" w:name="_Toc121668218"/>
      <w:bookmarkStart w:id="886" w:name="_Toc121719747"/>
      <w:bookmarkStart w:id="887" w:name="_Toc121726848"/>
      <w:bookmarkStart w:id="888" w:name="_Toc121656854"/>
      <w:bookmarkStart w:id="889" w:name="_Toc121657262"/>
      <w:bookmarkStart w:id="890" w:name="_Toc121665515"/>
      <w:bookmarkStart w:id="891" w:name="_Toc121668219"/>
      <w:bookmarkStart w:id="892" w:name="_Toc121719748"/>
      <w:bookmarkStart w:id="893" w:name="_Toc121726849"/>
      <w:bookmarkStart w:id="894" w:name="_Toc121656855"/>
      <w:bookmarkStart w:id="895" w:name="_Toc121657263"/>
      <w:bookmarkStart w:id="896" w:name="_Toc121665516"/>
      <w:bookmarkStart w:id="897" w:name="_Toc121668220"/>
      <w:bookmarkStart w:id="898" w:name="_Toc121719749"/>
      <w:bookmarkStart w:id="899" w:name="_Toc121726850"/>
      <w:bookmarkStart w:id="900" w:name="_Toc121656856"/>
      <w:bookmarkStart w:id="901" w:name="_Toc121657264"/>
      <w:bookmarkStart w:id="902" w:name="_Toc121665517"/>
      <w:bookmarkStart w:id="903" w:name="_Toc121668221"/>
      <w:bookmarkStart w:id="904" w:name="_Toc121719750"/>
      <w:bookmarkStart w:id="905" w:name="_Toc121726851"/>
      <w:bookmarkStart w:id="906" w:name="_Toc121656857"/>
      <w:bookmarkStart w:id="907" w:name="_Toc121657265"/>
      <w:bookmarkStart w:id="908" w:name="_Toc121665518"/>
      <w:bookmarkStart w:id="909" w:name="_Toc121668222"/>
      <w:bookmarkStart w:id="910" w:name="_Toc121719751"/>
      <w:bookmarkStart w:id="911" w:name="_Toc121726852"/>
      <w:bookmarkStart w:id="912" w:name="_Toc121656858"/>
      <w:bookmarkStart w:id="913" w:name="_Toc121657266"/>
      <w:bookmarkStart w:id="914" w:name="_Toc121665519"/>
      <w:bookmarkStart w:id="915" w:name="_Toc121668223"/>
      <w:bookmarkStart w:id="916" w:name="_Toc121719752"/>
      <w:bookmarkStart w:id="917" w:name="_Toc121726853"/>
      <w:bookmarkStart w:id="918" w:name="_Toc121656859"/>
      <w:bookmarkStart w:id="919" w:name="_Toc121657267"/>
      <w:bookmarkStart w:id="920" w:name="_Toc121665520"/>
      <w:bookmarkStart w:id="921" w:name="_Toc121668224"/>
      <w:bookmarkStart w:id="922" w:name="_Toc121719753"/>
      <w:bookmarkStart w:id="923" w:name="_Toc121726854"/>
      <w:bookmarkStart w:id="924" w:name="_Toc121656861"/>
      <w:bookmarkStart w:id="925" w:name="_Toc121657269"/>
      <w:bookmarkStart w:id="926" w:name="_Toc121665522"/>
      <w:bookmarkStart w:id="927" w:name="_Toc121668226"/>
      <w:bookmarkStart w:id="928" w:name="_Toc121719755"/>
      <w:bookmarkStart w:id="929" w:name="_Toc121726856"/>
      <w:bookmarkStart w:id="930" w:name="_Toc121656862"/>
      <w:bookmarkStart w:id="931" w:name="_Toc121657270"/>
      <w:bookmarkStart w:id="932" w:name="_Toc121665523"/>
      <w:bookmarkStart w:id="933" w:name="_Toc121668227"/>
      <w:bookmarkStart w:id="934" w:name="_Toc121719756"/>
      <w:bookmarkStart w:id="935" w:name="_Toc121726857"/>
      <w:bookmarkStart w:id="936" w:name="_Toc121656863"/>
      <w:bookmarkStart w:id="937" w:name="_Toc121657271"/>
      <w:bookmarkStart w:id="938" w:name="_Toc121665524"/>
      <w:bookmarkStart w:id="939" w:name="_Toc121668228"/>
      <w:bookmarkStart w:id="940" w:name="_Toc121719757"/>
      <w:bookmarkStart w:id="941" w:name="_Toc121726858"/>
      <w:bookmarkStart w:id="942" w:name="_Toc121656864"/>
      <w:bookmarkStart w:id="943" w:name="_Toc121657272"/>
      <w:bookmarkStart w:id="944" w:name="_Toc121665525"/>
      <w:bookmarkStart w:id="945" w:name="_Toc121668229"/>
      <w:bookmarkStart w:id="946" w:name="_Toc121719758"/>
      <w:bookmarkStart w:id="947" w:name="_Toc121726859"/>
      <w:bookmarkStart w:id="948" w:name="_Toc121656865"/>
      <w:bookmarkStart w:id="949" w:name="_Toc121657273"/>
      <w:bookmarkStart w:id="950" w:name="_Toc121665526"/>
      <w:bookmarkStart w:id="951" w:name="_Toc121668230"/>
      <w:bookmarkStart w:id="952" w:name="_Toc121719759"/>
      <w:bookmarkStart w:id="953" w:name="_Toc121726860"/>
      <w:bookmarkStart w:id="954" w:name="_Toc121656866"/>
      <w:bookmarkStart w:id="955" w:name="_Toc121657274"/>
      <w:bookmarkStart w:id="956" w:name="_Toc121665527"/>
      <w:bookmarkStart w:id="957" w:name="_Toc121668231"/>
      <w:bookmarkStart w:id="958" w:name="_Toc121719760"/>
      <w:bookmarkStart w:id="959" w:name="_Toc121726861"/>
      <w:bookmarkStart w:id="960" w:name="_Toc122162645"/>
      <w:bookmarkStart w:id="961" w:name="_Toc121656867"/>
      <w:bookmarkStart w:id="962" w:name="_Toc121657275"/>
      <w:bookmarkStart w:id="963" w:name="_Toc121665528"/>
      <w:bookmarkStart w:id="964" w:name="_Toc121668232"/>
      <w:bookmarkStart w:id="965" w:name="_Toc121719761"/>
      <w:bookmarkStart w:id="966" w:name="_Toc121726862"/>
      <w:bookmarkStart w:id="967" w:name="_Toc121656869"/>
      <w:bookmarkStart w:id="968" w:name="_Toc121657277"/>
      <w:bookmarkStart w:id="969" w:name="_Toc121665530"/>
      <w:bookmarkStart w:id="970" w:name="_Toc121668234"/>
      <w:bookmarkStart w:id="971" w:name="_Toc121719763"/>
      <w:bookmarkStart w:id="972" w:name="_Toc121726864"/>
      <w:bookmarkStart w:id="973" w:name="_Toc121656871"/>
      <w:bookmarkStart w:id="974" w:name="_Toc121657279"/>
      <w:bookmarkStart w:id="975" w:name="_Toc121665532"/>
      <w:bookmarkStart w:id="976" w:name="_Toc121668236"/>
      <w:bookmarkStart w:id="977" w:name="_Toc121719765"/>
      <w:bookmarkStart w:id="978" w:name="_Toc121726866"/>
      <w:bookmarkStart w:id="979" w:name="_Toc121656872"/>
      <w:bookmarkStart w:id="980" w:name="_Toc121657280"/>
      <w:bookmarkStart w:id="981" w:name="_Toc121665533"/>
      <w:bookmarkStart w:id="982" w:name="_Toc121668237"/>
      <w:bookmarkStart w:id="983" w:name="_Toc121719766"/>
      <w:bookmarkStart w:id="984" w:name="_Toc121726867"/>
      <w:bookmarkStart w:id="985" w:name="_Toc121656873"/>
      <w:bookmarkStart w:id="986" w:name="_Toc121657281"/>
      <w:bookmarkStart w:id="987" w:name="_Toc121665534"/>
      <w:bookmarkStart w:id="988" w:name="_Toc121668238"/>
      <w:bookmarkStart w:id="989" w:name="_Toc121719767"/>
      <w:bookmarkStart w:id="990" w:name="_Toc121726868"/>
      <w:bookmarkStart w:id="991" w:name="_Toc121656874"/>
      <w:bookmarkStart w:id="992" w:name="_Toc121657282"/>
      <w:bookmarkStart w:id="993" w:name="_Toc121665535"/>
      <w:bookmarkStart w:id="994" w:name="_Toc121668239"/>
      <w:bookmarkStart w:id="995" w:name="_Toc121719768"/>
      <w:bookmarkStart w:id="996" w:name="_Toc121726869"/>
      <w:bookmarkStart w:id="997" w:name="_Toc121656875"/>
      <w:bookmarkStart w:id="998" w:name="_Toc121657283"/>
      <w:bookmarkStart w:id="999" w:name="_Toc121665536"/>
      <w:bookmarkStart w:id="1000" w:name="_Toc121668240"/>
      <w:bookmarkStart w:id="1001" w:name="_Toc121719769"/>
      <w:bookmarkStart w:id="1002" w:name="_Toc121726870"/>
      <w:bookmarkStart w:id="1003" w:name="_Toc121656876"/>
      <w:bookmarkStart w:id="1004" w:name="_Toc121657284"/>
      <w:bookmarkStart w:id="1005" w:name="_Toc121665537"/>
      <w:bookmarkStart w:id="1006" w:name="_Toc121668241"/>
      <w:bookmarkStart w:id="1007" w:name="_Toc121719770"/>
      <w:bookmarkStart w:id="1008" w:name="_Toc121726871"/>
      <w:bookmarkStart w:id="1009" w:name="_Toc121656877"/>
      <w:bookmarkStart w:id="1010" w:name="_Toc121657285"/>
      <w:bookmarkStart w:id="1011" w:name="_Toc121665538"/>
      <w:bookmarkStart w:id="1012" w:name="_Toc121668242"/>
      <w:bookmarkStart w:id="1013" w:name="_Toc121719771"/>
      <w:bookmarkStart w:id="1014" w:name="_Toc121726872"/>
      <w:bookmarkStart w:id="1015" w:name="_Toc121656878"/>
      <w:bookmarkStart w:id="1016" w:name="_Toc121657286"/>
      <w:bookmarkStart w:id="1017" w:name="_Toc121665539"/>
      <w:bookmarkStart w:id="1018" w:name="_Toc121668243"/>
      <w:bookmarkStart w:id="1019" w:name="_Toc121719772"/>
      <w:bookmarkStart w:id="1020" w:name="_Toc121726873"/>
      <w:bookmarkStart w:id="1021" w:name="_Toc121656879"/>
      <w:bookmarkStart w:id="1022" w:name="_Toc121657287"/>
      <w:bookmarkStart w:id="1023" w:name="_Toc121665540"/>
      <w:bookmarkStart w:id="1024" w:name="_Toc121668244"/>
      <w:bookmarkStart w:id="1025" w:name="_Toc121719773"/>
      <w:bookmarkStart w:id="1026" w:name="_Toc121726874"/>
      <w:bookmarkStart w:id="1027" w:name="_Toc121656880"/>
      <w:bookmarkStart w:id="1028" w:name="_Toc121657288"/>
      <w:bookmarkStart w:id="1029" w:name="_Toc121665541"/>
      <w:bookmarkStart w:id="1030" w:name="_Toc121668245"/>
      <w:bookmarkStart w:id="1031" w:name="_Toc121719774"/>
      <w:bookmarkStart w:id="1032" w:name="_Toc121726875"/>
      <w:bookmarkStart w:id="1033" w:name="_Toc121656882"/>
      <w:bookmarkStart w:id="1034" w:name="_Toc121657290"/>
      <w:bookmarkStart w:id="1035" w:name="_Toc121665543"/>
      <w:bookmarkStart w:id="1036" w:name="_Toc121668247"/>
      <w:bookmarkStart w:id="1037" w:name="_Toc121719776"/>
      <w:bookmarkStart w:id="1038" w:name="_Toc121726877"/>
      <w:bookmarkStart w:id="1039" w:name="_Toc121656885"/>
      <w:bookmarkStart w:id="1040" w:name="_Toc121657293"/>
      <w:bookmarkStart w:id="1041" w:name="_Toc121665546"/>
      <w:bookmarkStart w:id="1042" w:name="_Toc121668250"/>
      <w:bookmarkStart w:id="1043" w:name="_Toc121719779"/>
      <w:bookmarkStart w:id="1044" w:name="_Toc121726880"/>
      <w:bookmarkStart w:id="1045" w:name="_Toc121656886"/>
      <w:bookmarkStart w:id="1046" w:name="_Toc121657294"/>
      <w:bookmarkStart w:id="1047" w:name="_Toc121665547"/>
      <w:bookmarkStart w:id="1048" w:name="_Toc121668251"/>
      <w:bookmarkStart w:id="1049" w:name="_Toc121719780"/>
      <w:bookmarkStart w:id="1050" w:name="_Toc121726881"/>
      <w:bookmarkStart w:id="1051" w:name="_Toc121656887"/>
      <w:bookmarkStart w:id="1052" w:name="_Toc121657295"/>
      <w:bookmarkStart w:id="1053" w:name="_Toc121665548"/>
      <w:bookmarkStart w:id="1054" w:name="_Toc121668252"/>
      <w:bookmarkStart w:id="1055" w:name="_Toc121719781"/>
      <w:bookmarkStart w:id="1056" w:name="_Toc121726882"/>
      <w:bookmarkStart w:id="1057" w:name="_Toc121656888"/>
      <w:bookmarkStart w:id="1058" w:name="_Toc121657296"/>
      <w:bookmarkStart w:id="1059" w:name="_Toc121665549"/>
      <w:bookmarkStart w:id="1060" w:name="_Toc121668253"/>
      <w:bookmarkStart w:id="1061" w:name="_Toc121719782"/>
      <w:bookmarkStart w:id="1062" w:name="_Toc121726883"/>
      <w:bookmarkStart w:id="1063" w:name="_Toc121656889"/>
      <w:bookmarkStart w:id="1064" w:name="_Toc121657297"/>
      <w:bookmarkStart w:id="1065" w:name="_Toc121665550"/>
      <w:bookmarkStart w:id="1066" w:name="_Toc121668254"/>
      <w:bookmarkStart w:id="1067" w:name="_Toc121719783"/>
      <w:bookmarkStart w:id="1068" w:name="_Toc121726884"/>
      <w:bookmarkStart w:id="1069" w:name="_Toc121656891"/>
      <w:bookmarkStart w:id="1070" w:name="_Toc121657299"/>
      <w:bookmarkStart w:id="1071" w:name="_Toc121665552"/>
      <w:bookmarkStart w:id="1072" w:name="_Toc121668256"/>
      <w:bookmarkStart w:id="1073" w:name="_Toc121719785"/>
      <w:bookmarkStart w:id="1074" w:name="_Toc121726886"/>
      <w:bookmarkStart w:id="1075" w:name="_Toc121656892"/>
      <w:bookmarkStart w:id="1076" w:name="_Toc121657300"/>
      <w:bookmarkStart w:id="1077" w:name="_Toc121665553"/>
      <w:bookmarkStart w:id="1078" w:name="_Toc121668257"/>
      <w:bookmarkStart w:id="1079" w:name="_Toc121719786"/>
      <w:bookmarkStart w:id="1080" w:name="_Toc121726887"/>
      <w:bookmarkStart w:id="1081" w:name="_Toc121656893"/>
      <w:bookmarkStart w:id="1082" w:name="_Toc121657301"/>
      <w:bookmarkStart w:id="1083" w:name="_Toc121665554"/>
      <w:bookmarkStart w:id="1084" w:name="_Toc121668258"/>
      <w:bookmarkStart w:id="1085" w:name="_Toc121719787"/>
      <w:bookmarkStart w:id="1086" w:name="_Toc121726888"/>
      <w:bookmarkStart w:id="1087" w:name="_Toc121656894"/>
      <w:bookmarkStart w:id="1088" w:name="_Toc121657302"/>
      <w:bookmarkStart w:id="1089" w:name="_Toc121665555"/>
      <w:bookmarkStart w:id="1090" w:name="_Toc121668259"/>
      <w:bookmarkStart w:id="1091" w:name="_Toc121719788"/>
      <w:bookmarkStart w:id="1092" w:name="_Toc121726889"/>
      <w:bookmarkStart w:id="1093" w:name="_Toc121656895"/>
      <w:bookmarkStart w:id="1094" w:name="_Toc121657303"/>
      <w:bookmarkStart w:id="1095" w:name="_Toc121665556"/>
      <w:bookmarkStart w:id="1096" w:name="_Toc121668260"/>
      <w:bookmarkStart w:id="1097" w:name="_Toc121719789"/>
      <w:bookmarkStart w:id="1098" w:name="_Toc121726890"/>
      <w:bookmarkStart w:id="1099" w:name="_Toc121656896"/>
      <w:bookmarkStart w:id="1100" w:name="_Toc121657304"/>
      <w:bookmarkStart w:id="1101" w:name="_Toc121665557"/>
      <w:bookmarkStart w:id="1102" w:name="_Toc121668261"/>
      <w:bookmarkStart w:id="1103" w:name="_Toc121719790"/>
      <w:bookmarkStart w:id="1104" w:name="_Toc121726891"/>
      <w:bookmarkStart w:id="1105" w:name="_Toc121656897"/>
      <w:bookmarkStart w:id="1106" w:name="_Toc121657305"/>
      <w:bookmarkStart w:id="1107" w:name="_Toc121665558"/>
      <w:bookmarkStart w:id="1108" w:name="_Toc121668262"/>
      <w:bookmarkStart w:id="1109" w:name="_Toc121719791"/>
      <w:bookmarkStart w:id="1110" w:name="_Toc121726892"/>
      <w:bookmarkStart w:id="1111" w:name="_Toc121656898"/>
      <w:bookmarkStart w:id="1112" w:name="_Toc121657306"/>
      <w:bookmarkStart w:id="1113" w:name="_Toc121665559"/>
      <w:bookmarkStart w:id="1114" w:name="_Toc121668263"/>
      <w:bookmarkStart w:id="1115" w:name="_Toc121719792"/>
      <w:bookmarkStart w:id="1116" w:name="_Toc121726893"/>
      <w:bookmarkStart w:id="1117" w:name="_Toc121656899"/>
      <w:bookmarkStart w:id="1118" w:name="_Toc121657307"/>
      <w:bookmarkStart w:id="1119" w:name="_Toc121665560"/>
      <w:bookmarkStart w:id="1120" w:name="_Toc121668264"/>
      <w:bookmarkStart w:id="1121" w:name="_Toc121719793"/>
      <w:bookmarkStart w:id="1122" w:name="_Toc121726894"/>
      <w:bookmarkStart w:id="1123" w:name="_Toc121656900"/>
      <w:bookmarkStart w:id="1124" w:name="_Toc121657308"/>
      <w:bookmarkStart w:id="1125" w:name="_Toc121665561"/>
      <w:bookmarkStart w:id="1126" w:name="_Toc121668265"/>
      <w:bookmarkStart w:id="1127" w:name="_Toc121719794"/>
      <w:bookmarkStart w:id="1128" w:name="_Toc121726895"/>
      <w:bookmarkStart w:id="1129" w:name="_Toc121656901"/>
      <w:bookmarkStart w:id="1130" w:name="_Toc121657309"/>
      <w:bookmarkStart w:id="1131" w:name="_Toc121665562"/>
      <w:bookmarkStart w:id="1132" w:name="_Toc121668266"/>
      <w:bookmarkStart w:id="1133" w:name="_Toc121719795"/>
      <w:bookmarkStart w:id="1134" w:name="_Toc121726896"/>
      <w:bookmarkStart w:id="1135" w:name="_Toc121656902"/>
      <w:bookmarkStart w:id="1136" w:name="_Toc121657310"/>
      <w:bookmarkStart w:id="1137" w:name="_Toc121665563"/>
      <w:bookmarkStart w:id="1138" w:name="_Toc121668267"/>
      <w:bookmarkStart w:id="1139" w:name="_Toc121719796"/>
      <w:bookmarkStart w:id="1140" w:name="_Toc121726897"/>
      <w:bookmarkStart w:id="1141" w:name="_Toc121656903"/>
      <w:bookmarkStart w:id="1142" w:name="_Toc121657311"/>
      <w:bookmarkStart w:id="1143" w:name="_Toc121665564"/>
      <w:bookmarkStart w:id="1144" w:name="_Toc121668268"/>
      <w:bookmarkStart w:id="1145" w:name="_Toc121719797"/>
      <w:bookmarkStart w:id="1146" w:name="_Toc121726898"/>
      <w:bookmarkStart w:id="1147" w:name="_Toc121656904"/>
      <w:bookmarkStart w:id="1148" w:name="_Toc121657312"/>
      <w:bookmarkStart w:id="1149" w:name="_Toc121665565"/>
      <w:bookmarkStart w:id="1150" w:name="_Toc121668269"/>
      <w:bookmarkStart w:id="1151" w:name="_Toc121719798"/>
      <w:bookmarkStart w:id="1152" w:name="_Toc121726899"/>
      <w:bookmarkStart w:id="1153" w:name="_Toc121656905"/>
      <w:bookmarkStart w:id="1154" w:name="_Toc121657313"/>
      <w:bookmarkStart w:id="1155" w:name="_Toc121665566"/>
      <w:bookmarkStart w:id="1156" w:name="_Toc121668270"/>
      <w:bookmarkStart w:id="1157" w:name="_Toc121719799"/>
      <w:bookmarkStart w:id="1158" w:name="_Toc121726900"/>
      <w:bookmarkStart w:id="1159" w:name="_Toc121656906"/>
      <w:bookmarkStart w:id="1160" w:name="_Toc121657314"/>
      <w:bookmarkStart w:id="1161" w:name="_Toc121665567"/>
      <w:bookmarkStart w:id="1162" w:name="_Toc121668271"/>
      <w:bookmarkStart w:id="1163" w:name="_Toc121719800"/>
      <w:bookmarkStart w:id="1164" w:name="_Toc121726901"/>
      <w:bookmarkStart w:id="1165" w:name="_Toc121656910"/>
      <w:bookmarkStart w:id="1166" w:name="_Toc121657318"/>
      <w:bookmarkStart w:id="1167" w:name="_Toc121665571"/>
      <w:bookmarkStart w:id="1168" w:name="_Toc121668275"/>
      <w:bookmarkStart w:id="1169" w:name="_Toc121719804"/>
      <w:bookmarkStart w:id="1170" w:name="_Toc121726905"/>
      <w:bookmarkStart w:id="1171" w:name="_Toc121656911"/>
      <w:bookmarkStart w:id="1172" w:name="_Toc121657319"/>
      <w:bookmarkStart w:id="1173" w:name="_Toc121665572"/>
      <w:bookmarkStart w:id="1174" w:name="_Toc121668276"/>
      <w:bookmarkStart w:id="1175" w:name="_Toc121719805"/>
      <w:bookmarkStart w:id="1176" w:name="_Toc121726906"/>
      <w:bookmarkStart w:id="1177" w:name="_Toc121656912"/>
      <w:bookmarkStart w:id="1178" w:name="_Toc121657320"/>
      <w:bookmarkStart w:id="1179" w:name="_Toc121665573"/>
      <w:bookmarkStart w:id="1180" w:name="_Toc121668277"/>
      <w:bookmarkStart w:id="1181" w:name="_Toc121719806"/>
      <w:bookmarkStart w:id="1182" w:name="_Toc121726907"/>
      <w:bookmarkStart w:id="1183" w:name="_Toc121656913"/>
      <w:bookmarkStart w:id="1184" w:name="_Toc121657321"/>
      <w:bookmarkStart w:id="1185" w:name="_Toc121665574"/>
      <w:bookmarkStart w:id="1186" w:name="_Toc121668278"/>
      <w:bookmarkStart w:id="1187" w:name="_Toc121719807"/>
      <w:bookmarkStart w:id="1188" w:name="_Toc121726908"/>
      <w:bookmarkStart w:id="1189" w:name="_Toc121656914"/>
      <w:bookmarkStart w:id="1190" w:name="_Toc121657322"/>
      <w:bookmarkStart w:id="1191" w:name="_Toc121665575"/>
      <w:bookmarkStart w:id="1192" w:name="_Toc121668279"/>
      <w:bookmarkStart w:id="1193" w:name="_Toc121719808"/>
      <w:bookmarkStart w:id="1194" w:name="_Toc121726909"/>
      <w:bookmarkStart w:id="1195" w:name="_Toc122162646"/>
      <w:bookmarkStart w:id="1196" w:name="_Toc121655223"/>
      <w:bookmarkStart w:id="1197" w:name="_Toc121655413"/>
      <w:bookmarkStart w:id="1198" w:name="_Toc121656916"/>
      <w:bookmarkStart w:id="1199" w:name="_Toc121657324"/>
      <w:bookmarkStart w:id="1200" w:name="_Toc121665577"/>
      <w:bookmarkStart w:id="1201" w:name="_Toc121668281"/>
      <w:bookmarkStart w:id="1202" w:name="_Toc121719810"/>
      <w:bookmarkStart w:id="1203" w:name="_Toc121726911"/>
      <w:bookmarkStart w:id="1204" w:name="_Toc121655224"/>
      <w:bookmarkStart w:id="1205" w:name="_Toc121655414"/>
      <w:bookmarkStart w:id="1206" w:name="_Toc121656917"/>
      <w:bookmarkStart w:id="1207" w:name="_Toc121657325"/>
      <w:bookmarkStart w:id="1208" w:name="_Toc121665578"/>
      <w:bookmarkStart w:id="1209" w:name="_Toc121668282"/>
      <w:bookmarkStart w:id="1210" w:name="_Toc121719811"/>
      <w:bookmarkStart w:id="1211" w:name="_Toc121726912"/>
      <w:bookmarkStart w:id="1212" w:name="_Toc121655225"/>
      <w:bookmarkStart w:id="1213" w:name="_Toc121655415"/>
      <w:bookmarkStart w:id="1214" w:name="_Toc121656918"/>
      <w:bookmarkStart w:id="1215" w:name="_Toc121657326"/>
      <w:bookmarkStart w:id="1216" w:name="_Toc121665579"/>
      <w:bookmarkStart w:id="1217" w:name="_Toc121668283"/>
      <w:bookmarkStart w:id="1218" w:name="_Toc121719812"/>
      <w:bookmarkStart w:id="1219" w:name="_Toc121726913"/>
      <w:bookmarkStart w:id="1220" w:name="_Toc121649525"/>
      <w:bookmarkStart w:id="1221" w:name="_Toc121655226"/>
      <w:bookmarkStart w:id="1222" w:name="_Toc121655416"/>
      <w:bookmarkStart w:id="1223" w:name="_Toc121656919"/>
      <w:bookmarkStart w:id="1224" w:name="_Toc121657327"/>
      <w:bookmarkStart w:id="1225" w:name="_Toc121665580"/>
      <w:bookmarkStart w:id="1226" w:name="_Toc121668284"/>
      <w:bookmarkStart w:id="1227" w:name="_Toc121719813"/>
      <w:bookmarkStart w:id="1228" w:name="_Toc121726914"/>
      <w:bookmarkStart w:id="1229" w:name="_Toc122162647"/>
      <w:bookmarkStart w:id="1230" w:name="_Toc121649526"/>
      <w:bookmarkStart w:id="1231" w:name="_Toc121655227"/>
      <w:bookmarkStart w:id="1232" w:name="_Toc121655417"/>
      <w:bookmarkStart w:id="1233" w:name="_Toc121656920"/>
      <w:bookmarkStart w:id="1234" w:name="_Toc121657328"/>
      <w:bookmarkStart w:id="1235" w:name="_Toc121665581"/>
      <w:bookmarkStart w:id="1236" w:name="_Toc121668285"/>
      <w:bookmarkStart w:id="1237" w:name="_Toc121719814"/>
      <w:bookmarkStart w:id="1238" w:name="_Toc121726915"/>
      <w:bookmarkStart w:id="1239" w:name="_Toc122162648"/>
      <w:bookmarkStart w:id="1240" w:name="_Toc121649528"/>
      <w:bookmarkStart w:id="1241" w:name="_Toc121655229"/>
      <w:bookmarkStart w:id="1242" w:name="_Toc121655419"/>
      <w:bookmarkStart w:id="1243" w:name="_Toc121656922"/>
      <w:bookmarkStart w:id="1244" w:name="_Toc121657330"/>
      <w:bookmarkStart w:id="1245" w:name="_Toc121665583"/>
      <w:bookmarkStart w:id="1246" w:name="_Toc121668287"/>
      <w:bookmarkStart w:id="1247" w:name="_Toc121719816"/>
      <w:bookmarkStart w:id="1248" w:name="_Toc121726917"/>
      <w:bookmarkStart w:id="1249" w:name="_Toc122162650"/>
      <w:bookmarkStart w:id="1250" w:name="_Toc121649538"/>
      <w:bookmarkStart w:id="1251" w:name="_Toc121655239"/>
      <w:bookmarkStart w:id="1252" w:name="_Toc121655429"/>
      <w:bookmarkStart w:id="1253" w:name="_Toc121656932"/>
      <w:bookmarkStart w:id="1254" w:name="_Toc121657340"/>
      <w:bookmarkStart w:id="1255" w:name="_Toc121665593"/>
      <w:bookmarkStart w:id="1256" w:name="_Toc121668297"/>
      <w:bookmarkStart w:id="1257" w:name="_Toc121719826"/>
      <w:bookmarkStart w:id="1258" w:name="_Toc121726927"/>
      <w:bookmarkStart w:id="1259" w:name="_Toc122162660"/>
      <w:bookmarkStart w:id="1260" w:name="_Toc121649542"/>
      <w:bookmarkStart w:id="1261" w:name="_Toc121655243"/>
      <w:bookmarkStart w:id="1262" w:name="_Toc121655433"/>
      <w:bookmarkStart w:id="1263" w:name="_Toc121656936"/>
      <w:bookmarkStart w:id="1264" w:name="_Toc121657344"/>
      <w:bookmarkStart w:id="1265" w:name="_Toc121665597"/>
      <w:bookmarkStart w:id="1266" w:name="_Toc121668301"/>
      <w:bookmarkStart w:id="1267" w:name="_Toc121719830"/>
      <w:bookmarkStart w:id="1268" w:name="_Toc121726931"/>
      <w:bookmarkStart w:id="1269" w:name="_Toc122162664"/>
      <w:bookmarkStart w:id="1270" w:name="_Toc121649552"/>
      <w:bookmarkStart w:id="1271" w:name="_Toc121655253"/>
      <w:bookmarkStart w:id="1272" w:name="_Toc121655443"/>
      <w:bookmarkStart w:id="1273" w:name="_Toc121656946"/>
      <w:bookmarkStart w:id="1274" w:name="_Toc121657354"/>
      <w:bookmarkStart w:id="1275" w:name="_Toc121665607"/>
      <w:bookmarkStart w:id="1276" w:name="_Toc121668311"/>
      <w:bookmarkStart w:id="1277" w:name="_Toc121719840"/>
      <w:bookmarkStart w:id="1278" w:name="_Toc121726941"/>
      <w:bookmarkStart w:id="1279" w:name="_Toc122162674"/>
      <w:bookmarkStart w:id="1280" w:name="_Toc121649556"/>
      <w:bookmarkStart w:id="1281" w:name="_Toc121655257"/>
      <w:bookmarkStart w:id="1282" w:name="_Toc121655447"/>
      <w:bookmarkStart w:id="1283" w:name="_Toc121656950"/>
      <w:bookmarkStart w:id="1284" w:name="_Toc121657358"/>
      <w:bookmarkStart w:id="1285" w:name="_Toc121665611"/>
      <w:bookmarkStart w:id="1286" w:name="_Toc121668315"/>
      <w:bookmarkStart w:id="1287" w:name="_Toc121719844"/>
      <w:bookmarkStart w:id="1288" w:name="_Toc121726945"/>
      <w:bookmarkStart w:id="1289" w:name="_Toc122162678"/>
      <w:bookmarkStart w:id="1290" w:name="_Toc121649566"/>
      <w:bookmarkStart w:id="1291" w:name="_Toc121655267"/>
      <w:bookmarkStart w:id="1292" w:name="_Toc121655457"/>
      <w:bookmarkStart w:id="1293" w:name="_Toc121656960"/>
      <w:bookmarkStart w:id="1294" w:name="_Toc121657368"/>
      <w:bookmarkStart w:id="1295" w:name="_Toc121665621"/>
      <w:bookmarkStart w:id="1296" w:name="_Toc121668325"/>
      <w:bookmarkStart w:id="1297" w:name="_Toc121719854"/>
      <w:bookmarkStart w:id="1298" w:name="_Toc121726955"/>
      <w:bookmarkStart w:id="1299" w:name="_Toc122162688"/>
      <w:bookmarkStart w:id="1300" w:name="_Toc121649569"/>
      <w:bookmarkStart w:id="1301" w:name="_Toc121655270"/>
      <w:bookmarkStart w:id="1302" w:name="_Toc121655460"/>
      <w:bookmarkStart w:id="1303" w:name="_Toc121656963"/>
      <w:bookmarkStart w:id="1304" w:name="_Toc121657371"/>
      <w:bookmarkStart w:id="1305" w:name="_Toc121665624"/>
      <w:bookmarkStart w:id="1306" w:name="_Toc121668328"/>
      <w:bookmarkStart w:id="1307" w:name="_Toc121719857"/>
      <w:bookmarkStart w:id="1308" w:name="_Toc121726958"/>
      <w:bookmarkStart w:id="1309" w:name="_Toc122162691"/>
      <w:bookmarkStart w:id="1310" w:name="_Toc121649571"/>
      <w:bookmarkStart w:id="1311" w:name="_Toc121655272"/>
      <w:bookmarkStart w:id="1312" w:name="_Toc121655462"/>
      <w:bookmarkStart w:id="1313" w:name="_Toc121656965"/>
      <w:bookmarkStart w:id="1314" w:name="_Toc121657373"/>
      <w:bookmarkStart w:id="1315" w:name="_Toc121665626"/>
      <w:bookmarkStart w:id="1316" w:name="_Toc121668330"/>
      <w:bookmarkStart w:id="1317" w:name="_Toc121719859"/>
      <w:bookmarkStart w:id="1318" w:name="_Toc121726960"/>
      <w:bookmarkStart w:id="1319" w:name="_Toc122162693"/>
      <w:bookmarkStart w:id="1320" w:name="_Toc121649581"/>
      <w:bookmarkStart w:id="1321" w:name="_Toc121655282"/>
      <w:bookmarkStart w:id="1322" w:name="_Toc121655472"/>
      <w:bookmarkStart w:id="1323" w:name="_Toc121656975"/>
      <w:bookmarkStart w:id="1324" w:name="_Toc121657383"/>
      <w:bookmarkStart w:id="1325" w:name="_Toc121665636"/>
      <w:bookmarkStart w:id="1326" w:name="_Toc121668340"/>
      <w:bookmarkStart w:id="1327" w:name="_Toc121719869"/>
      <w:bookmarkStart w:id="1328" w:name="_Toc121726970"/>
      <w:bookmarkStart w:id="1329" w:name="_Toc122162703"/>
      <w:bookmarkStart w:id="1330" w:name="_Toc121649585"/>
      <w:bookmarkStart w:id="1331" w:name="_Toc121655286"/>
      <w:bookmarkStart w:id="1332" w:name="_Toc121655476"/>
      <w:bookmarkStart w:id="1333" w:name="_Toc121656979"/>
      <w:bookmarkStart w:id="1334" w:name="_Toc121657387"/>
      <w:bookmarkStart w:id="1335" w:name="_Toc121665640"/>
      <w:bookmarkStart w:id="1336" w:name="_Toc121668344"/>
      <w:bookmarkStart w:id="1337" w:name="_Toc121719873"/>
      <w:bookmarkStart w:id="1338" w:name="_Toc121726974"/>
      <w:bookmarkStart w:id="1339" w:name="_Toc122162707"/>
      <w:bookmarkStart w:id="1340" w:name="_Toc121649595"/>
      <w:bookmarkStart w:id="1341" w:name="_Toc121655296"/>
      <w:bookmarkStart w:id="1342" w:name="_Toc121655486"/>
      <w:bookmarkStart w:id="1343" w:name="_Toc121656989"/>
      <w:bookmarkStart w:id="1344" w:name="_Toc121657397"/>
      <w:bookmarkStart w:id="1345" w:name="_Toc121665650"/>
      <w:bookmarkStart w:id="1346" w:name="_Toc121668354"/>
      <w:bookmarkStart w:id="1347" w:name="_Toc121719883"/>
      <w:bookmarkStart w:id="1348" w:name="_Toc121726984"/>
      <w:bookmarkStart w:id="1349" w:name="_Toc122162717"/>
      <w:bookmarkStart w:id="1350" w:name="_Toc121649598"/>
      <w:bookmarkStart w:id="1351" w:name="_Toc121655299"/>
      <w:bookmarkStart w:id="1352" w:name="_Toc121655489"/>
      <w:bookmarkStart w:id="1353" w:name="_Toc121656992"/>
      <w:bookmarkStart w:id="1354" w:name="_Toc121657400"/>
      <w:bookmarkStart w:id="1355" w:name="_Toc121665653"/>
      <w:bookmarkStart w:id="1356" w:name="_Toc121668357"/>
      <w:bookmarkStart w:id="1357" w:name="_Toc121719886"/>
      <w:bookmarkStart w:id="1358" w:name="_Toc121726987"/>
      <w:bookmarkStart w:id="1359" w:name="_Toc122162720"/>
      <w:bookmarkStart w:id="1360" w:name="_Toc121655302"/>
      <w:bookmarkStart w:id="1361" w:name="_Toc121655492"/>
      <w:bookmarkStart w:id="1362" w:name="_Toc121656995"/>
      <w:bookmarkStart w:id="1363" w:name="_Toc121657403"/>
      <w:bookmarkStart w:id="1364" w:name="_Toc121665656"/>
      <w:bookmarkStart w:id="1365" w:name="_Toc121668360"/>
      <w:bookmarkStart w:id="1366" w:name="_Toc121719889"/>
      <w:bookmarkStart w:id="1367" w:name="_Toc121726990"/>
      <w:bookmarkStart w:id="1368" w:name="_Toc122162723"/>
      <w:bookmarkStart w:id="1369" w:name="_Toc121655303"/>
      <w:bookmarkStart w:id="1370" w:name="_Toc121655493"/>
      <w:bookmarkStart w:id="1371" w:name="_Toc121656996"/>
      <w:bookmarkStart w:id="1372" w:name="_Toc121657404"/>
      <w:bookmarkStart w:id="1373" w:name="_Toc121665657"/>
      <w:bookmarkStart w:id="1374" w:name="_Toc121668361"/>
      <w:bookmarkStart w:id="1375" w:name="_Toc121719890"/>
      <w:bookmarkStart w:id="1376" w:name="_Toc121726991"/>
      <w:bookmarkStart w:id="1377" w:name="_Toc122162724"/>
      <w:bookmarkStart w:id="1378" w:name="_Toc122162726"/>
      <w:bookmarkStart w:id="1379" w:name="_Toc122162727"/>
      <w:bookmarkStart w:id="1380" w:name="_Toc122162728"/>
      <w:bookmarkStart w:id="1381" w:name="_Toc121719892"/>
      <w:bookmarkStart w:id="1382" w:name="_Toc121726993"/>
      <w:bookmarkStart w:id="1383" w:name="_Toc122162729"/>
      <w:bookmarkStart w:id="1384" w:name="_Toc121719893"/>
      <w:bookmarkStart w:id="1385" w:name="_Toc121726994"/>
      <w:bookmarkStart w:id="1386" w:name="_Toc122162730"/>
      <w:bookmarkStart w:id="1387" w:name="_Toc121719894"/>
      <w:bookmarkStart w:id="1388" w:name="_Toc121726995"/>
      <w:bookmarkStart w:id="1389" w:name="_Toc122162731"/>
      <w:bookmarkStart w:id="1390" w:name="_Toc121719895"/>
      <w:bookmarkStart w:id="1391" w:name="_Toc121726996"/>
      <w:bookmarkStart w:id="1392" w:name="_Toc122162732"/>
      <w:bookmarkStart w:id="1393" w:name="_Toc121719898"/>
      <w:bookmarkStart w:id="1394" w:name="_Toc121726999"/>
      <w:bookmarkStart w:id="1395" w:name="_Toc122162735"/>
      <w:bookmarkStart w:id="1396" w:name="_Toc121655305"/>
      <w:bookmarkStart w:id="1397" w:name="_Toc121655495"/>
      <w:bookmarkStart w:id="1398" w:name="_Toc121656998"/>
      <w:bookmarkStart w:id="1399" w:name="_Toc121657406"/>
      <w:bookmarkStart w:id="1400" w:name="_Toc121665659"/>
      <w:bookmarkStart w:id="1401" w:name="_Toc121668363"/>
      <w:bookmarkStart w:id="1402" w:name="_Toc121719899"/>
      <w:bookmarkStart w:id="1403" w:name="_Toc121727000"/>
      <w:bookmarkStart w:id="1404" w:name="_Toc122162736"/>
      <w:bookmarkStart w:id="1405" w:name="_Toc121655310"/>
      <w:bookmarkStart w:id="1406" w:name="_Toc121655500"/>
      <w:bookmarkStart w:id="1407" w:name="_Toc121657003"/>
      <w:bookmarkStart w:id="1408" w:name="_Toc121657411"/>
      <w:bookmarkStart w:id="1409" w:name="_Toc121665664"/>
      <w:bookmarkStart w:id="1410" w:name="_Toc121668368"/>
      <w:bookmarkStart w:id="1411" w:name="_Toc121719904"/>
      <w:bookmarkStart w:id="1412" w:name="_Toc121727005"/>
      <w:bookmarkStart w:id="1413" w:name="_Toc122162741"/>
      <w:bookmarkStart w:id="1414" w:name="_Toc121655311"/>
      <w:bookmarkStart w:id="1415" w:name="_Toc121655501"/>
      <w:bookmarkStart w:id="1416" w:name="_Toc121657004"/>
      <w:bookmarkStart w:id="1417" w:name="_Toc121657412"/>
      <w:bookmarkStart w:id="1418" w:name="_Toc121665665"/>
      <w:bookmarkStart w:id="1419" w:name="_Toc121668369"/>
      <w:bookmarkStart w:id="1420" w:name="_Toc121719905"/>
      <w:bookmarkStart w:id="1421" w:name="_Toc121727006"/>
      <w:bookmarkStart w:id="1422" w:name="_Toc122162742"/>
      <w:bookmarkStart w:id="1423" w:name="_Toc121655312"/>
      <w:bookmarkStart w:id="1424" w:name="_Toc121655502"/>
      <w:bookmarkStart w:id="1425" w:name="_Toc121657005"/>
      <w:bookmarkStart w:id="1426" w:name="_Toc121657413"/>
      <w:bookmarkStart w:id="1427" w:name="_Toc121665666"/>
      <w:bookmarkStart w:id="1428" w:name="_Toc121668370"/>
      <w:bookmarkStart w:id="1429" w:name="_Toc121719906"/>
      <w:bookmarkStart w:id="1430" w:name="_Toc121727007"/>
      <w:bookmarkStart w:id="1431" w:name="_Toc122162743"/>
      <w:bookmarkStart w:id="1432" w:name="_Toc121655315"/>
      <w:bookmarkStart w:id="1433" w:name="_Toc121655505"/>
      <w:bookmarkStart w:id="1434" w:name="_Toc121657008"/>
      <w:bookmarkStart w:id="1435" w:name="_Toc121657416"/>
      <w:bookmarkStart w:id="1436" w:name="_Toc121665669"/>
      <w:bookmarkStart w:id="1437" w:name="_Toc121668373"/>
      <w:bookmarkStart w:id="1438" w:name="_Toc121719909"/>
      <w:bookmarkStart w:id="1439" w:name="_Toc121727010"/>
      <w:bookmarkStart w:id="1440" w:name="_Toc122162746"/>
      <w:bookmarkStart w:id="1441" w:name="_Toc121655316"/>
      <w:bookmarkStart w:id="1442" w:name="_Toc121655506"/>
      <w:bookmarkStart w:id="1443" w:name="_Toc121657009"/>
      <w:bookmarkStart w:id="1444" w:name="_Toc121657417"/>
      <w:bookmarkStart w:id="1445" w:name="_Toc121665670"/>
      <w:bookmarkStart w:id="1446" w:name="_Toc121668374"/>
      <w:bookmarkStart w:id="1447" w:name="_Toc121719910"/>
      <w:bookmarkStart w:id="1448" w:name="_Toc121727011"/>
      <w:bookmarkStart w:id="1449" w:name="_Toc122162747"/>
      <w:bookmarkStart w:id="1450" w:name="_Toc121655317"/>
      <w:bookmarkStart w:id="1451" w:name="_Toc121655507"/>
      <w:bookmarkStart w:id="1452" w:name="_Toc121657010"/>
      <w:bookmarkStart w:id="1453" w:name="_Toc121657418"/>
      <w:bookmarkStart w:id="1454" w:name="_Toc121665671"/>
      <w:bookmarkStart w:id="1455" w:name="_Toc121668375"/>
      <w:bookmarkStart w:id="1456" w:name="_Toc121719911"/>
      <w:bookmarkStart w:id="1457" w:name="_Toc121727012"/>
      <w:bookmarkStart w:id="1458" w:name="_Toc122162748"/>
      <w:bookmarkStart w:id="1459" w:name="_Toc121655321"/>
      <w:bookmarkStart w:id="1460" w:name="_Toc121655511"/>
      <w:bookmarkStart w:id="1461" w:name="_Toc121657014"/>
      <w:bookmarkStart w:id="1462" w:name="_Toc121657422"/>
      <w:bookmarkStart w:id="1463" w:name="_Toc121665675"/>
      <w:bookmarkStart w:id="1464" w:name="_Toc121668379"/>
      <w:bookmarkStart w:id="1465" w:name="_Toc121719915"/>
      <w:bookmarkStart w:id="1466" w:name="_Toc121727016"/>
      <w:bookmarkStart w:id="1467" w:name="_Toc122162752"/>
      <w:bookmarkStart w:id="1468" w:name="_Toc121655322"/>
      <w:bookmarkStart w:id="1469" w:name="_Toc121655512"/>
      <w:bookmarkStart w:id="1470" w:name="_Toc121657015"/>
      <w:bookmarkStart w:id="1471" w:name="_Toc121657423"/>
      <w:bookmarkStart w:id="1472" w:name="_Toc121665676"/>
      <w:bookmarkStart w:id="1473" w:name="_Toc121668380"/>
      <w:bookmarkStart w:id="1474" w:name="_Toc121719916"/>
      <w:bookmarkStart w:id="1475" w:name="_Toc121727017"/>
      <w:bookmarkStart w:id="1476" w:name="_Toc122162753"/>
      <w:bookmarkStart w:id="1477" w:name="_Toc121655329"/>
      <w:bookmarkStart w:id="1478" w:name="_Toc121655519"/>
      <w:bookmarkStart w:id="1479" w:name="_Toc121657022"/>
      <w:bookmarkStart w:id="1480" w:name="_Toc121657430"/>
      <w:bookmarkStart w:id="1481" w:name="_Toc121665683"/>
      <w:bookmarkStart w:id="1482" w:name="_Toc121668387"/>
      <w:bookmarkStart w:id="1483" w:name="_Toc121719923"/>
      <w:bookmarkStart w:id="1484" w:name="_Toc121727024"/>
      <w:bookmarkStart w:id="1485" w:name="_Toc122162760"/>
      <w:bookmarkStart w:id="1486" w:name="_Toc121655330"/>
      <w:bookmarkStart w:id="1487" w:name="_Toc121655520"/>
      <w:bookmarkStart w:id="1488" w:name="_Toc121657023"/>
      <w:bookmarkStart w:id="1489" w:name="_Toc121657431"/>
      <w:bookmarkStart w:id="1490" w:name="_Toc121665684"/>
      <w:bookmarkStart w:id="1491" w:name="_Toc121668388"/>
      <w:bookmarkStart w:id="1492" w:name="_Toc121719924"/>
      <w:bookmarkStart w:id="1493" w:name="_Toc121727025"/>
      <w:bookmarkStart w:id="1494" w:name="_Toc122162761"/>
      <w:bookmarkStart w:id="1495" w:name="_Toc121655331"/>
      <w:bookmarkStart w:id="1496" w:name="_Toc121655521"/>
      <w:bookmarkStart w:id="1497" w:name="_Toc121657024"/>
      <w:bookmarkStart w:id="1498" w:name="_Toc121657432"/>
      <w:bookmarkStart w:id="1499" w:name="_Toc121665685"/>
      <w:bookmarkStart w:id="1500" w:name="_Toc121668389"/>
      <w:bookmarkStart w:id="1501" w:name="_Toc121719925"/>
      <w:bookmarkStart w:id="1502" w:name="_Toc121727026"/>
      <w:bookmarkStart w:id="1503" w:name="_Toc122162762"/>
      <w:bookmarkStart w:id="1504" w:name="_Toc121655336"/>
      <w:bookmarkStart w:id="1505" w:name="_Toc121655526"/>
      <w:bookmarkStart w:id="1506" w:name="_Toc121657029"/>
      <w:bookmarkStart w:id="1507" w:name="_Toc121657437"/>
      <w:bookmarkStart w:id="1508" w:name="_Toc121665690"/>
      <w:bookmarkStart w:id="1509" w:name="_Toc121668394"/>
      <w:bookmarkStart w:id="1510" w:name="_Toc121719930"/>
      <w:bookmarkStart w:id="1511" w:name="_Toc121727031"/>
      <w:bookmarkStart w:id="1512" w:name="_Toc122162767"/>
      <w:bookmarkStart w:id="1513" w:name="_Toc121655337"/>
      <w:bookmarkStart w:id="1514" w:name="_Toc121655527"/>
      <w:bookmarkStart w:id="1515" w:name="_Toc121657030"/>
      <w:bookmarkStart w:id="1516" w:name="_Toc121657438"/>
      <w:bookmarkStart w:id="1517" w:name="_Toc121665691"/>
      <w:bookmarkStart w:id="1518" w:name="_Toc121668395"/>
      <w:bookmarkStart w:id="1519" w:name="_Toc121719931"/>
      <w:bookmarkStart w:id="1520" w:name="_Toc121727032"/>
      <w:bookmarkStart w:id="1521" w:name="_Toc122162768"/>
      <w:bookmarkStart w:id="1522" w:name="_Toc121655338"/>
      <w:bookmarkStart w:id="1523" w:name="_Toc121655528"/>
      <w:bookmarkStart w:id="1524" w:name="_Toc121657031"/>
      <w:bookmarkStart w:id="1525" w:name="_Toc121657439"/>
      <w:bookmarkStart w:id="1526" w:name="_Toc121665692"/>
      <w:bookmarkStart w:id="1527" w:name="_Toc121668396"/>
      <w:bookmarkStart w:id="1528" w:name="_Toc121719932"/>
      <w:bookmarkStart w:id="1529" w:name="_Toc121727033"/>
      <w:bookmarkStart w:id="1530" w:name="_Toc122162769"/>
      <w:bookmarkStart w:id="1531" w:name="_Toc121655339"/>
      <w:bookmarkStart w:id="1532" w:name="_Toc121655529"/>
      <w:bookmarkStart w:id="1533" w:name="_Toc121657032"/>
      <w:bookmarkStart w:id="1534" w:name="_Toc121657440"/>
      <w:bookmarkStart w:id="1535" w:name="_Toc121665693"/>
      <w:bookmarkStart w:id="1536" w:name="_Toc121668397"/>
      <w:bookmarkStart w:id="1537" w:name="_Toc121719933"/>
      <w:bookmarkStart w:id="1538" w:name="_Toc121727034"/>
      <w:bookmarkStart w:id="1539" w:name="_Toc122162770"/>
      <w:bookmarkStart w:id="1540" w:name="_Toc121655341"/>
      <w:bookmarkStart w:id="1541" w:name="_Toc121655531"/>
      <w:bookmarkStart w:id="1542" w:name="_Toc121657034"/>
      <w:bookmarkStart w:id="1543" w:name="_Toc121657442"/>
      <w:bookmarkStart w:id="1544" w:name="_Toc121665695"/>
      <w:bookmarkStart w:id="1545" w:name="_Toc121668399"/>
      <w:bookmarkStart w:id="1546" w:name="_Toc121719935"/>
      <w:bookmarkStart w:id="1547" w:name="_Toc121727036"/>
      <w:bookmarkStart w:id="1548" w:name="_Toc122162772"/>
      <w:bookmarkStart w:id="1549" w:name="_Toc121655342"/>
      <w:bookmarkStart w:id="1550" w:name="_Toc121655532"/>
      <w:bookmarkStart w:id="1551" w:name="_Toc121657035"/>
      <w:bookmarkStart w:id="1552" w:name="_Toc121657443"/>
      <w:bookmarkStart w:id="1553" w:name="_Toc121665696"/>
      <w:bookmarkStart w:id="1554" w:name="_Toc121668400"/>
      <w:bookmarkStart w:id="1555" w:name="_Toc121719936"/>
      <w:bookmarkStart w:id="1556" w:name="_Toc121727037"/>
      <w:bookmarkStart w:id="1557" w:name="_Toc122162773"/>
      <w:bookmarkStart w:id="1558" w:name="_Toc121655343"/>
      <w:bookmarkStart w:id="1559" w:name="_Toc121655533"/>
      <w:bookmarkStart w:id="1560" w:name="_Toc121657036"/>
      <w:bookmarkStart w:id="1561" w:name="_Toc121657444"/>
      <w:bookmarkStart w:id="1562" w:name="_Toc121665697"/>
      <w:bookmarkStart w:id="1563" w:name="_Toc121668401"/>
      <w:bookmarkStart w:id="1564" w:name="_Toc121719937"/>
      <w:bookmarkStart w:id="1565" w:name="_Toc121727038"/>
      <w:bookmarkStart w:id="1566" w:name="_Toc122162774"/>
      <w:bookmarkStart w:id="1567" w:name="_Toc121655347"/>
      <w:bookmarkStart w:id="1568" w:name="_Toc121655537"/>
      <w:bookmarkStart w:id="1569" w:name="_Toc121657040"/>
      <w:bookmarkStart w:id="1570" w:name="_Toc121657448"/>
      <w:bookmarkStart w:id="1571" w:name="_Toc121665701"/>
      <w:bookmarkStart w:id="1572" w:name="_Toc121668405"/>
      <w:bookmarkStart w:id="1573" w:name="_Toc121719941"/>
      <w:bookmarkStart w:id="1574" w:name="_Toc121727042"/>
      <w:bookmarkStart w:id="1575" w:name="_Toc122162778"/>
      <w:bookmarkStart w:id="1576" w:name="_Toc121655348"/>
      <w:bookmarkStart w:id="1577" w:name="_Toc121655538"/>
      <w:bookmarkStart w:id="1578" w:name="_Toc121657041"/>
      <w:bookmarkStart w:id="1579" w:name="_Toc121657449"/>
      <w:bookmarkStart w:id="1580" w:name="_Toc121665702"/>
      <w:bookmarkStart w:id="1581" w:name="_Toc121668406"/>
      <w:bookmarkStart w:id="1582" w:name="_Toc121719942"/>
      <w:bookmarkStart w:id="1583" w:name="_Toc121727043"/>
      <w:bookmarkStart w:id="1584" w:name="_Toc122162779"/>
      <w:bookmarkStart w:id="1585" w:name="_Toc121655349"/>
      <w:bookmarkStart w:id="1586" w:name="_Toc121655539"/>
      <w:bookmarkStart w:id="1587" w:name="_Toc121657042"/>
      <w:bookmarkStart w:id="1588" w:name="_Toc121657450"/>
      <w:bookmarkStart w:id="1589" w:name="_Toc121665703"/>
      <w:bookmarkStart w:id="1590" w:name="_Toc121668407"/>
      <w:bookmarkStart w:id="1591" w:name="_Toc121719943"/>
      <w:bookmarkStart w:id="1592" w:name="_Toc121727044"/>
      <w:bookmarkStart w:id="1593" w:name="_Toc122162780"/>
      <w:bookmarkStart w:id="1594" w:name="_Toc121655352"/>
      <w:bookmarkStart w:id="1595" w:name="_Toc121655542"/>
      <w:bookmarkStart w:id="1596" w:name="_Toc121657045"/>
      <w:bookmarkStart w:id="1597" w:name="_Toc121657453"/>
      <w:bookmarkStart w:id="1598" w:name="_Toc121665706"/>
      <w:bookmarkStart w:id="1599" w:name="_Toc121668410"/>
      <w:bookmarkStart w:id="1600" w:name="_Toc121719946"/>
      <w:bookmarkStart w:id="1601" w:name="_Toc121727047"/>
      <w:bookmarkStart w:id="1602" w:name="_Toc122162783"/>
      <w:bookmarkStart w:id="1603" w:name="_Toc121655353"/>
      <w:bookmarkStart w:id="1604" w:name="_Toc121655543"/>
      <w:bookmarkStart w:id="1605" w:name="_Toc121657046"/>
      <w:bookmarkStart w:id="1606" w:name="_Toc121657454"/>
      <w:bookmarkStart w:id="1607" w:name="_Toc121665707"/>
      <w:bookmarkStart w:id="1608" w:name="_Toc121668411"/>
      <w:bookmarkStart w:id="1609" w:name="_Toc121719947"/>
      <w:bookmarkStart w:id="1610" w:name="_Toc121727048"/>
      <w:bookmarkStart w:id="1611" w:name="_Toc122162784"/>
      <w:bookmarkStart w:id="1612" w:name="_Toc121655354"/>
      <w:bookmarkStart w:id="1613" w:name="_Toc121655544"/>
      <w:bookmarkStart w:id="1614" w:name="_Toc121657047"/>
      <w:bookmarkStart w:id="1615" w:name="_Toc121657455"/>
      <w:bookmarkStart w:id="1616" w:name="_Toc121665708"/>
      <w:bookmarkStart w:id="1617" w:name="_Toc121668412"/>
      <w:bookmarkStart w:id="1618" w:name="_Toc121719948"/>
      <w:bookmarkStart w:id="1619" w:name="_Toc121727049"/>
      <w:bookmarkStart w:id="1620" w:name="_Toc122162785"/>
      <w:bookmarkStart w:id="1621" w:name="_Toc122162790"/>
      <w:bookmarkStart w:id="1622" w:name="_Toc122162810"/>
      <w:bookmarkStart w:id="1623" w:name="_Toc122162840"/>
      <w:bookmarkStart w:id="1624" w:name="_Toc121657051"/>
      <w:bookmarkStart w:id="1625" w:name="_Toc121657459"/>
      <w:bookmarkStart w:id="1626" w:name="_Toc121665712"/>
      <w:bookmarkStart w:id="1627" w:name="_Toc121668416"/>
      <w:bookmarkStart w:id="1628" w:name="_Toc121719952"/>
      <w:bookmarkStart w:id="1629" w:name="_Toc121727053"/>
      <w:bookmarkStart w:id="1630" w:name="_Toc122162842"/>
      <w:bookmarkStart w:id="1631" w:name="_Toc121657052"/>
      <w:bookmarkStart w:id="1632" w:name="_Toc121657460"/>
      <w:bookmarkStart w:id="1633" w:name="_Toc121665713"/>
      <w:bookmarkStart w:id="1634" w:name="_Toc121668417"/>
      <w:bookmarkStart w:id="1635" w:name="_Toc121719953"/>
      <w:bookmarkStart w:id="1636" w:name="_Toc121727054"/>
      <w:bookmarkStart w:id="1637" w:name="_Toc122162843"/>
      <w:bookmarkStart w:id="1638" w:name="_Toc121657054"/>
      <w:bookmarkStart w:id="1639" w:name="_Toc121657462"/>
      <w:bookmarkStart w:id="1640" w:name="_Toc121665715"/>
      <w:bookmarkStart w:id="1641" w:name="_Toc121668419"/>
      <w:bookmarkStart w:id="1642" w:name="_Toc121719955"/>
      <w:bookmarkStart w:id="1643" w:name="_Toc121727056"/>
      <w:bookmarkStart w:id="1644" w:name="_Toc122162845"/>
      <w:bookmarkStart w:id="1645" w:name="_Toc121657092"/>
      <w:bookmarkStart w:id="1646" w:name="_Toc121657500"/>
      <w:bookmarkStart w:id="1647" w:name="_Toc121665753"/>
      <w:bookmarkStart w:id="1648" w:name="_Toc121668457"/>
      <w:bookmarkStart w:id="1649" w:name="_Toc121719993"/>
      <w:bookmarkStart w:id="1650" w:name="_Toc121727094"/>
      <w:bookmarkStart w:id="1651" w:name="_Toc122162883"/>
      <w:bookmarkStart w:id="1652" w:name="_Toc121657097"/>
      <w:bookmarkStart w:id="1653" w:name="_Toc121657505"/>
      <w:bookmarkStart w:id="1654" w:name="_Toc121665758"/>
      <w:bookmarkStart w:id="1655" w:name="_Toc121668462"/>
      <w:bookmarkStart w:id="1656" w:name="_Toc121719998"/>
      <w:bookmarkStart w:id="1657" w:name="_Toc121727099"/>
      <w:bookmarkStart w:id="1658" w:name="_Toc122162888"/>
      <w:bookmarkStart w:id="1659" w:name="_Toc121657101"/>
      <w:bookmarkStart w:id="1660" w:name="_Toc121657509"/>
      <w:bookmarkStart w:id="1661" w:name="_Toc121665762"/>
      <w:bookmarkStart w:id="1662" w:name="_Toc121668466"/>
      <w:bookmarkStart w:id="1663" w:name="_Toc121720002"/>
      <w:bookmarkStart w:id="1664" w:name="_Toc121727103"/>
      <w:bookmarkStart w:id="1665" w:name="_Toc122162892"/>
      <w:bookmarkStart w:id="1666" w:name="_Toc121657105"/>
      <w:bookmarkStart w:id="1667" w:name="_Toc121657513"/>
      <w:bookmarkStart w:id="1668" w:name="_Toc121665766"/>
      <w:bookmarkStart w:id="1669" w:name="_Toc121668470"/>
      <w:bookmarkStart w:id="1670" w:name="_Toc121720006"/>
      <w:bookmarkStart w:id="1671" w:name="_Toc121727107"/>
      <w:bookmarkStart w:id="1672" w:name="_Toc122162896"/>
      <w:bookmarkStart w:id="1673" w:name="_Toc121657109"/>
      <w:bookmarkStart w:id="1674" w:name="_Toc121657517"/>
      <w:bookmarkStart w:id="1675" w:name="_Toc121665770"/>
      <w:bookmarkStart w:id="1676" w:name="_Toc121668474"/>
      <w:bookmarkStart w:id="1677" w:name="_Toc121720010"/>
      <w:bookmarkStart w:id="1678" w:name="_Toc121727111"/>
      <w:bookmarkStart w:id="1679" w:name="_Toc122162900"/>
      <w:bookmarkStart w:id="1680" w:name="_Toc122162906"/>
      <w:bookmarkStart w:id="1681" w:name="_Toc122162907"/>
      <w:bookmarkStart w:id="1682" w:name="_Toc122162909"/>
      <w:bookmarkStart w:id="1683" w:name="_Toc122162910"/>
      <w:bookmarkStart w:id="1684" w:name="_Toc122162911"/>
      <w:bookmarkStart w:id="1685" w:name="_Toc122162912"/>
      <w:bookmarkStart w:id="1686" w:name="_Toc122162913"/>
      <w:bookmarkStart w:id="1687" w:name="_Toc122162914"/>
      <w:bookmarkStart w:id="1688" w:name="_Toc122162915"/>
      <w:bookmarkStart w:id="1689" w:name="_Toc122162916"/>
      <w:bookmarkStart w:id="1690" w:name="_Toc122162917"/>
      <w:bookmarkStart w:id="1691" w:name="_Toc122162918"/>
      <w:bookmarkStart w:id="1692" w:name="_Toc122162974"/>
      <w:bookmarkStart w:id="1693" w:name="_Toc122162975"/>
      <w:bookmarkStart w:id="1694" w:name="_Toc122162976"/>
      <w:bookmarkStart w:id="1695" w:name="_Toc122162977"/>
      <w:bookmarkStart w:id="1696" w:name="_Toc122162978"/>
      <w:bookmarkStart w:id="1697" w:name="_Toc122162980"/>
      <w:bookmarkStart w:id="1698" w:name="_Toc122162981"/>
      <w:bookmarkStart w:id="1699" w:name="_Toc122162983"/>
      <w:bookmarkStart w:id="1700" w:name="_Toc122162984"/>
      <w:bookmarkStart w:id="1701" w:name="_Toc122162985"/>
      <w:bookmarkStart w:id="1702" w:name="_Toc122162986"/>
      <w:bookmarkStart w:id="1703" w:name="_Toc122162987"/>
      <w:bookmarkStart w:id="1704" w:name="_Toc122162990"/>
      <w:bookmarkStart w:id="1705" w:name="_Toc122162991"/>
      <w:bookmarkStart w:id="1706" w:name="_Toc122162992"/>
      <w:bookmarkStart w:id="1707" w:name="_Toc122162994"/>
      <w:bookmarkStart w:id="1708" w:name="_Toc122163001"/>
      <w:bookmarkStart w:id="1709" w:name="_Toc122163002"/>
      <w:bookmarkStart w:id="1710" w:name="_Toc122163006"/>
      <w:bookmarkStart w:id="1711" w:name="_Toc122163009"/>
      <w:bookmarkStart w:id="1712" w:name="_Toc122163010"/>
      <w:bookmarkStart w:id="1713" w:name="_Toc122163012"/>
      <w:bookmarkStart w:id="1714" w:name="_Toc122163013"/>
      <w:bookmarkStart w:id="1715" w:name="_Toc122163014"/>
      <w:bookmarkStart w:id="1716" w:name="_Toc122163015"/>
      <w:bookmarkStart w:id="1717" w:name="_Toc122163016"/>
      <w:bookmarkStart w:id="1718" w:name="_Toc122163017"/>
      <w:bookmarkStart w:id="1719" w:name="_Toc122163018"/>
      <w:bookmarkStart w:id="1720" w:name="_Toc122163019"/>
      <w:bookmarkStart w:id="1721" w:name="_Toc122163020"/>
      <w:bookmarkStart w:id="1722" w:name="_Toc122163021"/>
      <w:bookmarkStart w:id="1723" w:name="_Toc122163024"/>
      <w:bookmarkStart w:id="1724" w:name="_Toc122163025"/>
      <w:bookmarkStart w:id="1725" w:name="_Toc122163026"/>
      <w:bookmarkStart w:id="1726" w:name="_Toc122163027"/>
      <w:bookmarkStart w:id="1727" w:name="_Toc122163028"/>
      <w:bookmarkStart w:id="1728" w:name="_Toc122163029"/>
      <w:bookmarkStart w:id="1729" w:name="_Toc122163030"/>
      <w:bookmarkStart w:id="1730" w:name="_Toc122163034"/>
      <w:bookmarkStart w:id="1731" w:name="_Toc122163035"/>
      <w:bookmarkStart w:id="1732" w:name="_Toc122163043"/>
      <w:bookmarkStart w:id="1733" w:name="_Toc122163050"/>
      <w:bookmarkStart w:id="1734" w:name="_Toc122163051"/>
      <w:bookmarkStart w:id="1735" w:name="_Toc292787966"/>
      <w:bookmarkStart w:id="1736" w:name="_Toc390942691"/>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r w:rsidRPr="00A25F75">
        <w:t>Introduction</w:t>
      </w:r>
      <w:bookmarkEnd w:id="1735"/>
      <w:bookmarkEnd w:id="1736"/>
    </w:p>
    <w:p w14:paraId="708C6517" w14:textId="77777777" w:rsidR="002724E9" w:rsidRPr="00B20F42" w:rsidRDefault="002724E9" w:rsidP="002724E9">
      <w:r w:rsidRPr="00B20F42">
        <w:t xml:space="preserve">This document is designed to give detailed information on how to deploy the </w:t>
      </w:r>
      <w:fldSimple w:instr=" DOCPROPERTY  Subject  \* MERGEFORMAT ">
        <w:r w:rsidR="000858AC">
          <w:t>Information Protection using Azure Rights Management Services</w:t>
        </w:r>
      </w:fldSimple>
      <w:r w:rsidRPr="00A25F75">
        <w:t xml:space="preserve"> solution components</w:t>
      </w:r>
      <w:r w:rsidRPr="00BD48D7">
        <w:t xml:space="preserve"> into production. The intended audience is the </w:t>
      </w:r>
      <w:r w:rsidRPr="00B20F42">
        <w:t>project’s deployment team.</w:t>
      </w:r>
    </w:p>
    <w:p w14:paraId="3EE86CBC" w14:textId="16B74C4A" w:rsidR="002724E9" w:rsidRPr="00975A5F" w:rsidRDefault="002724E9" w:rsidP="002724E9">
      <w:r w:rsidRPr="00B20F42">
        <w:t xml:space="preserve">This guide walks through the tasks involved in installing specific components of the infrastructure. The end to end process to deploy the </w:t>
      </w:r>
      <w:r w:rsidR="000858AC">
        <w:t>Azure</w:t>
      </w:r>
      <w:r w:rsidRPr="00B20F42">
        <w:t xml:space="preserve"> R</w:t>
      </w:r>
      <w:r>
        <w:t xml:space="preserve">ights </w:t>
      </w:r>
      <w:r w:rsidRPr="00B20F42">
        <w:t>M</w:t>
      </w:r>
      <w:r>
        <w:t xml:space="preserve">anagement </w:t>
      </w:r>
      <w:r w:rsidRPr="00B20F42">
        <w:t>S</w:t>
      </w:r>
      <w:r>
        <w:t xml:space="preserve">ervices </w:t>
      </w:r>
      <w:r w:rsidR="000858AC">
        <w:t>(RMS</w:t>
      </w:r>
      <w:r>
        <w:t>)</w:t>
      </w:r>
      <w:r w:rsidRPr="00B20F42">
        <w:t xml:space="preserve"> infrastructure at </w:t>
      </w:r>
      <w:r w:rsidRPr="00A25F75">
        <w:fldChar w:fldCharType="begin"/>
      </w:r>
      <w:r w:rsidRPr="00B20F42">
        <w:instrText xml:space="preserve"> DOCPROPERTY  Customer  \* MERGEFORMAT </w:instrText>
      </w:r>
      <w:r w:rsidRPr="00A25F75">
        <w:fldChar w:fldCharType="separate"/>
      </w:r>
      <w:r>
        <w:t>Customer Name</w:t>
      </w:r>
      <w:r w:rsidRPr="00A25F75">
        <w:fldChar w:fldCharType="end"/>
      </w:r>
      <w:r w:rsidRPr="00A25F75">
        <w:t xml:space="preserve"> is detailed in the Solution Deployment Plan document. That document calls the processes in this document as appropriate. This document can also be used to extend the pilot infrastructure after it has been deployed</w:t>
      </w:r>
      <w:r w:rsidRPr="00B20F42">
        <w:t>.</w:t>
      </w:r>
    </w:p>
    <w:p w14:paraId="75A04FD8" w14:textId="34248498" w:rsidR="002724E9" w:rsidRPr="0076456B" w:rsidRDefault="00662048" w:rsidP="002724E9">
      <w:pPr>
        <w:pStyle w:val="Heading1Numbered"/>
      </w:pPr>
      <w:bookmarkStart w:id="1737" w:name="_Toc290433673"/>
      <w:bookmarkStart w:id="1738" w:name="_Toc290433674"/>
      <w:bookmarkStart w:id="1739" w:name="_Toc290433675"/>
      <w:bookmarkStart w:id="1740" w:name="_Toc290433676"/>
      <w:bookmarkStart w:id="1741" w:name="_Toc290433677"/>
      <w:bookmarkStart w:id="1742" w:name="_Toc290433678"/>
      <w:bookmarkStart w:id="1743" w:name="_Toc290433679"/>
      <w:bookmarkStart w:id="1744" w:name="_Toc290433680"/>
      <w:bookmarkStart w:id="1745" w:name="_Toc290433681"/>
      <w:bookmarkStart w:id="1746" w:name="_Toc290433682"/>
      <w:bookmarkStart w:id="1747" w:name="_Toc290433683"/>
      <w:bookmarkStart w:id="1748" w:name="_Toc390942692"/>
      <w:bookmarkEnd w:id="1737"/>
      <w:bookmarkEnd w:id="1738"/>
      <w:bookmarkEnd w:id="1739"/>
      <w:bookmarkEnd w:id="1740"/>
      <w:bookmarkEnd w:id="1741"/>
      <w:bookmarkEnd w:id="1742"/>
      <w:bookmarkEnd w:id="1743"/>
      <w:bookmarkEnd w:id="1744"/>
      <w:bookmarkEnd w:id="1745"/>
      <w:bookmarkEnd w:id="1746"/>
      <w:bookmarkEnd w:id="1747"/>
      <w:r>
        <w:t>Prerequisites</w:t>
      </w:r>
      <w:bookmarkEnd w:id="1748"/>
    </w:p>
    <w:p w14:paraId="119F06DB" w14:textId="3B62644F" w:rsidR="002724E9" w:rsidRDefault="00662048" w:rsidP="00662048">
      <w:pPr>
        <w:ind w:left="794"/>
      </w:pPr>
      <w:r>
        <w:t xml:space="preserve">Before activating Azure RMS, all prerequisites must be in place.  </w:t>
      </w:r>
      <w:r w:rsidR="006431A0">
        <w:t xml:space="preserve">A full discussion of each of these prerequisites is beyond the scope of this offering.  Where appropriate, this guide links to additional supporting information.  </w:t>
      </w:r>
      <w:r>
        <w:t>The following sections detail these prerequisites.</w:t>
      </w:r>
    </w:p>
    <w:p w14:paraId="69CB9F1B" w14:textId="78BF208C" w:rsidR="00662048" w:rsidRDefault="00662048" w:rsidP="00662048">
      <w:pPr>
        <w:ind w:left="794"/>
      </w:pPr>
      <w:r w:rsidRPr="0034293C">
        <w:rPr>
          <w:b/>
        </w:rPr>
        <w:t>Windows Azure tenant</w:t>
      </w:r>
      <w:r>
        <w:t xml:space="preserve">: </w:t>
      </w:r>
      <w:r w:rsidR="000F7194">
        <w:t>you must have already signed up for a Windows Azure tenant and have access to the credentials of an account with Global Administrator permissions in Office 365.</w:t>
      </w:r>
      <w:r w:rsidR="006431A0">
        <w:t xml:space="preserve">  For more information about Windows Azure Active Directory tenants, see the </w:t>
      </w:r>
      <w:hyperlink r:id="rId23" w:anchor="BKMK_AzureADTenant" w:history="1">
        <w:r w:rsidR="006431A0" w:rsidRPr="006431A0">
          <w:rPr>
            <w:rStyle w:val="Hyperlink"/>
          </w:rPr>
          <w:t>Azure Active Directory tenant</w:t>
        </w:r>
      </w:hyperlink>
      <w:r w:rsidR="006431A0">
        <w:t xml:space="preserve"> TechNet article (</w:t>
      </w:r>
      <w:hyperlink r:id="rId24" w:history="1">
        <w:r w:rsidR="006431A0" w:rsidRPr="00D51743">
          <w:rPr>
            <w:rStyle w:val="Hyperlink"/>
          </w:rPr>
          <w:t>http://technet.microsoft.com/en-us/library/dn655136.aspx#BKMK_AzureADTenant</w:t>
        </w:r>
      </w:hyperlink>
      <w:r w:rsidR="006431A0">
        <w:t xml:space="preserve">) </w:t>
      </w:r>
    </w:p>
    <w:p w14:paraId="69662ABF" w14:textId="0E3889DB" w:rsidR="002724E9" w:rsidRDefault="00662048" w:rsidP="00662048">
      <w:pPr>
        <w:ind w:left="794"/>
      </w:pPr>
      <w:r w:rsidRPr="0034293C">
        <w:rPr>
          <w:b/>
        </w:rPr>
        <w:t>Subscription to Azure RMS</w:t>
      </w:r>
      <w:r w:rsidRPr="00662048">
        <w:t xml:space="preserve">: </w:t>
      </w:r>
      <w:r w:rsidR="000F7194">
        <w:t>you must have already purchased a subscription to Azure RMS, either as a standalone service, or as part of a suite such as Office 365 or the Enterprise Mobility Suite.</w:t>
      </w:r>
      <w:r w:rsidR="006431A0">
        <w:t xml:space="preserve">  For more information about how to purchase a subscription to Azure RMS, see the </w:t>
      </w:r>
      <w:hyperlink r:id="rId25" w:anchor="BKMK_SupportedSubscriptions" w:history="1">
        <w:r w:rsidR="006431A0" w:rsidRPr="006431A0">
          <w:rPr>
            <w:rStyle w:val="Hyperlink"/>
          </w:rPr>
          <w:t>Cloud subscriptions that support Azure RMS</w:t>
        </w:r>
      </w:hyperlink>
      <w:r w:rsidR="006431A0">
        <w:t xml:space="preserve"> TechNet article (</w:t>
      </w:r>
      <w:hyperlink r:id="rId26" w:history="1">
        <w:r w:rsidR="006431A0" w:rsidRPr="00D51743">
          <w:rPr>
            <w:rStyle w:val="Hyperlink"/>
          </w:rPr>
          <w:t>http://technet.microsoft.com/en-us/library/dn655136.aspx#BKMK_SupportedSubscriptions</w:t>
        </w:r>
      </w:hyperlink>
      <w:r w:rsidR="006431A0">
        <w:t xml:space="preserve">). </w:t>
      </w:r>
    </w:p>
    <w:p w14:paraId="1A97F3A0" w14:textId="2A891A3A" w:rsidR="00662048" w:rsidRDefault="00662048" w:rsidP="00662048">
      <w:pPr>
        <w:ind w:left="794"/>
      </w:pPr>
      <w:r w:rsidRPr="0034293C">
        <w:rPr>
          <w:b/>
        </w:rPr>
        <w:t>User/group account</w:t>
      </w:r>
      <w:r w:rsidR="00296CDD" w:rsidRPr="0034293C">
        <w:rPr>
          <w:b/>
        </w:rPr>
        <w:t>s</w:t>
      </w:r>
      <w:r w:rsidRPr="0034293C">
        <w:rPr>
          <w:b/>
        </w:rPr>
        <w:t xml:space="preserve"> synchronized with Azure Active </w:t>
      </w:r>
      <w:r w:rsidR="00296CDD" w:rsidRPr="0034293C">
        <w:rPr>
          <w:b/>
        </w:rPr>
        <w:t>Directory</w:t>
      </w:r>
      <w:r w:rsidR="000F7194">
        <w:t xml:space="preserve">: you must have already synchronized user and group accounts from the on-premises Active Directory to the Azure Active Directory tenant.  You can use the following tools to synchronize these accounts: </w:t>
      </w:r>
    </w:p>
    <w:p w14:paraId="2F5D54C0" w14:textId="3A97A4B3" w:rsidR="000F7194" w:rsidRDefault="000F7194" w:rsidP="00300115">
      <w:pPr>
        <w:pStyle w:val="ListParagraph"/>
        <w:numPr>
          <w:ilvl w:val="0"/>
          <w:numId w:val="39"/>
        </w:numPr>
      </w:pPr>
      <w:r w:rsidRPr="0034293C">
        <w:rPr>
          <w:b/>
        </w:rPr>
        <w:t>Directory Synchronization Tool</w:t>
      </w:r>
      <w:r>
        <w:t xml:space="preserve">: </w:t>
      </w:r>
      <w:r w:rsidR="0034293C">
        <w:t>The Directory Synchronization Tool is an on-premises application that periodically synchronizes user accounts to Azure Active Directory.  Optionally, this tool can also synchronize users’ password hash, enabling them to authenticate to Azure Active Directory.  Note that the Directory Synchronization Tool only supports a single Active Directory forest and user accounts must be coming from on-premises Active Directory.</w:t>
      </w:r>
    </w:p>
    <w:p w14:paraId="68BFD9B1" w14:textId="27E8D58B" w:rsidR="000F7194" w:rsidRDefault="000F7194" w:rsidP="00300115">
      <w:pPr>
        <w:pStyle w:val="ListParagraph"/>
        <w:numPr>
          <w:ilvl w:val="0"/>
          <w:numId w:val="39"/>
        </w:numPr>
      </w:pPr>
      <w:r w:rsidRPr="009A5F08">
        <w:rPr>
          <w:b/>
        </w:rPr>
        <w:t>Azure Active Directory Sync</w:t>
      </w:r>
      <w:r>
        <w:t xml:space="preserve">: </w:t>
      </w:r>
      <w:r w:rsidR="0034293C">
        <w:t xml:space="preserve">The Azure Active Directory Sync tool is the next generation version of the Directory Synchronization Tool.  It also provides the ability to synchronize user accounts and passwords to Azure Active Directory.  Unlike the Directory Synchronization Tool, the Azure Active Directory Sync tool supports multiple Active Directory forests synchronizing to a single Windows Azure </w:t>
      </w:r>
      <w:r w:rsidR="009A5F08">
        <w:t>tenant</w:t>
      </w:r>
      <w:r w:rsidR="0034293C">
        <w:t xml:space="preserve">.  </w:t>
      </w:r>
      <w:r w:rsidR="009A5F08">
        <w:t xml:space="preserve">It also supports additional account repositories, beyond Active Directory.  </w:t>
      </w:r>
    </w:p>
    <w:p w14:paraId="1BDABC35" w14:textId="19DE8FC8" w:rsidR="000F7194" w:rsidRDefault="000F7194" w:rsidP="00300115">
      <w:pPr>
        <w:pStyle w:val="ListParagraph"/>
        <w:numPr>
          <w:ilvl w:val="0"/>
          <w:numId w:val="39"/>
        </w:numPr>
      </w:pPr>
      <w:r w:rsidRPr="009A5F08">
        <w:rPr>
          <w:b/>
        </w:rPr>
        <w:t>Microsoft Identity Manager</w:t>
      </w:r>
      <w:r>
        <w:t xml:space="preserve">: </w:t>
      </w:r>
      <w:r w:rsidR="009A5F08">
        <w:t>Complex identity configurations may require the use of Microsoft Identity Manager, formerly Forefront Identity Manager (FIM).  Microsoft Identity Manager is able to synchronize user accounts to Azure Active Directory in complex architectures.  In some cases, Microsoft Identity Manager or Forefront Identity Manager may already be deployed onsite.</w:t>
      </w:r>
    </w:p>
    <w:p w14:paraId="66963F97" w14:textId="17A55CAF" w:rsidR="0034293C" w:rsidRDefault="0034293C" w:rsidP="0034293C">
      <w:pPr>
        <w:ind w:left="720"/>
      </w:pPr>
      <w:r>
        <w:t xml:space="preserve">For more information about how to synchronize users to the cloud with Azure </w:t>
      </w:r>
      <w:r w:rsidR="009A5F08">
        <w:t>Active</w:t>
      </w:r>
      <w:r>
        <w:t xml:space="preserve"> Directory, see the </w:t>
      </w:r>
      <w:hyperlink r:id="rId27" w:history="1">
        <w:r w:rsidRPr="0034293C">
          <w:rPr>
            <w:rStyle w:val="Hyperlink"/>
          </w:rPr>
          <w:t>Directory integration</w:t>
        </w:r>
      </w:hyperlink>
      <w:r>
        <w:t xml:space="preserve"> TechNet article (</w:t>
      </w:r>
      <w:hyperlink r:id="rId28" w:history="1">
        <w:r w:rsidRPr="00D51743">
          <w:rPr>
            <w:rStyle w:val="Hyperlink"/>
          </w:rPr>
          <w:t>http://technet.microsoft.com/en-us/library/jj573653.aspx</w:t>
        </w:r>
      </w:hyperlink>
      <w:r>
        <w:t xml:space="preserve">). </w:t>
      </w:r>
    </w:p>
    <w:p w14:paraId="185D9EA4" w14:textId="00BAADCE" w:rsidR="00296CDD" w:rsidRDefault="00296CDD" w:rsidP="00662048">
      <w:pPr>
        <w:ind w:left="794"/>
      </w:pPr>
      <w:r w:rsidRPr="007F11F3">
        <w:rPr>
          <w:b/>
        </w:rPr>
        <w:t>(Optional) Active Directory Federation Services (AD FS)</w:t>
      </w:r>
      <w:r>
        <w:t xml:space="preserve">: </w:t>
      </w:r>
      <w:r w:rsidR="009A5F08">
        <w:t xml:space="preserve">AD FS can be used to provide users with a single sign-on experience as they authenticate to Azure RMS and other cloud services integrated with Azure Active Directory.  </w:t>
      </w:r>
      <w:r w:rsidR="007F11F3">
        <w:t xml:space="preserve">Also, in such a scenario, user password information remains on-premises.  Authentication to Azure Active Directory is always routed to the on-premises Active Directory.  For more information about how to deploy AD FS for use with Azure Active Directory, see the </w:t>
      </w:r>
      <w:hyperlink r:id="rId29" w:history="1">
        <w:r w:rsidR="007F11F3" w:rsidRPr="007F11F3">
          <w:rPr>
            <w:rStyle w:val="Hyperlink"/>
          </w:rPr>
          <w:t>Directory Sync with Single Sign-on Scenario</w:t>
        </w:r>
      </w:hyperlink>
      <w:r w:rsidR="007F11F3">
        <w:t xml:space="preserve"> TechNet </w:t>
      </w:r>
      <w:r w:rsidR="00306E4A">
        <w:t>article (</w:t>
      </w:r>
      <w:hyperlink r:id="rId30" w:history="1">
        <w:r w:rsidR="007F11F3" w:rsidRPr="00D51743">
          <w:rPr>
            <w:rStyle w:val="Hyperlink"/>
          </w:rPr>
          <w:t>http://technet.microsoft.com/en-us/library/dn441213.aspx</w:t>
        </w:r>
      </w:hyperlink>
      <w:r w:rsidR="007F11F3">
        <w:t>).</w:t>
      </w:r>
    </w:p>
    <w:p w14:paraId="75E607C2" w14:textId="378D0256" w:rsidR="00296CDD" w:rsidRPr="00662048" w:rsidRDefault="00296CDD" w:rsidP="00662048">
      <w:pPr>
        <w:ind w:left="794"/>
      </w:pPr>
      <w:r w:rsidRPr="007F11F3">
        <w:rPr>
          <w:b/>
        </w:rPr>
        <w:t>(Optional) Web Application Proxy (WAP)</w:t>
      </w:r>
      <w:r>
        <w:t xml:space="preserve">: </w:t>
      </w:r>
      <w:r w:rsidR="007F11F3">
        <w:t xml:space="preserve">The Web Application Proxy is a role service within the Remote Access server role that can be used to configure AD FS for extranet access.  This prevents you from exposing your AD FS servers directly to the Internet.  For more information about how to deploy WAP for use with AD FS in Azure Active Directory see the </w:t>
      </w:r>
      <w:hyperlink r:id="rId31" w:history="1">
        <w:r w:rsidR="007F11F3" w:rsidRPr="006431A0">
          <w:rPr>
            <w:rStyle w:val="Hyperlink"/>
          </w:rPr>
          <w:t>Configure extranet access for AD FS on Windows Server 2012 R2</w:t>
        </w:r>
      </w:hyperlink>
      <w:r w:rsidR="007F11F3">
        <w:t xml:space="preserve"> </w:t>
      </w:r>
      <w:r w:rsidR="006431A0">
        <w:t>MSDN article (</w:t>
      </w:r>
      <w:hyperlink r:id="rId32" w:history="1">
        <w:r w:rsidR="006431A0" w:rsidRPr="00D51743">
          <w:rPr>
            <w:rStyle w:val="Hyperlink"/>
          </w:rPr>
          <w:t>http://msdn.microsoft.com/en-us/library/azure/dn528859.aspx</w:t>
        </w:r>
      </w:hyperlink>
      <w:r w:rsidR="006431A0">
        <w:t xml:space="preserve">). </w:t>
      </w:r>
    </w:p>
    <w:p w14:paraId="0D9141EE" w14:textId="7BC0CA9B" w:rsidR="00232F91" w:rsidRDefault="00597045" w:rsidP="002724E9">
      <w:pPr>
        <w:pStyle w:val="Heading1Numbered"/>
      </w:pPr>
      <w:bookmarkStart w:id="1749" w:name="_Toc390942693"/>
      <w:r>
        <w:t>Generating and Transferring the Azure RMS Tenant Key</w:t>
      </w:r>
    </w:p>
    <w:p w14:paraId="7011D164" w14:textId="2918F5E8" w:rsidR="00597045" w:rsidRPr="00B20F42" w:rsidRDefault="00597045" w:rsidP="00597045">
      <w:pPr>
        <w:rPr>
          <w:i/>
          <w:color w:val="FF0000"/>
        </w:rPr>
      </w:pPr>
      <w:r w:rsidRPr="00B20F42">
        <w:rPr>
          <w:i/>
          <w:color w:val="FF0000"/>
          <w:highlight w:val="yellow"/>
        </w:rPr>
        <w:t xml:space="preserve">If your customer is not going to use </w:t>
      </w:r>
      <w:r>
        <w:rPr>
          <w:i/>
          <w:color w:val="FF0000"/>
          <w:highlight w:val="yellow"/>
        </w:rPr>
        <w:t xml:space="preserve">the BYOK </w:t>
      </w:r>
      <w:r w:rsidRPr="00B20F42">
        <w:rPr>
          <w:i/>
          <w:color w:val="FF0000"/>
          <w:highlight w:val="yellow"/>
        </w:rPr>
        <w:t>functionality, delete this section.</w:t>
      </w:r>
    </w:p>
    <w:p w14:paraId="6EC0F696" w14:textId="3B60582C" w:rsidR="00597045" w:rsidRDefault="00597045" w:rsidP="00597045">
      <w:r w:rsidRPr="00B20F42">
        <w:t xml:space="preserve">The following steps are used to </w:t>
      </w:r>
      <w:r>
        <w:t xml:space="preserve">help generate and securely transfer a tenant key for your Azure RMS subscription.  These </w:t>
      </w:r>
      <w:r w:rsidR="00095E2F">
        <w:t xml:space="preserve">steps assume that you have already implemented the necessary Thales Hardware Security Module hardware and software components and that you have a basic operational knowledge of Thales HSMs.  For more information about Thales HSMs, see </w:t>
      </w:r>
      <w:hyperlink r:id="rId33" w:history="1">
        <w:r w:rsidR="00095E2F" w:rsidRPr="00095E2F">
          <w:rPr>
            <w:rStyle w:val="Hyperlink"/>
          </w:rPr>
          <w:t>Thales Hardware Security Modules</w:t>
        </w:r>
      </w:hyperlink>
      <w:r w:rsidR="00095E2F">
        <w:t xml:space="preserve"> (</w:t>
      </w:r>
      <w:hyperlink r:id="rId34" w:history="1">
        <w:r w:rsidR="00095E2F" w:rsidRPr="00D51743">
          <w:rPr>
            <w:rStyle w:val="Hyperlink"/>
          </w:rPr>
          <w:t>https://www.thales-esecurity.com/msrms/buy</w:t>
        </w:r>
      </w:hyperlink>
      <w:r w:rsidR="00095E2F">
        <w:t xml:space="preserve">).  </w:t>
      </w:r>
    </w:p>
    <w:p w14:paraId="5558667B" w14:textId="5CF8AEA3" w:rsidR="00095E2F" w:rsidRDefault="00095E2F" w:rsidP="00597045">
      <w:pPr>
        <w:rPr>
          <w:i/>
          <w:color w:val="FF0000"/>
          <w:highlight w:val="yellow"/>
        </w:rPr>
      </w:pPr>
      <w:r w:rsidRPr="00095E2F">
        <w:rPr>
          <w:i/>
          <w:color w:val="FF0000"/>
          <w:highlight w:val="yellow"/>
        </w:rPr>
        <w:t xml:space="preserve">Your customer can decide to generate the key and transfer it in person at </w:t>
      </w:r>
      <w:r w:rsidR="00306E4A" w:rsidRPr="00095E2F">
        <w:rPr>
          <w:i/>
          <w:color w:val="FF0000"/>
          <w:highlight w:val="yellow"/>
        </w:rPr>
        <w:t>Microsoft</w:t>
      </w:r>
      <w:r w:rsidRPr="00095E2F">
        <w:rPr>
          <w:i/>
          <w:color w:val="FF0000"/>
          <w:highlight w:val="yellow"/>
        </w:rPr>
        <w:t xml:space="preserve"> datacenter or to transfer it via the Internet.  Delete the appropriate section</w:t>
      </w:r>
    </w:p>
    <w:p w14:paraId="1622430C" w14:textId="188332A8" w:rsidR="00095E2F" w:rsidRDefault="00095E2F" w:rsidP="00597045">
      <w:pPr>
        <w:rPr>
          <w:i/>
          <w:color w:val="FF0000"/>
          <w:highlight w:val="yellow"/>
        </w:rPr>
      </w:pPr>
      <w:r>
        <w:rPr>
          <w:i/>
          <w:color w:val="FF0000"/>
          <w:highlight w:val="yellow"/>
        </w:rPr>
        <w:t>In Person</w:t>
      </w:r>
    </w:p>
    <w:p w14:paraId="19EF9DBE" w14:textId="467E5230" w:rsidR="00095E2F" w:rsidRDefault="00095E2F" w:rsidP="00300115">
      <w:pPr>
        <w:pStyle w:val="ProcedureTitle"/>
        <w:keepNext w:val="0"/>
        <w:numPr>
          <w:ilvl w:val="0"/>
          <w:numId w:val="26"/>
        </w:numPr>
        <w:rPr>
          <w:b w:val="0"/>
        </w:rPr>
      </w:pPr>
      <w:r w:rsidRPr="00095E2F">
        <w:rPr>
          <w:b w:val="0"/>
        </w:rPr>
        <w:t>Create the Security World</w:t>
      </w:r>
    </w:p>
    <w:p w14:paraId="1971832A" w14:textId="1EA358A9" w:rsidR="00095E2F" w:rsidRDefault="00095E2F" w:rsidP="00300115">
      <w:pPr>
        <w:pStyle w:val="ProcedureTitle"/>
        <w:keepNext w:val="0"/>
        <w:numPr>
          <w:ilvl w:val="1"/>
          <w:numId w:val="26"/>
        </w:numPr>
        <w:rPr>
          <w:b w:val="0"/>
        </w:rPr>
      </w:pPr>
      <w:r>
        <w:rPr>
          <w:b w:val="0"/>
        </w:rPr>
        <w:t>Log on to a computer that has the Thales nCipher support software installed on it.  Confirm that the computer has connectivity to the Thales HSM</w:t>
      </w:r>
      <w:r w:rsidR="00120214">
        <w:rPr>
          <w:b w:val="0"/>
        </w:rPr>
        <w:t>.</w:t>
      </w:r>
    </w:p>
    <w:p w14:paraId="79CBE87F" w14:textId="6E451E36" w:rsidR="00120214" w:rsidRDefault="00120214" w:rsidP="00300115">
      <w:pPr>
        <w:pStyle w:val="ProcedureTitle"/>
        <w:keepNext w:val="0"/>
        <w:numPr>
          <w:ilvl w:val="1"/>
          <w:numId w:val="26"/>
        </w:numPr>
        <w:rPr>
          <w:b w:val="0"/>
        </w:rPr>
      </w:pPr>
      <w:r>
        <w:rPr>
          <w:b w:val="0"/>
        </w:rPr>
        <w:t>Open a command prompt window.</w:t>
      </w:r>
    </w:p>
    <w:p w14:paraId="3365C97F" w14:textId="676351A2" w:rsidR="00345166" w:rsidRDefault="00345166" w:rsidP="00300115">
      <w:pPr>
        <w:pStyle w:val="ProcedureTitle"/>
        <w:keepNext w:val="0"/>
        <w:numPr>
          <w:ilvl w:val="1"/>
          <w:numId w:val="26"/>
        </w:numPr>
        <w:rPr>
          <w:b w:val="0"/>
        </w:rPr>
      </w:pPr>
      <w:r>
        <w:rPr>
          <w:b w:val="0"/>
        </w:rPr>
        <w:t xml:space="preserve">In the command prompt window navigate to </w:t>
      </w:r>
      <w:r w:rsidRPr="00AB1327">
        <w:t>C:\Program Files (x86)\nCipher\nfast\bin</w:t>
      </w:r>
    </w:p>
    <w:p w14:paraId="1F3664CE" w14:textId="20FE89CF" w:rsidR="00120214" w:rsidRPr="00120214" w:rsidRDefault="00120214" w:rsidP="00300115">
      <w:pPr>
        <w:pStyle w:val="ProcedureTitle"/>
        <w:numPr>
          <w:ilvl w:val="1"/>
          <w:numId w:val="26"/>
        </w:numPr>
        <w:rPr>
          <w:lang w:val="en"/>
        </w:rPr>
      </w:pPr>
      <w:r>
        <w:rPr>
          <w:b w:val="0"/>
        </w:rPr>
        <w:t xml:space="preserve">Type the following command and press Enter: </w:t>
      </w:r>
      <w:r w:rsidRPr="00120214">
        <w:rPr>
          <w:lang w:val="en"/>
        </w:rPr>
        <w:t>new-world.exe --initialize --km-type=rijndael --module=1 –acs-quorum=</w:t>
      </w:r>
      <w:r w:rsidRPr="00120214">
        <w:rPr>
          <w:b w:val="0"/>
          <w:i/>
          <w:lang w:val="en"/>
        </w:rPr>
        <w:t>k</w:t>
      </w:r>
      <w:r w:rsidRPr="00120214">
        <w:rPr>
          <w:lang w:val="en"/>
        </w:rPr>
        <w:t>/</w:t>
      </w:r>
      <w:r w:rsidRPr="00120214">
        <w:rPr>
          <w:b w:val="0"/>
          <w:i/>
          <w:lang w:val="en"/>
        </w:rPr>
        <w:t>n</w:t>
      </w:r>
      <w:r>
        <w:rPr>
          <w:b w:val="0"/>
          <w:i/>
          <w:lang w:val="en"/>
        </w:rPr>
        <w:t xml:space="preserve"> </w:t>
      </w:r>
      <w:r>
        <w:rPr>
          <w:b w:val="0"/>
          <w:lang w:val="en"/>
        </w:rPr>
        <w:t>where k is your quorum and n is the total number of Administrator cards.</w:t>
      </w:r>
    </w:p>
    <w:p w14:paraId="5FCA2F92" w14:textId="1A2F0BC9" w:rsidR="003476D2" w:rsidRDefault="003476D2" w:rsidP="00300115">
      <w:pPr>
        <w:pStyle w:val="ProcedureTitle"/>
        <w:keepNext w:val="0"/>
        <w:numPr>
          <w:ilvl w:val="1"/>
          <w:numId w:val="26"/>
        </w:numPr>
        <w:rPr>
          <w:b w:val="0"/>
        </w:rPr>
      </w:pPr>
      <w:r>
        <w:rPr>
          <w:b w:val="0"/>
        </w:rPr>
        <w:t>Enter the Administrator cards as required and, optionally, provide a password for each card.</w:t>
      </w:r>
    </w:p>
    <w:p w14:paraId="6CA4F221" w14:textId="24D1AD4F" w:rsidR="00120214" w:rsidRDefault="00120214" w:rsidP="00300115">
      <w:pPr>
        <w:pStyle w:val="ProcedureTitle"/>
        <w:keepNext w:val="0"/>
        <w:numPr>
          <w:ilvl w:val="1"/>
          <w:numId w:val="26"/>
        </w:numPr>
        <w:rPr>
          <w:b w:val="0"/>
        </w:rPr>
      </w:pPr>
      <w:r>
        <w:rPr>
          <w:b w:val="0"/>
        </w:rPr>
        <w:t>Back up the Security World according to the specifications provided by Thales.</w:t>
      </w:r>
    </w:p>
    <w:p w14:paraId="7DC6963B" w14:textId="660B0240" w:rsidR="00095E2F" w:rsidRDefault="00095E2F" w:rsidP="00300115">
      <w:pPr>
        <w:pStyle w:val="ProcedureTitle"/>
        <w:keepNext w:val="0"/>
        <w:numPr>
          <w:ilvl w:val="0"/>
          <w:numId w:val="26"/>
        </w:numPr>
        <w:rPr>
          <w:b w:val="0"/>
        </w:rPr>
      </w:pPr>
      <w:r>
        <w:rPr>
          <w:b w:val="0"/>
        </w:rPr>
        <w:t>Create the tenant key</w:t>
      </w:r>
    </w:p>
    <w:p w14:paraId="0BC785BE" w14:textId="5D335A86" w:rsidR="00120214" w:rsidRDefault="00120214" w:rsidP="00300115">
      <w:pPr>
        <w:pStyle w:val="ProcedureTitle"/>
        <w:keepNext w:val="0"/>
        <w:numPr>
          <w:ilvl w:val="1"/>
          <w:numId w:val="26"/>
        </w:numPr>
        <w:rPr>
          <w:b w:val="0"/>
        </w:rPr>
      </w:pPr>
      <w:r>
        <w:rPr>
          <w:b w:val="0"/>
        </w:rPr>
        <w:t>On the computer you used in step 1, open a command prompt window.</w:t>
      </w:r>
    </w:p>
    <w:p w14:paraId="69BDD7B8" w14:textId="124D77BA" w:rsidR="003476D2" w:rsidRDefault="003476D2" w:rsidP="00300115">
      <w:pPr>
        <w:pStyle w:val="ProcedureTitle"/>
        <w:keepNext w:val="0"/>
        <w:numPr>
          <w:ilvl w:val="1"/>
          <w:numId w:val="26"/>
        </w:numPr>
        <w:rPr>
          <w:b w:val="0"/>
        </w:rPr>
      </w:pPr>
      <w:r>
        <w:rPr>
          <w:b w:val="0"/>
        </w:rPr>
        <w:t xml:space="preserve">In the command prompt window navigate to </w:t>
      </w:r>
      <w:r w:rsidRPr="00AB1327">
        <w:t>C:\Program Files (x86)\nCipher\nfast\bin</w:t>
      </w:r>
    </w:p>
    <w:p w14:paraId="4B15F7BA" w14:textId="35ED8652" w:rsidR="00120214" w:rsidRPr="00120214" w:rsidRDefault="00120214" w:rsidP="00300115">
      <w:pPr>
        <w:pStyle w:val="ProcedureTitle"/>
        <w:numPr>
          <w:ilvl w:val="1"/>
          <w:numId w:val="26"/>
        </w:numPr>
        <w:rPr>
          <w:lang w:val="en"/>
        </w:rPr>
      </w:pPr>
      <w:r>
        <w:rPr>
          <w:b w:val="0"/>
        </w:rPr>
        <w:t xml:space="preserve">Type the following command and press Enter: </w:t>
      </w:r>
      <w:r w:rsidRPr="00120214">
        <w:rPr>
          <w:lang w:val="en"/>
        </w:rPr>
        <w:t>generatekey --generate simple type=RSA size=2048 protect=module ident=</w:t>
      </w:r>
      <w:r>
        <w:rPr>
          <w:b w:val="0"/>
          <w:i/>
          <w:lang w:val="en"/>
        </w:rPr>
        <w:t>name</w:t>
      </w:r>
      <w:r w:rsidRPr="00120214">
        <w:rPr>
          <w:lang w:val="en"/>
        </w:rPr>
        <w:t xml:space="preserve"> plainname=</w:t>
      </w:r>
      <w:r>
        <w:rPr>
          <w:b w:val="0"/>
          <w:i/>
          <w:lang w:val="en"/>
        </w:rPr>
        <w:t>name</w:t>
      </w:r>
      <w:r w:rsidRPr="00120214">
        <w:rPr>
          <w:lang w:val="en"/>
        </w:rPr>
        <w:t xml:space="preserve"> nvram=no pubexp=</w:t>
      </w:r>
      <w:r>
        <w:rPr>
          <w:lang w:val="en"/>
        </w:rPr>
        <w:t xml:space="preserve"> </w:t>
      </w:r>
      <w:r>
        <w:rPr>
          <w:b w:val="0"/>
          <w:lang w:val="en"/>
        </w:rPr>
        <w:t>where name is any string value that helps you identify the key.  We recommend using all lower case characters.</w:t>
      </w:r>
    </w:p>
    <w:p w14:paraId="1B1CB904" w14:textId="1632FBA1" w:rsidR="00120214" w:rsidRPr="00120214" w:rsidRDefault="00120214" w:rsidP="00300115">
      <w:pPr>
        <w:pStyle w:val="ProcedureTitle"/>
        <w:numPr>
          <w:ilvl w:val="1"/>
          <w:numId w:val="26"/>
        </w:numPr>
        <w:rPr>
          <w:b w:val="0"/>
          <w:lang w:val="en"/>
        </w:rPr>
      </w:pPr>
      <w:r w:rsidRPr="00120214">
        <w:rPr>
          <w:b w:val="0"/>
          <w:lang w:val="en"/>
        </w:rPr>
        <w:t xml:space="preserve">Type </w:t>
      </w:r>
      <w:r>
        <w:rPr>
          <w:b w:val="0"/>
        </w:rPr>
        <w:t xml:space="preserve">the following command and press Enter: </w:t>
      </w:r>
      <w:r>
        <w:rPr>
          <w:color w:val="000000"/>
          <w:lang w:val="en"/>
        </w:rPr>
        <w:t>cngimport --import –M --key=</w:t>
      </w:r>
      <w:r>
        <w:rPr>
          <w:b w:val="0"/>
          <w:i/>
          <w:color w:val="000000"/>
          <w:lang w:val="en"/>
        </w:rPr>
        <w:t>name</w:t>
      </w:r>
      <w:r>
        <w:rPr>
          <w:color w:val="000000"/>
          <w:lang w:val="en"/>
        </w:rPr>
        <w:t xml:space="preserve"> --appname=simple </w:t>
      </w:r>
      <w:r w:rsidRPr="00120214">
        <w:rPr>
          <w:b w:val="0"/>
          <w:i/>
          <w:color w:val="000000"/>
          <w:lang w:val="en"/>
        </w:rPr>
        <w:t>name</w:t>
      </w:r>
      <w:r>
        <w:rPr>
          <w:color w:val="000000"/>
          <w:lang w:val="en"/>
        </w:rPr>
        <w:t xml:space="preserve"> </w:t>
      </w:r>
      <w:r>
        <w:rPr>
          <w:b w:val="0"/>
          <w:color w:val="000000"/>
          <w:lang w:val="en"/>
        </w:rPr>
        <w:t>where name is the name specified in step b.</w:t>
      </w:r>
    </w:p>
    <w:p w14:paraId="00627BC8" w14:textId="40F6E679" w:rsidR="00120214" w:rsidRDefault="00120214" w:rsidP="00300115">
      <w:pPr>
        <w:pStyle w:val="ProcedureTitle"/>
        <w:keepNext w:val="0"/>
        <w:numPr>
          <w:ilvl w:val="1"/>
          <w:numId w:val="26"/>
        </w:numPr>
        <w:rPr>
          <w:b w:val="0"/>
        </w:rPr>
      </w:pPr>
      <w:r>
        <w:rPr>
          <w:b w:val="0"/>
        </w:rPr>
        <w:t>This command wil</w:t>
      </w:r>
      <w:r w:rsidR="003476D2">
        <w:rPr>
          <w:b w:val="0"/>
        </w:rPr>
        <w:t>l</w:t>
      </w:r>
      <w:r>
        <w:rPr>
          <w:b w:val="0"/>
        </w:rPr>
        <w:t xml:space="preserve"> generate a key file located in the %NFAST_KMDATA%\local folder.  This is the file that contains the encrypted key.</w:t>
      </w:r>
    </w:p>
    <w:p w14:paraId="39531C17" w14:textId="1DECDF90" w:rsidR="00120214" w:rsidRDefault="00120214" w:rsidP="00300115">
      <w:pPr>
        <w:pStyle w:val="ProcedureTitle"/>
        <w:keepNext w:val="0"/>
        <w:numPr>
          <w:ilvl w:val="1"/>
          <w:numId w:val="26"/>
        </w:numPr>
        <w:rPr>
          <w:b w:val="0"/>
        </w:rPr>
      </w:pPr>
      <w:r>
        <w:rPr>
          <w:b w:val="0"/>
        </w:rPr>
        <w:t>Back up the key according to the specifications provided by Thales.</w:t>
      </w:r>
    </w:p>
    <w:p w14:paraId="401E50B5" w14:textId="45D962F4" w:rsidR="00095E2F" w:rsidRDefault="00120214" w:rsidP="00300115">
      <w:pPr>
        <w:pStyle w:val="ProcedureTitle"/>
        <w:keepNext w:val="0"/>
        <w:numPr>
          <w:ilvl w:val="0"/>
          <w:numId w:val="26"/>
        </w:numPr>
        <w:rPr>
          <w:b w:val="0"/>
        </w:rPr>
      </w:pPr>
      <w:r>
        <w:rPr>
          <w:b w:val="0"/>
        </w:rPr>
        <w:t>Transfer the tenant key to the Azure RMS Security World</w:t>
      </w:r>
    </w:p>
    <w:p w14:paraId="1AF26F04" w14:textId="554A1CE2" w:rsidR="00120214" w:rsidRDefault="00120214" w:rsidP="00300115">
      <w:pPr>
        <w:pStyle w:val="ProcedureTitle"/>
        <w:keepNext w:val="0"/>
        <w:numPr>
          <w:ilvl w:val="1"/>
          <w:numId w:val="26"/>
        </w:numPr>
        <w:rPr>
          <w:b w:val="0"/>
        </w:rPr>
      </w:pPr>
      <w:r>
        <w:rPr>
          <w:b w:val="0"/>
        </w:rPr>
        <w:t>Contact Microsoft Customer Support Services (CSS) to schedule a key transfer appointment.</w:t>
      </w:r>
    </w:p>
    <w:p w14:paraId="71834DBC" w14:textId="3A1AABC6" w:rsidR="00120214" w:rsidRDefault="00120214" w:rsidP="00300115">
      <w:pPr>
        <w:pStyle w:val="ProcedureTitle"/>
        <w:keepNext w:val="0"/>
        <w:numPr>
          <w:ilvl w:val="1"/>
          <w:numId w:val="26"/>
        </w:numPr>
        <w:rPr>
          <w:b w:val="0"/>
        </w:rPr>
      </w:pPr>
      <w:r>
        <w:rPr>
          <w:b w:val="0"/>
        </w:rPr>
        <w:t>Bring your key file generated in the step above on a USB device, a copy of your Security World file, and a quorum of Administrator Cards.</w:t>
      </w:r>
    </w:p>
    <w:p w14:paraId="1A0B2F1A" w14:textId="12F777FF" w:rsidR="00120214" w:rsidRDefault="00120214" w:rsidP="00300115">
      <w:pPr>
        <w:pStyle w:val="ProcedureTitle"/>
        <w:keepNext w:val="0"/>
        <w:numPr>
          <w:ilvl w:val="1"/>
          <w:numId w:val="26"/>
        </w:numPr>
        <w:rPr>
          <w:b w:val="0"/>
        </w:rPr>
      </w:pPr>
      <w:r>
        <w:rPr>
          <w:b w:val="0"/>
        </w:rPr>
        <w:t>Microsoft personnel will walk you through the process of securely transferring the tenant key to the Microsoft datacenters.</w:t>
      </w:r>
    </w:p>
    <w:p w14:paraId="3BF27E86" w14:textId="0C940BF9" w:rsidR="00120214" w:rsidRDefault="00120214" w:rsidP="00120214">
      <w:pPr>
        <w:rPr>
          <w:i/>
          <w:color w:val="FF0000"/>
          <w:highlight w:val="yellow"/>
        </w:rPr>
      </w:pPr>
      <w:r>
        <w:rPr>
          <w:i/>
          <w:color w:val="FF0000"/>
          <w:highlight w:val="yellow"/>
        </w:rPr>
        <w:t>Over the Internet</w:t>
      </w:r>
    </w:p>
    <w:p w14:paraId="77EF8B14" w14:textId="6CCCE2A9" w:rsidR="00A70A5B" w:rsidRPr="00A70A5B" w:rsidRDefault="00A70A5B" w:rsidP="00120214">
      <w:r w:rsidRPr="00A70A5B">
        <w:t>This process requires a client computer with Internet access and a second client computer disconnected from the network and from the Internet.</w:t>
      </w:r>
    </w:p>
    <w:p w14:paraId="60EC9E30" w14:textId="0814B5E3" w:rsidR="00120214" w:rsidRDefault="00A70A5B" w:rsidP="00300115">
      <w:pPr>
        <w:pStyle w:val="ProcedureTitle"/>
        <w:keepNext w:val="0"/>
        <w:numPr>
          <w:ilvl w:val="0"/>
          <w:numId w:val="40"/>
        </w:numPr>
        <w:rPr>
          <w:b w:val="0"/>
        </w:rPr>
      </w:pPr>
      <w:r>
        <w:rPr>
          <w:b w:val="0"/>
        </w:rPr>
        <w:t>Prepare the online client computer</w:t>
      </w:r>
    </w:p>
    <w:p w14:paraId="5AA537B5" w14:textId="77777777" w:rsidR="00A70A5B" w:rsidRDefault="00A70A5B" w:rsidP="00300115">
      <w:pPr>
        <w:pStyle w:val="ProcedureTitle"/>
        <w:keepNext w:val="0"/>
        <w:numPr>
          <w:ilvl w:val="1"/>
          <w:numId w:val="40"/>
        </w:numPr>
        <w:rPr>
          <w:b w:val="0"/>
        </w:rPr>
      </w:pPr>
      <w:r w:rsidRPr="00FE3DA0">
        <w:rPr>
          <w:b w:val="0"/>
        </w:rPr>
        <w:t xml:space="preserve">Log on to a </w:t>
      </w:r>
      <w:r>
        <w:rPr>
          <w:b w:val="0"/>
        </w:rPr>
        <w:t>computer running Windows Vista or later or Windows Server 2008 or later with Windows PowerShell 2.0 or later</w:t>
      </w:r>
      <w:r w:rsidRPr="00FE3DA0">
        <w:rPr>
          <w:b w:val="0"/>
        </w:rPr>
        <w:t>.</w:t>
      </w:r>
    </w:p>
    <w:p w14:paraId="0F571078" w14:textId="77777777" w:rsidR="00A70A5B" w:rsidRDefault="00A70A5B" w:rsidP="00300115">
      <w:pPr>
        <w:pStyle w:val="ProcedureTitle"/>
        <w:keepNext w:val="0"/>
        <w:numPr>
          <w:ilvl w:val="1"/>
          <w:numId w:val="40"/>
        </w:numPr>
        <w:rPr>
          <w:b w:val="0"/>
        </w:rPr>
      </w:pPr>
      <w:r>
        <w:rPr>
          <w:b w:val="0"/>
        </w:rPr>
        <w:t xml:space="preserve">Download the Microsoft Online Services Sign-In Assistant from the </w:t>
      </w:r>
      <w:hyperlink r:id="rId35" w:history="1">
        <w:r w:rsidRPr="00335915">
          <w:rPr>
            <w:rStyle w:val="Hyperlink"/>
            <w:rFonts w:ascii="Arial" w:hAnsi="Arial"/>
            <w:b w:val="0"/>
            <w:sz w:val="20"/>
          </w:rPr>
          <w:t>Microsoft Download Center</w:t>
        </w:r>
      </w:hyperlink>
      <w:r>
        <w:rPr>
          <w:b w:val="0"/>
        </w:rPr>
        <w:t xml:space="preserve"> (</w:t>
      </w:r>
      <w:hyperlink r:id="rId36" w:history="1">
        <w:r w:rsidRPr="00D51743">
          <w:rPr>
            <w:rStyle w:val="Hyperlink"/>
            <w:rFonts w:ascii="Arial" w:hAnsi="Arial"/>
            <w:b w:val="0"/>
            <w:sz w:val="20"/>
          </w:rPr>
          <w:t>http://www.microsoft.com/en-us/download/details.aspx?displaylang=en&amp;id=28177</w:t>
        </w:r>
      </w:hyperlink>
      <w:r>
        <w:rPr>
          <w:b w:val="0"/>
        </w:rPr>
        <w:t>).</w:t>
      </w:r>
    </w:p>
    <w:p w14:paraId="1A1F8CC9" w14:textId="77777777" w:rsidR="00A70A5B" w:rsidRDefault="00A70A5B" w:rsidP="00300115">
      <w:pPr>
        <w:pStyle w:val="ProcedureTitle"/>
        <w:keepNext w:val="0"/>
        <w:numPr>
          <w:ilvl w:val="1"/>
          <w:numId w:val="40"/>
        </w:numPr>
        <w:rPr>
          <w:b w:val="0"/>
        </w:rPr>
      </w:pPr>
      <w:r>
        <w:rPr>
          <w:b w:val="0"/>
        </w:rPr>
        <w:t>Navigate to the folder that contains the downloaded file.  Double click the source file to open the Microsoft Online Services Sign-in Assistant Setup installation wizard.</w:t>
      </w:r>
    </w:p>
    <w:p w14:paraId="4768AF8B" w14:textId="77777777" w:rsidR="00A70A5B" w:rsidRDefault="00A70A5B" w:rsidP="00300115">
      <w:pPr>
        <w:pStyle w:val="ProcedureTitle"/>
        <w:keepNext w:val="0"/>
        <w:numPr>
          <w:ilvl w:val="1"/>
          <w:numId w:val="40"/>
        </w:numPr>
        <w:rPr>
          <w:b w:val="0"/>
        </w:rPr>
      </w:pPr>
      <w:r>
        <w:rPr>
          <w:b w:val="0"/>
        </w:rPr>
        <w:t xml:space="preserve">On the Welcome screen, click </w:t>
      </w:r>
      <w:r w:rsidRPr="00A42897">
        <w:t>Next</w:t>
      </w:r>
      <w:r>
        <w:rPr>
          <w:b w:val="0"/>
        </w:rPr>
        <w:t>.</w:t>
      </w:r>
    </w:p>
    <w:p w14:paraId="16234E00" w14:textId="77777777" w:rsidR="00A70A5B" w:rsidRDefault="00A70A5B" w:rsidP="00300115">
      <w:pPr>
        <w:pStyle w:val="ProcedureTitle"/>
        <w:keepNext w:val="0"/>
        <w:numPr>
          <w:ilvl w:val="1"/>
          <w:numId w:val="40"/>
        </w:numPr>
        <w:rPr>
          <w:b w:val="0"/>
        </w:rPr>
      </w:pPr>
      <w:r>
        <w:rPr>
          <w:b w:val="0"/>
        </w:rPr>
        <w:t xml:space="preserve">On the Licensing screen, select the </w:t>
      </w:r>
      <w:r w:rsidRPr="00A42897">
        <w:t>I accept the terms in the License Agreement and Privacy Statement option</w:t>
      </w:r>
      <w:r>
        <w:rPr>
          <w:b w:val="0"/>
        </w:rPr>
        <w:t xml:space="preserve"> and click </w:t>
      </w:r>
      <w:r w:rsidRPr="00A42897">
        <w:t>Install</w:t>
      </w:r>
      <w:r>
        <w:rPr>
          <w:b w:val="0"/>
        </w:rPr>
        <w:t>.</w:t>
      </w:r>
    </w:p>
    <w:p w14:paraId="158FFA3D" w14:textId="78653EEB" w:rsidR="00A70A5B" w:rsidRDefault="00A70A5B" w:rsidP="00300115">
      <w:pPr>
        <w:pStyle w:val="ProcedureTitle"/>
        <w:keepNext w:val="0"/>
        <w:numPr>
          <w:ilvl w:val="1"/>
          <w:numId w:val="40"/>
        </w:numPr>
        <w:rPr>
          <w:b w:val="0"/>
        </w:rPr>
      </w:pPr>
      <w:r>
        <w:rPr>
          <w:b w:val="0"/>
        </w:rPr>
        <w:t xml:space="preserve">Verify that the installation was successful and click </w:t>
      </w:r>
      <w:r w:rsidRPr="00A42897">
        <w:t>Finish</w:t>
      </w:r>
      <w:r w:rsidRPr="00A70A5B">
        <w:rPr>
          <w:b w:val="0"/>
        </w:rPr>
        <w:t>.</w:t>
      </w:r>
    </w:p>
    <w:p w14:paraId="6777E252" w14:textId="3A825B6C" w:rsidR="00A70A5B" w:rsidRDefault="00A70A5B" w:rsidP="00300115">
      <w:pPr>
        <w:pStyle w:val="ProcedureTitle"/>
        <w:keepNext w:val="0"/>
        <w:numPr>
          <w:ilvl w:val="1"/>
          <w:numId w:val="40"/>
        </w:numPr>
        <w:rPr>
          <w:b w:val="0"/>
        </w:rPr>
      </w:pPr>
      <w:r>
        <w:rPr>
          <w:b w:val="0"/>
        </w:rPr>
        <w:t xml:space="preserve">Download the Azure AD Rights Management Administration Tool from the </w:t>
      </w:r>
      <w:hyperlink r:id="rId37" w:history="1">
        <w:r w:rsidRPr="00A42897">
          <w:rPr>
            <w:rStyle w:val="Hyperlink"/>
            <w:rFonts w:ascii="Arial" w:hAnsi="Arial"/>
            <w:b w:val="0"/>
            <w:sz w:val="20"/>
          </w:rPr>
          <w:t>Microsoft Download Center</w:t>
        </w:r>
      </w:hyperlink>
      <w:r>
        <w:rPr>
          <w:b w:val="0"/>
        </w:rPr>
        <w:t xml:space="preserve"> (</w:t>
      </w:r>
      <w:hyperlink r:id="rId38" w:history="1">
        <w:r w:rsidRPr="00D51743">
          <w:rPr>
            <w:rStyle w:val="Hyperlink"/>
            <w:rFonts w:ascii="Arial" w:hAnsi="Arial"/>
            <w:b w:val="0"/>
            <w:sz w:val="20"/>
          </w:rPr>
          <w:t>http://www.microsoft.com/en-us/download/details.aspx?id=30339</w:t>
        </w:r>
      </w:hyperlink>
      <w:r>
        <w:rPr>
          <w:b w:val="0"/>
        </w:rPr>
        <w:t xml:space="preserve">). </w:t>
      </w:r>
    </w:p>
    <w:p w14:paraId="7D324C76" w14:textId="77777777" w:rsidR="00A70A5B" w:rsidRDefault="00A70A5B" w:rsidP="00300115">
      <w:pPr>
        <w:pStyle w:val="ProcedureTitle"/>
        <w:keepNext w:val="0"/>
        <w:numPr>
          <w:ilvl w:val="1"/>
          <w:numId w:val="40"/>
        </w:numPr>
        <w:rPr>
          <w:b w:val="0"/>
        </w:rPr>
      </w:pPr>
      <w:r>
        <w:rPr>
          <w:b w:val="0"/>
        </w:rPr>
        <w:t>Navigate to the folder that contains the downloaded file.  Double click the source file to open the Windows Azure AD Rights Management Administration Setup Wizard.</w:t>
      </w:r>
    </w:p>
    <w:p w14:paraId="0DAC418F" w14:textId="77777777" w:rsidR="00A70A5B" w:rsidRDefault="00A70A5B" w:rsidP="00300115">
      <w:pPr>
        <w:pStyle w:val="ProcedureTitle"/>
        <w:keepNext w:val="0"/>
        <w:numPr>
          <w:ilvl w:val="1"/>
          <w:numId w:val="40"/>
        </w:numPr>
        <w:rPr>
          <w:b w:val="0"/>
        </w:rPr>
      </w:pPr>
      <w:r>
        <w:rPr>
          <w:b w:val="0"/>
        </w:rPr>
        <w:t xml:space="preserve">On the Welcome screen click </w:t>
      </w:r>
      <w:r w:rsidRPr="00A42897">
        <w:t>Next</w:t>
      </w:r>
      <w:r>
        <w:rPr>
          <w:b w:val="0"/>
        </w:rPr>
        <w:t>.</w:t>
      </w:r>
    </w:p>
    <w:p w14:paraId="245BB3A3" w14:textId="77777777" w:rsidR="00A70A5B" w:rsidRDefault="00A70A5B" w:rsidP="00300115">
      <w:pPr>
        <w:pStyle w:val="ProcedureTitle"/>
        <w:keepNext w:val="0"/>
        <w:numPr>
          <w:ilvl w:val="1"/>
          <w:numId w:val="40"/>
        </w:numPr>
        <w:rPr>
          <w:b w:val="0"/>
        </w:rPr>
      </w:pPr>
      <w:r>
        <w:rPr>
          <w:b w:val="0"/>
        </w:rPr>
        <w:t xml:space="preserve">On the Licensing screen, select the </w:t>
      </w:r>
      <w:r w:rsidRPr="00A42897">
        <w:t>I accept the terms in the License Agreement option</w:t>
      </w:r>
      <w:r>
        <w:rPr>
          <w:b w:val="0"/>
        </w:rPr>
        <w:t xml:space="preserve"> and click </w:t>
      </w:r>
      <w:r w:rsidRPr="00A42897">
        <w:t>Next</w:t>
      </w:r>
      <w:r>
        <w:rPr>
          <w:b w:val="0"/>
        </w:rPr>
        <w:t xml:space="preserve">. </w:t>
      </w:r>
    </w:p>
    <w:p w14:paraId="6D073FE4" w14:textId="77777777" w:rsidR="00A70A5B" w:rsidRDefault="00A70A5B" w:rsidP="00300115">
      <w:pPr>
        <w:pStyle w:val="ProcedureTitle"/>
        <w:keepNext w:val="0"/>
        <w:numPr>
          <w:ilvl w:val="1"/>
          <w:numId w:val="40"/>
        </w:numPr>
        <w:rPr>
          <w:b w:val="0"/>
        </w:rPr>
      </w:pPr>
      <w:r>
        <w:rPr>
          <w:b w:val="0"/>
        </w:rPr>
        <w:t xml:space="preserve">On the Ready to install screen, click </w:t>
      </w:r>
      <w:r w:rsidRPr="00A42897">
        <w:t>Install</w:t>
      </w:r>
      <w:r>
        <w:rPr>
          <w:b w:val="0"/>
        </w:rPr>
        <w:t>.</w:t>
      </w:r>
    </w:p>
    <w:p w14:paraId="5F2BA48C" w14:textId="35FA1347" w:rsidR="00A70A5B" w:rsidRDefault="00A70A5B" w:rsidP="00300115">
      <w:pPr>
        <w:pStyle w:val="ProcedureTitle"/>
        <w:keepNext w:val="0"/>
        <w:numPr>
          <w:ilvl w:val="1"/>
          <w:numId w:val="40"/>
        </w:numPr>
        <w:rPr>
          <w:b w:val="0"/>
        </w:rPr>
      </w:pPr>
      <w:r>
        <w:rPr>
          <w:b w:val="0"/>
        </w:rPr>
        <w:t xml:space="preserve">Verify that the installation was successful and click </w:t>
      </w:r>
      <w:r w:rsidRPr="00A42897">
        <w:t>Finish</w:t>
      </w:r>
      <w:r w:rsidRPr="00A70A5B">
        <w:rPr>
          <w:b w:val="0"/>
        </w:rPr>
        <w:t>.</w:t>
      </w:r>
    </w:p>
    <w:p w14:paraId="15EB7896" w14:textId="55925118" w:rsidR="00A70A5B" w:rsidRDefault="00A70A5B" w:rsidP="00300115">
      <w:pPr>
        <w:pStyle w:val="ProcedureTitle"/>
        <w:keepNext w:val="0"/>
        <w:numPr>
          <w:ilvl w:val="1"/>
          <w:numId w:val="40"/>
        </w:numPr>
        <w:rPr>
          <w:b w:val="0"/>
        </w:rPr>
      </w:pPr>
      <w:r>
        <w:rPr>
          <w:b w:val="0"/>
        </w:rPr>
        <w:t>Open Windows PowerShell with elevated permissions.</w:t>
      </w:r>
    </w:p>
    <w:p w14:paraId="5AF489DF" w14:textId="69C61606" w:rsidR="003476D2" w:rsidRPr="00300115" w:rsidRDefault="003476D2" w:rsidP="00300115">
      <w:pPr>
        <w:pStyle w:val="ProcedureTitle"/>
        <w:keepNext w:val="0"/>
        <w:numPr>
          <w:ilvl w:val="1"/>
          <w:numId w:val="40"/>
        </w:numPr>
      </w:pPr>
      <w:r>
        <w:rPr>
          <w:b w:val="0"/>
        </w:rPr>
        <w:t xml:space="preserve">Type the following command in Windows PowerShell and press </w:t>
      </w:r>
      <w:r w:rsidRPr="00A42897">
        <w:t>Enter</w:t>
      </w:r>
      <w:r w:rsidRPr="003476D2">
        <w:rPr>
          <w:b w:val="0"/>
        </w:rPr>
        <w:t>:</w:t>
      </w:r>
      <w:r>
        <w:rPr>
          <w:b w:val="0"/>
        </w:rPr>
        <w:t xml:space="preserve"> </w:t>
      </w:r>
      <w:r w:rsidRPr="00300115">
        <w:t>Import-module aadrm</w:t>
      </w:r>
    </w:p>
    <w:p w14:paraId="55C26ADA" w14:textId="4264E268" w:rsidR="00A70A5B" w:rsidRPr="00A70A5B" w:rsidRDefault="00A70A5B" w:rsidP="00300115">
      <w:pPr>
        <w:pStyle w:val="ProcedureTitle"/>
        <w:keepNext w:val="0"/>
        <w:numPr>
          <w:ilvl w:val="1"/>
          <w:numId w:val="40"/>
        </w:numPr>
        <w:rPr>
          <w:b w:val="0"/>
        </w:rPr>
      </w:pPr>
      <w:r>
        <w:rPr>
          <w:b w:val="0"/>
        </w:rPr>
        <w:t xml:space="preserve">Type the following command in Windows PowerShell and press </w:t>
      </w:r>
      <w:r w:rsidRPr="00A42897">
        <w:t>Enter</w:t>
      </w:r>
      <w:r>
        <w:rPr>
          <w:b w:val="0"/>
        </w:rPr>
        <w:t xml:space="preserve">: </w:t>
      </w:r>
      <w:r>
        <w:t>Connect-AadrmService</w:t>
      </w:r>
    </w:p>
    <w:p w14:paraId="6386B89A" w14:textId="5CAFE57E" w:rsidR="00A70A5B" w:rsidRDefault="00A70A5B" w:rsidP="00300115">
      <w:pPr>
        <w:pStyle w:val="ProcedureTitle"/>
        <w:keepNext w:val="0"/>
        <w:numPr>
          <w:ilvl w:val="1"/>
          <w:numId w:val="40"/>
        </w:numPr>
        <w:rPr>
          <w:b w:val="0"/>
        </w:rPr>
      </w:pPr>
      <w:r>
        <w:rPr>
          <w:b w:val="0"/>
        </w:rPr>
        <w:t>Enter the user name and password of an account with Office 365 global administrator credentials.</w:t>
      </w:r>
    </w:p>
    <w:p w14:paraId="6304057D" w14:textId="4B5093FB" w:rsidR="00A70A5B" w:rsidRPr="00A70A5B" w:rsidRDefault="00A70A5B" w:rsidP="00300115">
      <w:pPr>
        <w:pStyle w:val="ProcedureTitle"/>
        <w:keepNext w:val="0"/>
        <w:numPr>
          <w:ilvl w:val="1"/>
          <w:numId w:val="40"/>
        </w:numPr>
        <w:rPr>
          <w:b w:val="0"/>
        </w:rPr>
      </w:pPr>
      <w:r>
        <w:rPr>
          <w:b w:val="0"/>
        </w:rPr>
        <w:t xml:space="preserve">Type the following command in Windows PowerShell and press </w:t>
      </w:r>
      <w:r w:rsidRPr="00A42897">
        <w:t>Enter</w:t>
      </w:r>
      <w:r>
        <w:rPr>
          <w:b w:val="0"/>
        </w:rPr>
        <w:t>:</w:t>
      </w:r>
      <w:r w:rsidR="00306E4A">
        <w:rPr>
          <w:b w:val="0"/>
        </w:rPr>
        <w:t xml:space="preserve"> </w:t>
      </w:r>
      <w:r>
        <w:t>Get-AadrmConfiguration</w:t>
      </w:r>
    </w:p>
    <w:p w14:paraId="7E16135D" w14:textId="62C53B3F" w:rsidR="00A70A5B" w:rsidRDefault="00A70A5B" w:rsidP="00300115">
      <w:pPr>
        <w:pStyle w:val="ProcedureTitle"/>
        <w:keepNext w:val="0"/>
        <w:numPr>
          <w:ilvl w:val="1"/>
          <w:numId w:val="40"/>
        </w:numPr>
        <w:rPr>
          <w:b w:val="0"/>
        </w:rPr>
      </w:pPr>
      <w:r>
        <w:rPr>
          <w:b w:val="0"/>
        </w:rPr>
        <w:t>Review the BPOSId in the first line.  It should appear in the form of a GUID.  This is your Azure Active Directory tenant ID.  Copy the value and paste to a location you can reference later.</w:t>
      </w:r>
    </w:p>
    <w:p w14:paraId="65AAC144" w14:textId="743747C9" w:rsidR="00A70A5B" w:rsidRDefault="00A70A5B" w:rsidP="00300115">
      <w:pPr>
        <w:pStyle w:val="ProcedureTitle"/>
        <w:keepNext w:val="0"/>
        <w:numPr>
          <w:ilvl w:val="1"/>
          <w:numId w:val="40"/>
        </w:numPr>
      </w:pPr>
      <w:r>
        <w:rPr>
          <w:b w:val="0"/>
        </w:rPr>
        <w:t xml:space="preserve">Type the following command in Windows PowerShell and press </w:t>
      </w:r>
      <w:r w:rsidRPr="00A42897">
        <w:t>Enter</w:t>
      </w:r>
      <w:r>
        <w:rPr>
          <w:b w:val="0"/>
        </w:rPr>
        <w:t xml:space="preserve">: </w:t>
      </w:r>
      <w:r w:rsidRPr="00A70A5B">
        <w:t>Disconnect-AadrmService</w:t>
      </w:r>
    </w:p>
    <w:p w14:paraId="52727616" w14:textId="1EC0DA51" w:rsidR="00C54AF5" w:rsidRPr="00C54AF5" w:rsidRDefault="00C54AF5" w:rsidP="00300115">
      <w:pPr>
        <w:pStyle w:val="ProcedureTitle"/>
        <w:keepNext w:val="0"/>
        <w:numPr>
          <w:ilvl w:val="1"/>
          <w:numId w:val="40"/>
        </w:numPr>
      </w:pPr>
      <w:r>
        <w:rPr>
          <w:b w:val="0"/>
        </w:rPr>
        <w:t>Close Windows PowerShell.</w:t>
      </w:r>
    </w:p>
    <w:p w14:paraId="0C2912BF" w14:textId="56130C97" w:rsidR="00C54AF5" w:rsidRPr="00C54AF5" w:rsidRDefault="00C54AF5" w:rsidP="00300115">
      <w:pPr>
        <w:pStyle w:val="ProcedureTitle"/>
        <w:keepNext w:val="0"/>
        <w:numPr>
          <w:ilvl w:val="1"/>
          <w:numId w:val="40"/>
        </w:numPr>
      </w:pPr>
      <w:r>
        <w:rPr>
          <w:b w:val="0"/>
        </w:rPr>
        <w:t xml:space="preserve">Download the BYOK toolset that is specific for the geographic region from the </w:t>
      </w:r>
      <w:hyperlink r:id="rId39" w:history="1">
        <w:r w:rsidRPr="00C54AF5">
          <w:rPr>
            <w:rStyle w:val="Hyperlink"/>
            <w:rFonts w:ascii="Arial" w:hAnsi="Arial"/>
            <w:b w:val="0"/>
            <w:sz w:val="20"/>
          </w:rPr>
          <w:t>Microsoft Download Center</w:t>
        </w:r>
      </w:hyperlink>
      <w:r>
        <w:rPr>
          <w:b w:val="0"/>
        </w:rPr>
        <w:t xml:space="preserve"> (</w:t>
      </w:r>
      <w:hyperlink r:id="rId40" w:history="1">
        <w:r w:rsidRPr="00D51743">
          <w:rPr>
            <w:rStyle w:val="Hyperlink"/>
            <w:rFonts w:ascii="Arial" w:hAnsi="Arial"/>
            <w:b w:val="0"/>
            <w:sz w:val="20"/>
          </w:rPr>
          <w:t>http://go.microsoft.com/fwlink/?LinkId=335781</w:t>
        </w:r>
      </w:hyperlink>
      <w:r>
        <w:rPr>
          <w:b w:val="0"/>
        </w:rPr>
        <w:t>).</w:t>
      </w:r>
    </w:p>
    <w:p w14:paraId="516CF036" w14:textId="20810E2B" w:rsidR="00C54AF5" w:rsidRPr="00A70A5B" w:rsidRDefault="00C54AF5" w:rsidP="00300115">
      <w:pPr>
        <w:pStyle w:val="ProcedureTitle"/>
        <w:keepNext w:val="0"/>
        <w:numPr>
          <w:ilvl w:val="1"/>
          <w:numId w:val="40"/>
        </w:numPr>
      </w:pPr>
      <w:r>
        <w:rPr>
          <w:b w:val="0"/>
        </w:rPr>
        <w:t>Copy the toolset to a portable storage device that you can use to transfer the to the offline client computer.</w:t>
      </w:r>
    </w:p>
    <w:p w14:paraId="5FEC520D" w14:textId="1D926DEE" w:rsidR="00A70A5B" w:rsidRDefault="00A70A5B" w:rsidP="00300115">
      <w:pPr>
        <w:pStyle w:val="ProcedureTitle"/>
        <w:keepNext w:val="0"/>
        <w:numPr>
          <w:ilvl w:val="0"/>
          <w:numId w:val="40"/>
        </w:numPr>
        <w:rPr>
          <w:b w:val="0"/>
        </w:rPr>
      </w:pPr>
      <w:r>
        <w:rPr>
          <w:b w:val="0"/>
        </w:rPr>
        <w:t>Prepare the offline client computer</w:t>
      </w:r>
    </w:p>
    <w:p w14:paraId="12094178" w14:textId="1B030D9F" w:rsidR="00C54AF5" w:rsidRDefault="00C54AF5" w:rsidP="00300115">
      <w:pPr>
        <w:pStyle w:val="ProcedureTitle"/>
        <w:keepNext w:val="0"/>
        <w:numPr>
          <w:ilvl w:val="1"/>
          <w:numId w:val="40"/>
        </w:numPr>
        <w:rPr>
          <w:b w:val="0"/>
        </w:rPr>
      </w:pPr>
      <w:r w:rsidRPr="00FE3DA0">
        <w:rPr>
          <w:b w:val="0"/>
        </w:rPr>
        <w:t>Log on to a</w:t>
      </w:r>
      <w:r>
        <w:rPr>
          <w:b w:val="0"/>
        </w:rPr>
        <w:t>n offline</w:t>
      </w:r>
      <w:r w:rsidRPr="00FE3DA0">
        <w:rPr>
          <w:b w:val="0"/>
        </w:rPr>
        <w:t xml:space="preserve"> </w:t>
      </w:r>
      <w:r>
        <w:rPr>
          <w:b w:val="0"/>
        </w:rPr>
        <w:t xml:space="preserve">computer with the Thales nCipher support software installed.  Ensure that the computer has connectivity to the Thales HSM.  For more information about how to install the Thales software, visit the </w:t>
      </w:r>
      <w:hyperlink r:id="rId41" w:history="1">
        <w:r w:rsidRPr="00C54AF5">
          <w:rPr>
            <w:rStyle w:val="Hyperlink"/>
            <w:rFonts w:ascii="Arial" w:hAnsi="Arial"/>
            <w:b w:val="0"/>
            <w:sz w:val="20"/>
          </w:rPr>
          <w:t>Thales</w:t>
        </w:r>
      </w:hyperlink>
      <w:r>
        <w:rPr>
          <w:b w:val="0"/>
        </w:rPr>
        <w:t xml:space="preserve"> website (</w:t>
      </w:r>
      <w:hyperlink r:id="rId42" w:history="1">
        <w:r w:rsidRPr="00D51743">
          <w:rPr>
            <w:rStyle w:val="Hyperlink"/>
            <w:rFonts w:ascii="Arial" w:hAnsi="Arial"/>
            <w:b w:val="0"/>
            <w:sz w:val="20"/>
          </w:rPr>
          <w:t>https://www.thales-esecurity.com/msrms/cloud</w:t>
        </w:r>
      </w:hyperlink>
      <w:r>
        <w:rPr>
          <w:b w:val="0"/>
        </w:rPr>
        <w:t>).</w:t>
      </w:r>
    </w:p>
    <w:p w14:paraId="31D72EFA" w14:textId="0F93911B" w:rsidR="00C54AF5" w:rsidRDefault="00C54AF5" w:rsidP="00300115">
      <w:pPr>
        <w:pStyle w:val="ProcedureTitle"/>
        <w:keepNext w:val="0"/>
        <w:numPr>
          <w:ilvl w:val="1"/>
          <w:numId w:val="40"/>
        </w:numPr>
        <w:rPr>
          <w:b w:val="0"/>
        </w:rPr>
      </w:pPr>
      <w:r>
        <w:rPr>
          <w:b w:val="0"/>
        </w:rPr>
        <w:t>Copy the BYOK toolset from the portable storage device referenced in step 1.</w:t>
      </w:r>
    </w:p>
    <w:p w14:paraId="5F2E5584" w14:textId="4B341E60" w:rsidR="00C54AF5" w:rsidRDefault="00C54AF5" w:rsidP="00300115">
      <w:pPr>
        <w:pStyle w:val="ProcedureTitle"/>
        <w:keepNext w:val="0"/>
        <w:numPr>
          <w:ilvl w:val="1"/>
          <w:numId w:val="40"/>
        </w:numPr>
        <w:rPr>
          <w:b w:val="0"/>
        </w:rPr>
      </w:pPr>
      <w:r>
        <w:rPr>
          <w:b w:val="0"/>
        </w:rPr>
        <w:t>Extract the files within the toolset to a folder of your choice.</w:t>
      </w:r>
    </w:p>
    <w:p w14:paraId="2B327EB8" w14:textId="1C6CF53D" w:rsidR="00C54AF5" w:rsidRDefault="003476D2" w:rsidP="00300115">
      <w:pPr>
        <w:pStyle w:val="ProcedureTitle"/>
        <w:keepNext w:val="0"/>
        <w:numPr>
          <w:ilvl w:val="1"/>
          <w:numId w:val="40"/>
        </w:numPr>
        <w:rPr>
          <w:b w:val="0"/>
        </w:rPr>
      </w:pPr>
      <w:r>
        <w:rPr>
          <w:b w:val="0"/>
        </w:rPr>
        <w:t>Navigate to t</w:t>
      </w:r>
      <w:r w:rsidR="00C54AF5">
        <w:rPr>
          <w:b w:val="0"/>
        </w:rPr>
        <w:t xml:space="preserve">hat folder and double click the </w:t>
      </w:r>
      <w:r w:rsidR="00C54AF5" w:rsidRPr="00300115">
        <w:t>vcredist_x64.exe</w:t>
      </w:r>
      <w:r w:rsidR="00C54AF5">
        <w:rPr>
          <w:b w:val="0"/>
        </w:rPr>
        <w:t xml:space="preserve"> file.</w:t>
      </w:r>
    </w:p>
    <w:p w14:paraId="297E384C" w14:textId="242A8B2A" w:rsidR="00C54AF5" w:rsidRDefault="00C54AF5" w:rsidP="00300115">
      <w:pPr>
        <w:pStyle w:val="ProcedureTitle"/>
        <w:keepNext w:val="0"/>
        <w:numPr>
          <w:ilvl w:val="1"/>
          <w:numId w:val="40"/>
        </w:numPr>
        <w:rPr>
          <w:b w:val="0"/>
        </w:rPr>
      </w:pPr>
      <w:r>
        <w:rPr>
          <w:b w:val="0"/>
        </w:rPr>
        <w:t xml:space="preserve">Follow the instructions to install the Visual C++ runtime components for Visual </w:t>
      </w:r>
      <w:r w:rsidR="00300115">
        <w:rPr>
          <w:b w:val="0"/>
        </w:rPr>
        <w:t>Studio</w:t>
      </w:r>
      <w:r>
        <w:rPr>
          <w:b w:val="0"/>
        </w:rPr>
        <w:t xml:space="preserve"> 2012.</w:t>
      </w:r>
    </w:p>
    <w:p w14:paraId="123F0A12" w14:textId="0F989160" w:rsidR="00C54AF5" w:rsidRDefault="00C54AF5" w:rsidP="00300115">
      <w:pPr>
        <w:pStyle w:val="ProcedureTitle"/>
        <w:keepNext w:val="0"/>
        <w:numPr>
          <w:ilvl w:val="0"/>
          <w:numId w:val="40"/>
        </w:numPr>
        <w:rPr>
          <w:b w:val="0"/>
        </w:rPr>
      </w:pPr>
      <w:r>
        <w:rPr>
          <w:b w:val="0"/>
        </w:rPr>
        <w:t>Generate your tenant key</w:t>
      </w:r>
    </w:p>
    <w:p w14:paraId="3028398E" w14:textId="31A1956C" w:rsidR="008C695F" w:rsidRDefault="008C695F" w:rsidP="00300115">
      <w:pPr>
        <w:pStyle w:val="ProcedureTitle"/>
        <w:keepNext w:val="0"/>
        <w:numPr>
          <w:ilvl w:val="1"/>
          <w:numId w:val="41"/>
        </w:numPr>
        <w:rPr>
          <w:b w:val="0"/>
        </w:rPr>
      </w:pPr>
      <w:r>
        <w:rPr>
          <w:b w:val="0"/>
        </w:rPr>
        <w:t>Log on to the offline computer and open a command prompt window.</w:t>
      </w:r>
    </w:p>
    <w:p w14:paraId="5DB98192" w14:textId="77777777" w:rsidR="003476D2" w:rsidRPr="003476D2" w:rsidRDefault="003476D2" w:rsidP="00300115">
      <w:pPr>
        <w:pStyle w:val="ProcedureTitle"/>
        <w:numPr>
          <w:ilvl w:val="1"/>
          <w:numId w:val="41"/>
        </w:numPr>
        <w:rPr>
          <w:lang w:val="en"/>
        </w:rPr>
      </w:pPr>
      <w:r>
        <w:rPr>
          <w:b w:val="0"/>
        </w:rPr>
        <w:t xml:space="preserve">In the command prompt window navigate to </w:t>
      </w:r>
      <w:r w:rsidRPr="00AB1327">
        <w:t>C:\Program Files (x86)\nCipher\nfast\bin</w:t>
      </w:r>
      <w:r>
        <w:rPr>
          <w:b w:val="0"/>
        </w:rPr>
        <w:t xml:space="preserve"> </w:t>
      </w:r>
    </w:p>
    <w:p w14:paraId="1234C891" w14:textId="30ACB0E8" w:rsidR="008C695F" w:rsidRPr="003476D2" w:rsidRDefault="008C695F" w:rsidP="00300115">
      <w:pPr>
        <w:pStyle w:val="ProcedureTitle"/>
        <w:numPr>
          <w:ilvl w:val="1"/>
          <w:numId w:val="41"/>
        </w:numPr>
        <w:rPr>
          <w:lang w:val="en"/>
        </w:rPr>
      </w:pPr>
      <w:r>
        <w:rPr>
          <w:b w:val="0"/>
        </w:rPr>
        <w:t xml:space="preserve">Type the following command and press Enter: </w:t>
      </w:r>
      <w:r w:rsidRPr="00120214">
        <w:rPr>
          <w:lang w:val="en"/>
        </w:rPr>
        <w:t>new-world.exe --initialize --km-type=rijndael --module=1 –acs-quorum=</w:t>
      </w:r>
      <w:r w:rsidRPr="00120214">
        <w:rPr>
          <w:b w:val="0"/>
          <w:i/>
          <w:lang w:val="en"/>
        </w:rPr>
        <w:t>k</w:t>
      </w:r>
      <w:r w:rsidRPr="00120214">
        <w:rPr>
          <w:lang w:val="en"/>
        </w:rPr>
        <w:t>/</w:t>
      </w:r>
      <w:r w:rsidRPr="00120214">
        <w:rPr>
          <w:b w:val="0"/>
          <w:i/>
          <w:lang w:val="en"/>
        </w:rPr>
        <w:t>n</w:t>
      </w:r>
      <w:r>
        <w:rPr>
          <w:b w:val="0"/>
          <w:i/>
          <w:lang w:val="en"/>
        </w:rPr>
        <w:t xml:space="preserve"> </w:t>
      </w:r>
      <w:r>
        <w:rPr>
          <w:b w:val="0"/>
          <w:lang w:val="en"/>
        </w:rPr>
        <w:t xml:space="preserve">where </w:t>
      </w:r>
      <w:r w:rsidRPr="00300115">
        <w:rPr>
          <w:b w:val="0"/>
          <w:i/>
          <w:lang w:val="en"/>
        </w:rPr>
        <w:t>k</w:t>
      </w:r>
      <w:r>
        <w:rPr>
          <w:b w:val="0"/>
          <w:lang w:val="en"/>
        </w:rPr>
        <w:t xml:space="preserve"> is your quorum and </w:t>
      </w:r>
      <w:r w:rsidRPr="00300115">
        <w:rPr>
          <w:b w:val="0"/>
          <w:i/>
          <w:lang w:val="en"/>
        </w:rPr>
        <w:t>n</w:t>
      </w:r>
      <w:r>
        <w:rPr>
          <w:b w:val="0"/>
          <w:lang w:val="en"/>
        </w:rPr>
        <w:t xml:space="preserve"> is the total number of Administrator cards.</w:t>
      </w:r>
    </w:p>
    <w:p w14:paraId="6C0B7937" w14:textId="7458B115" w:rsidR="003476D2" w:rsidRPr="00120214" w:rsidRDefault="003476D2" w:rsidP="00300115">
      <w:pPr>
        <w:pStyle w:val="ProcedureTitle"/>
        <w:numPr>
          <w:ilvl w:val="1"/>
          <w:numId w:val="41"/>
        </w:numPr>
        <w:rPr>
          <w:lang w:val="en"/>
        </w:rPr>
      </w:pPr>
      <w:r>
        <w:rPr>
          <w:b w:val="0"/>
          <w:lang w:val="en"/>
        </w:rPr>
        <w:t>Enter the Administrator cards as required and, optionally, provide a password for each card.</w:t>
      </w:r>
    </w:p>
    <w:p w14:paraId="32CA1FAC" w14:textId="472AC3BF" w:rsidR="008C695F" w:rsidRDefault="008C695F" w:rsidP="00300115">
      <w:pPr>
        <w:pStyle w:val="ProcedureTitle"/>
        <w:keepNext w:val="0"/>
        <w:numPr>
          <w:ilvl w:val="1"/>
          <w:numId w:val="41"/>
        </w:numPr>
        <w:rPr>
          <w:b w:val="0"/>
        </w:rPr>
      </w:pPr>
      <w:r>
        <w:rPr>
          <w:b w:val="0"/>
        </w:rPr>
        <w:t>Back up the Security World according to the specifications provided by Thales.</w:t>
      </w:r>
    </w:p>
    <w:p w14:paraId="0DDC9BCE" w14:textId="77777777" w:rsidR="008C695F" w:rsidRPr="00120214" w:rsidRDefault="008C695F" w:rsidP="00300115">
      <w:pPr>
        <w:pStyle w:val="ProcedureTitle"/>
        <w:numPr>
          <w:ilvl w:val="1"/>
          <w:numId w:val="41"/>
        </w:numPr>
        <w:rPr>
          <w:lang w:val="en"/>
        </w:rPr>
      </w:pPr>
      <w:r>
        <w:rPr>
          <w:b w:val="0"/>
        </w:rPr>
        <w:t xml:space="preserve">Type the following command and press Enter: </w:t>
      </w:r>
      <w:r w:rsidRPr="00120214">
        <w:rPr>
          <w:lang w:val="en"/>
        </w:rPr>
        <w:t>generatekey --generate simple type=RSA size=2048 protect=module ident=</w:t>
      </w:r>
      <w:r>
        <w:rPr>
          <w:b w:val="0"/>
          <w:i/>
          <w:lang w:val="en"/>
        </w:rPr>
        <w:t>name</w:t>
      </w:r>
      <w:r w:rsidRPr="00120214">
        <w:rPr>
          <w:lang w:val="en"/>
        </w:rPr>
        <w:t xml:space="preserve"> plainname=</w:t>
      </w:r>
      <w:r>
        <w:rPr>
          <w:b w:val="0"/>
          <w:i/>
          <w:lang w:val="en"/>
        </w:rPr>
        <w:t>name</w:t>
      </w:r>
      <w:r w:rsidRPr="00120214">
        <w:rPr>
          <w:lang w:val="en"/>
        </w:rPr>
        <w:t xml:space="preserve"> nvram=no pubexp=</w:t>
      </w:r>
      <w:r>
        <w:rPr>
          <w:lang w:val="en"/>
        </w:rPr>
        <w:t xml:space="preserve"> </w:t>
      </w:r>
      <w:r>
        <w:rPr>
          <w:b w:val="0"/>
          <w:lang w:val="en"/>
        </w:rPr>
        <w:t>where name is any string value that helps you identify the key.  We recommend using all lower case characters.</w:t>
      </w:r>
    </w:p>
    <w:p w14:paraId="6351F085" w14:textId="77777777" w:rsidR="008C695F" w:rsidRPr="00120214" w:rsidRDefault="008C695F" w:rsidP="00300115">
      <w:pPr>
        <w:pStyle w:val="ProcedureTitle"/>
        <w:numPr>
          <w:ilvl w:val="1"/>
          <w:numId w:val="41"/>
        </w:numPr>
        <w:rPr>
          <w:b w:val="0"/>
          <w:lang w:val="en"/>
        </w:rPr>
      </w:pPr>
      <w:r w:rsidRPr="00120214">
        <w:rPr>
          <w:b w:val="0"/>
          <w:lang w:val="en"/>
        </w:rPr>
        <w:t xml:space="preserve">Type </w:t>
      </w:r>
      <w:r>
        <w:rPr>
          <w:b w:val="0"/>
        </w:rPr>
        <w:t xml:space="preserve">the following command and press </w:t>
      </w:r>
      <w:r w:rsidRPr="00300115">
        <w:t>Enter</w:t>
      </w:r>
      <w:r>
        <w:rPr>
          <w:b w:val="0"/>
        </w:rPr>
        <w:t xml:space="preserve">: </w:t>
      </w:r>
      <w:r>
        <w:rPr>
          <w:color w:val="000000"/>
          <w:lang w:val="en"/>
        </w:rPr>
        <w:t>cngimport --import –M --key=</w:t>
      </w:r>
      <w:r>
        <w:rPr>
          <w:b w:val="0"/>
          <w:i/>
          <w:color w:val="000000"/>
          <w:lang w:val="en"/>
        </w:rPr>
        <w:t>name</w:t>
      </w:r>
      <w:r>
        <w:rPr>
          <w:color w:val="000000"/>
          <w:lang w:val="en"/>
        </w:rPr>
        <w:t xml:space="preserve"> --appname=simple </w:t>
      </w:r>
      <w:r w:rsidRPr="00120214">
        <w:rPr>
          <w:b w:val="0"/>
          <w:i/>
          <w:color w:val="000000"/>
          <w:lang w:val="en"/>
        </w:rPr>
        <w:t>name</w:t>
      </w:r>
      <w:r>
        <w:rPr>
          <w:color w:val="000000"/>
          <w:lang w:val="en"/>
        </w:rPr>
        <w:t xml:space="preserve"> </w:t>
      </w:r>
      <w:r>
        <w:rPr>
          <w:b w:val="0"/>
          <w:color w:val="000000"/>
          <w:lang w:val="en"/>
        </w:rPr>
        <w:t>where name is the name specified in step b.</w:t>
      </w:r>
    </w:p>
    <w:p w14:paraId="5985117B" w14:textId="4DE7686A" w:rsidR="008C695F" w:rsidRDefault="008C695F" w:rsidP="00300115">
      <w:pPr>
        <w:pStyle w:val="ProcedureTitle"/>
        <w:keepNext w:val="0"/>
        <w:numPr>
          <w:ilvl w:val="1"/>
          <w:numId w:val="41"/>
        </w:numPr>
        <w:rPr>
          <w:b w:val="0"/>
        </w:rPr>
      </w:pPr>
      <w:r>
        <w:rPr>
          <w:b w:val="0"/>
        </w:rPr>
        <w:t>This command will generate a key file located in the %NFAST_KMDATA%\local folder.  This is the file that contains the encrypted key.</w:t>
      </w:r>
    </w:p>
    <w:p w14:paraId="2464B970" w14:textId="5140BB53" w:rsidR="008C695F" w:rsidRDefault="008C695F" w:rsidP="00300115">
      <w:pPr>
        <w:pStyle w:val="ProcedureTitle"/>
        <w:keepNext w:val="0"/>
        <w:numPr>
          <w:ilvl w:val="1"/>
          <w:numId w:val="41"/>
        </w:numPr>
        <w:rPr>
          <w:b w:val="0"/>
        </w:rPr>
      </w:pPr>
      <w:r>
        <w:rPr>
          <w:b w:val="0"/>
        </w:rPr>
        <w:t>Back up the key according to the specifications provided by Thales.</w:t>
      </w:r>
    </w:p>
    <w:p w14:paraId="419D785C" w14:textId="7D468F51" w:rsidR="008C695F" w:rsidRDefault="008C695F" w:rsidP="00257474">
      <w:pPr>
        <w:pStyle w:val="ProcedureTitle"/>
        <w:keepNext w:val="0"/>
        <w:numPr>
          <w:ilvl w:val="0"/>
          <w:numId w:val="45"/>
        </w:numPr>
        <w:rPr>
          <w:b w:val="0"/>
        </w:rPr>
      </w:pPr>
      <w:r>
        <w:rPr>
          <w:b w:val="0"/>
        </w:rPr>
        <w:t>Prepare a copy of the tenant key</w:t>
      </w:r>
    </w:p>
    <w:p w14:paraId="4D66A39C" w14:textId="77777777" w:rsidR="008C695F" w:rsidRDefault="008C695F" w:rsidP="00257474">
      <w:pPr>
        <w:pStyle w:val="ProcedureTitle"/>
        <w:keepNext w:val="0"/>
        <w:numPr>
          <w:ilvl w:val="1"/>
          <w:numId w:val="45"/>
        </w:numPr>
        <w:rPr>
          <w:b w:val="0"/>
        </w:rPr>
      </w:pPr>
      <w:r>
        <w:rPr>
          <w:b w:val="0"/>
        </w:rPr>
        <w:t>Log on to the offline computer and open a command prompt window.</w:t>
      </w:r>
    </w:p>
    <w:p w14:paraId="16F5065F" w14:textId="70B9A2A0" w:rsidR="008C695F" w:rsidRDefault="008C695F" w:rsidP="00257474">
      <w:pPr>
        <w:pStyle w:val="ProcedureTitle"/>
        <w:keepNext w:val="0"/>
        <w:numPr>
          <w:ilvl w:val="1"/>
          <w:numId w:val="45"/>
        </w:numPr>
        <w:rPr>
          <w:b w:val="0"/>
        </w:rPr>
      </w:pPr>
      <w:r>
        <w:rPr>
          <w:b w:val="0"/>
        </w:rPr>
        <w:t xml:space="preserve">Type one of the following commands and press </w:t>
      </w:r>
      <w:r w:rsidRPr="00300115">
        <w:t>Enter</w:t>
      </w:r>
      <w:r>
        <w:rPr>
          <w:b w:val="0"/>
        </w:rPr>
        <w:t xml:space="preserve">.  Note that you must replace </w:t>
      </w:r>
      <w:r w:rsidRPr="00300115">
        <w:rPr>
          <w:b w:val="0"/>
          <w:i/>
        </w:rPr>
        <w:t>name</w:t>
      </w:r>
      <w:r>
        <w:rPr>
          <w:b w:val="0"/>
        </w:rPr>
        <w:t xml:space="preserve"> with the same value specified above: </w:t>
      </w:r>
    </w:p>
    <w:p w14:paraId="778366AA" w14:textId="3ECAEEF3" w:rsidR="008C695F" w:rsidRPr="00300115" w:rsidRDefault="008C695F" w:rsidP="00257474">
      <w:pPr>
        <w:pStyle w:val="ProcedureTitle"/>
        <w:keepNext w:val="0"/>
        <w:numPr>
          <w:ilvl w:val="2"/>
          <w:numId w:val="45"/>
        </w:numPr>
      </w:pPr>
      <w:r>
        <w:rPr>
          <w:b w:val="0"/>
        </w:rPr>
        <w:t xml:space="preserve">North America: </w:t>
      </w:r>
      <w:r w:rsidRPr="008C695F">
        <w:rPr>
          <w:b w:val="0"/>
        </w:rPr>
        <w:t>Ke</w:t>
      </w:r>
      <w:r w:rsidRPr="00300115">
        <w:t>yTransferRemote.exe -ModifyAcls -KeyAppName simple -KeyIdentifier</w:t>
      </w:r>
      <w:r w:rsidRPr="008C695F">
        <w:rPr>
          <w:b w:val="0"/>
        </w:rPr>
        <w:t xml:space="preserve"> </w:t>
      </w:r>
      <w:r w:rsidRPr="008C695F">
        <w:rPr>
          <w:b w:val="0"/>
          <w:i/>
        </w:rPr>
        <w:t>name</w:t>
      </w:r>
      <w:r w:rsidRPr="008C695F">
        <w:rPr>
          <w:b w:val="0"/>
        </w:rPr>
        <w:t xml:space="preserve"> </w:t>
      </w:r>
      <w:r w:rsidRPr="00300115">
        <w:t xml:space="preserve">-ExchangeKeyPackage BYOK-KEK-pkg-NA-1 -NewSecurityWorldPackage BYOK-SecurityWorld-pkg-NA-1 </w:t>
      </w:r>
    </w:p>
    <w:p w14:paraId="070690E1" w14:textId="55107375" w:rsidR="008C695F" w:rsidRPr="00300115" w:rsidRDefault="008C695F" w:rsidP="00257474">
      <w:pPr>
        <w:pStyle w:val="ProcedureTitle"/>
        <w:keepNext w:val="0"/>
        <w:numPr>
          <w:ilvl w:val="2"/>
          <w:numId w:val="45"/>
        </w:numPr>
      </w:pPr>
      <w:r>
        <w:rPr>
          <w:b w:val="0"/>
        </w:rPr>
        <w:t xml:space="preserve">Europe: </w:t>
      </w:r>
      <w:r w:rsidRPr="00300115">
        <w:t>KeyTransferRemote.exe -ModifyAcls -KeyAppName simple -KeyIdentifier</w:t>
      </w:r>
      <w:r w:rsidRPr="008C695F">
        <w:rPr>
          <w:b w:val="0"/>
        </w:rPr>
        <w:t xml:space="preserve"> </w:t>
      </w:r>
      <w:r w:rsidRPr="008C695F">
        <w:rPr>
          <w:b w:val="0"/>
          <w:i/>
        </w:rPr>
        <w:t>name</w:t>
      </w:r>
      <w:r w:rsidRPr="008C695F">
        <w:rPr>
          <w:b w:val="0"/>
        </w:rPr>
        <w:t xml:space="preserve"> </w:t>
      </w:r>
      <w:r w:rsidRPr="00300115">
        <w:t>-ExchangeKeyPackage BYOK-KEK-pkg-EU-1 -NewSecurityWorldPackage BYOK-SecurityWorld-pkg-EU-1</w:t>
      </w:r>
    </w:p>
    <w:p w14:paraId="2DA0E3C1" w14:textId="3604C9AC" w:rsidR="008C695F" w:rsidRPr="00300115" w:rsidRDefault="008C695F" w:rsidP="00257474">
      <w:pPr>
        <w:pStyle w:val="ProcedureTitle"/>
        <w:keepNext w:val="0"/>
        <w:numPr>
          <w:ilvl w:val="2"/>
          <w:numId w:val="45"/>
        </w:numPr>
      </w:pPr>
      <w:r>
        <w:rPr>
          <w:b w:val="0"/>
        </w:rPr>
        <w:t>Asia:</w:t>
      </w:r>
      <w:r w:rsidRPr="008C695F">
        <w:t xml:space="preserve"> </w:t>
      </w:r>
      <w:r w:rsidRPr="00300115">
        <w:t>KeyTransferRemote.exe -ModifyAcls -KeyAppName simple -KeyIdentifier</w:t>
      </w:r>
      <w:r w:rsidRPr="008C695F">
        <w:rPr>
          <w:b w:val="0"/>
        </w:rPr>
        <w:t xml:space="preserve"> </w:t>
      </w:r>
      <w:r w:rsidRPr="008C695F">
        <w:rPr>
          <w:b w:val="0"/>
          <w:i/>
        </w:rPr>
        <w:t>name</w:t>
      </w:r>
      <w:r w:rsidRPr="008C695F">
        <w:rPr>
          <w:b w:val="0"/>
        </w:rPr>
        <w:t xml:space="preserve"> </w:t>
      </w:r>
      <w:r w:rsidRPr="00300115">
        <w:t>-ExchangeKeyPackage BYOK-KEK-pkg-AP-1 -NewSecurityWorldPackage BYOK-SecurityWorld-pkg-AP-1</w:t>
      </w:r>
    </w:p>
    <w:p w14:paraId="227A05DA" w14:textId="6F009FF6" w:rsidR="008C695F" w:rsidRDefault="008C695F" w:rsidP="00257474">
      <w:pPr>
        <w:pStyle w:val="ProcedureTitle"/>
        <w:keepNext w:val="0"/>
        <w:numPr>
          <w:ilvl w:val="1"/>
          <w:numId w:val="45"/>
        </w:numPr>
        <w:rPr>
          <w:b w:val="0"/>
        </w:rPr>
      </w:pPr>
      <w:r>
        <w:rPr>
          <w:b w:val="0"/>
        </w:rPr>
        <w:t>Verify that you receive a message that states that the result was successful.</w:t>
      </w:r>
    </w:p>
    <w:p w14:paraId="12373560" w14:textId="70E2E0CD" w:rsidR="00694E21" w:rsidRDefault="00694E21" w:rsidP="00257474">
      <w:pPr>
        <w:pStyle w:val="ProcedureTitle"/>
        <w:keepNext w:val="0"/>
        <w:numPr>
          <w:ilvl w:val="1"/>
          <w:numId w:val="45"/>
        </w:numPr>
        <w:rPr>
          <w:b w:val="0"/>
        </w:rPr>
      </w:pPr>
      <w:r>
        <w:rPr>
          <w:b w:val="0"/>
        </w:rPr>
        <w:t xml:space="preserve">To encrypt your key using Microsoft Key Exchange Key, type one of the following commands and press </w:t>
      </w:r>
      <w:r w:rsidRPr="00300115">
        <w:t>Enter</w:t>
      </w:r>
      <w:r>
        <w:rPr>
          <w:b w:val="0"/>
        </w:rPr>
        <w:t xml:space="preserve">.  Note that you should replace </w:t>
      </w:r>
      <w:r w:rsidRPr="003476D2">
        <w:rPr>
          <w:b w:val="0"/>
          <w:i/>
        </w:rPr>
        <w:t>FriendlyName</w:t>
      </w:r>
      <w:r>
        <w:rPr>
          <w:b w:val="0"/>
        </w:rPr>
        <w:t xml:space="preserve"> with a name to help you identify your key</w:t>
      </w:r>
      <w:r w:rsidR="007419AD">
        <w:rPr>
          <w:b w:val="0"/>
        </w:rPr>
        <w:t>.  This is a new value.  Also,</w:t>
      </w:r>
      <w:r w:rsidR="00B650A6">
        <w:rPr>
          <w:b w:val="0"/>
        </w:rPr>
        <w:t xml:space="preserve"> replace </w:t>
      </w:r>
      <w:r w:rsidR="00B650A6" w:rsidRPr="003476D2">
        <w:rPr>
          <w:b w:val="0"/>
          <w:i/>
        </w:rPr>
        <w:t>GUID</w:t>
      </w:r>
      <w:r w:rsidR="00B650A6">
        <w:rPr>
          <w:b w:val="0"/>
        </w:rPr>
        <w:t xml:space="preserve"> with the Azure Active Directory tenant ID you copied in step </w:t>
      </w:r>
      <w:r w:rsidR="007419AD">
        <w:rPr>
          <w:b w:val="0"/>
        </w:rPr>
        <w:t>1</w:t>
      </w:r>
      <w:r w:rsidR="00B650A6">
        <w:rPr>
          <w:b w:val="0"/>
        </w:rPr>
        <w:t xml:space="preserve"> and replace </w:t>
      </w:r>
      <w:r w:rsidR="003476D2" w:rsidRPr="003476D2">
        <w:rPr>
          <w:b w:val="0"/>
          <w:i/>
        </w:rPr>
        <w:t>name</w:t>
      </w:r>
      <w:r w:rsidR="003476D2">
        <w:rPr>
          <w:b w:val="0"/>
        </w:rPr>
        <w:t xml:space="preserve"> </w:t>
      </w:r>
      <w:r w:rsidR="00B650A6">
        <w:rPr>
          <w:b w:val="0"/>
        </w:rPr>
        <w:t xml:space="preserve">with </w:t>
      </w:r>
      <w:r w:rsidR="007419AD">
        <w:rPr>
          <w:b w:val="0"/>
        </w:rPr>
        <w:t>the identifier that you used in when you generated the tenant key</w:t>
      </w:r>
      <w:r>
        <w:rPr>
          <w:b w:val="0"/>
        </w:rPr>
        <w:t>:</w:t>
      </w:r>
    </w:p>
    <w:p w14:paraId="3BE0FF83" w14:textId="654A2A91" w:rsidR="00694E21" w:rsidRDefault="00694E21" w:rsidP="00257474">
      <w:pPr>
        <w:pStyle w:val="ProcedureTitle"/>
        <w:keepNext w:val="0"/>
        <w:numPr>
          <w:ilvl w:val="2"/>
          <w:numId w:val="45"/>
        </w:numPr>
        <w:rPr>
          <w:b w:val="0"/>
        </w:rPr>
      </w:pPr>
      <w:r>
        <w:rPr>
          <w:b w:val="0"/>
        </w:rPr>
        <w:t xml:space="preserve">North America: </w:t>
      </w:r>
      <w:r w:rsidRPr="003476D2">
        <w:t>KeyTransferRemote.exe -Package -KeyIdentifier</w:t>
      </w:r>
      <w:r w:rsidRPr="00694E21">
        <w:rPr>
          <w:b w:val="0"/>
        </w:rPr>
        <w:t xml:space="preserve"> </w:t>
      </w:r>
      <w:r w:rsidR="003476D2">
        <w:rPr>
          <w:b w:val="0"/>
          <w:i/>
        </w:rPr>
        <w:t>name</w:t>
      </w:r>
      <w:r w:rsidRPr="00694E21">
        <w:rPr>
          <w:b w:val="0"/>
        </w:rPr>
        <w:t xml:space="preserve"> -</w:t>
      </w:r>
      <w:r w:rsidRPr="003476D2">
        <w:t>ExchangeKeyPackage BYOK-KEK-pkg-NA-1 -NewSecurityWorldPackage BYOK-SecurityWorld-pkg-NA-1 -TenantBposId</w:t>
      </w:r>
      <w:r w:rsidRPr="00694E21">
        <w:rPr>
          <w:b w:val="0"/>
        </w:rPr>
        <w:t xml:space="preserve"> </w:t>
      </w:r>
      <w:r w:rsidRPr="00B650A6">
        <w:rPr>
          <w:b w:val="0"/>
          <w:i/>
        </w:rPr>
        <w:t>GUID</w:t>
      </w:r>
      <w:r w:rsidRPr="00694E21">
        <w:rPr>
          <w:b w:val="0"/>
        </w:rPr>
        <w:t xml:space="preserve"> -</w:t>
      </w:r>
      <w:r w:rsidRPr="003476D2">
        <w:t>KeyFriendlyName</w:t>
      </w:r>
      <w:r w:rsidRPr="00694E21">
        <w:rPr>
          <w:b w:val="0"/>
        </w:rPr>
        <w:t xml:space="preserve"> </w:t>
      </w:r>
      <w:r w:rsidRPr="00694E21">
        <w:rPr>
          <w:b w:val="0"/>
          <w:i/>
        </w:rPr>
        <w:t>FriendlyName</w:t>
      </w:r>
    </w:p>
    <w:p w14:paraId="28061FEC" w14:textId="5C57BBDB" w:rsidR="00694E21" w:rsidRDefault="00694E21" w:rsidP="00257474">
      <w:pPr>
        <w:pStyle w:val="ProcedureTitle"/>
        <w:keepNext w:val="0"/>
        <w:numPr>
          <w:ilvl w:val="2"/>
          <w:numId w:val="45"/>
        </w:numPr>
        <w:rPr>
          <w:b w:val="0"/>
        </w:rPr>
      </w:pPr>
      <w:r>
        <w:rPr>
          <w:b w:val="0"/>
        </w:rPr>
        <w:t xml:space="preserve">Europe: </w:t>
      </w:r>
      <w:r w:rsidRPr="003476D2">
        <w:t>KeyTransferRemote.exe -Package -KeyIdentifier</w:t>
      </w:r>
      <w:r w:rsidRPr="00694E21">
        <w:rPr>
          <w:b w:val="0"/>
        </w:rPr>
        <w:t xml:space="preserve"> </w:t>
      </w:r>
      <w:r w:rsidR="003476D2">
        <w:rPr>
          <w:b w:val="0"/>
          <w:i/>
        </w:rPr>
        <w:t>name</w:t>
      </w:r>
      <w:r w:rsidRPr="00694E21">
        <w:rPr>
          <w:b w:val="0"/>
        </w:rPr>
        <w:t xml:space="preserve"> -</w:t>
      </w:r>
      <w:r w:rsidRPr="003476D2">
        <w:t>ExchangeKeyPackage BYOK-KEK-pkg-EU-1 -NewSecurityWorldPackage BYOK-SecurityWorld-pkg-EU-1 -TenantBposId</w:t>
      </w:r>
      <w:r w:rsidRPr="00694E21">
        <w:rPr>
          <w:b w:val="0"/>
        </w:rPr>
        <w:t xml:space="preserve"> </w:t>
      </w:r>
      <w:r w:rsidRPr="00B650A6">
        <w:rPr>
          <w:b w:val="0"/>
          <w:i/>
        </w:rPr>
        <w:t>GUID</w:t>
      </w:r>
      <w:r w:rsidRPr="00694E21">
        <w:rPr>
          <w:b w:val="0"/>
        </w:rPr>
        <w:t xml:space="preserve"> </w:t>
      </w:r>
      <w:r w:rsidRPr="003476D2">
        <w:t>-KeyFriendlyName</w:t>
      </w:r>
      <w:r w:rsidRPr="00694E21">
        <w:rPr>
          <w:b w:val="0"/>
        </w:rPr>
        <w:t xml:space="preserve"> </w:t>
      </w:r>
      <w:r w:rsidRPr="00694E21">
        <w:rPr>
          <w:b w:val="0"/>
          <w:i/>
        </w:rPr>
        <w:t>FriendlyName</w:t>
      </w:r>
    </w:p>
    <w:p w14:paraId="31DF007D" w14:textId="4D2F61D3" w:rsidR="00694E21" w:rsidRPr="007419AD" w:rsidRDefault="00694E21" w:rsidP="00257474">
      <w:pPr>
        <w:pStyle w:val="ProcedureTitle"/>
        <w:keepNext w:val="0"/>
        <w:numPr>
          <w:ilvl w:val="2"/>
          <w:numId w:val="45"/>
        </w:numPr>
        <w:rPr>
          <w:b w:val="0"/>
        </w:rPr>
      </w:pPr>
      <w:r>
        <w:rPr>
          <w:b w:val="0"/>
        </w:rPr>
        <w:t xml:space="preserve">Asia: </w:t>
      </w:r>
      <w:r w:rsidRPr="003476D2">
        <w:t>KeyTransferRemote.exe -Package -KeyIdentifier</w:t>
      </w:r>
      <w:r w:rsidRPr="00694E21">
        <w:rPr>
          <w:b w:val="0"/>
        </w:rPr>
        <w:t xml:space="preserve"> </w:t>
      </w:r>
      <w:r w:rsidR="003476D2">
        <w:rPr>
          <w:b w:val="0"/>
          <w:i/>
        </w:rPr>
        <w:t>name</w:t>
      </w:r>
      <w:r w:rsidRPr="00694E21">
        <w:rPr>
          <w:b w:val="0"/>
        </w:rPr>
        <w:t xml:space="preserve"> -</w:t>
      </w:r>
      <w:r w:rsidRPr="003476D2">
        <w:t>ExchangeKeyPackage BYOK-KEK-pkg-AP-1 -NewSecurityWorldPackage BYOK-SecurityWorld-pkg-AP-1 -TenantBposId</w:t>
      </w:r>
      <w:r w:rsidRPr="00694E21">
        <w:rPr>
          <w:b w:val="0"/>
        </w:rPr>
        <w:t xml:space="preserve"> </w:t>
      </w:r>
      <w:r w:rsidRPr="00B650A6">
        <w:rPr>
          <w:b w:val="0"/>
          <w:i/>
        </w:rPr>
        <w:t>GUID</w:t>
      </w:r>
      <w:r w:rsidRPr="00694E21">
        <w:rPr>
          <w:b w:val="0"/>
        </w:rPr>
        <w:t xml:space="preserve"> </w:t>
      </w:r>
      <w:r w:rsidRPr="003476D2">
        <w:t>-KeyFriendlyName</w:t>
      </w:r>
      <w:r w:rsidRPr="00694E21">
        <w:rPr>
          <w:b w:val="0"/>
        </w:rPr>
        <w:t xml:space="preserve"> </w:t>
      </w:r>
      <w:r w:rsidRPr="00694E21">
        <w:rPr>
          <w:b w:val="0"/>
          <w:i/>
        </w:rPr>
        <w:t>FriendlyName</w:t>
      </w:r>
    </w:p>
    <w:p w14:paraId="2D7B403E" w14:textId="0FE68C7D" w:rsidR="007419AD" w:rsidRDefault="007419AD" w:rsidP="00257474">
      <w:pPr>
        <w:pStyle w:val="ProcedureTitle"/>
        <w:keepNext w:val="0"/>
        <w:numPr>
          <w:ilvl w:val="1"/>
          <w:numId w:val="45"/>
        </w:numPr>
        <w:rPr>
          <w:b w:val="0"/>
        </w:rPr>
      </w:pPr>
      <w:r>
        <w:rPr>
          <w:b w:val="0"/>
        </w:rPr>
        <w:t>Verify that you receive a message that indicates that the operation was successful.</w:t>
      </w:r>
    </w:p>
    <w:p w14:paraId="5153B204" w14:textId="5A89E0F3" w:rsidR="007419AD" w:rsidRPr="007419AD" w:rsidRDefault="007419AD" w:rsidP="00257474">
      <w:pPr>
        <w:pStyle w:val="ProcedureTitle"/>
        <w:keepNext w:val="0"/>
        <w:numPr>
          <w:ilvl w:val="1"/>
          <w:numId w:val="45"/>
        </w:numPr>
        <w:rPr>
          <w:b w:val="0"/>
        </w:rPr>
      </w:pPr>
      <w:r>
        <w:rPr>
          <w:b w:val="0"/>
        </w:rPr>
        <w:t xml:space="preserve">Verify that the command has created a new file named </w:t>
      </w:r>
      <w:r w:rsidRPr="003476D2">
        <w:t>TransferPackage</w:t>
      </w:r>
      <w:r>
        <w:rPr>
          <w:b w:val="0"/>
        </w:rPr>
        <w:t>-</w:t>
      </w:r>
      <w:r w:rsidRPr="007419AD">
        <w:rPr>
          <w:b w:val="0"/>
          <w:i/>
        </w:rPr>
        <w:t>FriendlyName</w:t>
      </w:r>
      <w:r>
        <w:rPr>
          <w:b w:val="0"/>
          <w:i/>
        </w:rPr>
        <w:t>.</w:t>
      </w:r>
      <w:r w:rsidRPr="003476D2">
        <w:t>byok</w:t>
      </w:r>
      <w:r w:rsidRPr="007419AD">
        <w:rPr>
          <w:b w:val="0"/>
        </w:rPr>
        <w:t>.</w:t>
      </w:r>
    </w:p>
    <w:p w14:paraId="1DE93C26" w14:textId="4FA6C26D" w:rsidR="007419AD" w:rsidRDefault="007419AD" w:rsidP="00257474">
      <w:pPr>
        <w:pStyle w:val="ProcedureTitle"/>
        <w:keepNext w:val="0"/>
        <w:numPr>
          <w:ilvl w:val="1"/>
          <w:numId w:val="45"/>
        </w:numPr>
        <w:rPr>
          <w:b w:val="0"/>
        </w:rPr>
      </w:pPr>
      <w:r>
        <w:rPr>
          <w:b w:val="0"/>
        </w:rPr>
        <w:t>Copy the BYOK file to a portable storage device and transfer it to the online computer.</w:t>
      </w:r>
    </w:p>
    <w:p w14:paraId="7687B7E5" w14:textId="44ACBF61" w:rsidR="007419AD" w:rsidRDefault="007419AD" w:rsidP="00257474">
      <w:pPr>
        <w:pStyle w:val="ProcedureTitle"/>
        <w:keepNext w:val="0"/>
        <w:numPr>
          <w:ilvl w:val="0"/>
          <w:numId w:val="45"/>
        </w:numPr>
        <w:rPr>
          <w:b w:val="0"/>
        </w:rPr>
      </w:pPr>
      <w:r>
        <w:rPr>
          <w:b w:val="0"/>
        </w:rPr>
        <w:t>Transfer the key to Azure RMS</w:t>
      </w:r>
    </w:p>
    <w:p w14:paraId="1AA846B1" w14:textId="62829FA2" w:rsidR="007419AD" w:rsidRDefault="007419AD" w:rsidP="00257474">
      <w:pPr>
        <w:pStyle w:val="ProcedureTitle"/>
        <w:keepNext w:val="0"/>
        <w:numPr>
          <w:ilvl w:val="1"/>
          <w:numId w:val="45"/>
        </w:numPr>
        <w:rPr>
          <w:b w:val="0"/>
        </w:rPr>
      </w:pPr>
      <w:r>
        <w:rPr>
          <w:b w:val="0"/>
        </w:rPr>
        <w:t>On the online computer, open Windows PowerShell.</w:t>
      </w:r>
    </w:p>
    <w:p w14:paraId="55135A78" w14:textId="38135B75" w:rsidR="007419AD" w:rsidRDefault="007419AD" w:rsidP="00257474">
      <w:pPr>
        <w:pStyle w:val="ProcedureTitle"/>
        <w:keepNext w:val="0"/>
        <w:numPr>
          <w:ilvl w:val="1"/>
          <w:numId w:val="45"/>
        </w:numPr>
        <w:rPr>
          <w:b w:val="0"/>
        </w:rPr>
      </w:pPr>
      <w:r>
        <w:rPr>
          <w:b w:val="0"/>
        </w:rPr>
        <w:t xml:space="preserve">Type the following command and press </w:t>
      </w:r>
      <w:r w:rsidRPr="003476D2">
        <w:t>Enter</w:t>
      </w:r>
      <w:r>
        <w:rPr>
          <w:b w:val="0"/>
        </w:rPr>
        <w:t xml:space="preserve">: </w:t>
      </w:r>
      <w:r w:rsidRPr="003476D2">
        <w:t>Connect-AadrmsService</w:t>
      </w:r>
    </w:p>
    <w:p w14:paraId="4832F539" w14:textId="61CEDB75" w:rsidR="007419AD" w:rsidRDefault="007419AD" w:rsidP="00257474">
      <w:pPr>
        <w:pStyle w:val="ProcedureTitle"/>
        <w:keepNext w:val="0"/>
        <w:numPr>
          <w:ilvl w:val="1"/>
          <w:numId w:val="45"/>
        </w:numPr>
        <w:rPr>
          <w:b w:val="0"/>
        </w:rPr>
      </w:pPr>
      <w:r>
        <w:rPr>
          <w:b w:val="0"/>
        </w:rPr>
        <w:t xml:space="preserve">Type the following command and press </w:t>
      </w:r>
      <w:r w:rsidRPr="003476D2">
        <w:t>Enter</w:t>
      </w:r>
      <w:r>
        <w:rPr>
          <w:b w:val="0"/>
        </w:rPr>
        <w:t xml:space="preserve">: </w:t>
      </w:r>
      <w:r w:rsidRPr="003476D2">
        <w:t>Get-AadrmKeys</w:t>
      </w:r>
    </w:p>
    <w:p w14:paraId="18F98F02" w14:textId="19DEF86F" w:rsidR="007419AD" w:rsidRPr="003476D2" w:rsidRDefault="007419AD" w:rsidP="00257474">
      <w:pPr>
        <w:pStyle w:val="ProcedureTitle"/>
        <w:keepNext w:val="0"/>
        <w:numPr>
          <w:ilvl w:val="1"/>
          <w:numId w:val="45"/>
        </w:numPr>
      </w:pPr>
      <w:r>
        <w:rPr>
          <w:b w:val="0"/>
        </w:rPr>
        <w:t>Type</w:t>
      </w:r>
      <w:r w:rsidRPr="007419AD">
        <w:rPr>
          <w:b w:val="0"/>
        </w:rPr>
        <w:t xml:space="preserve"> </w:t>
      </w:r>
      <w:r>
        <w:rPr>
          <w:b w:val="0"/>
        </w:rPr>
        <w:t xml:space="preserve">the following command and press </w:t>
      </w:r>
      <w:r w:rsidRPr="003476D2">
        <w:t>Enter</w:t>
      </w:r>
      <w:r>
        <w:rPr>
          <w:b w:val="0"/>
        </w:rPr>
        <w:t xml:space="preserve">: </w:t>
      </w:r>
      <w:r w:rsidRPr="003476D2">
        <w:t>Add-AadrmKey –KeyFile FileLocation –Verbose</w:t>
      </w:r>
    </w:p>
    <w:p w14:paraId="39696734" w14:textId="24AC1D17" w:rsidR="007419AD" w:rsidRDefault="007419AD" w:rsidP="00257474">
      <w:pPr>
        <w:pStyle w:val="ProcedureTitle"/>
        <w:keepNext w:val="0"/>
        <w:numPr>
          <w:ilvl w:val="1"/>
          <w:numId w:val="45"/>
        </w:numPr>
        <w:rPr>
          <w:b w:val="0"/>
        </w:rPr>
      </w:pPr>
      <w:r>
        <w:rPr>
          <w:b w:val="0"/>
        </w:rPr>
        <w:t>Confirm that you wish to upload the key.</w:t>
      </w:r>
    </w:p>
    <w:p w14:paraId="3B617401" w14:textId="2EED4CC4" w:rsidR="007419AD" w:rsidRDefault="007419AD" w:rsidP="00257474">
      <w:pPr>
        <w:pStyle w:val="ProcedureTitle"/>
        <w:keepNext w:val="0"/>
        <w:numPr>
          <w:ilvl w:val="1"/>
          <w:numId w:val="45"/>
        </w:numPr>
        <w:rPr>
          <w:b w:val="0"/>
        </w:rPr>
      </w:pPr>
      <w:r>
        <w:rPr>
          <w:b w:val="0"/>
        </w:rPr>
        <w:t>Verify that you receive a message that indicates that the operation was successful.</w:t>
      </w:r>
    </w:p>
    <w:p w14:paraId="6F47C73B" w14:textId="4E184D91" w:rsidR="003476D2" w:rsidRPr="003476D2" w:rsidRDefault="003476D2" w:rsidP="00257474">
      <w:pPr>
        <w:pStyle w:val="ProcedureTitle"/>
        <w:keepNext w:val="0"/>
        <w:numPr>
          <w:ilvl w:val="1"/>
          <w:numId w:val="45"/>
        </w:numPr>
        <w:rPr>
          <w:b w:val="0"/>
        </w:rPr>
      </w:pPr>
      <w:r>
        <w:rPr>
          <w:b w:val="0"/>
        </w:rPr>
        <w:t xml:space="preserve">Type the following command and press </w:t>
      </w:r>
      <w:r w:rsidRPr="003476D2">
        <w:t>Enter</w:t>
      </w:r>
      <w:r>
        <w:rPr>
          <w:b w:val="0"/>
        </w:rPr>
        <w:t xml:space="preserve">: </w:t>
      </w:r>
      <w:r w:rsidRPr="003476D2">
        <w:t>Get-AadrmKeys</w:t>
      </w:r>
      <w:r>
        <w:rPr>
          <w:b w:val="0"/>
        </w:rPr>
        <w:t>.  Verify that the new key has been uploaded.</w:t>
      </w:r>
    </w:p>
    <w:p w14:paraId="05546D73" w14:textId="77777777" w:rsidR="00120214" w:rsidRDefault="00120214" w:rsidP="00120214">
      <w:pPr>
        <w:pStyle w:val="ProcedureTitle"/>
        <w:keepNext w:val="0"/>
        <w:rPr>
          <w:b w:val="0"/>
        </w:rPr>
      </w:pPr>
    </w:p>
    <w:p w14:paraId="3C7072EA" w14:textId="76ECC3D1" w:rsidR="002724E9" w:rsidRPr="0031460F" w:rsidRDefault="00286EDE" w:rsidP="002724E9">
      <w:pPr>
        <w:pStyle w:val="Heading1Numbered"/>
      </w:pPr>
      <w:r>
        <w:t>Activating Azure RMS</w:t>
      </w:r>
      <w:bookmarkEnd w:id="1749"/>
    </w:p>
    <w:p w14:paraId="24536F5E" w14:textId="2B5EF959" w:rsidR="002724E9" w:rsidRPr="00B20F42" w:rsidRDefault="00286EDE" w:rsidP="00286EDE">
      <w:pPr>
        <w:ind w:left="720"/>
        <w:rPr>
          <w:i/>
          <w:color w:val="FF0000"/>
          <w:highlight w:val="yellow"/>
        </w:rPr>
      </w:pPr>
      <w:r>
        <w:t xml:space="preserve">By default, Azure RMS is turned off.  When </w:t>
      </w:r>
      <w:r w:rsidR="002724E9" w:rsidRPr="0031460F">
        <w:t xml:space="preserve">&lt;&lt;Customer Name&gt;&gt; </w:t>
      </w:r>
      <w:r>
        <w:t>activates Azure RMS, the feature will be turned on for all rights-enabled services and applications.  Azure RMS must be activated before end users can create and consume protected content within Office, the RMS App, Exchange, SharePoint, and FCI/Work</w:t>
      </w:r>
      <w:r w:rsidR="006431A0">
        <w:t xml:space="preserve"> F</w:t>
      </w:r>
      <w:r>
        <w:t>olders.  The following steps walk through th</w:t>
      </w:r>
      <w:r w:rsidR="001D1B18">
        <w:t>e process to activate Azure RMS.  The steps assume a tenant in Windows Azure and a subscription to the Azure RMS service.</w:t>
      </w:r>
    </w:p>
    <w:p w14:paraId="2FE4289D" w14:textId="667661F7" w:rsidR="002724E9" w:rsidRPr="0031460F" w:rsidRDefault="00286EDE" w:rsidP="00257474">
      <w:pPr>
        <w:pStyle w:val="ProcedureTitle"/>
        <w:keepNext w:val="0"/>
        <w:numPr>
          <w:ilvl w:val="0"/>
          <w:numId w:val="46"/>
        </w:numPr>
        <w:rPr>
          <w:b w:val="0"/>
        </w:rPr>
      </w:pPr>
      <w:r>
        <w:rPr>
          <w:b w:val="0"/>
        </w:rPr>
        <w:t>Activate Azure RMS</w:t>
      </w:r>
    </w:p>
    <w:p w14:paraId="3E59CB8E" w14:textId="77777777" w:rsidR="001D1B18" w:rsidRDefault="001D1B18" w:rsidP="00257474">
      <w:pPr>
        <w:pStyle w:val="ProcedureTitle"/>
        <w:keepNext w:val="0"/>
        <w:numPr>
          <w:ilvl w:val="1"/>
          <w:numId w:val="46"/>
        </w:numPr>
        <w:rPr>
          <w:b w:val="0"/>
        </w:rPr>
      </w:pPr>
      <w:r>
        <w:rPr>
          <w:b w:val="0"/>
        </w:rPr>
        <w:t>Log in to Office 365 with an account with Global Administrator permissions or equivalent.</w:t>
      </w:r>
    </w:p>
    <w:p w14:paraId="7C73EC95" w14:textId="63382914" w:rsidR="002724E9" w:rsidRDefault="001D1B18" w:rsidP="00257474">
      <w:pPr>
        <w:pStyle w:val="ProcedureTitle"/>
        <w:keepNext w:val="0"/>
        <w:numPr>
          <w:ilvl w:val="1"/>
          <w:numId w:val="46"/>
        </w:numPr>
        <w:rPr>
          <w:b w:val="0"/>
        </w:rPr>
      </w:pPr>
      <w:r>
        <w:rPr>
          <w:b w:val="0"/>
        </w:rPr>
        <w:t xml:space="preserve">Click </w:t>
      </w:r>
      <w:r w:rsidRPr="006431A0">
        <w:t>Service Settings</w:t>
      </w:r>
      <w:r w:rsidR="002724E9" w:rsidRPr="00B20F42">
        <w:rPr>
          <w:b w:val="0"/>
        </w:rPr>
        <w:t>.</w:t>
      </w:r>
    </w:p>
    <w:p w14:paraId="60316D3A" w14:textId="077D67D4" w:rsidR="001D1B18" w:rsidRDefault="001D1B18" w:rsidP="00257474">
      <w:pPr>
        <w:pStyle w:val="ProcedureTitle"/>
        <w:keepNext w:val="0"/>
        <w:numPr>
          <w:ilvl w:val="1"/>
          <w:numId w:val="46"/>
        </w:numPr>
        <w:rPr>
          <w:b w:val="0"/>
        </w:rPr>
      </w:pPr>
      <w:r>
        <w:rPr>
          <w:b w:val="0"/>
        </w:rPr>
        <w:t xml:space="preserve">In the Service Settings page, click </w:t>
      </w:r>
      <w:r w:rsidRPr="006431A0">
        <w:t>Rights Management</w:t>
      </w:r>
      <w:r>
        <w:rPr>
          <w:b w:val="0"/>
        </w:rPr>
        <w:t>.</w:t>
      </w:r>
    </w:p>
    <w:p w14:paraId="5E9B50F3" w14:textId="344FABA5" w:rsidR="001D1B18" w:rsidRDefault="001D1B18" w:rsidP="00257474">
      <w:pPr>
        <w:pStyle w:val="ProcedureTitle"/>
        <w:keepNext w:val="0"/>
        <w:numPr>
          <w:ilvl w:val="1"/>
          <w:numId w:val="46"/>
        </w:numPr>
        <w:rPr>
          <w:b w:val="0"/>
        </w:rPr>
      </w:pPr>
      <w:r>
        <w:rPr>
          <w:b w:val="0"/>
        </w:rPr>
        <w:t xml:space="preserve">In the Protect your information section, click </w:t>
      </w:r>
      <w:r w:rsidRPr="006431A0">
        <w:t>Manage</w:t>
      </w:r>
      <w:r>
        <w:rPr>
          <w:b w:val="0"/>
        </w:rPr>
        <w:t>.</w:t>
      </w:r>
    </w:p>
    <w:p w14:paraId="11BA54B0" w14:textId="34CA6744" w:rsidR="001D1B18" w:rsidRDefault="001D1B18" w:rsidP="00257474">
      <w:pPr>
        <w:pStyle w:val="ProcedureTitle"/>
        <w:keepNext w:val="0"/>
        <w:numPr>
          <w:ilvl w:val="1"/>
          <w:numId w:val="46"/>
        </w:numPr>
        <w:rPr>
          <w:b w:val="0"/>
        </w:rPr>
      </w:pPr>
      <w:r>
        <w:rPr>
          <w:b w:val="0"/>
        </w:rPr>
        <w:t xml:space="preserve">In the Rights management section, click </w:t>
      </w:r>
      <w:r w:rsidRPr="006431A0">
        <w:t>Activate</w:t>
      </w:r>
      <w:r>
        <w:rPr>
          <w:b w:val="0"/>
        </w:rPr>
        <w:t>.</w:t>
      </w:r>
    </w:p>
    <w:p w14:paraId="7622EC26" w14:textId="4514D194" w:rsidR="001D1B18" w:rsidRDefault="001D1B18" w:rsidP="00257474">
      <w:pPr>
        <w:pStyle w:val="ProcedureTitle"/>
        <w:keepNext w:val="0"/>
        <w:numPr>
          <w:ilvl w:val="1"/>
          <w:numId w:val="46"/>
        </w:numPr>
        <w:rPr>
          <w:b w:val="0"/>
        </w:rPr>
      </w:pPr>
      <w:r>
        <w:rPr>
          <w:b w:val="0"/>
        </w:rPr>
        <w:t xml:space="preserve">Click </w:t>
      </w:r>
      <w:r w:rsidRPr="006431A0">
        <w:t>Activate</w:t>
      </w:r>
      <w:r>
        <w:rPr>
          <w:b w:val="0"/>
        </w:rPr>
        <w:t xml:space="preserve"> in the popup box.</w:t>
      </w:r>
    </w:p>
    <w:p w14:paraId="50F43EAA" w14:textId="7590870C" w:rsidR="001D1B18" w:rsidRPr="0031460F" w:rsidRDefault="001D1B18" w:rsidP="00257474">
      <w:pPr>
        <w:pStyle w:val="ProcedureTitle"/>
        <w:keepNext w:val="0"/>
        <w:numPr>
          <w:ilvl w:val="1"/>
          <w:numId w:val="46"/>
        </w:numPr>
        <w:rPr>
          <w:b w:val="0"/>
        </w:rPr>
      </w:pPr>
      <w:r>
        <w:rPr>
          <w:b w:val="0"/>
        </w:rPr>
        <w:t xml:space="preserve">Verify that the message </w:t>
      </w:r>
      <w:r w:rsidRPr="006431A0">
        <w:t>Rights management is activated</w:t>
      </w:r>
      <w:r>
        <w:rPr>
          <w:b w:val="0"/>
        </w:rPr>
        <w:t xml:space="preserve"> </w:t>
      </w:r>
      <w:r w:rsidR="006431A0">
        <w:rPr>
          <w:b w:val="0"/>
        </w:rPr>
        <w:t xml:space="preserve">appears </w:t>
      </w:r>
      <w:r>
        <w:rPr>
          <w:b w:val="0"/>
        </w:rPr>
        <w:t>in the Rights management section.</w:t>
      </w:r>
    </w:p>
    <w:p w14:paraId="5B00664B" w14:textId="77777777" w:rsidR="002724E9" w:rsidRDefault="002724E9" w:rsidP="002724E9">
      <w:bookmarkStart w:id="1750" w:name="DSDOC_BKMK_S3e8898839_c44c_4ce8_b81e_ea3"/>
      <w:bookmarkStart w:id="1751" w:name="DSDOC_BKMK_S4e8898839_c44c_4ce8_b81e_ea3"/>
      <w:bookmarkEnd w:id="1750"/>
      <w:bookmarkEnd w:id="1751"/>
    </w:p>
    <w:p w14:paraId="14A4F386" w14:textId="24042B52" w:rsidR="002724E9" w:rsidRPr="0076456B" w:rsidRDefault="002724E9" w:rsidP="002724E9">
      <w:pPr>
        <w:pStyle w:val="Heading1Numbered"/>
      </w:pPr>
      <w:bookmarkStart w:id="1752" w:name="_Toc194230258"/>
      <w:bookmarkStart w:id="1753" w:name="_Toc290433688"/>
      <w:bookmarkStart w:id="1754" w:name="_Toc292787971"/>
      <w:bookmarkStart w:id="1755" w:name="_Toc390942694"/>
      <w:r w:rsidRPr="0076456B">
        <w:t xml:space="preserve">Create </w:t>
      </w:r>
      <w:bookmarkEnd w:id="1752"/>
      <w:bookmarkEnd w:id="1753"/>
      <w:bookmarkEnd w:id="1754"/>
      <w:r w:rsidR="000B5090">
        <w:t>Custom Rights Policy Templates</w:t>
      </w:r>
      <w:bookmarkEnd w:id="1755"/>
      <w:r w:rsidR="000B5090">
        <w:t xml:space="preserve"> </w:t>
      </w:r>
    </w:p>
    <w:p w14:paraId="20FF1BE4" w14:textId="3264E8D6" w:rsidR="002724E9" w:rsidRDefault="000B5090" w:rsidP="002724E9">
      <w:pPr>
        <w:ind w:left="720"/>
      </w:pPr>
      <w:r>
        <w:t xml:space="preserve">Azure RMS includes two built-in rights policy templates as follows: </w:t>
      </w:r>
    </w:p>
    <w:p w14:paraId="2AAFB950" w14:textId="476AF6EE" w:rsidR="000B5090" w:rsidRDefault="000B5090" w:rsidP="00300115">
      <w:pPr>
        <w:pStyle w:val="ListParagraph"/>
        <w:numPr>
          <w:ilvl w:val="0"/>
          <w:numId w:val="38"/>
        </w:numPr>
      </w:pPr>
      <w:r>
        <w:t>Company Confidential:</w:t>
      </w:r>
    </w:p>
    <w:p w14:paraId="66F33E98" w14:textId="6D8FE359" w:rsidR="000B5090" w:rsidRDefault="000B5090" w:rsidP="00300115">
      <w:pPr>
        <w:pStyle w:val="ListParagraph"/>
        <w:numPr>
          <w:ilvl w:val="0"/>
          <w:numId w:val="38"/>
        </w:numPr>
      </w:pPr>
      <w:r>
        <w:t>Company Confidential Read Only:</w:t>
      </w:r>
    </w:p>
    <w:p w14:paraId="7AAABADB" w14:textId="208C74D6" w:rsidR="000B5090" w:rsidRDefault="000B5090" w:rsidP="002724E9">
      <w:pPr>
        <w:ind w:left="720"/>
      </w:pPr>
      <w:r>
        <w:t xml:space="preserve">However, you may want to create custom rights policy templates to support additional use cases.  For example, you can use a custom rights policy template to grant rights to a subset of users in the organization, rather than all users in the tenant.  You can also configure custom permissions or additional permission options.  The following steps describe how to create and publish custom rights policy templates.  </w:t>
      </w:r>
    </w:p>
    <w:p w14:paraId="75DDBA0A" w14:textId="62F9925A" w:rsidR="002724E9" w:rsidRDefault="000B5090" w:rsidP="00300115">
      <w:pPr>
        <w:pStyle w:val="ListParagraph"/>
        <w:numPr>
          <w:ilvl w:val="0"/>
          <w:numId w:val="27"/>
        </w:numPr>
        <w:spacing w:after="60" w:line="264" w:lineRule="auto"/>
      </w:pPr>
      <w:r>
        <w:t xml:space="preserve">Create a custom rights policy template </w:t>
      </w:r>
    </w:p>
    <w:p w14:paraId="70964794" w14:textId="77777777" w:rsidR="000B5090" w:rsidRPr="000B5090" w:rsidRDefault="000B5090" w:rsidP="00300115">
      <w:pPr>
        <w:pStyle w:val="ProcedureTitle"/>
        <w:keepNext w:val="0"/>
        <w:numPr>
          <w:ilvl w:val="1"/>
          <w:numId w:val="27"/>
        </w:numPr>
        <w:rPr>
          <w:b w:val="0"/>
        </w:rPr>
      </w:pPr>
      <w:r w:rsidRPr="000B5090">
        <w:rPr>
          <w:b w:val="0"/>
        </w:rPr>
        <w:t>Access the Get started with Rights Management quick start page from the Office 365 admin center or from the Azure Management Portal.</w:t>
      </w:r>
    </w:p>
    <w:p w14:paraId="5044F1A0" w14:textId="77777777" w:rsidR="000B5090" w:rsidRPr="000B5090" w:rsidRDefault="000B5090" w:rsidP="00300115">
      <w:pPr>
        <w:pStyle w:val="ProcedureTitle"/>
        <w:keepNext w:val="0"/>
        <w:numPr>
          <w:ilvl w:val="1"/>
          <w:numId w:val="27"/>
        </w:numPr>
        <w:rPr>
          <w:b w:val="0"/>
        </w:rPr>
      </w:pPr>
      <w:r w:rsidRPr="000B5090">
        <w:rPr>
          <w:b w:val="0"/>
        </w:rPr>
        <w:t xml:space="preserve">Click </w:t>
      </w:r>
      <w:r w:rsidRPr="006431A0">
        <w:t>Create a new rights policy template</w:t>
      </w:r>
      <w:r w:rsidRPr="000B5090">
        <w:rPr>
          <w:b w:val="0"/>
        </w:rPr>
        <w:t xml:space="preserve"> to start the Rights Policy Template wizard.</w:t>
      </w:r>
    </w:p>
    <w:p w14:paraId="7FF66083" w14:textId="77777777" w:rsidR="000B5090" w:rsidRPr="000B5090" w:rsidRDefault="000B5090" w:rsidP="00300115">
      <w:pPr>
        <w:pStyle w:val="ProcedureTitle"/>
        <w:keepNext w:val="0"/>
        <w:numPr>
          <w:ilvl w:val="1"/>
          <w:numId w:val="27"/>
        </w:numPr>
        <w:rPr>
          <w:b w:val="0"/>
        </w:rPr>
      </w:pPr>
      <w:r w:rsidRPr="000B5090">
        <w:rPr>
          <w:b w:val="0"/>
        </w:rPr>
        <w:t>In the Add a new rights policy template window, choose the appropriate language for the rights policy template and enter a name and description for the template. You can assign name and description to a template in different languages, and to assure proper usage and non-deniability, you should do so for all the different languages in use in your organization.  Click the Complete icon.</w:t>
      </w:r>
    </w:p>
    <w:p w14:paraId="29E1762E" w14:textId="77777777" w:rsidR="000B5090" w:rsidRPr="000B5090" w:rsidRDefault="000B5090" w:rsidP="00300115">
      <w:pPr>
        <w:pStyle w:val="ProcedureTitle"/>
        <w:keepNext w:val="0"/>
        <w:numPr>
          <w:ilvl w:val="1"/>
          <w:numId w:val="27"/>
        </w:numPr>
        <w:rPr>
          <w:b w:val="0"/>
        </w:rPr>
      </w:pPr>
      <w:r w:rsidRPr="000B5090">
        <w:rPr>
          <w:b w:val="0"/>
        </w:rPr>
        <w:t xml:space="preserve">Click </w:t>
      </w:r>
      <w:r w:rsidRPr="006431A0">
        <w:t>Manage your rights policy templates</w:t>
      </w:r>
      <w:r w:rsidRPr="000B5090">
        <w:rPr>
          <w:b w:val="0"/>
        </w:rPr>
        <w:t xml:space="preserve"> and select the newly created template.</w:t>
      </w:r>
    </w:p>
    <w:p w14:paraId="497F8E77" w14:textId="77777777" w:rsidR="000B5090" w:rsidRPr="000B5090" w:rsidRDefault="000B5090" w:rsidP="00300115">
      <w:pPr>
        <w:pStyle w:val="ProcedureTitle"/>
        <w:keepNext w:val="0"/>
        <w:numPr>
          <w:ilvl w:val="1"/>
          <w:numId w:val="27"/>
        </w:numPr>
        <w:rPr>
          <w:b w:val="0"/>
        </w:rPr>
      </w:pPr>
      <w:r w:rsidRPr="000B5090">
        <w:rPr>
          <w:b w:val="0"/>
        </w:rPr>
        <w:t xml:space="preserve">Under Configure rights for users and groups click </w:t>
      </w:r>
      <w:r w:rsidRPr="006431A0">
        <w:t>Get started</w:t>
      </w:r>
      <w:r w:rsidRPr="000B5090">
        <w:rPr>
          <w:b w:val="0"/>
        </w:rPr>
        <w:t>.</w:t>
      </w:r>
    </w:p>
    <w:p w14:paraId="3D893735" w14:textId="77777777" w:rsidR="000B5090" w:rsidRPr="000B5090" w:rsidRDefault="000B5090" w:rsidP="00300115">
      <w:pPr>
        <w:pStyle w:val="ProcedureTitle"/>
        <w:keepNext w:val="0"/>
        <w:numPr>
          <w:ilvl w:val="1"/>
          <w:numId w:val="27"/>
        </w:numPr>
        <w:rPr>
          <w:b w:val="0"/>
        </w:rPr>
      </w:pPr>
      <w:r w:rsidRPr="000B5090">
        <w:rPr>
          <w:b w:val="0"/>
        </w:rPr>
        <w:t xml:space="preserve">Click </w:t>
      </w:r>
      <w:r w:rsidRPr="006431A0">
        <w:t>Get started now</w:t>
      </w:r>
      <w:r w:rsidRPr="000B5090">
        <w:rPr>
          <w:b w:val="0"/>
        </w:rPr>
        <w:t>.</w:t>
      </w:r>
    </w:p>
    <w:p w14:paraId="5417CD23" w14:textId="77777777" w:rsidR="000B5090" w:rsidRPr="000B5090" w:rsidRDefault="000B5090" w:rsidP="00300115">
      <w:pPr>
        <w:pStyle w:val="ProcedureTitle"/>
        <w:keepNext w:val="0"/>
        <w:numPr>
          <w:ilvl w:val="1"/>
          <w:numId w:val="27"/>
        </w:numPr>
        <w:rPr>
          <w:b w:val="0"/>
        </w:rPr>
      </w:pPr>
      <w:r w:rsidRPr="000B5090">
        <w:rPr>
          <w:b w:val="0"/>
        </w:rPr>
        <w:t>In the Select users and groups window, locate and click the appropriate users or groups.  Click the Next icon to continue.</w:t>
      </w:r>
    </w:p>
    <w:p w14:paraId="30258C3C" w14:textId="77777777" w:rsidR="000B5090" w:rsidRPr="000B5090" w:rsidRDefault="000B5090" w:rsidP="00300115">
      <w:pPr>
        <w:pStyle w:val="ProcedureTitle"/>
        <w:keepNext w:val="0"/>
        <w:numPr>
          <w:ilvl w:val="1"/>
          <w:numId w:val="27"/>
        </w:numPr>
        <w:rPr>
          <w:b w:val="0"/>
        </w:rPr>
      </w:pPr>
      <w:r w:rsidRPr="000B5090">
        <w:rPr>
          <w:b w:val="0"/>
        </w:rPr>
        <w:t>Select the appropriate permission level and click the Complete icon.</w:t>
      </w:r>
    </w:p>
    <w:p w14:paraId="2B81AF71" w14:textId="77777777" w:rsidR="000B5090" w:rsidRPr="000B5090" w:rsidRDefault="000B5090" w:rsidP="00300115">
      <w:pPr>
        <w:pStyle w:val="ProcedureTitle"/>
        <w:keepNext w:val="0"/>
        <w:numPr>
          <w:ilvl w:val="1"/>
          <w:numId w:val="27"/>
        </w:numPr>
        <w:rPr>
          <w:b w:val="0"/>
        </w:rPr>
      </w:pPr>
      <w:r w:rsidRPr="000B5090">
        <w:rPr>
          <w:b w:val="0"/>
        </w:rPr>
        <w:t xml:space="preserve">Click </w:t>
      </w:r>
      <w:r w:rsidRPr="006431A0">
        <w:t>Add</w:t>
      </w:r>
      <w:r w:rsidRPr="000B5090">
        <w:rPr>
          <w:b w:val="0"/>
        </w:rPr>
        <w:t xml:space="preserve"> and repeat the previous two steps to add additional users and groups with different permissions</w:t>
      </w:r>
    </w:p>
    <w:p w14:paraId="29344D21" w14:textId="77777777" w:rsidR="000B5090" w:rsidRPr="000B5090" w:rsidRDefault="000B5090" w:rsidP="00300115">
      <w:pPr>
        <w:pStyle w:val="ProcedureTitle"/>
        <w:keepNext w:val="0"/>
        <w:numPr>
          <w:ilvl w:val="1"/>
          <w:numId w:val="27"/>
        </w:numPr>
        <w:rPr>
          <w:b w:val="0"/>
        </w:rPr>
      </w:pPr>
      <w:r w:rsidRPr="000B5090">
        <w:rPr>
          <w:b w:val="0"/>
        </w:rPr>
        <w:t xml:space="preserve">Click the </w:t>
      </w:r>
      <w:r w:rsidRPr="006431A0">
        <w:t>Configure</w:t>
      </w:r>
      <w:r w:rsidRPr="000B5090">
        <w:rPr>
          <w:b w:val="0"/>
        </w:rPr>
        <w:t xml:space="preserve"> tab.</w:t>
      </w:r>
    </w:p>
    <w:p w14:paraId="567FC4FA" w14:textId="77777777" w:rsidR="000B5090" w:rsidRPr="000B5090" w:rsidRDefault="000B5090" w:rsidP="00300115">
      <w:pPr>
        <w:pStyle w:val="ProcedureTitle"/>
        <w:keepNext w:val="0"/>
        <w:numPr>
          <w:ilvl w:val="1"/>
          <w:numId w:val="27"/>
        </w:numPr>
        <w:rPr>
          <w:b w:val="0"/>
        </w:rPr>
      </w:pPr>
      <w:r w:rsidRPr="000B5090">
        <w:rPr>
          <w:b w:val="0"/>
        </w:rPr>
        <w:t>If desired, add the template name and description in additional languages.</w:t>
      </w:r>
    </w:p>
    <w:p w14:paraId="7EB48A6D" w14:textId="77777777" w:rsidR="000B5090" w:rsidRPr="000B5090" w:rsidRDefault="000B5090" w:rsidP="00300115">
      <w:pPr>
        <w:pStyle w:val="ProcedureTitle"/>
        <w:keepNext w:val="0"/>
        <w:numPr>
          <w:ilvl w:val="1"/>
          <w:numId w:val="27"/>
        </w:numPr>
        <w:rPr>
          <w:b w:val="0"/>
        </w:rPr>
      </w:pPr>
      <w:r w:rsidRPr="000B5090">
        <w:rPr>
          <w:b w:val="0"/>
        </w:rPr>
        <w:t>If desired, configure content expiration by date or number of days.</w:t>
      </w:r>
    </w:p>
    <w:p w14:paraId="73CE03A6" w14:textId="470297FB" w:rsidR="000B5090" w:rsidRDefault="000B5090" w:rsidP="00300115">
      <w:pPr>
        <w:pStyle w:val="ProcedureTitle"/>
        <w:keepNext w:val="0"/>
        <w:numPr>
          <w:ilvl w:val="1"/>
          <w:numId w:val="27"/>
        </w:numPr>
        <w:rPr>
          <w:b w:val="0"/>
        </w:rPr>
      </w:pPr>
      <w:r w:rsidRPr="000B5090">
        <w:rPr>
          <w:b w:val="0"/>
        </w:rPr>
        <w:t>If desired, configure offline access</w:t>
      </w:r>
      <w:r>
        <w:rPr>
          <w:b w:val="0"/>
        </w:rPr>
        <w:t>.</w:t>
      </w:r>
    </w:p>
    <w:p w14:paraId="17CB410A" w14:textId="6B8ACDB5" w:rsidR="000B5090" w:rsidRDefault="000B5090" w:rsidP="00300115">
      <w:pPr>
        <w:pStyle w:val="ProcedureTitle"/>
        <w:keepNext w:val="0"/>
        <w:numPr>
          <w:ilvl w:val="1"/>
          <w:numId w:val="27"/>
        </w:numPr>
        <w:rPr>
          <w:b w:val="0"/>
        </w:rPr>
      </w:pPr>
      <w:r>
        <w:rPr>
          <w:b w:val="0"/>
        </w:rPr>
        <w:t>Repeat these steps to create additional rights policy templates.</w:t>
      </w:r>
    </w:p>
    <w:p w14:paraId="6E75C42D" w14:textId="416EEAD8" w:rsidR="002724E9" w:rsidRPr="000B5090" w:rsidRDefault="000B5090" w:rsidP="00300115">
      <w:pPr>
        <w:pStyle w:val="ListParagraph"/>
        <w:numPr>
          <w:ilvl w:val="0"/>
          <w:numId w:val="27"/>
        </w:numPr>
        <w:spacing w:after="60" w:line="264" w:lineRule="auto"/>
      </w:pPr>
      <w:r w:rsidRPr="000B5090">
        <w:t>Publish a custom rights policy template</w:t>
      </w:r>
      <w:r w:rsidR="002724E9" w:rsidRPr="000B5090">
        <w:t>.</w:t>
      </w:r>
    </w:p>
    <w:p w14:paraId="5F80A15C" w14:textId="061D6994" w:rsidR="000B5090" w:rsidRDefault="000B5090" w:rsidP="00300115">
      <w:pPr>
        <w:pStyle w:val="ProcedureTitle"/>
        <w:keepNext w:val="0"/>
        <w:numPr>
          <w:ilvl w:val="1"/>
          <w:numId w:val="27"/>
        </w:numPr>
        <w:rPr>
          <w:b w:val="0"/>
        </w:rPr>
      </w:pPr>
      <w:r w:rsidRPr="000B5090">
        <w:rPr>
          <w:b w:val="0"/>
        </w:rPr>
        <w:t>Access the Get started with Rights Management quick start page from the Office 365 admin center or from the Azure Management Portal.</w:t>
      </w:r>
    </w:p>
    <w:p w14:paraId="5CE2DBF7" w14:textId="31853C7A" w:rsidR="000B5090" w:rsidRDefault="000B5090" w:rsidP="00300115">
      <w:pPr>
        <w:pStyle w:val="ProcedureTitle"/>
        <w:keepNext w:val="0"/>
        <w:numPr>
          <w:ilvl w:val="1"/>
          <w:numId w:val="27"/>
        </w:numPr>
        <w:rPr>
          <w:b w:val="0"/>
        </w:rPr>
      </w:pPr>
      <w:r>
        <w:rPr>
          <w:b w:val="0"/>
        </w:rPr>
        <w:t xml:space="preserve">Click </w:t>
      </w:r>
      <w:r w:rsidRPr="006431A0">
        <w:t>Templates</w:t>
      </w:r>
      <w:r>
        <w:rPr>
          <w:b w:val="0"/>
        </w:rPr>
        <w:t xml:space="preserve"> to display a list of the available rights policy templates.</w:t>
      </w:r>
    </w:p>
    <w:p w14:paraId="2F963BEA" w14:textId="6528C2ED" w:rsidR="000B5090" w:rsidRDefault="000B5090" w:rsidP="00300115">
      <w:pPr>
        <w:pStyle w:val="ProcedureTitle"/>
        <w:keepNext w:val="0"/>
        <w:numPr>
          <w:ilvl w:val="1"/>
          <w:numId w:val="27"/>
        </w:numPr>
        <w:rPr>
          <w:b w:val="0"/>
        </w:rPr>
      </w:pPr>
      <w:r>
        <w:rPr>
          <w:b w:val="0"/>
        </w:rPr>
        <w:t xml:space="preserve">Click the </w:t>
      </w:r>
      <w:r w:rsidR="006431A0">
        <w:rPr>
          <w:b w:val="0"/>
        </w:rPr>
        <w:t>rights</w:t>
      </w:r>
      <w:r>
        <w:rPr>
          <w:b w:val="0"/>
        </w:rPr>
        <w:t xml:space="preserve"> policy template that you would like to publish.</w:t>
      </w:r>
    </w:p>
    <w:p w14:paraId="7CCFE1E3" w14:textId="27AC27EB" w:rsidR="000B5090" w:rsidRDefault="000B5090" w:rsidP="00300115">
      <w:pPr>
        <w:pStyle w:val="ProcedureTitle"/>
        <w:keepNext w:val="0"/>
        <w:numPr>
          <w:ilvl w:val="1"/>
          <w:numId w:val="27"/>
        </w:numPr>
        <w:rPr>
          <w:b w:val="0"/>
        </w:rPr>
      </w:pPr>
      <w:r>
        <w:rPr>
          <w:b w:val="0"/>
        </w:rPr>
        <w:t xml:space="preserve">Click </w:t>
      </w:r>
      <w:r w:rsidRPr="006431A0">
        <w:t>Configure</w:t>
      </w:r>
      <w:r>
        <w:rPr>
          <w:b w:val="0"/>
        </w:rPr>
        <w:t>.</w:t>
      </w:r>
    </w:p>
    <w:p w14:paraId="010493F1" w14:textId="64EC650E" w:rsidR="000B5090" w:rsidRDefault="000B5090" w:rsidP="00300115">
      <w:pPr>
        <w:pStyle w:val="ProcedureTitle"/>
        <w:keepNext w:val="0"/>
        <w:numPr>
          <w:ilvl w:val="1"/>
          <w:numId w:val="27"/>
        </w:numPr>
        <w:rPr>
          <w:b w:val="0"/>
        </w:rPr>
      </w:pPr>
      <w:r>
        <w:rPr>
          <w:b w:val="0"/>
        </w:rPr>
        <w:t xml:space="preserve">In the General section select </w:t>
      </w:r>
      <w:r w:rsidRPr="006431A0">
        <w:t>Publish</w:t>
      </w:r>
      <w:r>
        <w:rPr>
          <w:b w:val="0"/>
        </w:rPr>
        <w:t>.</w:t>
      </w:r>
    </w:p>
    <w:p w14:paraId="06F44AF6" w14:textId="67CAEA5E" w:rsidR="000B5090" w:rsidRDefault="000B5090" w:rsidP="00300115">
      <w:pPr>
        <w:pStyle w:val="ProcedureTitle"/>
        <w:keepNext w:val="0"/>
        <w:numPr>
          <w:ilvl w:val="1"/>
          <w:numId w:val="27"/>
        </w:numPr>
        <w:rPr>
          <w:b w:val="0"/>
        </w:rPr>
      </w:pPr>
      <w:r>
        <w:rPr>
          <w:b w:val="0"/>
        </w:rPr>
        <w:t xml:space="preserve">Click </w:t>
      </w:r>
      <w:r w:rsidRPr="006431A0">
        <w:t>Save</w:t>
      </w:r>
      <w:r w:rsidR="006431A0" w:rsidRPr="006431A0">
        <w:rPr>
          <w:b w:val="0"/>
        </w:rPr>
        <w:t>.</w:t>
      </w:r>
    </w:p>
    <w:p w14:paraId="498D6282" w14:textId="14480CA7" w:rsidR="000B5090" w:rsidRPr="000B5090" w:rsidRDefault="000B5090" w:rsidP="00300115">
      <w:pPr>
        <w:pStyle w:val="ProcedureTitle"/>
        <w:keepNext w:val="0"/>
        <w:numPr>
          <w:ilvl w:val="1"/>
          <w:numId w:val="27"/>
        </w:numPr>
        <w:rPr>
          <w:b w:val="0"/>
        </w:rPr>
      </w:pPr>
      <w:r>
        <w:rPr>
          <w:b w:val="0"/>
        </w:rPr>
        <w:t>Repeat these steps to publish additional rights policy templates.</w:t>
      </w:r>
    </w:p>
    <w:p w14:paraId="106F6226" w14:textId="6E07EE03" w:rsidR="00296CDD" w:rsidRDefault="00296CDD" w:rsidP="002724E9">
      <w:pPr>
        <w:pStyle w:val="Heading1Numbered"/>
      </w:pPr>
      <w:bookmarkStart w:id="1756" w:name="_Toc390942695"/>
      <w:r>
        <w:t xml:space="preserve">Configure RMS Administration </w:t>
      </w:r>
    </w:p>
    <w:p w14:paraId="4142EA31" w14:textId="47638E67" w:rsidR="00296CDD" w:rsidRDefault="00A41A58" w:rsidP="00296CDD">
      <w:r>
        <w:t>Most administrative tasks in Azure RMS are performed using the Windows PowerShell module for Azure Rights Management.  The following steps detail how to install the module and begin administering Azure RMS.</w:t>
      </w:r>
    </w:p>
    <w:p w14:paraId="6E1FE8F5" w14:textId="3598C765" w:rsidR="00A41A58" w:rsidRDefault="00A41A58" w:rsidP="00300115">
      <w:pPr>
        <w:pStyle w:val="ListParagraph"/>
        <w:numPr>
          <w:ilvl w:val="0"/>
          <w:numId w:val="28"/>
        </w:numPr>
        <w:spacing w:after="60" w:line="264" w:lineRule="auto"/>
      </w:pPr>
      <w:r>
        <w:t xml:space="preserve">Install the </w:t>
      </w:r>
      <w:r w:rsidR="00335915">
        <w:t>Microsoft Online Services Sign-in Assistant</w:t>
      </w:r>
      <w:r>
        <w:t xml:space="preserve"> </w:t>
      </w:r>
    </w:p>
    <w:p w14:paraId="5938FCF5" w14:textId="5C2CC179" w:rsidR="00A41A58" w:rsidRDefault="00A41A58" w:rsidP="00300115">
      <w:pPr>
        <w:pStyle w:val="ProcedureTitle"/>
        <w:keepNext w:val="0"/>
        <w:numPr>
          <w:ilvl w:val="1"/>
          <w:numId w:val="29"/>
        </w:numPr>
        <w:rPr>
          <w:b w:val="0"/>
        </w:rPr>
      </w:pPr>
      <w:r w:rsidRPr="00FE3DA0">
        <w:rPr>
          <w:b w:val="0"/>
        </w:rPr>
        <w:t xml:space="preserve">Log on to a </w:t>
      </w:r>
      <w:r w:rsidR="00335915">
        <w:rPr>
          <w:b w:val="0"/>
        </w:rPr>
        <w:t>computer running Windows Vista or later or Windows Server 2008 or later with Windows PowerShell 2.0 or later</w:t>
      </w:r>
      <w:r w:rsidRPr="00FE3DA0">
        <w:rPr>
          <w:b w:val="0"/>
        </w:rPr>
        <w:t>.</w:t>
      </w:r>
    </w:p>
    <w:p w14:paraId="7FB3304A" w14:textId="644FA941" w:rsidR="00335915" w:rsidRDefault="00335915" w:rsidP="00300115">
      <w:pPr>
        <w:pStyle w:val="ProcedureTitle"/>
        <w:keepNext w:val="0"/>
        <w:numPr>
          <w:ilvl w:val="1"/>
          <w:numId w:val="29"/>
        </w:numPr>
        <w:rPr>
          <w:b w:val="0"/>
        </w:rPr>
      </w:pPr>
      <w:r>
        <w:rPr>
          <w:b w:val="0"/>
        </w:rPr>
        <w:t xml:space="preserve">Download the Microsoft Online Services Sign-In Assistant from the </w:t>
      </w:r>
      <w:hyperlink r:id="rId43" w:history="1">
        <w:r w:rsidRPr="00335915">
          <w:rPr>
            <w:rStyle w:val="Hyperlink"/>
            <w:rFonts w:ascii="Arial" w:hAnsi="Arial"/>
            <w:b w:val="0"/>
            <w:sz w:val="20"/>
          </w:rPr>
          <w:t>Microsoft Download Center</w:t>
        </w:r>
      </w:hyperlink>
      <w:r>
        <w:rPr>
          <w:b w:val="0"/>
        </w:rPr>
        <w:t xml:space="preserve"> (</w:t>
      </w:r>
      <w:hyperlink r:id="rId44" w:history="1">
        <w:r w:rsidRPr="00D51743">
          <w:rPr>
            <w:rStyle w:val="Hyperlink"/>
            <w:rFonts w:ascii="Arial" w:hAnsi="Arial"/>
            <w:b w:val="0"/>
            <w:sz w:val="20"/>
          </w:rPr>
          <w:t>http://www.microsoft.com/en-us/download/details.aspx?displaylang=en&amp;id=28177</w:t>
        </w:r>
      </w:hyperlink>
      <w:r>
        <w:rPr>
          <w:b w:val="0"/>
        </w:rPr>
        <w:t>).</w:t>
      </w:r>
    </w:p>
    <w:p w14:paraId="3C071E57" w14:textId="6E8E040B" w:rsidR="00335915" w:rsidRDefault="00335915" w:rsidP="00300115">
      <w:pPr>
        <w:pStyle w:val="ProcedureTitle"/>
        <w:keepNext w:val="0"/>
        <w:numPr>
          <w:ilvl w:val="1"/>
          <w:numId w:val="29"/>
        </w:numPr>
        <w:rPr>
          <w:b w:val="0"/>
        </w:rPr>
      </w:pPr>
      <w:r>
        <w:rPr>
          <w:b w:val="0"/>
        </w:rPr>
        <w:t>Navigate to the folder that contains the download</w:t>
      </w:r>
      <w:r w:rsidR="00A42897">
        <w:rPr>
          <w:b w:val="0"/>
        </w:rPr>
        <w:t>ed</w:t>
      </w:r>
      <w:r>
        <w:rPr>
          <w:b w:val="0"/>
        </w:rPr>
        <w:t xml:space="preserve"> file.  Double click the source file to open the Microsoft Online Services Sign-in Assistant Setup installation wizard.</w:t>
      </w:r>
    </w:p>
    <w:p w14:paraId="108AC44D" w14:textId="2841B654" w:rsidR="00335915" w:rsidRDefault="00335915" w:rsidP="00300115">
      <w:pPr>
        <w:pStyle w:val="ProcedureTitle"/>
        <w:keepNext w:val="0"/>
        <w:numPr>
          <w:ilvl w:val="1"/>
          <w:numId w:val="29"/>
        </w:numPr>
        <w:rPr>
          <w:b w:val="0"/>
        </w:rPr>
      </w:pPr>
      <w:r>
        <w:rPr>
          <w:b w:val="0"/>
        </w:rPr>
        <w:t xml:space="preserve">On the Welcome screen, click </w:t>
      </w:r>
      <w:r w:rsidRPr="00A42897">
        <w:t>Next</w:t>
      </w:r>
      <w:r>
        <w:rPr>
          <w:b w:val="0"/>
        </w:rPr>
        <w:t>.</w:t>
      </w:r>
    </w:p>
    <w:p w14:paraId="3A636EF4" w14:textId="0056E47A" w:rsidR="00335915" w:rsidRDefault="00335915" w:rsidP="00300115">
      <w:pPr>
        <w:pStyle w:val="ProcedureTitle"/>
        <w:keepNext w:val="0"/>
        <w:numPr>
          <w:ilvl w:val="1"/>
          <w:numId w:val="29"/>
        </w:numPr>
        <w:rPr>
          <w:b w:val="0"/>
        </w:rPr>
      </w:pPr>
      <w:r>
        <w:rPr>
          <w:b w:val="0"/>
        </w:rPr>
        <w:t xml:space="preserve">On the Licensing screen, select the </w:t>
      </w:r>
      <w:r w:rsidRPr="00A42897">
        <w:t>I accept the terms in the License Agreement and Privacy Statement option</w:t>
      </w:r>
      <w:r>
        <w:rPr>
          <w:b w:val="0"/>
        </w:rPr>
        <w:t xml:space="preserve"> and click </w:t>
      </w:r>
      <w:r w:rsidRPr="00A42897">
        <w:t>Install</w:t>
      </w:r>
      <w:r>
        <w:rPr>
          <w:b w:val="0"/>
        </w:rPr>
        <w:t>.</w:t>
      </w:r>
    </w:p>
    <w:p w14:paraId="0A21B592" w14:textId="1649CAA1" w:rsidR="00335915" w:rsidRDefault="00335915" w:rsidP="00300115">
      <w:pPr>
        <w:pStyle w:val="ProcedureTitle"/>
        <w:keepNext w:val="0"/>
        <w:numPr>
          <w:ilvl w:val="1"/>
          <w:numId w:val="29"/>
        </w:numPr>
        <w:rPr>
          <w:b w:val="0"/>
        </w:rPr>
      </w:pPr>
      <w:r>
        <w:rPr>
          <w:b w:val="0"/>
        </w:rPr>
        <w:t xml:space="preserve">Verify that the installation was successful and click </w:t>
      </w:r>
      <w:r w:rsidRPr="00A42897">
        <w:t>Finish</w:t>
      </w:r>
      <w:r>
        <w:rPr>
          <w:b w:val="0"/>
        </w:rPr>
        <w:t xml:space="preserve">. </w:t>
      </w:r>
    </w:p>
    <w:p w14:paraId="27EF4028" w14:textId="08BFF289" w:rsidR="00335915" w:rsidRDefault="00335915" w:rsidP="00300115">
      <w:pPr>
        <w:pStyle w:val="ProcedureTitle"/>
        <w:keepNext w:val="0"/>
        <w:numPr>
          <w:ilvl w:val="0"/>
          <w:numId w:val="29"/>
        </w:numPr>
        <w:rPr>
          <w:b w:val="0"/>
        </w:rPr>
      </w:pPr>
      <w:r>
        <w:rPr>
          <w:b w:val="0"/>
        </w:rPr>
        <w:t xml:space="preserve">Install the </w:t>
      </w:r>
      <w:r w:rsidR="00A42897">
        <w:rPr>
          <w:b w:val="0"/>
        </w:rPr>
        <w:t>Rights Management administration module</w:t>
      </w:r>
    </w:p>
    <w:p w14:paraId="7173F662" w14:textId="246B79A0" w:rsidR="00A42897" w:rsidRDefault="00A42897" w:rsidP="00300115">
      <w:pPr>
        <w:pStyle w:val="ProcedureTitle"/>
        <w:keepNext w:val="0"/>
        <w:numPr>
          <w:ilvl w:val="1"/>
          <w:numId w:val="29"/>
        </w:numPr>
        <w:rPr>
          <w:b w:val="0"/>
        </w:rPr>
      </w:pPr>
      <w:r>
        <w:rPr>
          <w:b w:val="0"/>
        </w:rPr>
        <w:t xml:space="preserve">On the computer you used in step 1, download the Azure AD Rights Management Administration Tool from the </w:t>
      </w:r>
      <w:hyperlink r:id="rId45" w:history="1">
        <w:r w:rsidRPr="00A42897">
          <w:rPr>
            <w:rStyle w:val="Hyperlink"/>
            <w:rFonts w:ascii="Arial" w:hAnsi="Arial"/>
            <w:b w:val="0"/>
            <w:sz w:val="20"/>
          </w:rPr>
          <w:t>Microsoft Download Center</w:t>
        </w:r>
      </w:hyperlink>
      <w:r>
        <w:rPr>
          <w:b w:val="0"/>
        </w:rPr>
        <w:t xml:space="preserve"> (</w:t>
      </w:r>
      <w:hyperlink r:id="rId46" w:history="1">
        <w:r w:rsidRPr="00D51743">
          <w:rPr>
            <w:rStyle w:val="Hyperlink"/>
            <w:rFonts w:ascii="Arial" w:hAnsi="Arial"/>
            <w:b w:val="0"/>
            <w:sz w:val="20"/>
          </w:rPr>
          <w:t>http://www.microsoft.com/en-us/download/details.aspx?id=30339</w:t>
        </w:r>
      </w:hyperlink>
      <w:r>
        <w:rPr>
          <w:b w:val="0"/>
        </w:rPr>
        <w:t xml:space="preserve">). </w:t>
      </w:r>
    </w:p>
    <w:p w14:paraId="238BCEC0" w14:textId="2C2FA0BC" w:rsidR="00A42897" w:rsidRDefault="00A42897" w:rsidP="00300115">
      <w:pPr>
        <w:pStyle w:val="ProcedureTitle"/>
        <w:keepNext w:val="0"/>
        <w:numPr>
          <w:ilvl w:val="1"/>
          <w:numId w:val="29"/>
        </w:numPr>
        <w:rPr>
          <w:b w:val="0"/>
        </w:rPr>
      </w:pPr>
      <w:r>
        <w:rPr>
          <w:b w:val="0"/>
        </w:rPr>
        <w:t>Navigate to the folder that contains the downloaded file.  Double click the source file to open the Windows Azure AD Rights Management Administration Setup Wizard.</w:t>
      </w:r>
    </w:p>
    <w:p w14:paraId="06D172D9" w14:textId="3A362516" w:rsidR="00A42897" w:rsidRDefault="00A42897" w:rsidP="00300115">
      <w:pPr>
        <w:pStyle w:val="ProcedureTitle"/>
        <w:keepNext w:val="0"/>
        <w:numPr>
          <w:ilvl w:val="1"/>
          <w:numId w:val="29"/>
        </w:numPr>
        <w:rPr>
          <w:b w:val="0"/>
        </w:rPr>
      </w:pPr>
      <w:r>
        <w:rPr>
          <w:b w:val="0"/>
        </w:rPr>
        <w:t xml:space="preserve">On the Welcome screen click </w:t>
      </w:r>
      <w:r w:rsidRPr="00A42897">
        <w:t>Next</w:t>
      </w:r>
      <w:r>
        <w:rPr>
          <w:b w:val="0"/>
        </w:rPr>
        <w:t>.</w:t>
      </w:r>
    </w:p>
    <w:p w14:paraId="4A39A032" w14:textId="645CB744" w:rsidR="00A42897" w:rsidRDefault="00A42897" w:rsidP="00300115">
      <w:pPr>
        <w:pStyle w:val="ProcedureTitle"/>
        <w:keepNext w:val="0"/>
        <w:numPr>
          <w:ilvl w:val="1"/>
          <w:numId w:val="29"/>
        </w:numPr>
        <w:rPr>
          <w:b w:val="0"/>
        </w:rPr>
      </w:pPr>
      <w:r>
        <w:rPr>
          <w:b w:val="0"/>
        </w:rPr>
        <w:t xml:space="preserve">On the Licensing screen, select the </w:t>
      </w:r>
      <w:r w:rsidRPr="00A42897">
        <w:t>I accept the terms in the License Agreement option</w:t>
      </w:r>
      <w:r>
        <w:rPr>
          <w:b w:val="0"/>
        </w:rPr>
        <w:t xml:space="preserve"> and click </w:t>
      </w:r>
      <w:r w:rsidRPr="00A42897">
        <w:t>Next</w:t>
      </w:r>
      <w:r>
        <w:rPr>
          <w:b w:val="0"/>
        </w:rPr>
        <w:t xml:space="preserve">. </w:t>
      </w:r>
    </w:p>
    <w:p w14:paraId="67CAA65A" w14:textId="6DF8CCF7" w:rsidR="00A42897" w:rsidRDefault="00A42897" w:rsidP="00300115">
      <w:pPr>
        <w:pStyle w:val="ProcedureTitle"/>
        <w:keepNext w:val="0"/>
        <w:numPr>
          <w:ilvl w:val="1"/>
          <w:numId w:val="29"/>
        </w:numPr>
        <w:rPr>
          <w:b w:val="0"/>
        </w:rPr>
      </w:pPr>
      <w:r>
        <w:rPr>
          <w:b w:val="0"/>
        </w:rPr>
        <w:t xml:space="preserve">On the Ready to install screen, click </w:t>
      </w:r>
      <w:r w:rsidRPr="00A42897">
        <w:t>Install</w:t>
      </w:r>
      <w:r>
        <w:rPr>
          <w:b w:val="0"/>
        </w:rPr>
        <w:t>.</w:t>
      </w:r>
    </w:p>
    <w:p w14:paraId="7CDC13CA" w14:textId="21F03A86" w:rsidR="00A42897" w:rsidRDefault="00A42897" w:rsidP="00300115">
      <w:pPr>
        <w:pStyle w:val="ProcedureTitle"/>
        <w:keepNext w:val="0"/>
        <w:numPr>
          <w:ilvl w:val="1"/>
          <w:numId w:val="29"/>
        </w:numPr>
        <w:rPr>
          <w:b w:val="0"/>
        </w:rPr>
      </w:pPr>
      <w:r>
        <w:rPr>
          <w:b w:val="0"/>
        </w:rPr>
        <w:t xml:space="preserve">Verify that the installation was successful and click </w:t>
      </w:r>
      <w:r w:rsidRPr="00A42897">
        <w:t>Finish</w:t>
      </w:r>
      <w:r>
        <w:rPr>
          <w:b w:val="0"/>
        </w:rPr>
        <w:t>.</w:t>
      </w:r>
    </w:p>
    <w:p w14:paraId="1801F030" w14:textId="15DE8391" w:rsidR="00A42897" w:rsidRDefault="00A42897" w:rsidP="00300115">
      <w:pPr>
        <w:pStyle w:val="ProcedureTitle"/>
        <w:keepNext w:val="0"/>
        <w:numPr>
          <w:ilvl w:val="0"/>
          <w:numId w:val="29"/>
        </w:numPr>
        <w:rPr>
          <w:b w:val="0"/>
        </w:rPr>
      </w:pPr>
      <w:r>
        <w:rPr>
          <w:b w:val="0"/>
        </w:rPr>
        <w:t>Administer Azure RMS</w:t>
      </w:r>
    </w:p>
    <w:p w14:paraId="1D681C2F" w14:textId="2E54D7D7" w:rsidR="00A42897" w:rsidRDefault="00A42897" w:rsidP="00300115">
      <w:pPr>
        <w:pStyle w:val="ProcedureTitle"/>
        <w:keepNext w:val="0"/>
        <w:numPr>
          <w:ilvl w:val="1"/>
          <w:numId w:val="29"/>
        </w:numPr>
        <w:rPr>
          <w:b w:val="0"/>
        </w:rPr>
      </w:pPr>
      <w:r>
        <w:rPr>
          <w:b w:val="0"/>
        </w:rPr>
        <w:t>On the computer you used in steps 1 and 2, open Windows PowerShell with elevated permissions.</w:t>
      </w:r>
    </w:p>
    <w:p w14:paraId="3941D9FF" w14:textId="567AC1C9" w:rsidR="00A42897" w:rsidRDefault="00A42897" w:rsidP="00300115">
      <w:pPr>
        <w:pStyle w:val="ProcedureTitle"/>
        <w:keepNext w:val="0"/>
        <w:numPr>
          <w:ilvl w:val="1"/>
          <w:numId w:val="29"/>
        </w:numPr>
        <w:rPr>
          <w:b w:val="0"/>
        </w:rPr>
      </w:pPr>
      <w:r>
        <w:rPr>
          <w:b w:val="0"/>
        </w:rPr>
        <w:t xml:space="preserve">Type the following command in Windows PowerShell and press </w:t>
      </w:r>
      <w:r w:rsidRPr="00A42897">
        <w:t>Enter</w:t>
      </w:r>
      <w:r>
        <w:rPr>
          <w:b w:val="0"/>
        </w:rPr>
        <w:t xml:space="preserve">: </w:t>
      </w:r>
      <w:r w:rsidRPr="00A42897">
        <w:t>Import-Module AADRM</w:t>
      </w:r>
      <w:r>
        <w:rPr>
          <w:b w:val="0"/>
        </w:rPr>
        <w:t xml:space="preserve"> </w:t>
      </w:r>
    </w:p>
    <w:p w14:paraId="1C31F50D" w14:textId="49BE2C75" w:rsidR="00A42897" w:rsidRPr="00A42897" w:rsidRDefault="00A42897" w:rsidP="00300115">
      <w:pPr>
        <w:pStyle w:val="ProcedureTitle"/>
        <w:keepNext w:val="0"/>
        <w:numPr>
          <w:ilvl w:val="1"/>
          <w:numId w:val="29"/>
        </w:numPr>
      </w:pPr>
      <w:r>
        <w:rPr>
          <w:b w:val="0"/>
        </w:rPr>
        <w:t xml:space="preserve">Type the following command in Windows PowerShell and press </w:t>
      </w:r>
      <w:r w:rsidRPr="00A42897">
        <w:t>Enter</w:t>
      </w:r>
      <w:r>
        <w:rPr>
          <w:b w:val="0"/>
        </w:rPr>
        <w:t xml:space="preserve">: </w:t>
      </w:r>
      <w:r w:rsidRPr="00A42897">
        <w:t>Connect-AadrmService –Verbose</w:t>
      </w:r>
    </w:p>
    <w:p w14:paraId="0B36F0C3" w14:textId="6BE0227D" w:rsidR="00A42897" w:rsidRDefault="00A42897" w:rsidP="00300115">
      <w:pPr>
        <w:pStyle w:val="ProcedureTitle"/>
        <w:keepNext w:val="0"/>
        <w:numPr>
          <w:ilvl w:val="1"/>
          <w:numId w:val="29"/>
        </w:numPr>
        <w:rPr>
          <w:b w:val="0"/>
        </w:rPr>
      </w:pPr>
      <w:r>
        <w:rPr>
          <w:b w:val="0"/>
        </w:rPr>
        <w:t>Enter the user name and password of an account with Office 365 global administrator permissions.</w:t>
      </w:r>
    </w:p>
    <w:p w14:paraId="135F3AE8" w14:textId="05E7F68D" w:rsidR="00A41A58" w:rsidRPr="006431A0" w:rsidRDefault="00A42897" w:rsidP="00300115">
      <w:pPr>
        <w:pStyle w:val="ProcedureTitle"/>
        <w:keepNext w:val="0"/>
        <w:numPr>
          <w:ilvl w:val="1"/>
          <w:numId w:val="29"/>
        </w:numPr>
        <w:rPr>
          <w:b w:val="0"/>
        </w:rPr>
      </w:pPr>
      <w:r>
        <w:rPr>
          <w:b w:val="0"/>
        </w:rPr>
        <w:t>You can now begin administering Azure RMS.</w:t>
      </w:r>
    </w:p>
    <w:p w14:paraId="39E096FC" w14:textId="1C150906" w:rsidR="00296CDD" w:rsidRDefault="00296CDD" w:rsidP="002724E9">
      <w:pPr>
        <w:pStyle w:val="Heading1Numbered"/>
      </w:pPr>
      <w:r>
        <w:t>Configure Logging</w:t>
      </w:r>
    </w:p>
    <w:p w14:paraId="62A0E63E" w14:textId="4DBA3B78" w:rsidR="00296CDD" w:rsidRDefault="0002194C" w:rsidP="00296CDD">
      <w:r w:rsidRPr="009B7893">
        <w:t xml:space="preserve">Azure RMS logs every request that it makes for the organization, which includes requests from </w:t>
      </w:r>
      <w:r>
        <w:t xml:space="preserve">end </w:t>
      </w:r>
      <w:r w:rsidRPr="009B7893">
        <w:t xml:space="preserve">users, such as for use licenses or certificates, </w:t>
      </w:r>
      <w:bookmarkStart w:id="1757" w:name="_Toc225763559"/>
      <w:bookmarkStart w:id="1758" w:name="_Toc225763868"/>
      <w:bookmarkStart w:id="1759" w:name="_Toc225764171"/>
      <w:bookmarkStart w:id="1760" w:name="_Toc225763560"/>
      <w:bookmarkStart w:id="1761" w:name="_Toc225763869"/>
      <w:bookmarkStart w:id="1762" w:name="_Toc225764172"/>
      <w:bookmarkStart w:id="1763" w:name="_Toc225763638"/>
      <w:bookmarkStart w:id="1764" w:name="_Toc225763942"/>
      <w:bookmarkStart w:id="1765" w:name="_Toc225764245"/>
      <w:bookmarkStart w:id="1766" w:name="_Toc225763639"/>
      <w:bookmarkStart w:id="1767" w:name="_Toc225763943"/>
      <w:bookmarkStart w:id="1768" w:name="_Toc225764246"/>
      <w:bookmarkEnd w:id="1757"/>
      <w:bookmarkEnd w:id="1758"/>
      <w:bookmarkEnd w:id="1759"/>
      <w:bookmarkEnd w:id="1760"/>
      <w:bookmarkEnd w:id="1761"/>
      <w:bookmarkEnd w:id="1762"/>
      <w:bookmarkEnd w:id="1763"/>
      <w:bookmarkEnd w:id="1764"/>
      <w:bookmarkEnd w:id="1765"/>
      <w:bookmarkEnd w:id="1766"/>
      <w:bookmarkEnd w:id="1767"/>
      <w:bookmarkEnd w:id="1768"/>
      <w:r>
        <w:t>actions performed by RMS administrators in the organizations, and actions performed by Microsoft operators to support the RMS deployment.  The following steps demonstrate how to enable logging in Azure RMS.</w:t>
      </w:r>
      <w:r w:rsidR="00BC3F62">
        <w:t xml:space="preserve">  This steps assume you have already completed the steps in the previous sections and that you have a subscription to Windows Azure and sufficient storage in Azure for the RMS logs.  Note that Azure RMS logging will require on-going maintenance.  For more information about how to manage your Azure RMS logs, review the Azure_RMS_06_Stabilize_DELIVERY_Operations-Guide document.</w:t>
      </w:r>
    </w:p>
    <w:p w14:paraId="5E2B640A" w14:textId="27F48316" w:rsidR="00BC3F62" w:rsidRDefault="00BC3F62" w:rsidP="00BC3F62">
      <w:pPr>
        <w:pStyle w:val="ListParagraph"/>
        <w:numPr>
          <w:ilvl w:val="0"/>
          <w:numId w:val="42"/>
        </w:numPr>
        <w:spacing w:after="60" w:line="264" w:lineRule="auto"/>
      </w:pPr>
      <w:r>
        <w:t>Create a storage account in Windows Azure</w:t>
      </w:r>
    </w:p>
    <w:p w14:paraId="1AAABCD5" w14:textId="6D27196B" w:rsidR="00BC3F62" w:rsidRDefault="00BC3F62" w:rsidP="00257474">
      <w:pPr>
        <w:pStyle w:val="ProcedureTitle"/>
        <w:keepNext w:val="0"/>
        <w:numPr>
          <w:ilvl w:val="1"/>
          <w:numId w:val="43"/>
        </w:numPr>
        <w:rPr>
          <w:b w:val="0"/>
        </w:rPr>
      </w:pPr>
      <w:r>
        <w:rPr>
          <w:b w:val="0"/>
        </w:rPr>
        <w:t xml:space="preserve">Log in to the </w:t>
      </w:r>
      <w:hyperlink r:id="rId47" w:history="1">
        <w:r w:rsidRPr="00BC3F62">
          <w:rPr>
            <w:rStyle w:val="Hyperlink"/>
            <w:rFonts w:ascii="Arial" w:hAnsi="Arial"/>
            <w:b w:val="0"/>
            <w:sz w:val="20"/>
          </w:rPr>
          <w:t>Azure Management Portal</w:t>
        </w:r>
      </w:hyperlink>
      <w:r>
        <w:rPr>
          <w:b w:val="0"/>
        </w:rPr>
        <w:t xml:space="preserve"> (</w:t>
      </w:r>
      <w:hyperlink r:id="rId48" w:history="1">
        <w:r w:rsidRPr="00D51743">
          <w:rPr>
            <w:rStyle w:val="Hyperlink"/>
            <w:rFonts w:ascii="Arial" w:hAnsi="Arial"/>
            <w:b w:val="0"/>
            <w:sz w:val="20"/>
          </w:rPr>
          <w:t>https://manage.windowsazure.com/</w:t>
        </w:r>
      </w:hyperlink>
      <w:r>
        <w:rPr>
          <w:b w:val="0"/>
        </w:rPr>
        <w:t>) with an Azure account.</w:t>
      </w:r>
    </w:p>
    <w:p w14:paraId="1FBE979B" w14:textId="58015404" w:rsidR="00815C6A" w:rsidRDefault="00815C6A" w:rsidP="00257474">
      <w:pPr>
        <w:pStyle w:val="ProcedureTitle"/>
        <w:keepNext w:val="0"/>
        <w:numPr>
          <w:ilvl w:val="1"/>
          <w:numId w:val="43"/>
        </w:numPr>
        <w:rPr>
          <w:b w:val="0"/>
        </w:rPr>
      </w:pPr>
      <w:r>
        <w:rPr>
          <w:b w:val="0"/>
        </w:rPr>
        <w:t xml:space="preserve">In the left pane, click </w:t>
      </w:r>
      <w:r w:rsidRPr="004D7A97">
        <w:t>Storage</w:t>
      </w:r>
      <w:r w:rsidR="00C97BFC">
        <w:rPr>
          <w:b w:val="0"/>
        </w:rPr>
        <w:t>.</w:t>
      </w:r>
    </w:p>
    <w:p w14:paraId="6DCACF4D" w14:textId="7EE1F88C" w:rsidR="00815C6A" w:rsidRDefault="00815C6A" w:rsidP="00257474">
      <w:pPr>
        <w:pStyle w:val="ProcedureTitle"/>
        <w:keepNext w:val="0"/>
        <w:numPr>
          <w:ilvl w:val="1"/>
          <w:numId w:val="43"/>
        </w:numPr>
        <w:rPr>
          <w:b w:val="0"/>
        </w:rPr>
      </w:pPr>
      <w:r>
        <w:rPr>
          <w:b w:val="0"/>
        </w:rPr>
        <w:t xml:space="preserve">Click </w:t>
      </w:r>
      <w:r w:rsidRPr="004D7A97">
        <w:t>Create a storage account</w:t>
      </w:r>
      <w:r>
        <w:rPr>
          <w:b w:val="0"/>
        </w:rPr>
        <w:t xml:space="preserve"> and enter a name for the new storage account.</w:t>
      </w:r>
    </w:p>
    <w:p w14:paraId="0D36803A" w14:textId="4B955A87" w:rsidR="00815C6A" w:rsidRDefault="00815C6A" w:rsidP="00257474">
      <w:pPr>
        <w:pStyle w:val="ProcedureTitle"/>
        <w:keepNext w:val="0"/>
        <w:numPr>
          <w:ilvl w:val="1"/>
          <w:numId w:val="43"/>
        </w:numPr>
        <w:rPr>
          <w:b w:val="0"/>
        </w:rPr>
      </w:pPr>
      <w:r>
        <w:rPr>
          <w:b w:val="0"/>
        </w:rPr>
        <w:t>Select the particular geographic region that most closely matches yours.</w:t>
      </w:r>
    </w:p>
    <w:p w14:paraId="216F72D7" w14:textId="367799FE" w:rsidR="00815C6A" w:rsidRDefault="00815C6A" w:rsidP="00257474">
      <w:pPr>
        <w:pStyle w:val="ProcedureTitle"/>
        <w:keepNext w:val="0"/>
        <w:numPr>
          <w:ilvl w:val="1"/>
          <w:numId w:val="43"/>
        </w:numPr>
        <w:rPr>
          <w:b w:val="0"/>
        </w:rPr>
      </w:pPr>
      <w:r>
        <w:rPr>
          <w:b w:val="0"/>
        </w:rPr>
        <w:t xml:space="preserve">Click </w:t>
      </w:r>
      <w:r w:rsidRPr="004D7A97">
        <w:t>OK</w:t>
      </w:r>
      <w:r>
        <w:rPr>
          <w:b w:val="0"/>
        </w:rPr>
        <w:t>.</w:t>
      </w:r>
      <w:r w:rsidR="004D7A97">
        <w:rPr>
          <w:b w:val="0"/>
        </w:rPr>
        <w:t xml:space="preserve">  Verify that the new storage name has a status of </w:t>
      </w:r>
      <w:r w:rsidR="004D7A97" w:rsidRPr="004D7A97">
        <w:t>Online</w:t>
      </w:r>
      <w:r w:rsidR="004D7A97">
        <w:rPr>
          <w:b w:val="0"/>
        </w:rPr>
        <w:t xml:space="preserve"> before continuing.</w:t>
      </w:r>
    </w:p>
    <w:p w14:paraId="460109B9" w14:textId="13DD3460" w:rsidR="00C97BFC" w:rsidRDefault="004D7A97" w:rsidP="00257474">
      <w:pPr>
        <w:pStyle w:val="ProcedureTitle"/>
        <w:keepNext w:val="0"/>
        <w:numPr>
          <w:ilvl w:val="1"/>
          <w:numId w:val="43"/>
        </w:numPr>
        <w:rPr>
          <w:b w:val="0"/>
        </w:rPr>
      </w:pPr>
      <w:r>
        <w:rPr>
          <w:b w:val="0"/>
        </w:rPr>
        <w:t xml:space="preserve">Click </w:t>
      </w:r>
      <w:r w:rsidRPr="004D7A97">
        <w:t>Manage Access Keys</w:t>
      </w:r>
      <w:r>
        <w:rPr>
          <w:b w:val="0"/>
        </w:rPr>
        <w:t>.</w:t>
      </w:r>
    </w:p>
    <w:p w14:paraId="00A9F9B5" w14:textId="02BDB028" w:rsidR="004D7A97" w:rsidRPr="00BC3F62" w:rsidRDefault="004D7A97" w:rsidP="00257474">
      <w:pPr>
        <w:pStyle w:val="ProcedureTitle"/>
        <w:keepNext w:val="0"/>
        <w:numPr>
          <w:ilvl w:val="1"/>
          <w:numId w:val="43"/>
        </w:numPr>
        <w:rPr>
          <w:b w:val="0"/>
        </w:rPr>
      </w:pPr>
      <w:r>
        <w:rPr>
          <w:b w:val="0"/>
        </w:rPr>
        <w:t>Find the primary access key, copy it, and paste it to a location you can access it in the next step.</w:t>
      </w:r>
    </w:p>
    <w:p w14:paraId="7091E469" w14:textId="2B4F7838" w:rsidR="00BC3F62" w:rsidRDefault="00BC3F62" w:rsidP="00BC3F62">
      <w:pPr>
        <w:pStyle w:val="ListParagraph"/>
        <w:numPr>
          <w:ilvl w:val="0"/>
          <w:numId w:val="42"/>
        </w:numPr>
        <w:spacing w:after="60" w:line="264" w:lineRule="auto"/>
      </w:pPr>
      <w:r>
        <w:t>Enable Azure RMS Logging</w:t>
      </w:r>
    </w:p>
    <w:p w14:paraId="1420043E" w14:textId="62E92CC1" w:rsidR="00C97BFC" w:rsidRDefault="00C97BFC" w:rsidP="00257474">
      <w:pPr>
        <w:pStyle w:val="ProcedureTitle"/>
        <w:keepNext w:val="0"/>
        <w:numPr>
          <w:ilvl w:val="1"/>
          <w:numId w:val="44"/>
        </w:numPr>
        <w:rPr>
          <w:b w:val="0"/>
        </w:rPr>
      </w:pPr>
      <w:r w:rsidRPr="00C97BFC">
        <w:rPr>
          <w:b w:val="0"/>
        </w:rPr>
        <w:t>Open Windows PowerShell</w:t>
      </w:r>
      <w:r>
        <w:rPr>
          <w:b w:val="0"/>
        </w:rPr>
        <w:t xml:space="preserve"> with elevated permissions.</w:t>
      </w:r>
    </w:p>
    <w:p w14:paraId="3DE059FE" w14:textId="573788CE" w:rsidR="00C97BFC" w:rsidRPr="004D7A97" w:rsidRDefault="00C97BFC" w:rsidP="00257474">
      <w:pPr>
        <w:pStyle w:val="ProcedureTitle"/>
        <w:keepNext w:val="0"/>
        <w:numPr>
          <w:ilvl w:val="1"/>
          <w:numId w:val="44"/>
        </w:numPr>
      </w:pPr>
      <w:r>
        <w:rPr>
          <w:b w:val="0"/>
        </w:rPr>
        <w:t xml:space="preserve">Type the following command in Windows PowerShell and press </w:t>
      </w:r>
      <w:r w:rsidRPr="004D7A97">
        <w:t>Enter</w:t>
      </w:r>
      <w:r>
        <w:rPr>
          <w:b w:val="0"/>
        </w:rPr>
        <w:t xml:space="preserve">: </w:t>
      </w:r>
      <w:r w:rsidRPr="004D7A97">
        <w:t>Connect-AadrmService</w:t>
      </w:r>
    </w:p>
    <w:p w14:paraId="45BBF875" w14:textId="3E0258A6" w:rsidR="00C97BFC" w:rsidRDefault="00C97BFC" w:rsidP="00257474">
      <w:pPr>
        <w:pStyle w:val="ProcedureTitle"/>
        <w:keepNext w:val="0"/>
        <w:numPr>
          <w:ilvl w:val="1"/>
          <w:numId w:val="44"/>
        </w:numPr>
        <w:rPr>
          <w:b w:val="0"/>
        </w:rPr>
      </w:pPr>
      <w:r>
        <w:rPr>
          <w:b w:val="0"/>
        </w:rPr>
        <w:t>If prompted, provide a user name and password for an account with Azure RMS Administrator permissions or equivalent.</w:t>
      </w:r>
    </w:p>
    <w:p w14:paraId="79AA114E" w14:textId="645F57E9" w:rsidR="00C97BFC" w:rsidRPr="00C97BFC" w:rsidRDefault="00C97BFC" w:rsidP="00257474">
      <w:pPr>
        <w:pStyle w:val="ProcedureTitle"/>
        <w:numPr>
          <w:ilvl w:val="1"/>
          <w:numId w:val="44"/>
        </w:numPr>
        <w:rPr>
          <w:lang w:val="en"/>
        </w:rPr>
      </w:pPr>
      <w:r>
        <w:rPr>
          <w:b w:val="0"/>
        </w:rPr>
        <w:t xml:space="preserve">Type the following command in Windows PowerShell and press </w:t>
      </w:r>
      <w:r w:rsidRPr="004D7A97">
        <w:t>Enter</w:t>
      </w:r>
      <w:r>
        <w:rPr>
          <w:b w:val="0"/>
        </w:rPr>
        <w:t xml:space="preserve">.  </w:t>
      </w:r>
      <w:r w:rsidR="00306E4A">
        <w:rPr>
          <w:b w:val="0"/>
        </w:rPr>
        <w:t>Note</w:t>
      </w:r>
      <w:r>
        <w:rPr>
          <w:b w:val="0"/>
        </w:rPr>
        <w:t xml:space="preserve"> that you must replace </w:t>
      </w:r>
      <w:r w:rsidRPr="00C97BFC">
        <w:rPr>
          <w:b w:val="0"/>
          <w:i/>
          <w:color w:val="000000"/>
          <w:lang w:val="en"/>
        </w:rPr>
        <w:t>KeyValue</w:t>
      </w:r>
      <w:r>
        <w:rPr>
          <w:b w:val="0"/>
          <w:i/>
          <w:color w:val="000000"/>
          <w:lang w:val="en"/>
        </w:rPr>
        <w:t xml:space="preserve"> </w:t>
      </w:r>
      <w:r>
        <w:rPr>
          <w:b w:val="0"/>
          <w:color w:val="000000"/>
          <w:lang w:val="en"/>
        </w:rPr>
        <w:t>with the primary access key you copied in the previous step</w:t>
      </w:r>
      <w:r>
        <w:rPr>
          <w:b w:val="0"/>
        </w:rPr>
        <w:t xml:space="preserve">: </w:t>
      </w:r>
      <w:r w:rsidRPr="004D7A97">
        <w:t>$accesskey =</w:t>
      </w:r>
      <w:r>
        <w:rPr>
          <w:b w:val="0"/>
        </w:rPr>
        <w:t xml:space="preserve"> </w:t>
      </w:r>
      <w:r>
        <w:rPr>
          <w:color w:val="000000"/>
          <w:lang w:val="en"/>
        </w:rPr>
        <w:t xml:space="preserve">convertto-securestring -asplaintext -force –string </w:t>
      </w:r>
      <w:r w:rsidRPr="00C97BFC">
        <w:rPr>
          <w:b w:val="0"/>
          <w:i/>
          <w:color w:val="000000"/>
          <w:lang w:val="en"/>
        </w:rPr>
        <w:t>KeyValue</w:t>
      </w:r>
    </w:p>
    <w:p w14:paraId="6E79496A" w14:textId="105520A4" w:rsidR="00C97BFC" w:rsidRPr="00C97BFC" w:rsidRDefault="00C97BFC" w:rsidP="00257474">
      <w:pPr>
        <w:pStyle w:val="ProcedureTitle"/>
        <w:numPr>
          <w:ilvl w:val="1"/>
          <w:numId w:val="44"/>
        </w:numPr>
        <w:rPr>
          <w:lang w:val="en"/>
        </w:rPr>
      </w:pPr>
      <w:r>
        <w:rPr>
          <w:b w:val="0"/>
        </w:rPr>
        <w:t xml:space="preserve">Type </w:t>
      </w:r>
      <w:r>
        <w:rPr>
          <w:b w:val="0"/>
        </w:rPr>
        <w:t xml:space="preserve">the following command in Windows PowerShell and press </w:t>
      </w:r>
      <w:r w:rsidRPr="004D7A97">
        <w:t>Enter</w:t>
      </w:r>
      <w:r>
        <w:rPr>
          <w:b w:val="0"/>
        </w:rPr>
        <w:t xml:space="preserve">.  Note that you must replace </w:t>
      </w:r>
      <w:r w:rsidRPr="004D7A97">
        <w:rPr>
          <w:b w:val="0"/>
          <w:i/>
        </w:rPr>
        <w:t>AccountName</w:t>
      </w:r>
      <w:r>
        <w:rPr>
          <w:b w:val="0"/>
        </w:rPr>
        <w:t xml:space="preserve"> with the name of the Storage Account, as configured in the previous step</w:t>
      </w:r>
      <w:r>
        <w:rPr>
          <w:b w:val="0"/>
        </w:rPr>
        <w:t>:</w:t>
      </w:r>
      <w:r w:rsidRPr="00C97BFC">
        <w:rPr>
          <w:rFonts w:ascii="Courier New" w:eastAsia="Times New Roman" w:hAnsi="Courier New" w:cs="Courier New"/>
          <w:color w:val="000000"/>
          <w:lang w:val="en"/>
        </w:rPr>
        <w:t xml:space="preserve"> </w:t>
      </w:r>
      <w:r w:rsidRPr="00C97BFC">
        <w:rPr>
          <w:lang w:val="en"/>
        </w:rPr>
        <w:t xml:space="preserve">Set-AadrmUsageLogStorageAccount -AccessKey </w:t>
      </w:r>
      <w:r>
        <w:rPr>
          <w:lang w:val="en"/>
        </w:rPr>
        <w:t>$accesskey</w:t>
      </w:r>
      <w:r w:rsidRPr="00C97BFC">
        <w:rPr>
          <w:lang w:val="en"/>
        </w:rPr>
        <w:t xml:space="preserve"> -StorageAccount </w:t>
      </w:r>
      <w:r w:rsidRPr="00C97BFC">
        <w:rPr>
          <w:b w:val="0"/>
          <w:i/>
          <w:lang w:val="en"/>
        </w:rPr>
        <w:t>AccountName</w:t>
      </w:r>
    </w:p>
    <w:p w14:paraId="28CD1918" w14:textId="0C3ACE85" w:rsidR="00C97BFC" w:rsidRPr="00C97BFC" w:rsidRDefault="00C97BFC" w:rsidP="00257474">
      <w:pPr>
        <w:pStyle w:val="ProcedureTitle"/>
        <w:keepNext w:val="0"/>
        <w:numPr>
          <w:ilvl w:val="1"/>
          <w:numId w:val="44"/>
        </w:numPr>
        <w:rPr>
          <w:b w:val="0"/>
        </w:rPr>
      </w:pPr>
      <w:r>
        <w:rPr>
          <w:b w:val="0"/>
        </w:rPr>
        <w:t xml:space="preserve">Type </w:t>
      </w:r>
      <w:r>
        <w:rPr>
          <w:b w:val="0"/>
        </w:rPr>
        <w:t xml:space="preserve">the following command in Windows PowerShell and press </w:t>
      </w:r>
      <w:r w:rsidRPr="004D7A97">
        <w:t>Enter</w:t>
      </w:r>
      <w:r>
        <w:rPr>
          <w:b w:val="0"/>
        </w:rPr>
        <w:t>:</w:t>
      </w:r>
      <w:r w:rsidRPr="00C97BFC">
        <w:rPr>
          <w:color w:val="000000"/>
          <w:lang w:val="en"/>
        </w:rPr>
        <w:t xml:space="preserve"> </w:t>
      </w:r>
      <w:r>
        <w:rPr>
          <w:color w:val="000000"/>
          <w:lang w:val="en"/>
        </w:rPr>
        <w:t>Enable-AadrmUsageLogFeature</w:t>
      </w:r>
      <w:bookmarkStart w:id="1769" w:name="_GoBack"/>
      <w:bookmarkEnd w:id="1769"/>
    </w:p>
    <w:p w14:paraId="2CD1EB40" w14:textId="0D855269" w:rsidR="00C97BFC" w:rsidRPr="00C97BFC" w:rsidRDefault="00C97BFC" w:rsidP="00257474">
      <w:pPr>
        <w:pStyle w:val="ProcedureTitle"/>
        <w:keepNext w:val="0"/>
        <w:numPr>
          <w:ilvl w:val="1"/>
          <w:numId w:val="44"/>
        </w:numPr>
        <w:rPr>
          <w:b w:val="0"/>
        </w:rPr>
      </w:pPr>
      <w:r w:rsidRPr="00C97BFC">
        <w:rPr>
          <w:b w:val="0"/>
          <w:color w:val="000000"/>
          <w:lang w:val="en"/>
        </w:rPr>
        <w:t>Verify that y</w:t>
      </w:r>
      <w:r>
        <w:rPr>
          <w:b w:val="0"/>
          <w:color w:val="000000"/>
          <w:lang w:val="en"/>
        </w:rPr>
        <w:t>ou receive a message that the log feature was successfully enabled.</w:t>
      </w:r>
    </w:p>
    <w:p w14:paraId="3148B98D" w14:textId="73774503" w:rsidR="002724E9" w:rsidRPr="00B20F42" w:rsidRDefault="006864CB" w:rsidP="002724E9">
      <w:pPr>
        <w:pStyle w:val="Heading1Numbered"/>
      </w:pPr>
      <w:r>
        <w:t>Install and Configure the RMS Connector</w:t>
      </w:r>
      <w:bookmarkEnd w:id="1756"/>
    </w:p>
    <w:p w14:paraId="4E031AC8" w14:textId="62C126DC" w:rsidR="002724E9" w:rsidRDefault="006864CB" w:rsidP="002724E9">
      <w:pPr>
        <w:ind w:left="720"/>
      </w:pPr>
      <w:r>
        <w:t>The RMS Connector is an on-premises tool that enables on-premises server-side applications such as Exchange Server, SharePoint Server and File Classification Infrastructure to utilized built-in IRM integration features with Azure RMS.</w:t>
      </w:r>
    </w:p>
    <w:p w14:paraId="0E50B255" w14:textId="3BAE5DFA" w:rsidR="002724E9" w:rsidRPr="00B20F42" w:rsidRDefault="006864CB" w:rsidP="002724E9">
      <w:pPr>
        <w:ind w:left="720"/>
      </w:pPr>
      <w:r>
        <w:t>To enable on-premises server-side applications to use Azure RMS, follow these steps</w:t>
      </w:r>
      <w:r w:rsidR="002724E9" w:rsidRPr="00B20F42">
        <w:t>:</w:t>
      </w:r>
    </w:p>
    <w:p w14:paraId="47C40C4D" w14:textId="74393279" w:rsidR="00FE3DA0" w:rsidRDefault="00FE3DA0" w:rsidP="00257474">
      <w:pPr>
        <w:pStyle w:val="ListParagraph"/>
        <w:numPr>
          <w:ilvl w:val="0"/>
          <w:numId w:val="47"/>
        </w:numPr>
        <w:spacing w:after="60" w:line="264" w:lineRule="auto"/>
      </w:pPr>
      <w:r>
        <w:t>Create the associated DNS record</w:t>
      </w:r>
    </w:p>
    <w:p w14:paraId="1E0D0302" w14:textId="54986292" w:rsidR="00FE3DA0" w:rsidRPr="00FE3DA0" w:rsidRDefault="00FE3DA0" w:rsidP="00257474">
      <w:pPr>
        <w:pStyle w:val="ProcedureTitle"/>
        <w:keepNext w:val="0"/>
        <w:numPr>
          <w:ilvl w:val="1"/>
          <w:numId w:val="48"/>
        </w:numPr>
        <w:rPr>
          <w:b w:val="0"/>
        </w:rPr>
      </w:pPr>
      <w:r w:rsidRPr="00FE3DA0">
        <w:rPr>
          <w:b w:val="0"/>
        </w:rPr>
        <w:t>Log on to a DNS server with a domain account with domain admin permissions or equivalent.</w:t>
      </w:r>
    </w:p>
    <w:p w14:paraId="25053A40" w14:textId="51EFBA00" w:rsidR="00FE3DA0" w:rsidRPr="00FE3DA0" w:rsidRDefault="00FE3DA0" w:rsidP="00257474">
      <w:pPr>
        <w:pStyle w:val="ProcedureTitle"/>
        <w:keepNext w:val="0"/>
        <w:numPr>
          <w:ilvl w:val="1"/>
          <w:numId w:val="48"/>
        </w:numPr>
        <w:rPr>
          <w:b w:val="0"/>
        </w:rPr>
      </w:pPr>
      <w:r w:rsidRPr="00FE3DA0">
        <w:rPr>
          <w:b w:val="0"/>
        </w:rPr>
        <w:t>Open the DNS console</w:t>
      </w:r>
      <w:r>
        <w:rPr>
          <w:b w:val="0"/>
        </w:rPr>
        <w:t>.</w:t>
      </w:r>
    </w:p>
    <w:p w14:paraId="224C12AA" w14:textId="067D9DFC" w:rsidR="00FE3DA0" w:rsidRDefault="00FE3DA0" w:rsidP="00257474">
      <w:pPr>
        <w:pStyle w:val="ProcedureTitle"/>
        <w:keepNext w:val="0"/>
        <w:numPr>
          <w:ilvl w:val="1"/>
          <w:numId w:val="48"/>
        </w:numPr>
        <w:rPr>
          <w:b w:val="0"/>
        </w:rPr>
      </w:pPr>
      <w:r w:rsidRPr="00FE3DA0">
        <w:rPr>
          <w:b w:val="0"/>
        </w:rPr>
        <w:t xml:space="preserve">Expand </w:t>
      </w:r>
      <w:r w:rsidRPr="00FE3DA0">
        <w:t>Forward Lookup Zones</w:t>
      </w:r>
      <w:r>
        <w:rPr>
          <w:b w:val="0"/>
        </w:rPr>
        <w:t xml:space="preserve"> and expand the domain.  Right click in the details pane and select </w:t>
      </w:r>
      <w:r w:rsidRPr="00FE3DA0">
        <w:t>New Host (A or AAAA)</w:t>
      </w:r>
      <w:r>
        <w:rPr>
          <w:b w:val="0"/>
        </w:rPr>
        <w:t>.</w:t>
      </w:r>
    </w:p>
    <w:p w14:paraId="55039BD2" w14:textId="0A0B360F" w:rsidR="00FE3DA0" w:rsidRDefault="00FE3DA0" w:rsidP="00257474">
      <w:pPr>
        <w:pStyle w:val="ProcedureTitle"/>
        <w:keepNext w:val="0"/>
        <w:numPr>
          <w:ilvl w:val="1"/>
          <w:numId w:val="48"/>
        </w:numPr>
        <w:rPr>
          <w:b w:val="0"/>
        </w:rPr>
      </w:pPr>
      <w:r>
        <w:rPr>
          <w:b w:val="0"/>
        </w:rPr>
        <w:t xml:space="preserve">In the Name field, enter an appropriate DNS name, for example </w:t>
      </w:r>
      <w:r w:rsidRPr="00FE3DA0">
        <w:t>connector</w:t>
      </w:r>
      <w:r>
        <w:rPr>
          <w:b w:val="0"/>
        </w:rPr>
        <w:t>.</w:t>
      </w:r>
    </w:p>
    <w:p w14:paraId="1C228618" w14:textId="1A9A6CC1" w:rsidR="00FE3DA0" w:rsidRDefault="00FE3DA0" w:rsidP="00257474">
      <w:pPr>
        <w:pStyle w:val="ProcedureTitle"/>
        <w:keepNext w:val="0"/>
        <w:numPr>
          <w:ilvl w:val="1"/>
          <w:numId w:val="48"/>
        </w:numPr>
        <w:rPr>
          <w:b w:val="0"/>
        </w:rPr>
      </w:pPr>
      <w:r>
        <w:rPr>
          <w:b w:val="0"/>
        </w:rPr>
        <w:t>In the IP Address field, enter the IP address of the RMS Connector server or load balancing technology.</w:t>
      </w:r>
    </w:p>
    <w:p w14:paraId="314AF9DC" w14:textId="0E150F78" w:rsidR="00FE3DA0" w:rsidRDefault="00FE3DA0" w:rsidP="00257474">
      <w:pPr>
        <w:pStyle w:val="ProcedureTitle"/>
        <w:keepNext w:val="0"/>
        <w:numPr>
          <w:ilvl w:val="1"/>
          <w:numId w:val="48"/>
        </w:numPr>
        <w:rPr>
          <w:b w:val="0"/>
        </w:rPr>
      </w:pPr>
      <w:r>
        <w:rPr>
          <w:b w:val="0"/>
        </w:rPr>
        <w:t xml:space="preserve">Verify that the </w:t>
      </w:r>
      <w:r w:rsidRPr="00FE3DA0">
        <w:t>Create associated pointer (PTR) record</w:t>
      </w:r>
      <w:r>
        <w:rPr>
          <w:b w:val="0"/>
        </w:rPr>
        <w:t xml:space="preserve"> option is selected and click </w:t>
      </w:r>
      <w:r w:rsidRPr="00FE3DA0">
        <w:t>Add Host</w:t>
      </w:r>
      <w:r>
        <w:rPr>
          <w:b w:val="0"/>
        </w:rPr>
        <w:t>.</w:t>
      </w:r>
    </w:p>
    <w:p w14:paraId="1D818D43" w14:textId="58FF370C" w:rsidR="00FE3DA0" w:rsidRPr="00FE3DA0" w:rsidRDefault="00FE3DA0" w:rsidP="00257474">
      <w:pPr>
        <w:pStyle w:val="ProcedureTitle"/>
        <w:keepNext w:val="0"/>
        <w:numPr>
          <w:ilvl w:val="1"/>
          <w:numId w:val="48"/>
        </w:numPr>
        <w:rPr>
          <w:b w:val="0"/>
        </w:rPr>
      </w:pPr>
      <w:r>
        <w:rPr>
          <w:b w:val="0"/>
        </w:rPr>
        <w:t>Close the DNS console.</w:t>
      </w:r>
    </w:p>
    <w:p w14:paraId="48D60EF7" w14:textId="74BF6864" w:rsidR="002724E9" w:rsidRPr="00B20F42" w:rsidRDefault="006864CB" w:rsidP="00257474">
      <w:pPr>
        <w:pStyle w:val="ListParagraph"/>
        <w:numPr>
          <w:ilvl w:val="0"/>
          <w:numId w:val="47"/>
        </w:numPr>
        <w:spacing w:after="60" w:line="264" w:lineRule="auto"/>
      </w:pPr>
      <w:r>
        <w:t>Install the RMS Connector</w:t>
      </w:r>
    </w:p>
    <w:p w14:paraId="5708FA63" w14:textId="157318B9" w:rsidR="002724E9" w:rsidRPr="0091521B" w:rsidRDefault="002724E9" w:rsidP="00300115">
      <w:pPr>
        <w:pStyle w:val="ProcedureTitle"/>
        <w:keepNext w:val="0"/>
        <w:numPr>
          <w:ilvl w:val="1"/>
          <w:numId w:val="34"/>
        </w:numPr>
        <w:rPr>
          <w:b w:val="0"/>
        </w:rPr>
      </w:pPr>
      <w:r w:rsidRPr="00B20F42">
        <w:rPr>
          <w:b w:val="0"/>
        </w:rPr>
        <w:t xml:space="preserve">Log on to </w:t>
      </w:r>
      <w:r w:rsidR="006864CB">
        <w:rPr>
          <w:b w:val="0"/>
        </w:rPr>
        <w:t>a</w:t>
      </w:r>
      <w:r w:rsidRPr="00B20F42">
        <w:rPr>
          <w:b w:val="0"/>
        </w:rPr>
        <w:t xml:space="preserve"> server in the cluster</w:t>
      </w:r>
      <w:r w:rsidR="006864CB">
        <w:rPr>
          <w:b w:val="0"/>
        </w:rPr>
        <w:t xml:space="preserve"> with a domain account with local administrative permissions or equivalent</w:t>
      </w:r>
      <w:r w:rsidRPr="00B20F42">
        <w:rPr>
          <w:b w:val="0"/>
        </w:rPr>
        <w:t>.</w:t>
      </w:r>
    </w:p>
    <w:p w14:paraId="1A68AE63" w14:textId="574FB32D" w:rsidR="002724E9" w:rsidRDefault="006864CB" w:rsidP="00300115">
      <w:pPr>
        <w:pStyle w:val="ProcedureTitle"/>
        <w:keepNext w:val="0"/>
        <w:numPr>
          <w:ilvl w:val="1"/>
          <w:numId w:val="34"/>
        </w:numPr>
        <w:rPr>
          <w:b w:val="0"/>
        </w:rPr>
      </w:pPr>
      <w:r>
        <w:rPr>
          <w:b w:val="0"/>
        </w:rPr>
        <w:t xml:space="preserve">Download the source files for the RMS Connector from the </w:t>
      </w:r>
      <w:hyperlink r:id="rId49" w:history="1">
        <w:r w:rsidRPr="006864CB">
          <w:rPr>
            <w:rStyle w:val="Hyperlink"/>
            <w:rFonts w:ascii="Arial" w:hAnsi="Arial"/>
            <w:b w:val="0"/>
            <w:sz w:val="20"/>
          </w:rPr>
          <w:t>Microsoft Download Center</w:t>
        </w:r>
      </w:hyperlink>
      <w:r>
        <w:rPr>
          <w:b w:val="0"/>
        </w:rPr>
        <w:t xml:space="preserve"> (</w:t>
      </w:r>
      <w:hyperlink r:id="rId50" w:history="1">
        <w:r w:rsidRPr="00D51743">
          <w:rPr>
            <w:rStyle w:val="Hyperlink"/>
            <w:rFonts w:ascii="Arial" w:hAnsi="Arial"/>
            <w:b w:val="0"/>
            <w:sz w:val="20"/>
          </w:rPr>
          <w:t>http://www.microsoft.com/en-us/download/details.aspx?id=40839</w:t>
        </w:r>
      </w:hyperlink>
      <w:r>
        <w:rPr>
          <w:b w:val="0"/>
        </w:rPr>
        <w:t>)</w:t>
      </w:r>
      <w:r w:rsidR="002724E9" w:rsidRPr="00B20F42">
        <w:rPr>
          <w:b w:val="0"/>
        </w:rPr>
        <w:t>.</w:t>
      </w:r>
      <w:r>
        <w:rPr>
          <w:b w:val="0"/>
        </w:rPr>
        <w:t xml:space="preserve"> </w:t>
      </w:r>
    </w:p>
    <w:p w14:paraId="7B881BB0" w14:textId="2F9B2EC4" w:rsidR="006864CB" w:rsidRDefault="006864CB" w:rsidP="00300115">
      <w:pPr>
        <w:pStyle w:val="ProcedureTitle"/>
        <w:keepNext w:val="0"/>
        <w:numPr>
          <w:ilvl w:val="1"/>
          <w:numId w:val="34"/>
        </w:numPr>
        <w:rPr>
          <w:b w:val="0"/>
        </w:rPr>
      </w:pPr>
      <w:r>
        <w:rPr>
          <w:b w:val="0"/>
        </w:rPr>
        <w:t>Navigate to the location of the source files.</w:t>
      </w:r>
    </w:p>
    <w:p w14:paraId="2490851F" w14:textId="6F5DEA8B" w:rsidR="006864CB" w:rsidRDefault="006864CB" w:rsidP="00300115">
      <w:pPr>
        <w:pStyle w:val="ProcedureTitle"/>
        <w:keepNext w:val="0"/>
        <w:numPr>
          <w:ilvl w:val="1"/>
          <w:numId w:val="34"/>
        </w:numPr>
        <w:rPr>
          <w:b w:val="0"/>
        </w:rPr>
      </w:pPr>
      <w:r>
        <w:rPr>
          <w:b w:val="0"/>
        </w:rPr>
        <w:t>Select and right-click the RMSConnectorSetup.exe file and select Run as administrator.</w:t>
      </w:r>
    </w:p>
    <w:p w14:paraId="308DD331" w14:textId="29F77265" w:rsidR="006864CB" w:rsidRDefault="006864CB" w:rsidP="00300115">
      <w:pPr>
        <w:pStyle w:val="ProcedureTitle"/>
        <w:keepNext w:val="0"/>
        <w:numPr>
          <w:ilvl w:val="1"/>
          <w:numId w:val="34"/>
        </w:numPr>
        <w:rPr>
          <w:b w:val="0"/>
        </w:rPr>
      </w:pPr>
      <w:r>
        <w:rPr>
          <w:b w:val="0"/>
        </w:rPr>
        <w:t>On the Welcome page, select Install Microsoft Rights Management connector on the computer and click Next.</w:t>
      </w:r>
    </w:p>
    <w:p w14:paraId="57C48A38" w14:textId="4C9C8CFE" w:rsidR="006864CB" w:rsidRDefault="00FE3DA0" w:rsidP="00300115">
      <w:pPr>
        <w:pStyle w:val="ProcedureTitle"/>
        <w:keepNext w:val="0"/>
        <w:numPr>
          <w:ilvl w:val="1"/>
          <w:numId w:val="34"/>
        </w:numPr>
        <w:rPr>
          <w:b w:val="0"/>
        </w:rPr>
      </w:pPr>
      <w:r>
        <w:rPr>
          <w:b w:val="0"/>
        </w:rPr>
        <w:t>On the License page, review the licensing terms, accept the licensing terms, and click Next.</w:t>
      </w:r>
    </w:p>
    <w:p w14:paraId="64EBFED8" w14:textId="6857B02C" w:rsidR="00FE3DA0" w:rsidRDefault="00FE3DA0" w:rsidP="00300115">
      <w:pPr>
        <w:pStyle w:val="ProcedureTitle"/>
        <w:keepNext w:val="0"/>
        <w:numPr>
          <w:ilvl w:val="1"/>
          <w:numId w:val="34"/>
        </w:numPr>
        <w:rPr>
          <w:b w:val="0"/>
        </w:rPr>
      </w:pPr>
      <w:r>
        <w:rPr>
          <w:b w:val="0"/>
        </w:rPr>
        <w:t>On the Credential page, enter the username and the password of an Azure tenant administrator.  Click Next.</w:t>
      </w:r>
    </w:p>
    <w:p w14:paraId="0DFC21E2" w14:textId="5101C856" w:rsidR="00FE3DA0" w:rsidRDefault="00FE3DA0" w:rsidP="00300115">
      <w:pPr>
        <w:pStyle w:val="ProcedureTitle"/>
        <w:keepNext w:val="0"/>
        <w:numPr>
          <w:ilvl w:val="1"/>
          <w:numId w:val="34"/>
        </w:numPr>
        <w:rPr>
          <w:b w:val="0"/>
        </w:rPr>
      </w:pPr>
      <w:r>
        <w:rPr>
          <w:b w:val="0"/>
        </w:rPr>
        <w:t>On the Confirmation page, click Install.</w:t>
      </w:r>
    </w:p>
    <w:p w14:paraId="070E7742" w14:textId="6E5180B8" w:rsidR="00FE3DA0" w:rsidRPr="0091521B" w:rsidRDefault="00FE3DA0" w:rsidP="00300115">
      <w:pPr>
        <w:pStyle w:val="ProcedureTitle"/>
        <w:keepNext w:val="0"/>
        <w:numPr>
          <w:ilvl w:val="1"/>
          <w:numId w:val="34"/>
        </w:numPr>
        <w:rPr>
          <w:b w:val="0"/>
        </w:rPr>
      </w:pPr>
      <w:r>
        <w:rPr>
          <w:b w:val="0"/>
        </w:rPr>
        <w:t>Verify that the tool installed correctly and click Finish.</w:t>
      </w:r>
    </w:p>
    <w:p w14:paraId="3CF6D2D9" w14:textId="54CD133E" w:rsidR="002724E9" w:rsidRPr="00B20F42" w:rsidRDefault="00FE3DA0" w:rsidP="00257474">
      <w:pPr>
        <w:pStyle w:val="ListParagraph"/>
        <w:numPr>
          <w:ilvl w:val="0"/>
          <w:numId w:val="47"/>
        </w:numPr>
        <w:spacing w:after="60" w:line="264" w:lineRule="auto"/>
      </w:pPr>
      <w:r>
        <w:t>Authorize Server-side Applications to use the Connector</w:t>
      </w:r>
    </w:p>
    <w:p w14:paraId="25C77D56" w14:textId="3002B436" w:rsidR="002724E9" w:rsidRDefault="00FE3DA0" w:rsidP="00300115">
      <w:pPr>
        <w:pStyle w:val="ProcedureTitle"/>
        <w:keepNext w:val="0"/>
        <w:numPr>
          <w:ilvl w:val="1"/>
          <w:numId w:val="30"/>
        </w:numPr>
        <w:rPr>
          <w:b w:val="0"/>
        </w:rPr>
      </w:pPr>
      <w:r>
        <w:rPr>
          <w:b w:val="0"/>
        </w:rPr>
        <w:t>Log on to the RMS Connector server</w:t>
      </w:r>
      <w:r w:rsidR="002724E9" w:rsidRPr="00B20F42">
        <w:rPr>
          <w:b w:val="0"/>
        </w:rPr>
        <w:t>.</w:t>
      </w:r>
    </w:p>
    <w:p w14:paraId="659569A4" w14:textId="67D75C3F" w:rsidR="00FE3DA0" w:rsidRDefault="00FE3DA0" w:rsidP="00300115">
      <w:pPr>
        <w:pStyle w:val="ProcedureTitle"/>
        <w:keepNext w:val="0"/>
        <w:numPr>
          <w:ilvl w:val="1"/>
          <w:numId w:val="30"/>
        </w:numPr>
        <w:rPr>
          <w:b w:val="0"/>
        </w:rPr>
      </w:pPr>
      <w:r>
        <w:rPr>
          <w:b w:val="0"/>
        </w:rPr>
        <w:t>Open the Microsoft RMS Connector administration Tool</w:t>
      </w:r>
      <w:r w:rsidR="0076514D">
        <w:rPr>
          <w:b w:val="0"/>
        </w:rPr>
        <w:t>.</w:t>
      </w:r>
    </w:p>
    <w:p w14:paraId="46F60980" w14:textId="07525685" w:rsidR="0076514D" w:rsidRDefault="0076514D" w:rsidP="00300115">
      <w:pPr>
        <w:pStyle w:val="ProcedureTitle"/>
        <w:keepNext w:val="0"/>
        <w:numPr>
          <w:ilvl w:val="1"/>
          <w:numId w:val="30"/>
        </w:numPr>
        <w:rPr>
          <w:b w:val="0"/>
        </w:rPr>
      </w:pPr>
      <w:r>
        <w:rPr>
          <w:b w:val="0"/>
        </w:rPr>
        <w:t>If necessary, provide the user name and password of an Azure RMS Administrator.</w:t>
      </w:r>
    </w:p>
    <w:p w14:paraId="1A0ACD0B" w14:textId="561006CE" w:rsidR="0076514D" w:rsidRDefault="0076514D" w:rsidP="00300115">
      <w:pPr>
        <w:pStyle w:val="ProcedureTitle"/>
        <w:keepNext w:val="0"/>
        <w:numPr>
          <w:ilvl w:val="1"/>
          <w:numId w:val="30"/>
        </w:numPr>
        <w:rPr>
          <w:b w:val="0"/>
        </w:rPr>
      </w:pPr>
      <w:r>
        <w:rPr>
          <w:b w:val="0"/>
        </w:rPr>
        <w:t xml:space="preserve">On the Servers allowed to utilize the connector page, click </w:t>
      </w:r>
      <w:r w:rsidRPr="0076514D">
        <w:t>Add</w:t>
      </w:r>
      <w:r>
        <w:rPr>
          <w:b w:val="0"/>
        </w:rPr>
        <w:t>.</w:t>
      </w:r>
    </w:p>
    <w:p w14:paraId="4533249A" w14:textId="40876D20" w:rsidR="0076514D" w:rsidRDefault="0076514D" w:rsidP="00300115">
      <w:pPr>
        <w:pStyle w:val="ProcedureTitle"/>
        <w:keepNext w:val="0"/>
        <w:numPr>
          <w:ilvl w:val="1"/>
          <w:numId w:val="30"/>
        </w:numPr>
        <w:rPr>
          <w:b w:val="0"/>
        </w:rPr>
      </w:pPr>
      <w:r>
        <w:rPr>
          <w:b w:val="0"/>
        </w:rPr>
        <w:t xml:space="preserve">On the Allow a server to utilize the connector window, click the </w:t>
      </w:r>
      <w:r w:rsidRPr="0076514D">
        <w:t>Role</w:t>
      </w:r>
      <w:r>
        <w:rPr>
          <w:b w:val="0"/>
        </w:rPr>
        <w:t xml:space="preserve"> drop down and select the appropriate role.</w:t>
      </w:r>
    </w:p>
    <w:p w14:paraId="3169BD14" w14:textId="101981CA" w:rsidR="0076514D" w:rsidRDefault="0076514D" w:rsidP="00300115">
      <w:pPr>
        <w:pStyle w:val="ProcedureTitle"/>
        <w:keepNext w:val="0"/>
        <w:numPr>
          <w:ilvl w:val="1"/>
          <w:numId w:val="30"/>
        </w:numPr>
        <w:rPr>
          <w:b w:val="0"/>
        </w:rPr>
      </w:pPr>
      <w:r>
        <w:rPr>
          <w:b w:val="0"/>
        </w:rPr>
        <w:t xml:space="preserve">Click </w:t>
      </w:r>
      <w:r w:rsidRPr="0076514D">
        <w:t>Browse</w:t>
      </w:r>
      <w:r>
        <w:rPr>
          <w:b w:val="0"/>
        </w:rPr>
        <w:t xml:space="preserve">, enter the appropriate computer, group, or service account name, click </w:t>
      </w:r>
      <w:r w:rsidRPr="0076514D">
        <w:t>Check Names</w:t>
      </w:r>
      <w:r>
        <w:rPr>
          <w:b w:val="0"/>
        </w:rPr>
        <w:t xml:space="preserve">, and click </w:t>
      </w:r>
      <w:r w:rsidRPr="0076514D">
        <w:t>OK</w:t>
      </w:r>
      <w:r>
        <w:rPr>
          <w:b w:val="0"/>
        </w:rPr>
        <w:t>.</w:t>
      </w:r>
    </w:p>
    <w:p w14:paraId="543C9694" w14:textId="71994417" w:rsidR="006D34D6" w:rsidRDefault="006D34D6" w:rsidP="00300115">
      <w:pPr>
        <w:pStyle w:val="ProcedureTitle"/>
        <w:keepNext w:val="0"/>
        <w:numPr>
          <w:ilvl w:val="2"/>
          <w:numId w:val="30"/>
        </w:numPr>
        <w:rPr>
          <w:b w:val="0"/>
        </w:rPr>
      </w:pPr>
      <w:r>
        <w:rPr>
          <w:b w:val="0"/>
        </w:rPr>
        <w:t xml:space="preserve">For Exchange servers, specify a security group that contains all of the computer accounts of the Exchange servers.  Typically, the </w:t>
      </w:r>
      <w:r w:rsidRPr="006D34D6">
        <w:t>All Exchange Servers</w:t>
      </w:r>
      <w:r>
        <w:rPr>
          <w:b w:val="0"/>
        </w:rPr>
        <w:t xml:space="preserve"> default group can be used.</w:t>
      </w:r>
    </w:p>
    <w:p w14:paraId="1FD62297" w14:textId="2EAA9E15" w:rsidR="006D34D6" w:rsidRDefault="006D34D6" w:rsidP="00300115">
      <w:pPr>
        <w:pStyle w:val="ProcedureTitle"/>
        <w:keepNext w:val="0"/>
        <w:numPr>
          <w:ilvl w:val="2"/>
          <w:numId w:val="30"/>
        </w:numPr>
        <w:rPr>
          <w:b w:val="0"/>
        </w:rPr>
      </w:pPr>
      <w:r>
        <w:rPr>
          <w:b w:val="0"/>
        </w:rPr>
        <w:t xml:space="preserve">For SharePoint servers, add a security group that contains all of the computer accounts of the SharePoint servers and/or the service account that runs the SharePoint </w:t>
      </w:r>
      <w:r w:rsidR="00306E4A">
        <w:rPr>
          <w:b w:val="0"/>
        </w:rPr>
        <w:t>Central</w:t>
      </w:r>
      <w:r>
        <w:rPr>
          <w:b w:val="0"/>
        </w:rPr>
        <w:t xml:space="preserve"> Administration service and the account that is configured for the SharePoint App Pool.  This selection will depend on how your SharePoint architecture is configured.</w:t>
      </w:r>
    </w:p>
    <w:p w14:paraId="705F1C08" w14:textId="5F7B1A0F" w:rsidR="006D34D6" w:rsidRDefault="006D34D6" w:rsidP="00300115">
      <w:pPr>
        <w:pStyle w:val="ProcedureTitle"/>
        <w:keepNext w:val="0"/>
        <w:numPr>
          <w:ilvl w:val="2"/>
          <w:numId w:val="30"/>
        </w:numPr>
        <w:rPr>
          <w:b w:val="0"/>
        </w:rPr>
      </w:pPr>
      <w:r>
        <w:rPr>
          <w:b w:val="0"/>
        </w:rPr>
        <w:t>For FCI servers, add a security group that contains all of the computer accounts of the servers running FCI.</w:t>
      </w:r>
    </w:p>
    <w:p w14:paraId="37DC0E33" w14:textId="479ABF1F" w:rsidR="0076514D" w:rsidRDefault="0076514D" w:rsidP="00300115">
      <w:pPr>
        <w:pStyle w:val="ProcedureTitle"/>
        <w:keepNext w:val="0"/>
        <w:numPr>
          <w:ilvl w:val="1"/>
          <w:numId w:val="30"/>
        </w:numPr>
        <w:rPr>
          <w:b w:val="0"/>
        </w:rPr>
      </w:pPr>
      <w:r>
        <w:rPr>
          <w:b w:val="0"/>
        </w:rPr>
        <w:t xml:space="preserve">Click </w:t>
      </w:r>
      <w:r w:rsidRPr="0076514D">
        <w:t>OK</w:t>
      </w:r>
      <w:r>
        <w:rPr>
          <w:b w:val="0"/>
        </w:rPr>
        <w:t xml:space="preserve">.  </w:t>
      </w:r>
    </w:p>
    <w:p w14:paraId="20D2873C" w14:textId="2D44D93B" w:rsidR="0076514D" w:rsidRDefault="0076514D" w:rsidP="00300115">
      <w:pPr>
        <w:pStyle w:val="ProcedureTitle"/>
        <w:keepNext w:val="0"/>
        <w:numPr>
          <w:ilvl w:val="1"/>
          <w:numId w:val="30"/>
        </w:numPr>
        <w:rPr>
          <w:b w:val="0"/>
        </w:rPr>
      </w:pPr>
      <w:r>
        <w:rPr>
          <w:b w:val="0"/>
        </w:rPr>
        <w:t>Repeat steps d through g to add additional computers, groups, or service names.</w:t>
      </w:r>
    </w:p>
    <w:p w14:paraId="46A757FF" w14:textId="6D880307" w:rsidR="0076514D" w:rsidRDefault="0076514D" w:rsidP="00300115">
      <w:pPr>
        <w:pStyle w:val="ProcedureTitle"/>
        <w:keepNext w:val="0"/>
        <w:numPr>
          <w:ilvl w:val="1"/>
          <w:numId w:val="30"/>
        </w:numPr>
        <w:rPr>
          <w:b w:val="0"/>
        </w:rPr>
      </w:pPr>
      <w:r>
        <w:rPr>
          <w:b w:val="0"/>
        </w:rPr>
        <w:t xml:space="preserve">Click </w:t>
      </w:r>
      <w:r w:rsidRPr="0076514D">
        <w:t>Close</w:t>
      </w:r>
      <w:r>
        <w:rPr>
          <w:b w:val="0"/>
        </w:rPr>
        <w:t xml:space="preserve"> to close the Microsoft Rights Management Connector administration tool.</w:t>
      </w:r>
    </w:p>
    <w:p w14:paraId="10A38DEA" w14:textId="1DC8B160" w:rsidR="006D34D6" w:rsidRDefault="006D34D6" w:rsidP="00300115">
      <w:pPr>
        <w:pStyle w:val="ProcedureTitle"/>
        <w:keepNext w:val="0"/>
        <w:numPr>
          <w:ilvl w:val="0"/>
          <w:numId w:val="35"/>
        </w:numPr>
        <w:rPr>
          <w:b w:val="0"/>
        </w:rPr>
      </w:pPr>
      <w:r>
        <w:rPr>
          <w:b w:val="0"/>
        </w:rPr>
        <w:t>Configure High Availability</w:t>
      </w:r>
    </w:p>
    <w:p w14:paraId="72F78C27" w14:textId="086778C4" w:rsidR="006D34D6" w:rsidRDefault="006D34D6" w:rsidP="00300115">
      <w:pPr>
        <w:pStyle w:val="ProcedureTitle"/>
        <w:keepNext w:val="0"/>
        <w:numPr>
          <w:ilvl w:val="1"/>
          <w:numId w:val="35"/>
        </w:numPr>
        <w:rPr>
          <w:b w:val="0"/>
        </w:rPr>
      </w:pPr>
      <w:r>
        <w:rPr>
          <w:b w:val="0"/>
        </w:rPr>
        <w:t>Install the RMS connector on one or more additional servers using the steps presented in step 2.</w:t>
      </w:r>
    </w:p>
    <w:p w14:paraId="2A7C94DC" w14:textId="25743A2A" w:rsidR="006D34D6" w:rsidRDefault="006D34D6" w:rsidP="00300115">
      <w:pPr>
        <w:pStyle w:val="ProcedureTitle"/>
        <w:keepNext w:val="0"/>
        <w:numPr>
          <w:ilvl w:val="1"/>
          <w:numId w:val="35"/>
        </w:numPr>
        <w:rPr>
          <w:b w:val="0"/>
        </w:rPr>
      </w:pPr>
      <w:r>
        <w:rPr>
          <w:b w:val="0"/>
        </w:rPr>
        <w:t>Add the relevant computer and service accounts to the newly configured servers using the steps presented in step 3.</w:t>
      </w:r>
    </w:p>
    <w:p w14:paraId="498F9C83" w14:textId="3FCE3473" w:rsidR="006D34D6" w:rsidRDefault="006D34D6" w:rsidP="00300115">
      <w:pPr>
        <w:pStyle w:val="ProcedureTitle"/>
        <w:keepNext w:val="0"/>
        <w:numPr>
          <w:ilvl w:val="1"/>
          <w:numId w:val="35"/>
        </w:numPr>
        <w:rPr>
          <w:b w:val="0"/>
        </w:rPr>
      </w:pPr>
      <w:r>
        <w:rPr>
          <w:b w:val="0"/>
        </w:rPr>
        <w:t xml:space="preserve">Configure load balancing for the IP address created in step 1 and direct the traffic to the connector servers.  Any IP-based load balancer can be used for this purpose, including the Network Load Balancing feature in Windows Server.  Use the following settings to configure the NLB cluster: </w:t>
      </w:r>
    </w:p>
    <w:p w14:paraId="29807326" w14:textId="2D0F13DB" w:rsidR="006D34D6" w:rsidRPr="00BB0878" w:rsidRDefault="006D34D6" w:rsidP="00300115">
      <w:pPr>
        <w:pStyle w:val="ProcedureTitle"/>
        <w:keepNext w:val="0"/>
        <w:numPr>
          <w:ilvl w:val="2"/>
          <w:numId w:val="35"/>
        </w:numPr>
      </w:pPr>
      <w:r>
        <w:rPr>
          <w:b w:val="0"/>
        </w:rPr>
        <w:t xml:space="preserve">Port: </w:t>
      </w:r>
      <w:r w:rsidRPr="00BB0878">
        <w:t>80 (for HTTP) or 443 (for HTTPS)</w:t>
      </w:r>
    </w:p>
    <w:p w14:paraId="6EED9F8F" w14:textId="7916728D" w:rsidR="006D34D6" w:rsidRDefault="006D34D6" w:rsidP="00300115">
      <w:pPr>
        <w:pStyle w:val="ProcedureTitle"/>
        <w:keepNext w:val="0"/>
        <w:numPr>
          <w:ilvl w:val="2"/>
          <w:numId w:val="35"/>
        </w:numPr>
        <w:rPr>
          <w:b w:val="0"/>
        </w:rPr>
      </w:pPr>
      <w:r>
        <w:rPr>
          <w:b w:val="0"/>
        </w:rPr>
        <w:t xml:space="preserve">Affinity: </w:t>
      </w:r>
      <w:r w:rsidRPr="00BB0878">
        <w:t>None</w:t>
      </w:r>
    </w:p>
    <w:p w14:paraId="77D9C98F" w14:textId="1D84604D" w:rsidR="006D34D6" w:rsidRDefault="006D34D6" w:rsidP="00300115">
      <w:pPr>
        <w:pStyle w:val="ProcedureTitle"/>
        <w:keepNext w:val="0"/>
        <w:numPr>
          <w:ilvl w:val="2"/>
          <w:numId w:val="35"/>
        </w:numPr>
        <w:rPr>
          <w:b w:val="0"/>
        </w:rPr>
      </w:pPr>
      <w:r>
        <w:rPr>
          <w:b w:val="0"/>
        </w:rPr>
        <w:t xml:space="preserve">Distribution Method: </w:t>
      </w:r>
      <w:r w:rsidRPr="00BB0878">
        <w:t>Equal</w:t>
      </w:r>
    </w:p>
    <w:p w14:paraId="5438AE52" w14:textId="1E912C44" w:rsidR="006D34D6" w:rsidRDefault="006D34D6" w:rsidP="00300115">
      <w:pPr>
        <w:pStyle w:val="ProcedureTitle"/>
        <w:keepNext w:val="0"/>
        <w:numPr>
          <w:ilvl w:val="0"/>
          <w:numId w:val="35"/>
        </w:numPr>
        <w:rPr>
          <w:b w:val="0"/>
        </w:rPr>
      </w:pPr>
      <w:r>
        <w:rPr>
          <w:b w:val="0"/>
        </w:rPr>
        <w:t>Configure the RMS Connector to use HTTPS (optional)</w:t>
      </w:r>
    </w:p>
    <w:p w14:paraId="73A8740F" w14:textId="3F062248" w:rsidR="006D34D6" w:rsidRDefault="006D34D6" w:rsidP="00300115">
      <w:pPr>
        <w:pStyle w:val="ProcedureTitle"/>
        <w:keepNext w:val="0"/>
        <w:numPr>
          <w:ilvl w:val="1"/>
          <w:numId w:val="35"/>
        </w:numPr>
        <w:rPr>
          <w:b w:val="0"/>
        </w:rPr>
      </w:pPr>
      <w:r>
        <w:rPr>
          <w:b w:val="0"/>
        </w:rPr>
        <w:t>Create or procure a server authentication certificate that contains the DNS name configured in step 1.  Verify that the certificate chains to a root CA that the Exchange/SharePoint/FCI servers trust.</w:t>
      </w:r>
    </w:p>
    <w:p w14:paraId="41A26B8F" w14:textId="55B06DE8" w:rsidR="006D34D6" w:rsidRDefault="006D34D6" w:rsidP="00300115">
      <w:pPr>
        <w:pStyle w:val="ProcedureTitle"/>
        <w:keepNext w:val="0"/>
        <w:numPr>
          <w:ilvl w:val="1"/>
          <w:numId w:val="35"/>
        </w:numPr>
        <w:rPr>
          <w:b w:val="0"/>
        </w:rPr>
      </w:pPr>
      <w:r>
        <w:rPr>
          <w:b w:val="0"/>
        </w:rPr>
        <w:t xml:space="preserve">Install this certificate on each of the RMS Connector servers.  </w:t>
      </w:r>
    </w:p>
    <w:p w14:paraId="6C752DE7" w14:textId="52CEADA4" w:rsidR="006D34D6" w:rsidRDefault="006D34D6" w:rsidP="00300115">
      <w:pPr>
        <w:pStyle w:val="ProcedureTitle"/>
        <w:keepNext w:val="0"/>
        <w:numPr>
          <w:ilvl w:val="1"/>
          <w:numId w:val="35"/>
        </w:numPr>
        <w:rPr>
          <w:b w:val="0"/>
        </w:rPr>
      </w:pPr>
      <w:r>
        <w:rPr>
          <w:b w:val="0"/>
        </w:rPr>
        <w:t>Bind the certificate to the Default Web Site in the IIS Console</w:t>
      </w:r>
      <w:r w:rsidR="00BB0878">
        <w:rPr>
          <w:b w:val="0"/>
        </w:rPr>
        <w:t>.</w:t>
      </w:r>
    </w:p>
    <w:p w14:paraId="063446EA" w14:textId="41479EEB" w:rsidR="006D34D6" w:rsidRDefault="006D34D6" w:rsidP="00300115">
      <w:pPr>
        <w:pStyle w:val="ProcedureTitle"/>
        <w:keepNext w:val="0"/>
        <w:numPr>
          <w:ilvl w:val="0"/>
          <w:numId w:val="35"/>
        </w:numPr>
        <w:rPr>
          <w:b w:val="0"/>
        </w:rPr>
      </w:pPr>
      <w:r>
        <w:rPr>
          <w:b w:val="0"/>
        </w:rPr>
        <w:t>Configure the RMS Connector for a web proxy server (optional)</w:t>
      </w:r>
    </w:p>
    <w:p w14:paraId="695E0ABB" w14:textId="2C298E81" w:rsidR="006D34D6" w:rsidRDefault="006D34D6" w:rsidP="00300115">
      <w:pPr>
        <w:pStyle w:val="ProcedureTitle"/>
        <w:keepNext w:val="0"/>
        <w:numPr>
          <w:ilvl w:val="1"/>
          <w:numId w:val="35"/>
        </w:numPr>
        <w:rPr>
          <w:b w:val="0"/>
        </w:rPr>
      </w:pPr>
      <w:r>
        <w:rPr>
          <w:b w:val="0"/>
        </w:rPr>
        <w:t>Log on to the RMS Connector server with local administrative permissions or equivalent.</w:t>
      </w:r>
    </w:p>
    <w:p w14:paraId="57CE9B52" w14:textId="0571499D" w:rsidR="006D34D6" w:rsidRDefault="006D34D6" w:rsidP="00300115">
      <w:pPr>
        <w:pStyle w:val="ProcedureTitle"/>
        <w:keepNext w:val="0"/>
        <w:numPr>
          <w:ilvl w:val="1"/>
          <w:numId w:val="35"/>
        </w:numPr>
        <w:rPr>
          <w:b w:val="0"/>
        </w:rPr>
      </w:pPr>
      <w:r>
        <w:rPr>
          <w:b w:val="0"/>
        </w:rPr>
        <w:t xml:space="preserve">Click </w:t>
      </w:r>
      <w:r w:rsidRPr="00BB0878">
        <w:t>Start</w:t>
      </w:r>
      <w:r>
        <w:rPr>
          <w:b w:val="0"/>
        </w:rPr>
        <w:t xml:space="preserve">, type </w:t>
      </w:r>
      <w:r w:rsidRPr="00BB0878">
        <w:t>regedit</w:t>
      </w:r>
      <w:r>
        <w:rPr>
          <w:b w:val="0"/>
        </w:rPr>
        <w:t xml:space="preserve"> in the Search field, and click </w:t>
      </w:r>
      <w:r w:rsidRPr="00BB0878">
        <w:t>Registry Editor</w:t>
      </w:r>
      <w:r>
        <w:rPr>
          <w:b w:val="0"/>
        </w:rPr>
        <w:t xml:space="preserve"> to open the Registry Editor.</w:t>
      </w:r>
    </w:p>
    <w:p w14:paraId="514CAC0D" w14:textId="33BCD9C0" w:rsidR="006D34D6" w:rsidRPr="006D34D6" w:rsidRDefault="006D34D6" w:rsidP="00300115">
      <w:pPr>
        <w:pStyle w:val="ProcedureTitle"/>
        <w:keepNext w:val="0"/>
        <w:numPr>
          <w:ilvl w:val="1"/>
          <w:numId w:val="35"/>
        </w:numPr>
        <w:rPr>
          <w:rStyle w:val="Strong"/>
          <w:bCs w:val="0"/>
        </w:rPr>
      </w:pPr>
      <w:r>
        <w:rPr>
          <w:b w:val="0"/>
        </w:rPr>
        <w:t xml:space="preserve">Navigate to the following registry path: </w:t>
      </w:r>
      <w:r w:rsidRPr="00BB0878">
        <w:rPr>
          <w:rStyle w:val="Strong"/>
          <w:b/>
          <w:lang w:val="en"/>
        </w:rPr>
        <w:t>HKEY_LOCAL_MACHINE\SOFTWARE\Microsoft\AADRM\Connector</w:t>
      </w:r>
    </w:p>
    <w:p w14:paraId="6EFA606E" w14:textId="33948087" w:rsidR="006D34D6" w:rsidRPr="006D34D6" w:rsidRDefault="006D34D6" w:rsidP="00300115">
      <w:pPr>
        <w:pStyle w:val="ProcedureTitle"/>
        <w:keepNext w:val="0"/>
        <w:numPr>
          <w:ilvl w:val="1"/>
          <w:numId w:val="35"/>
        </w:numPr>
        <w:rPr>
          <w:rStyle w:val="Strong"/>
          <w:bCs w:val="0"/>
        </w:rPr>
      </w:pPr>
      <w:r>
        <w:rPr>
          <w:rStyle w:val="Strong"/>
          <w:lang w:val="en"/>
        </w:rPr>
        <w:t xml:space="preserve">Add the string value of </w:t>
      </w:r>
      <w:r w:rsidRPr="00BB0878">
        <w:rPr>
          <w:rStyle w:val="Strong"/>
          <w:b/>
          <w:lang w:val="en"/>
        </w:rPr>
        <w:t>ProxyAddress</w:t>
      </w:r>
      <w:r>
        <w:rPr>
          <w:rStyle w:val="Strong"/>
          <w:lang w:val="en"/>
        </w:rPr>
        <w:t xml:space="preserve"> and set the data value for this value to be </w:t>
      </w:r>
      <w:r w:rsidRPr="00BB0878">
        <w:rPr>
          <w:rStyle w:val="Strong"/>
          <w:b/>
          <w:bCs w:val="0"/>
          <w:lang w:val="en"/>
        </w:rPr>
        <w:t>http://&lt;</w:t>
      </w:r>
      <w:r w:rsidRPr="00BB0878">
        <w:rPr>
          <w:rStyle w:val="Strong"/>
          <w:bCs w:val="0"/>
          <w:i/>
          <w:lang w:val="en"/>
        </w:rPr>
        <w:t>ProxyDomainorIPAddress</w:t>
      </w:r>
      <w:r w:rsidRPr="00BB0878">
        <w:rPr>
          <w:rStyle w:val="Strong"/>
          <w:b/>
          <w:bCs w:val="0"/>
          <w:lang w:val="en"/>
        </w:rPr>
        <w:t>&gt;:&lt;</w:t>
      </w:r>
      <w:r w:rsidRPr="00BB0878">
        <w:rPr>
          <w:rStyle w:val="Strong"/>
          <w:bCs w:val="0"/>
          <w:i/>
          <w:lang w:val="en"/>
        </w:rPr>
        <w:t>ProxyPort</w:t>
      </w:r>
      <w:r>
        <w:rPr>
          <w:rStyle w:val="Strong"/>
          <w:lang w:val="en"/>
        </w:rPr>
        <w:t>&gt;</w:t>
      </w:r>
    </w:p>
    <w:p w14:paraId="16525952" w14:textId="1093A344" w:rsidR="006D34D6" w:rsidRPr="006D34D6" w:rsidRDefault="006D34D6" w:rsidP="00300115">
      <w:pPr>
        <w:pStyle w:val="ProcedureTitle"/>
        <w:keepNext w:val="0"/>
        <w:numPr>
          <w:ilvl w:val="1"/>
          <w:numId w:val="35"/>
        </w:numPr>
        <w:rPr>
          <w:rStyle w:val="Strong"/>
          <w:bCs w:val="0"/>
        </w:rPr>
      </w:pPr>
      <w:r>
        <w:rPr>
          <w:rStyle w:val="Strong"/>
          <w:lang w:val="en"/>
        </w:rPr>
        <w:t>Close the Registry Editor and restart the server.</w:t>
      </w:r>
    </w:p>
    <w:p w14:paraId="296486C9" w14:textId="0AEB1DCE" w:rsidR="006D34D6" w:rsidRDefault="006D34D6" w:rsidP="00300115">
      <w:pPr>
        <w:pStyle w:val="ProcedureTitle"/>
        <w:keepNext w:val="0"/>
        <w:numPr>
          <w:ilvl w:val="1"/>
          <w:numId w:val="35"/>
        </w:numPr>
        <w:rPr>
          <w:b w:val="0"/>
        </w:rPr>
      </w:pPr>
      <w:r>
        <w:rPr>
          <w:rStyle w:val="Strong"/>
          <w:lang w:val="en"/>
        </w:rPr>
        <w:t>Repeat these steps for each server running the RMS Connector.</w:t>
      </w:r>
    </w:p>
    <w:p w14:paraId="77C997A9" w14:textId="77777777" w:rsidR="002724E9" w:rsidRDefault="002724E9" w:rsidP="002724E9"/>
    <w:p w14:paraId="0BCC37E4" w14:textId="77777777" w:rsidR="002724E9" w:rsidRDefault="002724E9" w:rsidP="002724E9"/>
    <w:p w14:paraId="3488E54B" w14:textId="6E842E72" w:rsidR="002724E9" w:rsidRPr="00B20F42" w:rsidRDefault="002724E9" w:rsidP="002724E9">
      <w:pPr>
        <w:pStyle w:val="Heading1Numbered"/>
      </w:pPr>
      <w:bookmarkStart w:id="1770" w:name="_Toc290433690"/>
      <w:bookmarkStart w:id="1771" w:name="_Toc292787973"/>
      <w:bookmarkStart w:id="1772" w:name="_Toc390942696"/>
      <w:r w:rsidRPr="00B20F42">
        <w:t xml:space="preserve">Enabling Information Rights Management </w:t>
      </w:r>
      <w:r>
        <w:t>F</w:t>
      </w:r>
      <w:r w:rsidRPr="00B20F42">
        <w:t xml:space="preserve">unctionality in Exchange </w:t>
      </w:r>
      <w:r w:rsidRPr="00D71E66">
        <w:rPr>
          <w:highlight w:val="yellow"/>
        </w:rPr>
        <w:t>2010</w:t>
      </w:r>
      <w:bookmarkEnd w:id="1770"/>
      <w:bookmarkEnd w:id="1771"/>
      <w:r w:rsidR="00D71E66" w:rsidRPr="00D71E66">
        <w:rPr>
          <w:highlight w:val="yellow"/>
        </w:rPr>
        <w:t>/2013</w:t>
      </w:r>
      <w:bookmarkEnd w:id="1772"/>
    </w:p>
    <w:p w14:paraId="02D14252" w14:textId="5FF6C326" w:rsidR="002724E9" w:rsidRPr="00B20F42" w:rsidRDefault="002724E9" w:rsidP="002724E9">
      <w:pPr>
        <w:rPr>
          <w:i/>
          <w:color w:val="FF0000"/>
        </w:rPr>
      </w:pPr>
      <w:r w:rsidRPr="00B20F42">
        <w:rPr>
          <w:i/>
          <w:color w:val="FF0000"/>
          <w:highlight w:val="yellow"/>
        </w:rPr>
        <w:t>If your customer is not going to use IRM functionality in Exchange 2010</w:t>
      </w:r>
      <w:r w:rsidR="00D71E66">
        <w:rPr>
          <w:i/>
          <w:color w:val="FF0000"/>
          <w:highlight w:val="yellow"/>
        </w:rPr>
        <w:t>/2013</w:t>
      </w:r>
      <w:r w:rsidRPr="00B20F42">
        <w:rPr>
          <w:i/>
          <w:color w:val="FF0000"/>
          <w:highlight w:val="yellow"/>
        </w:rPr>
        <w:t>, delete this section.</w:t>
      </w:r>
    </w:p>
    <w:p w14:paraId="30E9EFA0" w14:textId="151CD4C7" w:rsidR="002724E9" w:rsidRPr="00B20F42" w:rsidRDefault="002724E9" w:rsidP="002724E9">
      <w:r w:rsidRPr="00B20F42">
        <w:t xml:space="preserve">The following steps are used to enable basic Information Rights Management (IRM) integration for Microsoft Exchange Server </w:t>
      </w:r>
      <w:r w:rsidRPr="00D71E66">
        <w:rPr>
          <w:highlight w:val="yellow"/>
        </w:rPr>
        <w:t>2010</w:t>
      </w:r>
      <w:r w:rsidR="00D71E66" w:rsidRPr="00D71E66">
        <w:rPr>
          <w:highlight w:val="yellow"/>
        </w:rPr>
        <w:t>/2013</w:t>
      </w:r>
      <w:r w:rsidRPr="00B20F42">
        <w:t>. The corresponding Exchange Server roles (Hub Transport servers for Transport Protection, Journal Decryption, Prelicensing and Transport Decryption, and CAS for OWA IRM and IRM Search) must be installed in a server with the Rights Management Services Client installed and configured like a normal client computer.</w:t>
      </w:r>
    </w:p>
    <w:p w14:paraId="61E1F2D8" w14:textId="77777777" w:rsidR="00A2242E" w:rsidRPr="00BE2609" w:rsidRDefault="00A2242E" w:rsidP="00300115">
      <w:pPr>
        <w:pStyle w:val="NumberedListParagraph"/>
        <w:numPr>
          <w:ilvl w:val="0"/>
          <w:numId w:val="33"/>
        </w:numPr>
        <w:spacing w:before="240" w:line="240" w:lineRule="auto"/>
        <w:contextualSpacing w:val="0"/>
        <w:rPr>
          <w:lang w:val="en-US"/>
        </w:rPr>
      </w:pPr>
      <w:r>
        <w:rPr>
          <w:lang w:val="en-US"/>
        </w:rPr>
        <w:t>Retrieve the Azure RMS URL for the tenant</w:t>
      </w:r>
      <w:r w:rsidRPr="00BE2609">
        <w:rPr>
          <w:lang w:val="en-US"/>
        </w:rPr>
        <w:t>.</w:t>
      </w:r>
    </w:p>
    <w:p w14:paraId="342E2980" w14:textId="77777777" w:rsidR="00A2242E" w:rsidRPr="00B20F42" w:rsidRDefault="00A2242E" w:rsidP="00300115">
      <w:pPr>
        <w:pStyle w:val="NumberedListParagraph"/>
        <w:numPr>
          <w:ilvl w:val="1"/>
          <w:numId w:val="32"/>
        </w:numPr>
        <w:spacing w:before="240" w:line="240" w:lineRule="auto"/>
        <w:contextualSpacing w:val="0"/>
        <w:rPr>
          <w:lang w:val="en-US"/>
        </w:rPr>
      </w:pPr>
      <w:r w:rsidRPr="00B20F42">
        <w:rPr>
          <w:lang w:val="en-US"/>
        </w:rPr>
        <w:t>Log on</w:t>
      </w:r>
      <w:r>
        <w:rPr>
          <w:lang w:val="en-US"/>
        </w:rPr>
        <w:t xml:space="preserve"> to a computer with the Azure AD</w:t>
      </w:r>
      <w:r w:rsidRPr="00B20F42">
        <w:rPr>
          <w:lang w:val="en-US"/>
        </w:rPr>
        <w:t xml:space="preserve"> </w:t>
      </w:r>
      <w:r>
        <w:rPr>
          <w:lang w:val="en-US"/>
        </w:rPr>
        <w:t>Rights Management Administration Tool as a local</w:t>
      </w:r>
      <w:r w:rsidRPr="00B20F42">
        <w:rPr>
          <w:lang w:val="en-US"/>
        </w:rPr>
        <w:t xml:space="preserve"> administrator</w:t>
      </w:r>
      <w:r>
        <w:rPr>
          <w:lang w:val="en-US"/>
        </w:rPr>
        <w:t xml:space="preserve"> or equivalent</w:t>
      </w:r>
      <w:r w:rsidRPr="00B20F42">
        <w:rPr>
          <w:lang w:val="en-US"/>
        </w:rPr>
        <w:t>.</w:t>
      </w:r>
    </w:p>
    <w:p w14:paraId="69FAF5F4" w14:textId="77777777" w:rsidR="00A2242E" w:rsidRDefault="00A2242E" w:rsidP="00300115">
      <w:pPr>
        <w:pStyle w:val="NumberedListParagraph"/>
        <w:numPr>
          <w:ilvl w:val="1"/>
          <w:numId w:val="32"/>
        </w:numPr>
        <w:spacing w:before="240" w:line="240" w:lineRule="auto"/>
        <w:contextualSpacing w:val="0"/>
        <w:rPr>
          <w:lang w:val="en-US"/>
        </w:rPr>
      </w:pPr>
      <w:r>
        <w:rPr>
          <w:lang w:val="en-US"/>
        </w:rPr>
        <w:t xml:space="preserve">From the Start screen, enter </w:t>
      </w:r>
      <w:r w:rsidRPr="006508E0">
        <w:rPr>
          <w:b/>
          <w:lang w:val="en-US"/>
        </w:rPr>
        <w:t>PowerShell</w:t>
      </w:r>
      <w:r>
        <w:rPr>
          <w:lang w:val="en-US"/>
        </w:rPr>
        <w:t xml:space="preserve"> in the Search field</w:t>
      </w:r>
      <w:r w:rsidRPr="00B20F42">
        <w:rPr>
          <w:lang w:val="en-US"/>
        </w:rPr>
        <w:t>.</w:t>
      </w:r>
    </w:p>
    <w:p w14:paraId="5BBA8567" w14:textId="77777777" w:rsidR="00A2242E" w:rsidRDefault="00A2242E" w:rsidP="00300115">
      <w:pPr>
        <w:pStyle w:val="NumberedListParagraph"/>
        <w:numPr>
          <w:ilvl w:val="1"/>
          <w:numId w:val="32"/>
        </w:numPr>
        <w:spacing w:before="240" w:line="240" w:lineRule="auto"/>
        <w:contextualSpacing w:val="0"/>
        <w:rPr>
          <w:lang w:val="en-US"/>
        </w:rPr>
      </w:pPr>
      <w:r>
        <w:rPr>
          <w:lang w:val="en-US"/>
        </w:rPr>
        <w:t xml:space="preserve">Right click the </w:t>
      </w:r>
      <w:r w:rsidRPr="006508E0">
        <w:rPr>
          <w:b/>
          <w:lang w:val="en-US"/>
        </w:rPr>
        <w:t>PowerShell</w:t>
      </w:r>
      <w:r>
        <w:rPr>
          <w:lang w:val="en-US"/>
        </w:rPr>
        <w:t xml:space="preserve"> icon and select </w:t>
      </w:r>
      <w:r w:rsidRPr="006508E0">
        <w:rPr>
          <w:b/>
          <w:lang w:val="en-US"/>
        </w:rPr>
        <w:t>Run as administrator</w:t>
      </w:r>
      <w:r>
        <w:rPr>
          <w:lang w:val="en-US"/>
        </w:rPr>
        <w:t>.</w:t>
      </w:r>
    </w:p>
    <w:p w14:paraId="1D9CB29C" w14:textId="77777777" w:rsidR="00A2242E" w:rsidRDefault="00A2242E" w:rsidP="00300115">
      <w:pPr>
        <w:pStyle w:val="NumberedListParagraph"/>
        <w:numPr>
          <w:ilvl w:val="1"/>
          <w:numId w:val="32"/>
        </w:numPr>
        <w:spacing w:before="240" w:line="240" w:lineRule="auto"/>
        <w:contextualSpacing w:val="0"/>
        <w:rPr>
          <w:lang w:val="en-US"/>
        </w:rPr>
      </w:pPr>
      <w:r>
        <w:rPr>
          <w:lang w:val="en-US"/>
        </w:rPr>
        <w:t xml:space="preserve">Type the following command and press </w:t>
      </w:r>
      <w:r w:rsidRPr="002C540E">
        <w:rPr>
          <w:b/>
          <w:lang w:val="en-US"/>
        </w:rPr>
        <w:t>Enter</w:t>
      </w:r>
      <w:r>
        <w:rPr>
          <w:lang w:val="en-US"/>
        </w:rPr>
        <w:t xml:space="preserve">: </w:t>
      </w:r>
      <w:r w:rsidRPr="006508E0">
        <w:rPr>
          <w:b/>
          <w:lang w:val="en-US"/>
        </w:rPr>
        <w:t>Import-module aadrm</w:t>
      </w:r>
    </w:p>
    <w:p w14:paraId="1F7CDD9F" w14:textId="77777777" w:rsidR="00A2242E" w:rsidRDefault="00A2242E" w:rsidP="00300115">
      <w:pPr>
        <w:pStyle w:val="NumberedListParagraph"/>
        <w:numPr>
          <w:ilvl w:val="1"/>
          <w:numId w:val="32"/>
        </w:numPr>
        <w:spacing w:before="240" w:line="240" w:lineRule="auto"/>
        <w:contextualSpacing w:val="0"/>
        <w:rPr>
          <w:lang w:val="en-US"/>
        </w:rPr>
      </w:pPr>
      <w:r>
        <w:rPr>
          <w:lang w:val="en-US"/>
        </w:rPr>
        <w:t xml:space="preserve">Type the following command and press </w:t>
      </w:r>
      <w:r w:rsidRPr="002C540E">
        <w:rPr>
          <w:b/>
          <w:lang w:val="en-US"/>
        </w:rPr>
        <w:t>Enter</w:t>
      </w:r>
      <w:r>
        <w:rPr>
          <w:lang w:val="en-US"/>
        </w:rPr>
        <w:t xml:space="preserve">: </w:t>
      </w:r>
      <w:r w:rsidRPr="006508E0">
        <w:rPr>
          <w:b/>
          <w:lang w:val="en-US"/>
        </w:rPr>
        <w:t>Connect-aadrmService</w:t>
      </w:r>
    </w:p>
    <w:p w14:paraId="144ED32A" w14:textId="77777777" w:rsidR="00A2242E" w:rsidRDefault="00A2242E" w:rsidP="00300115">
      <w:pPr>
        <w:pStyle w:val="NumberedListParagraph"/>
        <w:numPr>
          <w:ilvl w:val="1"/>
          <w:numId w:val="32"/>
        </w:numPr>
        <w:spacing w:before="240" w:line="240" w:lineRule="auto"/>
        <w:contextualSpacing w:val="0"/>
        <w:rPr>
          <w:lang w:val="en-US"/>
        </w:rPr>
      </w:pPr>
      <w:r>
        <w:rPr>
          <w:lang w:val="en-US"/>
        </w:rPr>
        <w:t xml:space="preserve">Enter the user name and password of an Azure Active Directory Administrator account and press </w:t>
      </w:r>
      <w:r w:rsidRPr="006508E0">
        <w:rPr>
          <w:b/>
          <w:lang w:val="en-US"/>
        </w:rPr>
        <w:t>Enter</w:t>
      </w:r>
      <w:r>
        <w:rPr>
          <w:lang w:val="en-US"/>
        </w:rPr>
        <w:t>.</w:t>
      </w:r>
    </w:p>
    <w:p w14:paraId="2F07A0CA" w14:textId="77777777" w:rsidR="00A2242E" w:rsidRDefault="00A2242E" w:rsidP="00300115">
      <w:pPr>
        <w:pStyle w:val="NumberedListParagraph"/>
        <w:numPr>
          <w:ilvl w:val="1"/>
          <w:numId w:val="32"/>
        </w:numPr>
        <w:spacing w:before="240" w:line="240" w:lineRule="auto"/>
        <w:contextualSpacing w:val="0"/>
        <w:rPr>
          <w:lang w:val="en-US"/>
        </w:rPr>
      </w:pPr>
      <w:r>
        <w:rPr>
          <w:lang w:val="en-US"/>
        </w:rPr>
        <w:t xml:space="preserve">Type the following command and press </w:t>
      </w:r>
      <w:r w:rsidRPr="002C540E">
        <w:rPr>
          <w:b/>
          <w:lang w:val="en-US"/>
        </w:rPr>
        <w:t>Enter</w:t>
      </w:r>
      <w:r>
        <w:rPr>
          <w:lang w:val="en-US"/>
        </w:rPr>
        <w:t xml:space="preserve">: </w:t>
      </w:r>
      <w:r w:rsidRPr="006508E0">
        <w:rPr>
          <w:b/>
          <w:lang w:val="en-US"/>
        </w:rPr>
        <w:t>Get-AadrmConfiguration</w:t>
      </w:r>
    </w:p>
    <w:p w14:paraId="52B03781" w14:textId="5BEB3BC1" w:rsidR="00A2242E" w:rsidRPr="00B20F42" w:rsidRDefault="00A2242E" w:rsidP="00300115">
      <w:pPr>
        <w:pStyle w:val="NumberedListParagraph"/>
        <w:numPr>
          <w:ilvl w:val="1"/>
          <w:numId w:val="32"/>
        </w:numPr>
        <w:spacing w:before="240" w:line="240" w:lineRule="auto"/>
        <w:contextualSpacing w:val="0"/>
        <w:rPr>
          <w:lang w:val="en-US"/>
        </w:rPr>
      </w:pPr>
      <w:r>
        <w:rPr>
          <w:lang w:val="en-US"/>
        </w:rPr>
        <w:t xml:space="preserve">The Microsoft RMS URL will be returned in a format that resembles the following example.  Copy the URL for use when changing registry keys on the Exchange servers: </w:t>
      </w:r>
      <w:r>
        <w:rPr>
          <w:rStyle w:val="Strong"/>
          <w:lang w:val="en"/>
        </w:rPr>
        <w:t>https://5c6bb73b-1038-4eec-863d-49bded473437.rms.na.aadrm.com</w:t>
      </w:r>
    </w:p>
    <w:p w14:paraId="4B15AAE4" w14:textId="3DF5072D" w:rsidR="00A2242E" w:rsidRPr="00A2242E" w:rsidRDefault="00A2242E" w:rsidP="00300115">
      <w:pPr>
        <w:pStyle w:val="NumberedListParagraph"/>
        <w:numPr>
          <w:ilvl w:val="1"/>
          <w:numId w:val="32"/>
        </w:numPr>
        <w:spacing w:before="240" w:line="240" w:lineRule="auto"/>
        <w:contextualSpacing w:val="0"/>
        <w:rPr>
          <w:lang w:val="en-US"/>
        </w:rPr>
      </w:pPr>
      <w:r>
        <w:rPr>
          <w:lang w:val="en-US"/>
        </w:rPr>
        <w:t>Close Windows PowerShell and l</w:t>
      </w:r>
      <w:r w:rsidRPr="00B20F42">
        <w:rPr>
          <w:lang w:val="en-US"/>
        </w:rPr>
        <w:t>og off</w:t>
      </w:r>
      <w:r>
        <w:rPr>
          <w:lang w:val="en-US"/>
        </w:rPr>
        <w:t xml:space="preserve"> of the computer</w:t>
      </w:r>
      <w:r w:rsidRPr="00B20F42">
        <w:rPr>
          <w:lang w:val="en-US"/>
        </w:rPr>
        <w:t>.</w:t>
      </w:r>
    </w:p>
    <w:p w14:paraId="1949BAD5" w14:textId="77777777" w:rsidR="00A2242E" w:rsidRDefault="00A2242E" w:rsidP="00A2242E">
      <w:pPr>
        <w:pStyle w:val="NumberedListParagraph"/>
        <w:spacing w:before="240" w:line="240" w:lineRule="auto"/>
        <w:ind w:left="1152"/>
        <w:contextualSpacing w:val="0"/>
        <w:rPr>
          <w:lang w:val="en-US"/>
        </w:rPr>
      </w:pPr>
      <w:r>
        <w:rPr>
          <w:lang w:val="en-US"/>
        </w:rPr>
        <w:t>Modify the registry information to point to the RMS Connector</w:t>
      </w:r>
    </w:p>
    <w:p w14:paraId="3C91343A" w14:textId="3C329FD9" w:rsidR="00A2242E" w:rsidRDefault="00A2242E" w:rsidP="00300115">
      <w:pPr>
        <w:pStyle w:val="NumberedListParagraph"/>
        <w:numPr>
          <w:ilvl w:val="1"/>
          <w:numId w:val="32"/>
        </w:numPr>
        <w:spacing w:before="240" w:line="240" w:lineRule="auto"/>
        <w:contextualSpacing w:val="0"/>
        <w:rPr>
          <w:lang w:val="en-US"/>
        </w:rPr>
      </w:pPr>
      <w:r>
        <w:rPr>
          <w:lang w:val="en-US"/>
        </w:rPr>
        <w:t xml:space="preserve">Log on to the Exchange server with an account with local administrative permissions or equivalent. </w:t>
      </w:r>
    </w:p>
    <w:p w14:paraId="298D6D6A" w14:textId="77777777" w:rsidR="00A2242E" w:rsidRPr="00B20F42" w:rsidRDefault="00A2242E" w:rsidP="00300115">
      <w:pPr>
        <w:pStyle w:val="NumberedListParagraph"/>
        <w:numPr>
          <w:ilvl w:val="1"/>
          <w:numId w:val="32"/>
        </w:numPr>
        <w:spacing w:before="240" w:line="240" w:lineRule="auto"/>
        <w:contextualSpacing w:val="0"/>
        <w:rPr>
          <w:lang w:val="en-US"/>
        </w:rPr>
      </w:pPr>
      <w:r>
        <w:rPr>
          <w:lang w:val="en-US"/>
        </w:rPr>
        <w:t xml:space="preserve">From the Start menu, type </w:t>
      </w:r>
      <w:r w:rsidRPr="006508E0">
        <w:rPr>
          <w:b/>
          <w:lang w:val="en-US"/>
        </w:rPr>
        <w:t>Regedit</w:t>
      </w:r>
      <w:r>
        <w:rPr>
          <w:lang w:val="en-US"/>
        </w:rPr>
        <w:t xml:space="preserve"> in the Search Field and click </w:t>
      </w:r>
      <w:r w:rsidRPr="006508E0">
        <w:rPr>
          <w:b/>
          <w:lang w:val="en-US"/>
        </w:rPr>
        <w:t>Registry Editor</w:t>
      </w:r>
      <w:r>
        <w:rPr>
          <w:lang w:val="en-US"/>
        </w:rPr>
        <w:t xml:space="preserve"> to open the Registry Editor</w:t>
      </w:r>
      <w:r w:rsidRPr="00B20F42">
        <w:rPr>
          <w:lang w:val="en-US"/>
        </w:rPr>
        <w:t>.</w:t>
      </w:r>
    </w:p>
    <w:p w14:paraId="78B897A5" w14:textId="0CA996AB" w:rsidR="00A2242E" w:rsidRPr="00A2242E" w:rsidRDefault="00A2242E" w:rsidP="00300115">
      <w:pPr>
        <w:pStyle w:val="NumberedListParagraph"/>
        <w:numPr>
          <w:ilvl w:val="1"/>
          <w:numId w:val="32"/>
        </w:numPr>
        <w:spacing w:before="240" w:line="240" w:lineRule="auto"/>
        <w:contextualSpacing w:val="0"/>
        <w:rPr>
          <w:lang w:val="en-US"/>
        </w:rPr>
      </w:pPr>
      <w:r>
        <w:rPr>
          <w:lang w:val="en-US"/>
        </w:rPr>
        <w:t>Navigate to the following registry key:</w:t>
      </w:r>
      <w:r w:rsidRPr="00A2242E">
        <w:t xml:space="preserve"> </w:t>
      </w:r>
      <w:r w:rsidRPr="006508E0">
        <w:rPr>
          <w:b/>
        </w:rPr>
        <w:t>HKEY_LOCAL_MACHINE\SOFTWARE\Microsoft\MSDRM\ServiceLocation\Activiation</w:t>
      </w:r>
      <w:r>
        <w:t>.  If any keys within the path do not exist, create them.</w:t>
      </w:r>
    </w:p>
    <w:p w14:paraId="6105DBA3" w14:textId="66268059" w:rsidR="00A2242E" w:rsidRPr="00A2242E" w:rsidRDefault="00A2242E" w:rsidP="00300115">
      <w:pPr>
        <w:pStyle w:val="NumberedListParagraph"/>
        <w:numPr>
          <w:ilvl w:val="1"/>
          <w:numId w:val="32"/>
        </w:numPr>
        <w:spacing w:before="240" w:line="240" w:lineRule="auto"/>
        <w:contextualSpacing w:val="0"/>
        <w:rPr>
          <w:lang w:val="en-US"/>
        </w:rPr>
      </w:pPr>
      <w:r>
        <w:t xml:space="preserve">Create a new Reg_SZ in the Activation node, leaving the value as </w:t>
      </w:r>
      <w:r w:rsidRPr="006508E0">
        <w:rPr>
          <w:b/>
        </w:rPr>
        <w:t>Default</w:t>
      </w:r>
      <w:r>
        <w:t xml:space="preserve">.  </w:t>
      </w:r>
    </w:p>
    <w:p w14:paraId="38C7DAED" w14:textId="6F4109C2" w:rsidR="00A2242E" w:rsidRPr="00A2242E" w:rsidRDefault="00A2242E" w:rsidP="00300115">
      <w:pPr>
        <w:pStyle w:val="NumberedListParagraph"/>
        <w:numPr>
          <w:ilvl w:val="1"/>
          <w:numId w:val="32"/>
        </w:numPr>
        <w:spacing w:before="240" w:line="240" w:lineRule="auto"/>
        <w:contextualSpacing w:val="0"/>
        <w:rPr>
          <w:lang w:val="en-US"/>
        </w:rPr>
      </w:pPr>
      <w:r>
        <w:t xml:space="preserve">Double click the new Reg_SZ and enter the Azure RMS tenant URL you copied in step one </w:t>
      </w:r>
      <w:r w:rsidR="006508E0">
        <w:t>in the</w:t>
      </w:r>
      <w:r>
        <w:t xml:space="preserve"> </w:t>
      </w:r>
      <w:r w:rsidR="006508E0">
        <w:t>D</w:t>
      </w:r>
      <w:r>
        <w:t>ata</w:t>
      </w:r>
      <w:r w:rsidR="006508E0">
        <w:t xml:space="preserve"> field</w:t>
      </w:r>
      <w:r>
        <w:t>.</w:t>
      </w:r>
    </w:p>
    <w:p w14:paraId="294320CB" w14:textId="00F6885A" w:rsidR="00A2242E" w:rsidRPr="00A2242E" w:rsidRDefault="00A2242E" w:rsidP="00300115">
      <w:pPr>
        <w:pStyle w:val="NumberedListParagraph"/>
        <w:numPr>
          <w:ilvl w:val="1"/>
          <w:numId w:val="32"/>
        </w:numPr>
        <w:spacing w:before="240" w:line="240" w:lineRule="auto"/>
        <w:contextualSpacing w:val="0"/>
        <w:rPr>
          <w:lang w:val="en-US"/>
        </w:rPr>
      </w:pPr>
      <w:r>
        <w:t xml:space="preserve">Click </w:t>
      </w:r>
      <w:r w:rsidRPr="006508E0">
        <w:rPr>
          <w:b/>
        </w:rPr>
        <w:t>OK</w:t>
      </w:r>
      <w:r>
        <w:t>.</w:t>
      </w:r>
    </w:p>
    <w:p w14:paraId="31AB34E7" w14:textId="6B51196E" w:rsidR="00A2242E" w:rsidRPr="00A2242E" w:rsidRDefault="00A2242E" w:rsidP="00300115">
      <w:pPr>
        <w:pStyle w:val="NumberedListParagraph"/>
        <w:numPr>
          <w:ilvl w:val="1"/>
          <w:numId w:val="32"/>
        </w:numPr>
        <w:spacing w:before="240" w:line="240" w:lineRule="auto"/>
        <w:contextualSpacing w:val="0"/>
        <w:rPr>
          <w:lang w:val="en-US"/>
        </w:rPr>
      </w:pPr>
      <w:r>
        <w:rPr>
          <w:lang w:val="en-US"/>
        </w:rPr>
        <w:t>Navigate to the following registry key:</w:t>
      </w:r>
      <w:r w:rsidRPr="00A2242E">
        <w:t xml:space="preserve"> </w:t>
      </w:r>
      <w:r w:rsidRPr="006508E0">
        <w:rPr>
          <w:b/>
        </w:rPr>
        <w:t>HKEY_LOCAL_MACHINE\SOFTWARE\Microsoft\MSDRM\ServiceLocation\EnterprisePublishing</w:t>
      </w:r>
      <w:r>
        <w:t>.  If any keys within the path do not exist, create them.</w:t>
      </w:r>
    </w:p>
    <w:p w14:paraId="10196101" w14:textId="4EAB8763" w:rsidR="00A2242E" w:rsidRPr="00A2242E" w:rsidRDefault="00A2242E" w:rsidP="00300115">
      <w:pPr>
        <w:pStyle w:val="NumberedListParagraph"/>
        <w:numPr>
          <w:ilvl w:val="1"/>
          <w:numId w:val="32"/>
        </w:numPr>
        <w:spacing w:before="240" w:line="240" w:lineRule="auto"/>
        <w:contextualSpacing w:val="0"/>
        <w:rPr>
          <w:lang w:val="en-US"/>
        </w:rPr>
      </w:pPr>
      <w:r>
        <w:t xml:space="preserve">Create a new Reg_SZ in the EnterprisePublishing node leaving the value as </w:t>
      </w:r>
      <w:r w:rsidRPr="006508E0">
        <w:rPr>
          <w:b/>
        </w:rPr>
        <w:t>Default</w:t>
      </w:r>
      <w:r>
        <w:t>.</w:t>
      </w:r>
    </w:p>
    <w:p w14:paraId="03367E09" w14:textId="49F943BE" w:rsidR="00A2242E" w:rsidRPr="00A2242E" w:rsidRDefault="00A2242E" w:rsidP="00300115">
      <w:pPr>
        <w:pStyle w:val="NumberedListParagraph"/>
        <w:numPr>
          <w:ilvl w:val="1"/>
          <w:numId w:val="32"/>
        </w:numPr>
        <w:spacing w:before="240" w:line="240" w:lineRule="auto"/>
        <w:contextualSpacing w:val="0"/>
        <w:rPr>
          <w:lang w:val="en-US"/>
        </w:rPr>
      </w:pPr>
      <w:r>
        <w:t xml:space="preserve">Double click the new Reg_SZ and enter the Azure RMS tenant URL you copied in step one </w:t>
      </w:r>
      <w:r w:rsidR="006508E0">
        <w:t>in the Data field</w:t>
      </w:r>
      <w:r>
        <w:t xml:space="preserve">.  </w:t>
      </w:r>
    </w:p>
    <w:p w14:paraId="38AB2A19" w14:textId="5C8DDF2F" w:rsidR="00A2242E" w:rsidRPr="00A2242E" w:rsidRDefault="00A2242E" w:rsidP="00300115">
      <w:pPr>
        <w:pStyle w:val="NumberedListParagraph"/>
        <w:numPr>
          <w:ilvl w:val="1"/>
          <w:numId w:val="32"/>
        </w:numPr>
        <w:spacing w:before="240" w:line="240" w:lineRule="auto"/>
        <w:contextualSpacing w:val="0"/>
        <w:rPr>
          <w:lang w:val="en-US"/>
        </w:rPr>
      </w:pPr>
      <w:r>
        <w:t xml:space="preserve">Click </w:t>
      </w:r>
      <w:r w:rsidRPr="006508E0">
        <w:rPr>
          <w:b/>
        </w:rPr>
        <w:t>OK</w:t>
      </w:r>
      <w:r>
        <w:t>.</w:t>
      </w:r>
    </w:p>
    <w:p w14:paraId="49B7E598" w14:textId="23F5833C" w:rsidR="00A2242E" w:rsidRPr="00A2242E" w:rsidRDefault="00A2242E" w:rsidP="00300115">
      <w:pPr>
        <w:pStyle w:val="NumberedListParagraph"/>
        <w:numPr>
          <w:ilvl w:val="1"/>
          <w:numId w:val="32"/>
        </w:numPr>
        <w:spacing w:before="240" w:line="240" w:lineRule="auto"/>
        <w:contextualSpacing w:val="0"/>
        <w:rPr>
          <w:lang w:val="en-US"/>
        </w:rPr>
      </w:pPr>
      <w:r>
        <w:t xml:space="preserve">Navigate </w:t>
      </w:r>
      <w:r>
        <w:rPr>
          <w:lang w:val="en-US"/>
        </w:rPr>
        <w:t xml:space="preserve">to the following registry key: </w:t>
      </w:r>
      <w:r w:rsidRPr="006508E0">
        <w:rPr>
          <w:b/>
        </w:rPr>
        <w:t>HKEY_LOCAL_MACHINE\SOFTWARE\Microsoft\ExchangeServer</w:t>
      </w:r>
      <w:r>
        <w:t>\</w:t>
      </w:r>
      <w:r w:rsidRPr="00A2242E">
        <w:rPr>
          <w:highlight w:val="yellow"/>
        </w:rPr>
        <w:t>v15</w:t>
      </w:r>
      <w:r>
        <w:rPr>
          <w:highlight w:val="yellow"/>
        </w:rPr>
        <w:t xml:space="preserve"> or </w:t>
      </w:r>
      <w:r w:rsidRPr="00A2242E">
        <w:rPr>
          <w:highlight w:val="yellow"/>
        </w:rPr>
        <w:t>v14</w:t>
      </w:r>
      <w:r>
        <w:t>\</w:t>
      </w:r>
      <w:r w:rsidRPr="006508E0">
        <w:rPr>
          <w:b/>
        </w:rPr>
        <w:t>IRM\CertificationServerRedirection</w:t>
      </w:r>
      <w:r>
        <w:t>.  If any keys within the path do not exist, create them.</w:t>
      </w:r>
    </w:p>
    <w:p w14:paraId="7E98BA10" w14:textId="36874214" w:rsidR="00A2242E" w:rsidRPr="00A2242E" w:rsidRDefault="00A2242E" w:rsidP="00300115">
      <w:pPr>
        <w:pStyle w:val="NumberedListParagraph"/>
        <w:numPr>
          <w:ilvl w:val="1"/>
          <w:numId w:val="32"/>
        </w:numPr>
        <w:spacing w:before="240" w:line="240" w:lineRule="auto"/>
        <w:contextualSpacing w:val="0"/>
        <w:rPr>
          <w:lang w:val="en-US"/>
        </w:rPr>
      </w:pPr>
      <w:r>
        <w:t xml:space="preserve">Create a new Reg_SZ in the </w:t>
      </w:r>
      <w:r w:rsidR="006508E0">
        <w:t>CertificationServerRedirection</w:t>
      </w:r>
      <w:r>
        <w:t xml:space="preserve"> node </w:t>
      </w:r>
      <w:r w:rsidR="006508E0">
        <w:t>with a value of the Azure RMS tenant URL you copied in step one</w:t>
      </w:r>
      <w:r>
        <w:t>.</w:t>
      </w:r>
    </w:p>
    <w:p w14:paraId="4426FD69" w14:textId="327E00FC" w:rsidR="00A2242E" w:rsidRPr="00A2242E" w:rsidRDefault="00A2242E" w:rsidP="00300115">
      <w:pPr>
        <w:pStyle w:val="NumberedListParagraph"/>
        <w:numPr>
          <w:ilvl w:val="1"/>
          <w:numId w:val="32"/>
        </w:numPr>
        <w:spacing w:before="240" w:line="240" w:lineRule="auto"/>
        <w:contextualSpacing w:val="0"/>
        <w:rPr>
          <w:lang w:val="en-US"/>
        </w:rPr>
      </w:pPr>
      <w:r>
        <w:t xml:space="preserve">Double click the new Reg_SZ and enter the RMS </w:t>
      </w:r>
      <w:r w:rsidR="006508E0">
        <w:t>Connector</w:t>
      </w:r>
      <w:r>
        <w:t xml:space="preserve"> URL </w:t>
      </w:r>
      <w:r w:rsidR="006508E0">
        <w:t>in the Data field</w:t>
      </w:r>
      <w:r>
        <w:t xml:space="preserve">.  </w:t>
      </w:r>
    </w:p>
    <w:p w14:paraId="26D479E4" w14:textId="77777777" w:rsidR="00A2242E" w:rsidRPr="00A2242E" w:rsidRDefault="00A2242E" w:rsidP="00300115">
      <w:pPr>
        <w:pStyle w:val="NumberedListParagraph"/>
        <w:numPr>
          <w:ilvl w:val="1"/>
          <w:numId w:val="32"/>
        </w:numPr>
        <w:spacing w:before="240" w:line="240" w:lineRule="auto"/>
        <w:contextualSpacing w:val="0"/>
        <w:rPr>
          <w:lang w:val="en-US"/>
        </w:rPr>
      </w:pPr>
      <w:r>
        <w:t xml:space="preserve">Click </w:t>
      </w:r>
      <w:r w:rsidRPr="006508E0">
        <w:rPr>
          <w:b/>
        </w:rPr>
        <w:t>OK</w:t>
      </w:r>
      <w:r>
        <w:t>.</w:t>
      </w:r>
    </w:p>
    <w:p w14:paraId="1666EF23" w14:textId="323D2DD4" w:rsidR="006508E0" w:rsidRPr="00A2242E" w:rsidRDefault="006508E0" w:rsidP="00300115">
      <w:pPr>
        <w:pStyle w:val="NumberedListParagraph"/>
        <w:numPr>
          <w:ilvl w:val="1"/>
          <w:numId w:val="32"/>
        </w:numPr>
        <w:spacing w:before="240" w:line="240" w:lineRule="auto"/>
        <w:contextualSpacing w:val="0"/>
        <w:rPr>
          <w:lang w:val="en-US"/>
        </w:rPr>
      </w:pPr>
      <w:r>
        <w:t xml:space="preserve">Navigate </w:t>
      </w:r>
      <w:r>
        <w:rPr>
          <w:lang w:val="en-US"/>
        </w:rPr>
        <w:t xml:space="preserve">to the following registry key: </w:t>
      </w:r>
      <w:r>
        <w:t>H</w:t>
      </w:r>
      <w:r w:rsidRPr="006508E0">
        <w:rPr>
          <w:b/>
        </w:rPr>
        <w:t>KEY_LOCAL_MACHINE\SOFTWARE\Microsoft\ExchangeServer\</w:t>
      </w:r>
      <w:r w:rsidRPr="00A2242E">
        <w:rPr>
          <w:highlight w:val="yellow"/>
        </w:rPr>
        <w:t>v15</w:t>
      </w:r>
      <w:r>
        <w:rPr>
          <w:highlight w:val="yellow"/>
        </w:rPr>
        <w:t xml:space="preserve"> or </w:t>
      </w:r>
      <w:r w:rsidRPr="00A2242E">
        <w:rPr>
          <w:highlight w:val="yellow"/>
        </w:rPr>
        <w:t>v14</w:t>
      </w:r>
      <w:r>
        <w:t>\</w:t>
      </w:r>
      <w:r w:rsidRPr="006508E0">
        <w:rPr>
          <w:b/>
        </w:rPr>
        <w:t>IRM\LicenseServerRedirection</w:t>
      </w:r>
      <w:r>
        <w:t>.  If any keys within the path do not exist, create them.</w:t>
      </w:r>
    </w:p>
    <w:p w14:paraId="05F0BE00" w14:textId="1FE11CD8" w:rsidR="006508E0" w:rsidRPr="00A2242E" w:rsidRDefault="006508E0" w:rsidP="00300115">
      <w:pPr>
        <w:pStyle w:val="NumberedListParagraph"/>
        <w:numPr>
          <w:ilvl w:val="1"/>
          <w:numId w:val="32"/>
        </w:numPr>
        <w:spacing w:before="240" w:line="240" w:lineRule="auto"/>
        <w:contextualSpacing w:val="0"/>
        <w:rPr>
          <w:lang w:val="en-US"/>
        </w:rPr>
      </w:pPr>
      <w:r>
        <w:t>Create a new Reg_SZ in the LicenseServerRedirection node with a value of the Azure RMS tenant URL you copied in step one.</w:t>
      </w:r>
    </w:p>
    <w:p w14:paraId="7FB5C6E2" w14:textId="2A9DF1EE" w:rsidR="006508E0" w:rsidRPr="00A2242E" w:rsidRDefault="006508E0" w:rsidP="00300115">
      <w:pPr>
        <w:pStyle w:val="NumberedListParagraph"/>
        <w:numPr>
          <w:ilvl w:val="1"/>
          <w:numId w:val="32"/>
        </w:numPr>
        <w:spacing w:before="240" w:line="240" w:lineRule="auto"/>
        <w:contextualSpacing w:val="0"/>
        <w:rPr>
          <w:lang w:val="en-US"/>
        </w:rPr>
      </w:pPr>
      <w:r>
        <w:t xml:space="preserve">Double click the new Reg_SZ and enter the RMS Connector URL in the Data field.  </w:t>
      </w:r>
    </w:p>
    <w:p w14:paraId="2532ABCC" w14:textId="1A1C4211" w:rsidR="00A2242E" w:rsidRPr="00A2242E" w:rsidRDefault="006508E0" w:rsidP="00300115">
      <w:pPr>
        <w:pStyle w:val="NumberedListParagraph"/>
        <w:numPr>
          <w:ilvl w:val="1"/>
          <w:numId w:val="32"/>
        </w:numPr>
        <w:spacing w:before="240" w:line="240" w:lineRule="auto"/>
        <w:contextualSpacing w:val="0"/>
        <w:rPr>
          <w:lang w:val="en-US"/>
        </w:rPr>
      </w:pPr>
      <w:r>
        <w:t xml:space="preserve">Click </w:t>
      </w:r>
      <w:r w:rsidRPr="006508E0">
        <w:rPr>
          <w:b/>
        </w:rPr>
        <w:t>OK</w:t>
      </w:r>
      <w:r>
        <w:t>.</w:t>
      </w:r>
    </w:p>
    <w:p w14:paraId="197AC68B" w14:textId="77777777" w:rsidR="00A2242E" w:rsidRPr="00A2242E" w:rsidRDefault="00A2242E" w:rsidP="00300115">
      <w:pPr>
        <w:pStyle w:val="NumberedListParagraph"/>
        <w:numPr>
          <w:ilvl w:val="1"/>
          <w:numId w:val="32"/>
        </w:numPr>
        <w:spacing w:before="240" w:line="240" w:lineRule="auto"/>
        <w:contextualSpacing w:val="0"/>
        <w:rPr>
          <w:lang w:val="en-US"/>
        </w:rPr>
      </w:pPr>
      <w:r>
        <w:t>Close the Registry Editor and log off of the server.</w:t>
      </w:r>
    </w:p>
    <w:p w14:paraId="36AEB603" w14:textId="61103083" w:rsidR="002724E9" w:rsidRPr="00870EF0" w:rsidRDefault="00A2242E" w:rsidP="00300115">
      <w:pPr>
        <w:pStyle w:val="NumberedListParagraph"/>
        <w:numPr>
          <w:ilvl w:val="1"/>
          <w:numId w:val="32"/>
        </w:numPr>
        <w:spacing w:before="240" w:line="240" w:lineRule="auto"/>
        <w:contextualSpacing w:val="0"/>
        <w:rPr>
          <w:lang w:val="en-US"/>
        </w:rPr>
      </w:pPr>
      <w:r>
        <w:t xml:space="preserve">Repeat these steps for each </w:t>
      </w:r>
      <w:r w:rsidR="006508E0">
        <w:t>Exchange</w:t>
      </w:r>
      <w:r>
        <w:t xml:space="preserve"> server that will use Azure RMS.</w:t>
      </w:r>
    </w:p>
    <w:p w14:paraId="39CFE42E" w14:textId="77777777" w:rsidR="002724E9" w:rsidRPr="00B20F42" w:rsidRDefault="002724E9" w:rsidP="002724E9">
      <w:pPr>
        <w:pStyle w:val="NumberedListParagraph"/>
        <w:spacing w:before="240" w:line="240" w:lineRule="auto"/>
        <w:ind w:left="1152"/>
        <w:contextualSpacing w:val="0"/>
        <w:rPr>
          <w:lang w:val="en-US"/>
        </w:rPr>
      </w:pPr>
      <w:r w:rsidRPr="00B20F42">
        <w:rPr>
          <w:lang w:val="en-US"/>
        </w:rPr>
        <w:t xml:space="preserve">To enable OWA IRM and IRM Search support: </w:t>
      </w:r>
    </w:p>
    <w:p w14:paraId="7771794C" w14:textId="77777777" w:rsidR="002724E9" w:rsidRPr="00B20F42" w:rsidRDefault="002724E9" w:rsidP="00300115">
      <w:pPr>
        <w:pStyle w:val="NumberedListParagraph"/>
        <w:numPr>
          <w:ilvl w:val="1"/>
          <w:numId w:val="32"/>
        </w:numPr>
        <w:spacing w:before="240" w:line="240" w:lineRule="auto"/>
        <w:contextualSpacing w:val="0"/>
        <w:rPr>
          <w:lang w:val="en-US"/>
        </w:rPr>
      </w:pPr>
      <w:r w:rsidRPr="00B20F42">
        <w:rPr>
          <w:lang w:val="en-US"/>
        </w:rPr>
        <w:t>Log on to the mail server as an Administrator.</w:t>
      </w:r>
    </w:p>
    <w:p w14:paraId="5747487A" w14:textId="0DE0A497" w:rsidR="002724E9" w:rsidRPr="00B20F42" w:rsidRDefault="002724E9" w:rsidP="00300115">
      <w:pPr>
        <w:pStyle w:val="NumberedListParagraph"/>
        <w:numPr>
          <w:ilvl w:val="1"/>
          <w:numId w:val="32"/>
        </w:numPr>
        <w:spacing w:before="240" w:line="240" w:lineRule="auto"/>
        <w:contextualSpacing w:val="0"/>
        <w:rPr>
          <w:lang w:val="en-US"/>
        </w:rPr>
      </w:pPr>
      <w:r w:rsidRPr="00B20F42">
        <w:rPr>
          <w:lang w:val="en-US"/>
        </w:rPr>
        <w:t xml:space="preserve">Open the </w:t>
      </w:r>
      <w:r w:rsidRPr="00B20F42">
        <w:rPr>
          <w:b/>
          <w:lang w:val="en-US"/>
        </w:rPr>
        <w:t>Exchange Management Shell</w:t>
      </w:r>
      <w:r w:rsidRPr="00B20F42">
        <w:rPr>
          <w:lang w:val="en-US"/>
        </w:rPr>
        <w:t xml:space="preserve"> from the </w:t>
      </w:r>
      <w:r w:rsidRPr="00B20F42">
        <w:rPr>
          <w:b/>
          <w:lang w:val="en-US"/>
        </w:rPr>
        <w:t>Start Menu</w:t>
      </w:r>
      <w:r w:rsidR="00D71E66">
        <w:rPr>
          <w:lang w:val="en-US"/>
        </w:rPr>
        <w:t>.</w:t>
      </w:r>
    </w:p>
    <w:p w14:paraId="64B45180" w14:textId="77777777" w:rsidR="002724E9" w:rsidRPr="00B20F42" w:rsidRDefault="002724E9" w:rsidP="00300115">
      <w:pPr>
        <w:pStyle w:val="NumberedListParagraph"/>
        <w:numPr>
          <w:ilvl w:val="1"/>
          <w:numId w:val="32"/>
        </w:numPr>
        <w:spacing w:before="240" w:line="240" w:lineRule="auto"/>
        <w:contextualSpacing w:val="0"/>
        <w:rPr>
          <w:lang w:val="en-US"/>
        </w:rPr>
      </w:pPr>
      <w:r w:rsidRPr="00B20F42">
        <w:rPr>
          <w:lang w:val="en-US"/>
        </w:rPr>
        <w:t xml:space="preserve">To enable IRM in OWA type the following command in the </w:t>
      </w:r>
      <w:r w:rsidRPr="00B20F42">
        <w:rPr>
          <w:b/>
          <w:lang w:val="en-US"/>
        </w:rPr>
        <w:t>Exchange Management Shell</w:t>
      </w:r>
      <w:r w:rsidRPr="00B20F42">
        <w:rPr>
          <w:lang w:val="en-US"/>
        </w:rPr>
        <w:t>:</w:t>
      </w:r>
    </w:p>
    <w:p w14:paraId="74A78BE4" w14:textId="77777777" w:rsidR="002724E9" w:rsidRPr="00567B31" w:rsidRDefault="002724E9" w:rsidP="002724E9">
      <w:pPr>
        <w:pStyle w:val="Tb1Step"/>
        <w:numPr>
          <w:ilvl w:val="0"/>
          <w:numId w:val="0"/>
        </w:numPr>
        <w:spacing w:before="240"/>
        <w:ind w:left="2234" w:right="0" w:hanging="360"/>
        <w:rPr>
          <w:rFonts w:ascii="Courier New" w:hAnsi="Courier New" w:cs="Courier New"/>
          <w:sz w:val="20"/>
          <w:szCs w:val="20"/>
        </w:rPr>
      </w:pPr>
      <w:r w:rsidRPr="00B20F42">
        <w:rPr>
          <w:rFonts w:ascii="Courier New" w:hAnsi="Courier New" w:cs="Courier New"/>
          <w:sz w:val="20"/>
          <w:szCs w:val="20"/>
        </w:rPr>
        <w:t>Get-OWAMailboxPolicy</w:t>
      </w:r>
    </w:p>
    <w:p w14:paraId="5AAE9559" w14:textId="77777777" w:rsidR="002724E9" w:rsidRPr="00B20F42" w:rsidRDefault="002724E9" w:rsidP="00300115">
      <w:pPr>
        <w:pStyle w:val="NumberedListParagraph"/>
        <w:numPr>
          <w:ilvl w:val="1"/>
          <w:numId w:val="32"/>
        </w:numPr>
        <w:spacing w:before="240" w:line="240" w:lineRule="auto"/>
        <w:contextualSpacing w:val="0"/>
        <w:rPr>
          <w:lang w:val="en-US"/>
        </w:rPr>
      </w:pPr>
      <w:r w:rsidRPr="00B20F42">
        <w:rPr>
          <w:lang w:val="en-US"/>
        </w:rPr>
        <w:t xml:space="preserve">Look for the </w:t>
      </w:r>
      <w:r w:rsidRPr="00B20F42">
        <w:rPr>
          <w:b/>
          <w:lang w:val="en-US"/>
        </w:rPr>
        <w:t>IRMEnabled</w:t>
      </w:r>
      <w:r w:rsidRPr="00B20F42">
        <w:rPr>
          <w:lang w:val="en-US"/>
        </w:rPr>
        <w:t xml:space="preserve"> parameter. If it is not set to </w:t>
      </w:r>
      <w:r w:rsidRPr="00B20F42">
        <w:rPr>
          <w:b/>
          <w:lang w:val="en-US"/>
        </w:rPr>
        <w:t>True</w:t>
      </w:r>
      <w:r w:rsidRPr="00B20F42">
        <w:rPr>
          <w:lang w:val="en-US"/>
        </w:rPr>
        <w:t>, run the following command:</w:t>
      </w:r>
    </w:p>
    <w:p w14:paraId="76A46A58" w14:textId="77777777" w:rsidR="002724E9" w:rsidRPr="00567B31" w:rsidRDefault="002724E9" w:rsidP="002724E9">
      <w:pPr>
        <w:pStyle w:val="Tb1Step"/>
        <w:numPr>
          <w:ilvl w:val="0"/>
          <w:numId w:val="0"/>
        </w:numPr>
        <w:spacing w:before="240"/>
        <w:ind w:left="2234" w:right="0" w:hanging="360"/>
        <w:rPr>
          <w:rFonts w:ascii="Courier New" w:hAnsi="Courier New" w:cs="Courier New"/>
          <w:sz w:val="20"/>
          <w:szCs w:val="20"/>
        </w:rPr>
      </w:pPr>
      <w:r w:rsidRPr="00B20F42">
        <w:rPr>
          <w:rFonts w:ascii="Courier New" w:hAnsi="Courier New" w:cs="Courier New"/>
          <w:sz w:val="20"/>
          <w:szCs w:val="20"/>
        </w:rPr>
        <w:t>Set-OWAMailboxPolicy –Identity Default -IRMEnabled $true</w:t>
      </w:r>
    </w:p>
    <w:p w14:paraId="1C90AB35" w14:textId="77777777" w:rsidR="002724E9" w:rsidRPr="00567B31" w:rsidRDefault="002724E9" w:rsidP="002724E9">
      <w:pPr>
        <w:pStyle w:val="Tb1Step"/>
        <w:numPr>
          <w:ilvl w:val="0"/>
          <w:numId w:val="0"/>
        </w:numPr>
        <w:spacing w:before="240"/>
        <w:ind w:left="2234" w:right="0" w:hanging="360"/>
        <w:rPr>
          <w:rFonts w:ascii="Courier New" w:hAnsi="Courier New" w:cs="Courier New"/>
          <w:sz w:val="20"/>
          <w:szCs w:val="20"/>
        </w:rPr>
      </w:pPr>
      <w:r w:rsidRPr="00B20F42">
        <w:rPr>
          <w:rFonts w:ascii="Courier New" w:hAnsi="Courier New" w:cs="Courier New"/>
          <w:sz w:val="20"/>
          <w:szCs w:val="20"/>
        </w:rPr>
        <w:t>Set-IRMConfiguration -OWAEnabled $true</w:t>
      </w:r>
    </w:p>
    <w:p w14:paraId="7504BFD5" w14:textId="77777777" w:rsidR="002724E9" w:rsidRPr="00B20F42" w:rsidRDefault="002724E9" w:rsidP="002724E9">
      <w:pPr>
        <w:pStyle w:val="NumberedListParagraph"/>
        <w:spacing w:before="240" w:line="240" w:lineRule="auto"/>
        <w:ind w:left="1152"/>
        <w:contextualSpacing w:val="0"/>
        <w:rPr>
          <w:lang w:val="en-US"/>
        </w:rPr>
      </w:pPr>
      <w:r w:rsidRPr="00B20F42">
        <w:rPr>
          <w:lang w:val="en-US"/>
        </w:rPr>
        <w:t xml:space="preserve">The first command enables or disables IRM for a specific </w:t>
      </w:r>
      <w:r w:rsidRPr="00567B31">
        <w:rPr>
          <w:lang w:val="en-US"/>
        </w:rPr>
        <w:t>mailbox;</w:t>
      </w:r>
      <w:r w:rsidRPr="00B20F42">
        <w:rPr>
          <w:lang w:val="en-US"/>
        </w:rPr>
        <w:t xml:space="preserve"> the second one enables it at the server level.</w:t>
      </w:r>
    </w:p>
    <w:p w14:paraId="52403554" w14:textId="77777777" w:rsidR="002724E9" w:rsidRPr="00B20F42" w:rsidRDefault="002724E9" w:rsidP="00300115">
      <w:pPr>
        <w:pStyle w:val="NumberedListParagraph"/>
        <w:numPr>
          <w:ilvl w:val="1"/>
          <w:numId w:val="32"/>
        </w:numPr>
        <w:spacing w:before="240" w:line="240" w:lineRule="auto"/>
        <w:contextualSpacing w:val="0"/>
        <w:rPr>
          <w:lang w:val="en-US"/>
        </w:rPr>
      </w:pPr>
      <w:r w:rsidRPr="00B20F42">
        <w:rPr>
          <w:lang w:val="en-US"/>
        </w:rPr>
        <w:t xml:space="preserve">To verify if indexing for search of protected content in OWA is enabled type the following command in the </w:t>
      </w:r>
      <w:r w:rsidRPr="00B20F42">
        <w:rPr>
          <w:b/>
          <w:lang w:val="en-US"/>
        </w:rPr>
        <w:t>Exchange Management Shell</w:t>
      </w:r>
      <w:r w:rsidRPr="00B20F42">
        <w:rPr>
          <w:lang w:val="en-US"/>
        </w:rPr>
        <w:t>:</w:t>
      </w:r>
    </w:p>
    <w:p w14:paraId="044AC78A" w14:textId="77777777" w:rsidR="002724E9" w:rsidRPr="00567B31" w:rsidRDefault="002724E9" w:rsidP="002724E9">
      <w:pPr>
        <w:pStyle w:val="Tb1Step"/>
        <w:numPr>
          <w:ilvl w:val="0"/>
          <w:numId w:val="0"/>
        </w:numPr>
        <w:spacing w:before="240"/>
        <w:ind w:left="2234" w:right="0" w:hanging="360"/>
        <w:rPr>
          <w:rFonts w:ascii="Courier New" w:hAnsi="Courier New" w:cs="Courier New"/>
          <w:sz w:val="20"/>
          <w:szCs w:val="20"/>
        </w:rPr>
      </w:pPr>
      <w:r w:rsidRPr="00B20F42">
        <w:rPr>
          <w:rFonts w:ascii="Courier New" w:hAnsi="Courier New" w:cs="Courier New"/>
          <w:sz w:val="20"/>
          <w:szCs w:val="20"/>
        </w:rPr>
        <w:t>Get-IRMConfiguration</w:t>
      </w:r>
    </w:p>
    <w:p w14:paraId="43D59B73" w14:textId="77777777" w:rsidR="002724E9" w:rsidRPr="00B20F42" w:rsidRDefault="002724E9" w:rsidP="00300115">
      <w:pPr>
        <w:pStyle w:val="NumberedListParagraph"/>
        <w:numPr>
          <w:ilvl w:val="1"/>
          <w:numId w:val="32"/>
        </w:numPr>
        <w:rPr>
          <w:lang w:val="en-US"/>
        </w:rPr>
      </w:pPr>
      <w:r w:rsidRPr="00B20F42">
        <w:rPr>
          <w:lang w:val="en-US"/>
        </w:rPr>
        <w:t xml:space="preserve">Look for the </w:t>
      </w:r>
      <w:r w:rsidRPr="00B20F42">
        <w:rPr>
          <w:b/>
          <w:lang w:val="en-US"/>
        </w:rPr>
        <w:t>SearchEnabled</w:t>
      </w:r>
      <w:r w:rsidRPr="00B20F42">
        <w:rPr>
          <w:lang w:val="en-US"/>
        </w:rPr>
        <w:t xml:space="preserve"> parameter. If it is not set to </w:t>
      </w:r>
      <w:r w:rsidRPr="00B20F42">
        <w:rPr>
          <w:b/>
          <w:lang w:val="en-US"/>
        </w:rPr>
        <w:t>True</w:t>
      </w:r>
      <w:r w:rsidRPr="00B20F42">
        <w:rPr>
          <w:lang w:val="en-US"/>
        </w:rPr>
        <w:t>, run the following command:</w:t>
      </w:r>
    </w:p>
    <w:p w14:paraId="74B96BF5" w14:textId="77777777" w:rsidR="002724E9" w:rsidRPr="00567B31" w:rsidRDefault="002724E9" w:rsidP="002724E9">
      <w:pPr>
        <w:pStyle w:val="Tb1Step"/>
        <w:numPr>
          <w:ilvl w:val="0"/>
          <w:numId w:val="0"/>
        </w:numPr>
        <w:spacing w:before="240"/>
        <w:ind w:left="2234" w:right="0" w:hanging="360"/>
        <w:rPr>
          <w:rFonts w:ascii="Courier New" w:hAnsi="Courier New" w:cs="Courier New"/>
          <w:sz w:val="20"/>
          <w:szCs w:val="20"/>
        </w:rPr>
      </w:pPr>
      <w:r w:rsidRPr="00B20F42">
        <w:rPr>
          <w:rFonts w:ascii="Courier New" w:hAnsi="Courier New" w:cs="Courier New"/>
          <w:sz w:val="20"/>
          <w:szCs w:val="20"/>
        </w:rPr>
        <w:t xml:space="preserve">Set-IRMConfiguration -SearchEnabled $true </w:t>
      </w:r>
    </w:p>
    <w:p w14:paraId="086F8666" w14:textId="77777777" w:rsidR="002724E9" w:rsidRPr="00B20F42" w:rsidRDefault="002724E9" w:rsidP="00300115">
      <w:pPr>
        <w:pStyle w:val="NumberedListParagraph"/>
        <w:numPr>
          <w:ilvl w:val="1"/>
          <w:numId w:val="32"/>
        </w:numPr>
        <w:rPr>
          <w:lang w:val="en-US"/>
        </w:rPr>
      </w:pPr>
      <w:r w:rsidRPr="00B20F42">
        <w:rPr>
          <w:lang w:val="en-US"/>
        </w:rPr>
        <w:t>For this functionality to work, Internal Licensing must be enabled. Type the following command in the Exchange Management Shell:</w:t>
      </w:r>
    </w:p>
    <w:p w14:paraId="3983BC37" w14:textId="77777777" w:rsidR="002724E9" w:rsidRPr="00567B31" w:rsidRDefault="002724E9" w:rsidP="002724E9">
      <w:pPr>
        <w:pStyle w:val="Tb1Step"/>
        <w:numPr>
          <w:ilvl w:val="0"/>
          <w:numId w:val="0"/>
        </w:numPr>
        <w:spacing w:before="240"/>
        <w:ind w:left="2234" w:right="0" w:hanging="360"/>
        <w:rPr>
          <w:rFonts w:ascii="Courier New" w:hAnsi="Courier New" w:cs="Courier New"/>
          <w:sz w:val="20"/>
          <w:szCs w:val="20"/>
        </w:rPr>
      </w:pPr>
      <w:r w:rsidRPr="00B20F42">
        <w:rPr>
          <w:rFonts w:ascii="Courier New" w:hAnsi="Courier New" w:cs="Courier New"/>
          <w:sz w:val="20"/>
          <w:szCs w:val="20"/>
        </w:rPr>
        <w:t>Get-IRMConfiguration</w:t>
      </w:r>
    </w:p>
    <w:p w14:paraId="0DD85690" w14:textId="77777777" w:rsidR="002724E9" w:rsidRPr="00B20F42" w:rsidRDefault="002724E9" w:rsidP="00300115">
      <w:pPr>
        <w:pStyle w:val="NumberedListParagraph"/>
        <w:numPr>
          <w:ilvl w:val="1"/>
          <w:numId w:val="32"/>
        </w:numPr>
        <w:rPr>
          <w:lang w:val="en-US"/>
        </w:rPr>
      </w:pPr>
      <w:r w:rsidRPr="00B20F42">
        <w:rPr>
          <w:lang w:val="en-US"/>
        </w:rPr>
        <w:t xml:space="preserve">Look for the </w:t>
      </w:r>
      <w:r w:rsidRPr="00B20F42">
        <w:rPr>
          <w:b/>
          <w:lang w:val="en-US"/>
        </w:rPr>
        <w:t>InternalLicensingEnabled</w:t>
      </w:r>
      <w:r w:rsidRPr="00B20F42">
        <w:rPr>
          <w:lang w:val="en-US"/>
        </w:rPr>
        <w:t xml:space="preserve"> parameter. If it is not set to </w:t>
      </w:r>
      <w:r w:rsidRPr="00B20F42">
        <w:rPr>
          <w:b/>
          <w:lang w:val="en-US"/>
        </w:rPr>
        <w:t>True</w:t>
      </w:r>
      <w:r w:rsidRPr="00B20F42">
        <w:rPr>
          <w:lang w:val="en-US"/>
        </w:rPr>
        <w:t>, run the following command:</w:t>
      </w:r>
    </w:p>
    <w:p w14:paraId="3F7D77DA" w14:textId="77777777" w:rsidR="002724E9" w:rsidRPr="00567B31" w:rsidRDefault="002724E9" w:rsidP="002724E9">
      <w:pPr>
        <w:pStyle w:val="Tb1Step"/>
        <w:numPr>
          <w:ilvl w:val="0"/>
          <w:numId w:val="0"/>
        </w:numPr>
        <w:spacing w:before="240"/>
        <w:ind w:left="2234" w:right="0" w:hanging="360"/>
        <w:rPr>
          <w:rFonts w:ascii="Courier New" w:hAnsi="Courier New" w:cs="Courier New"/>
          <w:sz w:val="20"/>
          <w:szCs w:val="20"/>
        </w:rPr>
      </w:pPr>
      <w:r w:rsidRPr="00B20F42">
        <w:rPr>
          <w:rFonts w:ascii="Courier New" w:hAnsi="Courier New" w:cs="Courier New"/>
          <w:sz w:val="20"/>
          <w:szCs w:val="20"/>
        </w:rPr>
        <w:t>Set-IRMConfiguration –InternalLicensingEnabled $true</w:t>
      </w:r>
    </w:p>
    <w:p w14:paraId="78295C96" w14:textId="77777777" w:rsidR="00870EF0" w:rsidRDefault="00870EF0" w:rsidP="00870EF0">
      <w:pPr>
        <w:pStyle w:val="NumberedListParagraph"/>
      </w:pPr>
      <w:r>
        <w:t>Create Transport Protection Rules</w:t>
      </w:r>
    </w:p>
    <w:p w14:paraId="40528EFF" w14:textId="08D309F6" w:rsidR="00870EF0" w:rsidRDefault="00870EF0" w:rsidP="00300115">
      <w:pPr>
        <w:pStyle w:val="NumberedListParagraph"/>
        <w:numPr>
          <w:ilvl w:val="1"/>
          <w:numId w:val="32"/>
        </w:numPr>
        <w:spacing w:before="240" w:line="240" w:lineRule="auto"/>
        <w:contextualSpacing w:val="0"/>
      </w:pPr>
      <w:r>
        <w:t xml:space="preserve">Open the Exchange Admin Center. </w:t>
      </w:r>
    </w:p>
    <w:p w14:paraId="3A44B2B1" w14:textId="77777777" w:rsidR="00870EF0" w:rsidRDefault="00870EF0" w:rsidP="00300115">
      <w:pPr>
        <w:pStyle w:val="NumberedListParagraph"/>
        <w:numPr>
          <w:ilvl w:val="1"/>
          <w:numId w:val="32"/>
        </w:numPr>
        <w:spacing w:before="240" w:line="240" w:lineRule="auto"/>
        <w:contextualSpacing w:val="0"/>
      </w:pPr>
      <w:r>
        <w:t xml:space="preserve">Click </w:t>
      </w:r>
      <w:r w:rsidRPr="00CC1253">
        <w:rPr>
          <w:b/>
        </w:rPr>
        <w:t>mail flow</w:t>
      </w:r>
      <w:r>
        <w:t xml:space="preserve"> to open the rules tab.</w:t>
      </w:r>
    </w:p>
    <w:p w14:paraId="7887F2E9" w14:textId="77777777" w:rsidR="00870EF0" w:rsidRDefault="00870EF0" w:rsidP="00300115">
      <w:pPr>
        <w:pStyle w:val="NumberedListParagraph"/>
        <w:numPr>
          <w:ilvl w:val="1"/>
          <w:numId w:val="32"/>
        </w:numPr>
        <w:spacing w:before="240" w:line="240" w:lineRule="auto"/>
        <w:contextualSpacing w:val="0"/>
      </w:pPr>
      <w:r>
        <w:t xml:space="preserve">Click the plus icon and select </w:t>
      </w:r>
      <w:r w:rsidRPr="00CC1253">
        <w:rPr>
          <w:b/>
        </w:rPr>
        <w:t>Apply rights protection to messages</w:t>
      </w:r>
      <w:r>
        <w:t xml:space="preserve"> to open the new rule editor.</w:t>
      </w:r>
    </w:p>
    <w:p w14:paraId="127EC0D8" w14:textId="77777777" w:rsidR="00870EF0" w:rsidRDefault="00870EF0" w:rsidP="00300115">
      <w:pPr>
        <w:pStyle w:val="NumberedListParagraph"/>
        <w:numPr>
          <w:ilvl w:val="1"/>
          <w:numId w:val="32"/>
        </w:numPr>
        <w:spacing w:before="240" w:line="240" w:lineRule="auto"/>
        <w:contextualSpacing w:val="0"/>
      </w:pPr>
      <w:r>
        <w:t>Enter a name in the Name field</w:t>
      </w:r>
    </w:p>
    <w:p w14:paraId="23B8DD09" w14:textId="77777777" w:rsidR="00870EF0" w:rsidRDefault="00870EF0" w:rsidP="00300115">
      <w:pPr>
        <w:pStyle w:val="NumberedListParagraph"/>
        <w:numPr>
          <w:ilvl w:val="1"/>
          <w:numId w:val="32"/>
        </w:numPr>
        <w:spacing w:before="240" w:line="240" w:lineRule="auto"/>
        <w:contextualSpacing w:val="0"/>
      </w:pPr>
      <w:r>
        <w:t xml:space="preserve">In the Apply this rule if drop down, select the appropriate condition that will trigger RMS protection, for example, you could select </w:t>
      </w:r>
      <w:r w:rsidRPr="00CC1253">
        <w:rPr>
          <w:b/>
        </w:rPr>
        <w:t>The subject or body matches</w:t>
      </w:r>
      <w:r>
        <w:t xml:space="preserve"> to look for specific words or number patterns.</w:t>
      </w:r>
    </w:p>
    <w:p w14:paraId="06046F73" w14:textId="77777777" w:rsidR="00870EF0" w:rsidRDefault="00870EF0" w:rsidP="00300115">
      <w:pPr>
        <w:pStyle w:val="NumberedListParagraph"/>
        <w:numPr>
          <w:ilvl w:val="1"/>
          <w:numId w:val="32"/>
        </w:numPr>
        <w:spacing w:before="240" w:line="240" w:lineRule="auto"/>
        <w:contextualSpacing w:val="0"/>
      </w:pPr>
      <w:r>
        <w:t xml:space="preserve">Add the parameters of the condition.  Continuing with the above example, you could add </w:t>
      </w:r>
      <w:r w:rsidRPr="00CC1253">
        <w:rPr>
          <w:b/>
        </w:rPr>
        <w:t>Top Secret</w:t>
      </w:r>
      <w:r>
        <w:t xml:space="preserve"> to automatically protect any message with the phrase Top Secret in the subject or body of the message.  Click </w:t>
      </w:r>
      <w:r w:rsidRPr="00CC1253">
        <w:rPr>
          <w:b/>
        </w:rPr>
        <w:t>OK</w:t>
      </w:r>
      <w:r>
        <w:t>.</w:t>
      </w:r>
    </w:p>
    <w:p w14:paraId="733445B2" w14:textId="77777777" w:rsidR="00870EF0" w:rsidRDefault="00870EF0" w:rsidP="00300115">
      <w:pPr>
        <w:pStyle w:val="NumberedListParagraph"/>
        <w:numPr>
          <w:ilvl w:val="1"/>
          <w:numId w:val="32"/>
        </w:numPr>
        <w:spacing w:before="240" w:line="240" w:lineRule="auto"/>
        <w:contextualSpacing w:val="0"/>
      </w:pPr>
      <w:r>
        <w:t xml:space="preserve">In the Do the following section, click </w:t>
      </w:r>
      <w:r w:rsidRPr="00CC1253">
        <w:rPr>
          <w:b/>
        </w:rPr>
        <w:t>Select one</w:t>
      </w:r>
      <w:r>
        <w:t xml:space="preserve"> and select the appropriate rights policy template.</w:t>
      </w:r>
    </w:p>
    <w:p w14:paraId="3762C356" w14:textId="77777777" w:rsidR="00870EF0" w:rsidRDefault="00870EF0" w:rsidP="00300115">
      <w:pPr>
        <w:pStyle w:val="NumberedListParagraph"/>
        <w:numPr>
          <w:ilvl w:val="1"/>
          <w:numId w:val="32"/>
        </w:numPr>
        <w:spacing w:before="240" w:line="240" w:lineRule="auto"/>
        <w:contextualSpacing w:val="0"/>
      </w:pPr>
      <w:r>
        <w:t xml:space="preserve">If desired, add an exception or audit configuration.  </w:t>
      </w:r>
    </w:p>
    <w:p w14:paraId="62EC95E1" w14:textId="77777777" w:rsidR="00870EF0" w:rsidRDefault="00870EF0" w:rsidP="00300115">
      <w:pPr>
        <w:pStyle w:val="NumberedListParagraph"/>
        <w:numPr>
          <w:ilvl w:val="1"/>
          <w:numId w:val="32"/>
        </w:numPr>
        <w:spacing w:before="240" w:line="240" w:lineRule="auto"/>
        <w:contextualSpacing w:val="0"/>
      </w:pPr>
      <w:r>
        <w:t xml:space="preserve">Click </w:t>
      </w:r>
      <w:r w:rsidRPr="00CC1253">
        <w:rPr>
          <w:b/>
        </w:rPr>
        <w:t>Save</w:t>
      </w:r>
      <w:r>
        <w:t>.</w:t>
      </w:r>
    </w:p>
    <w:p w14:paraId="359BDFB5" w14:textId="3795AA93" w:rsidR="002724E9" w:rsidRPr="00870EF0" w:rsidRDefault="00870EF0" w:rsidP="00300115">
      <w:pPr>
        <w:pStyle w:val="NumberedListParagraph"/>
        <w:numPr>
          <w:ilvl w:val="1"/>
          <w:numId w:val="32"/>
        </w:numPr>
        <w:spacing w:before="240" w:line="240" w:lineRule="auto"/>
        <w:contextualSpacing w:val="0"/>
      </w:pPr>
      <w:r>
        <w:t>Repeat these steps to add additional transport protection rules.</w:t>
      </w:r>
    </w:p>
    <w:p w14:paraId="7E16FF1B" w14:textId="72F26ED1" w:rsidR="00D71E66" w:rsidRDefault="00D71E66" w:rsidP="00D71E66">
      <w:pPr>
        <w:pStyle w:val="NumberedListParagraph"/>
        <w:contextualSpacing w:val="0"/>
        <w:rPr>
          <w:lang w:val="en-US"/>
        </w:rPr>
      </w:pPr>
      <w:r>
        <w:rPr>
          <w:lang w:val="en-US"/>
        </w:rPr>
        <w:t>To enable Transport Decryption:</w:t>
      </w:r>
    </w:p>
    <w:p w14:paraId="5A5EFD52" w14:textId="77777777" w:rsidR="00D71E66" w:rsidRPr="00B20F42" w:rsidRDefault="00D71E66" w:rsidP="00300115">
      <w:pPr>
        <w:pStyle w:val="NumberedListParagraph"/>
        <w:numPr>
          <w:ilvl w:val="1"/>
          <w:numId w:val="32"/>
        </w:numPr>
        <w:spacing w:before="240" w:line="240" w:lineRule="auto"/>
        <w:contextualSpacing w:val="0"/>
        <w:rPr>
          <w:lang w:val="en-US"/>
        </w:rPr>
      </w:pPr>
      <w:r>
        <w:rPr>
          <w:lang w:val="en-US"/>
        </w:rPr>
        <w:t xml:space="preserve">Log </w:t>
      </w:r>
      <w:r w:rsidRPr="00B20F42">
        <w:rPr>
          <w:lang w:val="en-US"/>
        </w:rPr>
        <w:t>on to the mail server as an Administrator.</w:t>
      </w:r>
    </w:p>
    <w:p w14:paraId="09292A87" w14:textId="77777777" w:rsidR="00D71E66" w:rsidRPr="00B20F42" w:rsidRDefault="00D71E66" w:rsidP="00300115">
      <w:pPr>
        <w:pStyle w:val="NumberedListParagraph"/>
        <w:numPr>
          <w:ilvl w:val="1"/>
          <w:numId w:val="32"/>
        </w:numPr>
        <w:spacing w:before="240" w:line="240" w:lineRule="auto"/>
        <w:contextualSpacing w:val="0"/>
        <w:rPr>
          <w:lang w:val="en-US"/>
        </w:rPr>
      </w:pPr>
      <w:r w:rsidRPr="00B20F42">
        <w:rPr>
          <w:lang w:val="en-US"/>
        </w:rPr>
        <w:t xml:space="preserve">Open the </w:t>
      </w:r>
      <w:r w:rsidRPr="00B20F42">
        <w:rPr>
          <w:b/>
          <w:lang w:val="en-US"/>
        </w:rPr>
        <w:t>Exchange Management Shell</w:t>
      </w:r>
      <w:r w:rsidRPr="00B20F42">
        <w:rPr>
          <w:lang w:val="en-US"/>
        </w:rPr>
        <w:t xml:space="preserve"> from the </w:t>
      </w:r>
      <w:r w:rsidRPr="00B20F42">
        <w:rPr>
          <w:b/>
          <w:lang w:val="en-US"/>
        </w:rPr>
        <w:t>Start Menu</w:t>
      </w:r>
      <w:r>
        <w:rPr>
          <w:lang w:val="en-US"/>
        </w:rPr>
        <w:t>.</w:t>
      </w:r>
    </w:p>
    <w:p w14:paraId="2E7C43A6" w14:textId="5E1DC6DA" w:rsidR="00D71E66" w:rsidRPr="00D71E66" w:rsidRDefault="00D71E66" w:rsidP="00300115">
      <w:pPr>
        <w:pStyle w:val="NumberedListParagraph"/>
        <w:numPr>
          <w:ilvl w:val="1"/>
          <w:numId w:val="32"/>
        </w:numPr>
        <w:spacing w:before="240" w:line="240" w:lineRule="auto"/>
        <w:contextualSpacing w:val="0"/>
        <w:rPr>
          <w:lang w:val="en-US"/>
        </w:rPr>
      </w:pPr>
      <w:r w:rsidRPr="00B20F42">
        <w:rPr>
          <w:lang w:val="en-US"/>
        </w:rPr>
        <w:t xml:space="preserve">To enable </w:t>
      </w:r>
      <w:r>
        <w:rPr>
          <w:lang w:val="en-US"/>
        </w:rPr>
        <w:t>Transport Decryption</w:t>
      </w:r>
      <w:r w:rsidRPr="00B20F42">
        <w:rPr>
          <w:lang w:val="en-US"/>
        </w:rPr>
        <w:t xml:space="preserve"> type the following command in the </w:t>
      </w:r>
      <w:r w:rsidRPr="00B20F42">
        <w:rPr>
          <w:b/>
          <w:lang w:val="en-US"/>
        </w:rPr>
        <w:t>Exchange Management Shell</w:t>
      </w:r>
      <w:r w:rsidRPr="00B20F42">
        <w:rPr>
          <w:lang w:val="en-US"/>
        </w:rPr>
        <w:t>:</w:t>
      </w:r>
    </w:p>
    <w:p w14:paraId="6C82DA02" w14:textId="60D6C623" w:rsidR="00D71E66" w:rsidRDefault="00D71E66" w:rsidP="00D71E66">
      <w:pPr>
        <w:pStyle w:val="NumberedListParagraph"/>
        <w:numPr>
          <w:ilvl w:val="0"/>
          <w:numId w:val="0"/>
        </w:numPr>
        <w:ind w:left="1874"/>
        <w:contextualSpacing w:val="0"/>
        <w:rPr>
          <w:lang w:val="en-US"/>
        </w:rPr>
      </w:pPr>
      <w:r w:rsidRPr="00D71E66">
        <w:rPr>
          <w:rFonts w:ascii="Courier New" w:hAnsi="Courier New" w:cs="Courier New"/>
          <w:lang w:val="en"/>
        </w:rPr>
        <w:t>Set-IRMConfiguration -TransportDecryptionSetting Mandatory</w:t>
      </w:r>
    </w:p>
    <w:p w14:paraId="33607786" w14:textId="1C1491AD" w:rsidR="00D71E66" w:rsidRDefault="00D71E66" w:rsidP="00D71E66">
      <w:pPr>
        <w:pStyle w:val="NumberedListParagraph"/>
        <w:contextualSpacing w:val="0"/>
        <w:rPr>
          <w:lang w:val="en-US"/>
        </w:rPr>
      </w:pPr>
      <w:r>
        <w:rPr>
          <w:lang w:val="en-US"/>
        </w:rPr>
        <w:t>To enable Journal Decryption:</w:t>
      </w:r>
    </w:p>
    <w:p w14:paraId="1D8D20E8" w14:textId="77777777" w:rsidR="00D71E66" w:rsidRPr="00B20F42" w:rsidRDefault="00D71E66" w:rsidP="00300115">
      <w:pPr>
        <w:pStyle w:val="NumberedListParagraph"/>
        <w:numPr>
          <w:ilvl w:val="1"/>
          <w:numId w:val="32"/>
        </w:numPr>
        <w:spacing w:before="240" w:line="240" w:lineRule="auto"/>
        <w:contextualSpacing w:val="0"/>
        <w:rPr>
          <w:lang w:val="en-US"/>
        </w:rPr>
      </w:pPr>
      <w:r>
        <w:rPr>
          <w:lang w:val="en-US"/>
        </w:rPr>
        <w:t xml:space="preserve">Log </w:t>
      </w:r>
      <w:r w:rsidRPr="00B20F42">
        <w:rPr>
          <w:lang w:val="en-US"/>
        </w:rPr>
        <w:t>on to the mail server as an Administrator.</w:t>
      </w:r>
    </w:p>
    <w:p w14:paraId="4A34192E" w14:textId="77777777" w:rsidR="00D71E66" w:rsidRPr="00B20F42" w:rsidRDefault="00D71E66" w:rsidP="00300115">
      <w:pPr>
        <w:pStyle w:val="NumberedListParagraph"/>
        <w:numPr>
          <w:ilvl w:val="1"/>
          <w:numId w:val="32"/>
        </w:numPr>
        <w:spacing w:before="240" w:line="240" w:lineRule="auto"/>
        <w:contextualSpacing w:val="0"/>
        <w:rPr>
          <w:lang w:val="en-US"/>
        </w:rPr>
      </w:pPr>
      <w:r w:rsidRPr="00B20F42">
        <w:rPr>
          <w:lang w:val="en-US"/>
        </w:rPr>
        <w:t xml:space="preserve">Open the </w:t>
      </w:r>
      <w:r w:rsidRPr="00B20F42">
        <w:rPr>
          <w:b/>
          <w:lang w:val="en-US"/>
        </w:rPr>
        <w:t>Exchange Management Shell</w:t>
      </w:r>
      <w:r w:rsidRPr="00B20F42">
        <w:rPr>
          <w:lang w:val="en-US"/>
        </w:rPr>
        <w:t xml:space="preserve"> from the </w:t>
      </w:r>
      <w:r w:rsidRPr="00B20F42">
        <w:rPr>
          <w:b/>
          <w:lang w:val="en-US"/>
        </w:rPr>
        <w:t>Start Menu</w:t>
      </w:r>
      <w:r>
        <w:rPr>
          <w:lang w:val="en-US"/>
        </w:rPr>
        <w:t>.</w:t>
      </w:r>
    </w:p>
    <w:p w14:paraId="4BB6DCB1" w14:textId="54536EF9" w:rsidR="00D71E66" w:rsidRPr="00B20F42" w:rsidRDefault="00D71E66" w:rsidP="00300115">
      <w:pPr>
        <w:pStyle w:val="NumberedListParagraph"/>
        <w:numPr>
          <w:ilvl w:val="1"/>
          <w:numId w:val="32"/>
        </w:numPr>
        <w:spacing w:before="240" w:line="240" w:lineRule="auto"/>
        <w:contextualSpacing w:val="0"/>
        <w:rPr>
          <w:lang w:val="en-US"/>
        </w:rPr>
      </w:pPr>
      <w:r w:rsidRPr="00B20F42">
        <w:rPr>
          <w:lang w:val="en-US"/>
        </w:rPr>
        <w:t xml:space="preserve">To enable </w:t>
      </w:r>
      <w:r>
        <w:rPr>
          <w:lang w:val="en-US"/>
        </w:rPr>
        <w:t>Journal Decryption</w:t>
      </w:r>
      <w:r w:rsidRPr="00B20F42">
        <w:rPr>
          <w:lang w:val="en-US"/>
        </w:rPr>
        <w:t xml:space="preserve"> type the following command in the </w:t>
      </w:r>
      <w:r w:rsidRPr="00B20F42">
        <w:rPr>
          <w:b/>
          <w:lang w:val="en-US"/>
        </w:rPr>
        <w:t>Exchange Management Shell</w:t>
      </w:r>
      <w:r w:rsidRPr="00B20F42">
        <w:rPr>
          <w:lang w:val="en-US"/>
        </w:rPr>
        <w:t>:</w:t>
      </w:r>
    </w:p>
    <w:p w14:paraId="413D4A1E" w14:textId="5190B018" w:rsidR="00D71E66" w:rsidRPr="00567B31" w:rsidRDefault="00D71E66" w:rsidP="00D71E66">
      <w:pPr>
        <w:pStyle w:val="Tb1Step"/>
        <w:numPr>
          <w:ilvl w:val="0"/>
          <w:numId w:val="0"/>
        </w:numPr>
        <w:spacing w:before="240"/>
        <w:ind w:left="2234" w:right="0" w:hanging="360"/>
        <w:rPr>
          <w:rFonts w:ascii="Courier New" w:hAnsi="Courier New" w:cs="Courier New"/>
          <w:sz w:val="20"/>
          <w:szCs w:val="20"/>
        </w:rPr>
      </w:pPr>
      <w:r w:rsidRPr="00D71E66">
        <w:rPr>
          <w:rFonts w:ascii="Courier New" w:hAnsi="Courier New" w:cs="Courier New"/>
          <w:sz w:val="20"/>
          <w:szCs w:val="20"/>
          <w:lang w:val="en"/>
        </w:rPr>
        <w:t>Set-IRMConfiguration -JournalReportDecryptionEnabled $true</w:t>
      </w:r>
    </w:p>
    <w:p w14:paraId="24DF198A" w14:textId="77777777" w:rsidR="00870EF0" w:rsidRDefault="00870EF0" w:rsidP="00300115">
      <w:pPr>
        <w:pStyle w:val="NumberedListParagraph"/>
        <w:numPr>
          <w:ilvl w:val="0"/>
          <w:numId w:val="33"/>
        </w:numPr>
        <w:spacing w:before="240" w:line="240" w:lineRule="auto"/>
        <w:contextualSpacing w:val="0"/>
      </w:pPr>
      <w:r>
        <w:t>Integrate the Exchange Data Loss Prevention feature with RMS</w:t>
      </w:r>
    </w:p>
    <w:p w14:paraId="3CB6F469" w14:textId="788C77FC" w:rsidR="00870EF0" w:rsidRDefault="00870EF0" w:rsidP="00300115">
      <w:pPr>
        <w:pStyle w:val="NumberedListParagraph"/>
        <w:numPr>
          <w:ilvl w:val="1"/>
          <w:numId w:val="33"/>
        </w:numPr>
        <w:spacing w:before="240" w:line="240" w:lineRule="auto"/>
        <w:contextualSpacing w:val="0"/>
      </w:pPr>
      <w:r>
        <w:t>Open the Exchange Admin Center.</w:t>
      </w:r>
    </w:p>
    <w:p w14:paraId="51CB31BE" w14:textId="77777777" w:rsidR="00870EF0" w:rsidRDefault="00870EF0" w:rsidP="00300115">
      <w:pPr>
        <w:pStyle w:val="NumberedListParagraph"/>
        <w:numPr>
          <w:ilvl w:val="1"/>
          <w:numId w:val="33"/>
        </w:numPr>
        <w:spacing w:before="240" w:line="240" w:lineRule="auto"/>
        <w:contextualSpacing w:val="0"/>
      </w:pPr>
      <w:r>
        <w:t xml:space="preserve">Click </w:t>
      </w:r>
      <w:r w:rsidRPr="00CC1253">
        <w:rPr>
          <w:b/>
        </w:rPr>
        <w:t>compliance management</w:t>
      </w:r>
      <w:r>
        <w:t xml:space="preserve"> and then click the </w:t>
      </w:r>
      <w:r w:rsidRPr="00CC1253">
        <w:rPr>
          <w:b/>
        </w:rPr>
        <w:t>data loss prevention</w:t>
      </w:r>
      <w:r>
        <w:t xml:space="preserve"> tab.</w:t>
      </w:r>
    </w:p>
    <w:p w14:paraId="7B401871" w14:textId="77777777" w:rsidR="00870EF0" w:rsidRDefault="00870EF0" w:rsidP="00300115">
      <w:pPr>
        <w:pStyle w:val="NumberedListParagraph"/>
        <w:numPr>
          <w:ilvl w:val="1"/>
          <w:numId w:val="33"/>
        </w:numPr>
        <w:spacing w:before="240" w:line="240" w:lineRule="auto"/>
        <w:contextualSpacing w:val="0"/>
      </w:pPr>
      <w:r>
        <w:t xml:space="preserve">Click the plus icon and select </w:t>
      </w:r>
      <w:r w:rsidRPr="00CC1253">
        <w:rPr>
          <w:b/>
        </w:rPr>
        <w:t>New DLP policy from template</w:t>
      </w:r>
      <w:r>
        <w:t xml:space="preserve"> to open the DLP policy from template wizard.</w:t>
      </w:r>
    </w:p>
    <w:p w14:paraId="64F69FC2" w14:textId="77777777" w:rsidR="00870EF0" w:rsidRDefault="00870EF0" w:rsidP="00300115">
      <w:pPr>
        <w:pStyle w:val="NumberedListParagraph"/>
        <w:numPr>
          <w:ilvl w:val="1"/>
          <w:numId w:val="33"/>
        </w:numPr>
        <w:spacing w:before="240" w:line="240" w:lineRule="auto"/>
        <w:contextualSpacing w:val="0"/>
      </w:pPr>
      <w:r>
        <w:t>Add a name and description.</w:t>
      </w:r>
    </w:p>
    <w:p w14:paraId="645BC74A" w14:textId="77777777" w:rsidR="00870EF0" w:rsidRDefault="00870EF0" w:rsidP="00300115">
      <w:pPr>
        <w:pStyle w:val="NumberedListParagraph"/>
        <w:numPr>
          <w:ilvl w:val="1"/>
          <w:numId w:val="33"/>
        </w:numPr>
        <w:spacing w:before="240" w:line="240" w:lineRule="auto"/>
        <w:contextualSpacing w:val="0"/>
      </w:pPr>
      <w:r>
        <w:t xml:space="preserve">Select a template that matches the geographic region and vertical industry and click </w:t>
      </w:r>
      <w:r w:rsidRPr="00CC1253">
        <w:rPr>
          <w:b/>
        </w:rPr>
        <w:t>Save</w:t>
      </w:r>
      <w:r>
        <w:t>.</w:t>
      </w:r>
    </w:p>
    <w:p w14:paraId="2FF95EB7" w14:textId="77777777" w:rsidR="00870EF0" w:rsidRDefault="00870EF0" w:rsidP="00300115">
      <w:pPr>
        <w:pStyle w:val="NumberedListParagraph"/>
        <w:numPr>
          <w:ilvl w:val="1"/>
          <w:numId w:val="33"/>
        </w:numPr>
        <w:spacing w:before="240" w:line="240" w:lineRule="auto"/>
        <w:contextualSpacing w:val="0"/>
      </w:pPr>
      <w:r>
        <w:t xml:space="preserve">Click the </w:t>
      </w:r>
      <w:r w:rsidRPr="00CC1253">
        <w:rPr>
          <w:b/>
        </w:rPr>
        <w:t>mail flow</w:t>
      </w:r>
      <w:r>
        <w:t xml:space="preserve"> tab.</w:t>
      </w:r>
    </w:p>
    <w:p w14:paraId="0CB35D7D" w14:textId="77777777" w:rsidR="00870EF0" w:rsidRDefault="00870EF0" w:rsidP="00300115">
      <w:pPr>
        <w:pStyle w:val="NumberedListParagraph"/>
        <w:numPr>
          <w:ilvl w:val="1"/>
          <w:numId w:val="33"/>
        </w:numPr>
        <w:spacing w:before="240" w:line="240" w:lineRule="auto"/>
        <w:contextualSpacing w:val="0"/>
      </w:pPr>
      <w:r>
        <w:t>Double click one of the rules that was created from the DLP policy above.</w:t>
      </w:r>
    </w:p>
    <w:p w14:paraId="58163111" w14:textId="77777777" w:rsidR="00870EF0" w:rsidRDefault="00870EF0" w:rsidP="00300115">
      <w:pPr>
        <w:pStyle w:val="NumberedListParagraph"/>
        <w:numPr>
          <w:ilvl w:val="1"/>
          <w:numId w:val="33"/>
        </w:numPr>
        <w:spacing w:before="240" w:line="240" w:lineRule="auto"/>
        <w:contextualSpacing w:val="0"/>
      </w:pPr>
      <w:r>
        <w:t xml:space="preserve">Under the Do the following section, click the drop down, point to </w:t>
      </w:r>
      <w:r w:rsidRPr="00CC1253">
        <w:rPr>
          <w:b/>
        </w:rPr>
        <w:t>Modify the message security</w:t>
      </w:r>
      <w:r>
        <w:t xml:space="preserve"> and </w:t>
      </w:r>
      <w:r w:rsidRPr="00CC1253">
        <w:rPr>
          <w:b/>
        </w:rPr>
        <w:t>select Apply rights protection</w:t>
      </w:r>
      <w:r>
        <w:t>.</w:t>
      </w:r>
    </w:p>
    <w:p w14:paraId="66653CE7" w14:textId="77777777" w:rsidR="00870EF0" w:rsidRDefault="00870EF0" w:rsidP="00300115">
      <w:pPr>
        <w:pStyle w:val="NumberedListParagraph"/>
        <w:numPr>
          <w:ilvl w:val="1"/>
          <w:numId w:val="33"/>
        </w:numPr>
        <w:spacing w:before="240" w:line="240" w:lineRule="auto"/>
        <w:contextualSpacing w:val="0"/>
      </w:pPr>
      <w:r>
        <w:t xml:space="preserve">Select the appropriate rights policy template and click </w:t>
      </w:r>
      <w:r w:rsidRPr="00CC1253">
        <w:rPr>
          <w:b/>
        </w:rPr>
        <w:t>OK</w:t>
      </w:r>
      <w:r>
        <w:t>.</w:t>
      </w:r>
    </w:p>
    <w:p w14:paraId="54DE610E" w14:textId="77777777" w:rsidR="00870EF0" w:rsidRDefault="00870EF0" w:rsidP="00300115">
      <w:pPr>
        <w:pStyle w:val="NumberedListParagraph"/>
        <w:numPr>
          <w:ilvl w:val="1"/>
          <w:numId w:val="33"/>
        </w:numPr>
        <w:spacing w:before="240" w:line="240" w:lineRule="auto"/>
        <w:contextualSpacing w:val="0"/>
      </w:pPr>
      <w:r>
        <w:t xml:space="preserve">Click </w:t>
      </w:r>
      <w:r w:rsidRPr="00CC1253">
        <w:rPr>
          <w:b/>
        </w:rPr>
        <w:t>Save</w:t>
      </w:r>
      <w:r>
        <w:t>.</w:t>
      </w:r>
    </w:p>
    <w:p w14:paraId="723E2894" w14:textId="77777777" w:rsidR="00870EF0" w:rsidRDefault="00870EF0" w:rsidP="00300115">
      <w:pPr>
        <w:pStyle w:val="NumberedListParagraph"/>
        <w:numPr>
          <w:ilvl w:val="1"/>
          <w:numId w:val="33"/>
        </w:numPr>
        <w:spacing w:before="240" w:line="240" w:lineRule="auto"/>
        <w:contextualSpacing w:val="0"/>
      </w:pPr>
      <w:r>
        <w:t>Repeat steps h through k to edit additional rules associated with the DLP policy.</w:t>
      </w:r>
    </w:p>
    <w:p w14:paraId="0CEF5807" w14:textId="77777777" w:rsidR="00870EF0" w:rsidRDefault="00870EF0" w:rsidP="00300115">
      <w:pPr>
        <w:pStyle w:val="NumberedListParagraph"/>
        <w:numPr>
          <w:ilvl w:val="1"/>
          <w:numId w:val="33"/>
        </w:numPr>
        <w:spacing w:before="240" w:line="240" w:lineRule="auto"/>
        <w:contextualSpacing w:val="0"/>
      </w:pPr>
      <w:r>
        <w:t>Repeat steps a through l to add additional DLP policies integrate with RMS.</w:t>
      </w:r>
    </w:p>
    <w:p w14:paraId="4D5B1885" w14:textId="5510C2A8" w:rsidR="00155955" w:rsidRDefault="00155955" w:rsidP="00870EF0">
      <w:pPr>
        <w:pStyle w:val="Heading1Numbered"/>
      </w:pPr>
      <w:bookmarkStart w:id="1773" w:name="_Toc390942697"/>
      <w:r>
        <w:t>Enabling Information Rights Management Functionality in Exchange Online</w:t>
      </w:r>
      <w:bookmarkEnd w:id="1773"/>
      <w:r>
        <w:t xml:space="preserve"> </w:t>
      </w:r>
    </w:p>
    <w:p w14:paraId="703F1653" w14:textId="7B9D69F8" w:rsidR="00155955" w:rsidRPr="00B20F42" w:rsidRDefault="00155955" w:rsidP="00155955">
      <w:pPr>
        <w:rPr>
          <w:i/>
          <w:color w:val="FF0000"/>
        </w:rPr>
      </w:pPr>
      <w:r w:rsidRPr="00B20F42">
        <w:rPr>
          <w:i/>
          <w:color w:val="FF0000"/>
          <w:highlight w:val="yellow"/>
        </w:rPr>
        <w:t xml:space="preserve">If your customer is not going to use IRM functionality in Exchange </w:t>
      </w:r>
      <w:r>
        <w:rPr>
          <w:i/>
          <w:color w:val="FF0000"/>
          <w:highlight w:val="yellow"/>
        </w:rPr>
        <w:t>Online</w:t>
      </w:r>
      <w:r w:rsidRPr="00B20F42">
        <w:rPr>
          <w:i/>
          <w:color w:val="FF0000"/>
          <w:highlight w:val="yellow"/>
        </w:rPr>
        <w:t>, delete this section.</w:t>
      </w:r>
    </w:p>
    <w:p w14:paraId="3135EC8A" w14:textId="0B6A2D8E" w:rsidR="00155955" w:rsidRDefault="00155955" w:rsidP="00155955">
      <w:r w:rsidRPr="00B20F42">
        <w:t xml:space="preserve">The following steps are used to enable basic Information Rights Management (IRM) integration for Exchange </w:t>
      </w:r>
      <w:r>
        <w:t>Online</w:t>
      </w:r>
      <w:r w:rsidRPr="00B20F42">
        <w:t>.</w:t>
      </w:r>
    </w:p>
    <w:p w14:paraId="58970A19" w14:textId="1F4F82F6" w:rsidR="007B49F4" w:rsidRDefault="007B49F4" w:rsidP="00155955">
      <w:r>
        <w:t xml:space="preserve">Before you begin, identify the RMS Online key sharing URL that corresponds to your location: </w:t>
      </w:r>
    </w:p>
    <w:tbl>
      <w:tblPr>
        <w:tblStyle w:val="TableGrid"/>
        <w:tblW w:w="0" w:type="auto"/>
        <w:tblLook w:val="04A0" w:firstRow="1" w:lastRow="0" w:firstColumn="1" w:lastColumn="0" w:noHBand="0" w:noVBand="1"/>
      </w:tblPr>
      <w:tblGrid>
        <w:gridCol w:w="2542"/>
        <w:gridCol w:w="6818"/>
      </w:tblGrid>
      <w:tr w:rsidR="007B49F4" w14:paraId="446913FA" w14:textId="77777777" w:rsidTr="007B49F4">
        <w:trPr>
          <w:cnfStyle w:val="100000000000" w:firstRow="1" w:lastRow="0" w:firstColumn="0" w:lastColumn="0" w:oddVBand="0" w:evenVBand="0" w:oddHBand="0" w:evenHBand="0" w:firstRowFirstColumn="0" w:firstRowLastColumn="0" w:lastRowFirstColumn="0" w:lastRowLastColumn="0"/>
        </w:trPr>
        <w:tc>
          <w:tcPr>
            <w:tcW w:w="3120" w:type="dxa"/>
          </w:tcPr>
          <w:p w14:paraId="610FE6F3" w14:textId="0C9D135E" w:rsidR="007B49F4" w:rsidRDefault="007B49F4" w:rsidP="00155955">
            <w:r>
              <w:t>Location</w:t>
            </w:r>
          </w:p>
        </w:tc>
        <w:tc>
          <w:tcPr>
            <w:tcW w:w="6240" w:type="dxa"/>
          </w:tcPr>
          <w:p w14:paraId="3A1BD68A" w14:textId="00FCA4B7" w:rsidR="007B49F4" w:rsidRDefault="007B49F4" w:rsidP="00155955">
            <w:r>
              <w:t>RMS Key Sharing Location</w:t>
            </w:r>
          </w:p>
        </w:tc>
      </w:tr>
      <w:tr w:rsidR="007B49F4" w14:paraId="62A1365D" w14:textId="77777777" w:rsidTr="007B49F4">
        <w:tc>
          <w:tcPr>
            <w:tcW w:w="3120" w:type="dxa"/>
          </w:tcPr>
          <w:p w14:paraId="0E304227" w14:textId="26372B00" w:rsidR="007B49F4" w:rsidRDefault="007B49F4" w:rsidP="00155955">
            <w:r>
              <w:t>North America</w:t>
            </w:r>
          </w:p>
        </w:tc>
        <w:tc>
          <w:tcPr>
            <w:tcW w:w="6240" w:type="dxa"/>
          </w:tcPr>
          <w:p w14:paraId="6C668DF5" w14:textId="44FE94FB" w:rsidR="007B49F4" w:rsidRDefault="007B49F4" w:rsidP="00155955">
            <w:hyperlink r:id="rId51" w:history="1">
              <w:r w:rsidRPr="00D51743">
                <w:rPr>
                  <w:rStyle w:val="Hyperlink"/>
                  <w:rFonts w:ascii="Courier New" w:hAnsi="Courier New" w:cs="Courier New"/>
                  <w:sz w:val="20"/>
                  <w:szCs w:val="20"/>
                </w:rPr>
                <w:t>https://sp-rms.na.aadrm.com/TenantManagement/ServicePartner.svc</w:t>
              </w:r>
            </w:hyperlink>
            <w:r>
              <w:rPr>
                <w:rStyle w:val="HTMLCode"/>
                <w:rFonts w:eastAsiaTheme="minorEastAsia"/>
              </w:rPr>
              <w:t xml:space="preserve"> </w:t>
            </w:r>
          </w:p>
        </w:tc>
      </w:tr>
      <w:tr w:rsidR="007B49F4" w14:paraId="5DC54DDF" w14:textId="77777777" w:rsidTr="007B49F4">
        <w:tc>
          <w:tcPr>
            <w:tcW w:w="3120" w:type="dxa"/>
          </w:tcPr>
          <w:p w14:paraId="5DAF6633" w14:textId="2D795AB8" w:rsidR="007B49F4" w:rsidRDefault="007B49F4" w:rsidP="00155955">
            <w:r>
              <w:t>European Union</w:t>
            </w:r>
          </w:p>
        </w:tc>
        <w:tc>
          <w:tcPr>
            <w:tcW w:w="6240" w:type="dxa"/>
          </w:tcPr>
          <w:p w14:paraId="2CF09941" w14:textId="0ADCF8D7" w:rsidR="007B49F4" w:rsidRDefault="007B49F4" w:rsidP="00155955">
            <w:hyperlink r:id="rId52" w:history="1">
              <w:r w:rsidRPr="00D51743">
                <w:rPr>
                  <w:rStyle w:val="Hyperlink"/>
                  <w:rFonts w:ascii="Courier New" w:hAnsi="Courier New" w:cs="Courier New"/>
                  <w:sz w:val="20"/>
                  <w:szCs w:val="20"/>
                </w:rPr>
                <w:t>https://sp-rms.eu.aadrm.com/TenantManagement/ServicePartner.svc</w:t>
              </w:r>
            </w:hyperlink>
            <w:r>
              <w:rPr>
                <w:rStyle w:val="HTMLCode"/>
                <w:rFonts w:eastAsiaTheme="minorEastAsia"/>
              </w:rPr>
              <w:t xml:space="preserve"> </w:t>
            </w:r>
          </w:p>
        </w:tc>
      </w:tr>
      <w:tr w:rsidR="007B49F4" w14:paraId="082717DE" w14:textId="77777777" w:rsidTr="007B49F4">
        <w:tc>
          <w:tcPr>
            <w:tcW w:w="3120" w:type="dxa"/>
          </w:tcPr>
          <w:p w14:paraId="75494C4F" w14:textId="239A15C5" w:rsidR="007B49F4" w:rsidRDefault="007B49F4" w:rsidP="00155955">
            <w:r>
              <w:t>Asia</w:t>
            </w:r>
          </w:p>
        </w:tc>
        <w:tc>
          <w:tcPr>
            <w:tcW w:w="6240" w:type="dxa"/>
          </w:tcPr>
          <w:p w14:paraId="18016CE9" w14:textId="3E423271" w:rsidR="007B49F4" w:rsidRDefault="007B49F4" w:rsidP="00155955">
            <w:hyperlink r:id="rId53" w:history="1">
              <w:r w:rsidRPr="00D51743">
                <w:rPr>
                  <w:rStyle w:val="Hyperlink"/>
                  <w:rFonts w:ascii="Courier New" w:hAnsi="Courier New" w:cs="Courier New"/>
                  <w:sz w:val="20"/>
                  <w:szCs w:val="20"/>
                </w:rPr>
                <w:t>https://sp-rms.ap.aadrm.com/TenantManagement/ServicePartner.svc</w:t>
              </w:r>
            </w:hyperlink>
            <w:r>
              <w:rPr>
                <w:rStyle w:val="HTMLCode"/>
                <w:rFonts w:eastAsiaTheme="minorEastAsia"/>
              </w:rPr>
              <w:t xml:space="preserve"> </w:t>
            </w:r>
          </w:p>
        </w:tc>
      </w:tr>
      <w:tr w:rsidR="007B49F4" w14:paraId="4940275B" w14:textId="77777777" w:rsidTr="007B49F4">
        <w:tc>
          <w:tcPr>
            <w:tcW w:w="3120" w:type="dxa"/>
          </w:tcPr>
          <w:p w14:paraId="5ECB4BC8" w14:textId="6941E0A2" w:rsidR="007B49F4" w:rsidRDefault="007B49F4" w:rsidP="00155955">
            <w:r>
              <w:t>South America</w:t>
            </w:r>
          </w:p>
        </w:tc>
        <w:tc>
          <w:tcPr>
            <w:tcW w:w="6240" w:type="dxa"/>
          </w:tcPr>
          <w:p w14:paraId="382710F9" w14:textId="558503A0" w:rsidR="007B49F4" w:rsidRDefault="007B49F4" w:rsidP="00155955">
            <w:hyperlink r:id="rId54" w:history="1">
              <w:r w:rsidRPr="00D51743">
                <w:rPr>
                  <w:rStyle w:val="Hyperlink"/>
                  <w:rFonts w:ascii="Courier New" w:hAnsi="Courier New" w:cs="Courier New"/>
                  <w:sz w:val="20"/>
                  <w:szCs w:val="20"/>
                </w:rPr>
                <w:t>https://sp-rms.sa.aadrm.com/TenantManagement/ServicePartner.svc</w:t>
              </w:r>
            </w:hyperlink>
            <w:r>
              <w:rPr>
                <w:rStyle w:val="HTMLCode"/>
                <w:rFonts w:eastAsiaTheme="minorEastAsia"/>
              </w:rPr>
              <w:t xml:space="preserve"> </w:t>
            </w:r>
          </w:p>
        </w:tc>
      </w:tr>
      <w:tr w:rsidR="007B49F4" w14:paraId="5344AC91" w14:textId="77777777" w:rsidTr="007B49F4">
        <w:tc>
          <w:tcPr>
            <w:tcW w:w="3120" w:type="dxa"/>
          </w:tcPr>
          <w:p w14:paraId="3D3299A9" w14:textId="1F539E4A" w:rsidR="007B49F4" w:rsidRDefault="007B49F4" w:rsidP="00155955">
            <w:r>
              <w:t>Office 365 for Government</w:t>
            </w:r>
          </w:p>
        </w:tc>
        <w:tc>
          <w:tcPr>
            <w:tcW w:w="6240" w:type="dxa"/>
          </w:tcPr>
          <w:p w14:paraId="593DCCCC" w14:textId="135A13F7" w:rsidR="007B49F4" w:rsidRDefault="007B49F4" w:rsidP="00155955">
            <w:hyperlink r:id="rId55" w:history="1">
              <w:r w:rsidRPr="00D51743">
                <w:rPr>
                  <w:rStyle w:val="Hyperlink"/>
                  <w:rFonts w:ascii="Courier New" w:hAnsi="Courier New" w:cs="Courier New"/>
                  <w:sz w:val="20"/>
                  <w:szCs w:val="20"/>
                </w:rPr>
                <w:t>https://sp-rms.govus.aadrm.com/TenantManagement/ServicePartner.svc</w:t>
              </w:r>
            </w:hyperlink>
            <w:r>
              <w:rPr>
                <w:rStyle w:val="HTMLCode"/>
                <w:rFonts w:eastAsiaTheme="minorEastAsia"/>
              </w:rPr>
              <w:t xml:space="preserve"> </w:t>
            </w:r>
          </w:p>
        </w:tc>
      </w:tr>
    </w:tbl>
    <w:p w14:paraId="33F02887" w14:textId="77777777" w:rsidR="007B49F4" w:rsidRDefault="007B49F4" w:rsidP="00155955"/>
    <w:p w14:paraId="3661313A" w14:textId="2E52E6B6" w:rsidR="004A4D8C" w:rsidRDefault="004A4D8C" w:rsidP="00257474">
      <w:pPr>
        <w:pStyle w:val="NumberedListParagraph"/>
        <w:numPr>
          <w:ilvl w:val="0"/>
          <w:numId w:val="49"/>
        </w:numPr>
        <w:spacing w:before="240" w:line="240" w:lineRule="auto"/>
        <w:contextualSpacing w:val="0"/>
      </w:pPr>
      <w:r w:rsidRPr="00257474">
        <w:rPr>
          <w:lang w:val="en-US"/>
        </w:rPr>
        <w:t>Configure</w:t>
      </w:r>
      <w:r>
        <w:t xml:space="preserve"> Exchange Online to use Azure RMS</w:t>
      </w:r>
    </w:p>
    <w:p w14:paraId="622E8937" w14:textId="598C460B" w:rsidR="004A4D8C" w:rsidRDefault="004A4D8C" w:rsidP="00300115">
      <w:pPr>
        <w:pStyle w:val="NumberedListParagraph"/>
        <w:numPr>
          <w:ilvl w:val="1"/>
          <w:numId w:val="33"/>
        </w:numPr>
        <w:spacing w:before="240" w:line="240" w:lineRule="auto"/>
        <w:contextualSpacing w:val="0"/>
      </w:pPr>
      <w:r>
        <w:t>Log on to a computer with Windows PowerShell installed and access to the Internet</w:t>
      </w:r>
    </w:p>
    <w:p w14:paraId="3D6151CF" w14:textId="416D25A7" w:rsidR="004A4D8C" w:rsidRDefault="004A4D8C" w:rsidP="00300115">
      <w:pPr>
        <w:pStyle w:val="NumberedListParagraph"/>
        <w:numPr>
          <w:ilvl w:val="1"/>
          <w:numId w:val="33"/>
        </w:numPr>
        <w:spacing w:before="240" w:line="240" w:lineRule="auto"/>
        <w:contextualSpacing w:val="0"/>
      </w:pPr>
      <w:r>
        <w:t>From the Start menu, type PowerShell in the Search field, right click Windows PowerShell, and select Run as administrator to open Windows PowerShell.</w:t>
      </w:r>
    </w:p>
    <w:p w14:paraId="258D867D" w14:textId="2C857C76" w:rsidR="004A4D8C" w:rsidRDefault="004A4D8C" w:rsidP="00300115">
      <w:pPr>
        <w:pStyle w:val="NumberedListParagraph"/>
        <w:numPr>
          <w:ilvl w:val="1"/>
          <w:numId w:val="33"/>
        </w:numPr>
        <w:spacing w:before="240" w:line="240" w:lineRule="auto"/>
        <w:contextualSpacing w:val="0"/>
      </w:pPr>
      <w:r>
        <w:t xml:space="preserve">Type the following command and press </w:t>
      </w:r>
      <w:r w:rsidRPr="004A4D8C">
        <w:rPr>
          <w:b/>
        </w:rPr>
        <w:t>Enter</w:t>
      </w:r>
      <w:r>
        <w:t xml:space="preserve">: </w:t>
      </w:r>
      <w:r w:rsidRPr="007C7030">
        <w:rPr>
          <w:b/>
        </w:rPr>
        <w:t>$LiveCred = Get-Credential</w:t>
      </w:r>
    </w:p>
    <w:p w14:paraId="20FD3275" w14:textId="77476798" w:rsidR="004A4D8C" w:rsidRDefault="004A4D8C" w:rsidP="00300115">
      <w:pPr>
        <w:pStyle w:val="NumberedListParagraph"/>
        <w:numPr>
          <w:ilvl w:val="1"/>
          <w:numId w:val="33"/>
        </w:numPr>
        <w:spacing w:before="240" w:line="240" w:lineRule="auto"/>
        <w:contextualSpacing w:val="0"/>
      </w:pPr>
      <w:r>
        <w:t>Enter the user name and password of an account with Office 365 global administrator permissions.</w:t>
      </w:r>
    </w:p>
    <w:p w14:paraId="6172417E" w14:textId="15C4C4BF" w:rsidR="004A4D8C" w:rsidRPr="004A4D8C" w:rsidRDefault="004A4D8C" w:rsidP="00300115">
      <w:pPr>
        <w:pStyle w:val="NumberedListParagraph"/>
        <w:numPr>
          <w:ilvl w:val="1"/>
          <w:numId w:val="33"/>
        </w:numPr>
        <w:spacing w:before="240" w:line="240" w:lineRule="auto"/>
        <w:contextualSpacing w:val="0"/>
        <w:rPr>
          <w:b/>
        </w:rPr>
      </w:pPr>
      <w:r>
        <w:t xml:space="preserve">Type the following command and press </w:t>
      </w:r>
      <w:r w:rsidRPr="004A4D8C">
        <w:rPr>
          <w:b/>
        </w:rPr>
        <w:t>Enter</w:t>
      </w:r>
      <w:r>
        <w:t xml:space="preserve">:$Session = </w:t>
      </w:r>
      <w:r w:rsidRPr="004A4D8C">
        <w:rPr>
          <w:b/>
          <w:lang w:val="en-US"/>
        </w:rPr>
        <w:t xml:space="preserve">New-PSSession -ConfigurationName Microsoft.Exchange -ConnectionUri </w:t>
      </w:r>
      <w:hyperlink r:id="rId56" w:history="1">
        <w:r w:rsidRPr="004A4D8C">
          <w:rPr>
            <w:rStyle w:val="Hyperlink"/>
            <w:rFonts w:ascii="Arial" w:hAnsi="Arial"/>
            <w:b/>
            <w:sz w:val="20"/>
            <w:lang w:val="en-US"/>
          </w:rPr>
          <w:t>https://ps.outlook.com/powershell/</w:t>
        </w:r>
      </w:hyperlink>
      <w:r w:rsidRPr="004A4D8C">
        <w:rPr>
          <w:b/>
          <w:lang w:val="en-US"/>
        </w:rPr>
        <w:t xml:space="preserve"> -Credential $LiveCred -Authentication Basic –AllowRedirection</w:t>
      </w:r>
    </w:p>
    <w:p w14:paraId="786D578D" w14:textId="3FC84D3E" w:rsidR="004A4D8C" w:rsidRDefault="004A4D8C" w:rsidP="00300115">
      <w:pPr>
        <w:pStyle w:val="NumberedListParagraph"/>
        <w:numPr>
          <w:ilvl w:val="1"/>
          <w:numId w:val="33"/>
        </w:numPr>
        <w:spacing w:before="240" w:line="240" w:lineRule="auto"/>
        <w:contextualSpacing w:val="0"/>
      </w:pPr>
      <w:r>
        <w:t xml:space="preserve">Type the following command and press </w:t>
      </w:r>
      <w:r w:rsidRPr="004A4D8C">
        <w:rPr>
          <w:b/>
        </w:rPr>
        <w:t>Enter</w:t>
      </w:r>
      <w:r>
        <w:t>:</w:t>
      </w:r>
      <w:r w:rsidRPr="004A4D8C">
        <w:rPr>
          <w:b/>
        </w:rPr>
        <w:t>Import-PSSession $Session</w:t>
      </w:r>
    </w:p>
    <w:p w14:paraId="2284128C" w14:textId="72721A55" w:rsidR="004A4D8C" w:rsidRPr="004A4D8C" w:rsidRDefault="004A4D8C" w:rsidP="00300115">
      <w:pPr>
        <w:pStyle w:val="NumberedListParagraph"/>
        <w:numPr>
          <w:ilvl w:val="1"/>
          <w:numId w:val="33"/>
        </w:numPr>
        <w:spacing w:before="240" w:line="240" w:lineRule="auto"/>
        <w:rPr>
          <w:lang w:val="en-US"/>
        </w:rPr>
      </w:pPr>
      <w:r>
        <w:t xml:space="preserve">Type the following command and press </w:t>
      </w:r>
      <w:r w:rsidRPr="004A4D8C">
        <w:rPr>
          <w:b/>
        </w:rPr>
        <w:t>Enter</w:t>
      </w:r>
      <w:r>
        <w:t>:</w:t>
      </w:r>
      <w:r w:rsidRPr="004A4D8C">
        <w:rPr>
          <w:rFonts w:asciiTheme="minorHAnsi"/>
          <w:color w:val="000000" w:themeColor="text1"/>
          <w:kern w:val="24"/>
          <w:sz w:val="32"/>
          <w:szCs w:val="32"/>
        </w:rPr>
        <w:t xml:space="preserve"> </w:t>
      </w:r>
      <w:r w:rsidRPr="004A4D8C">
        <w:rPr>
          <w:b/>
          <w:lang w:val="en-US"/>
        </w:rPr>
        <w:t>Set-IRMConfigurati</w:t>
      </w:r>
      <w:r>
        <w:rPr>
          <w:b/>
          <w:lang w:val="en-US"/>
        </w:rPr>
        <w:t>on –RMSOnlineKeySharingLocation</w:t>
      </w:r>
      <w:r w:rsidRPr="004A4D8C">
        <w:rPr>
          <w:lang w:val="en-US"/>
        </w:rPr>
        <w:t xml:space="preserve"> </w:t>
      </w:r>
      <w:r w:rsidRPr="004A4D8C">
        <w:rPr>
          <w:i/>
          <w:lang w:val="en-US"/>
        </w:rPr>
        <w:t xml:space="preserve">URL from above table </w:t>
      </w:r>
      <w:r w:rsidRPr="004A4D8C">
        <w:rPr>
          <w:lang w:val="en-US"/>
        </w:rPr>
        <w:t>"</w:t>
      </w:r>
    </w:p>
    <w:p w14:paraId="1258FA55" w14:textId="7A352CE2" w:rsidR="004A4D8C" w:rsidRDefault="004A4D8C" w:rsidP="00300115">
      <w:pPr>
        <w:pStyle w:val="NumberedListParagraph"/>
        <w:numPr>
          <w:ilvl w:val="1"/>
          <w:numId w:val="33"/>
        </w:numPr>
        <w:spacing w:before="240" w:line="240" w:lineRule="auto"/>
        <w:contextualSpacing w:val="0"/>
      </w:pPr>
      <w:r>
        <w:t xml:space="preserve">Type the following command and press </w:t>
      </w:r>
      <w:r w:rsidRPr="004A4D8C">
        <w:rPr>
          <w:b/>
        </w:rPr>
        <w:t>Enter</w:t>
      </w:r>
      <w:r>
        <w:t>:</w:t>
      </w:r>
      <w:r w:rsidRPr="004A4D8C">
        <w:rPr>
          <w:rFonts w:asciiTheme="minorHAnsi" w:eastAsiaTheme="minorEastAsia" w:hAnsi="Segoe UI" w:cstheme="minorBidi"/>
          <w:color w:val="000000" w:themeColor="text1"/>
          <w:kern w:val="24"/>
          <w:sz w:val="32"/>
          <w:szCs w:val="32"/>
          <w:lang w:val="en-US" w:eastAsia="en-US"/>
        </w:rPr>
        <w:t xml:space="preserve"> </w:t>
      </w:r>
      <w:r w:rsidRPr="004A4D8C">
        <w:rPr>
          <w:b/>
          <w:lang w:val="en-US"/>
        </w:rPr>
        <w:t>Import-RMSTrustedPublishingDomain -RMSOnline -name "RMS Online”</w:t>
      </w:r>
    </w:p>
    <w:p w14:paraId="05067140" w14:textId="50028D59" w:rsidR="004A4D8C" w:rsidRPr="007C7030" w:rsidRDefault="004A4D8C" w:rsidP="00300115">
      <w:pPr>
        <w:pStyle w:val="NumberedListParagraph"/>
        <w:numPr>
          <w:ilvl w:val="1"/>
          <w:numId w:val="33"/>
        </w:numPr>
        <w:spacing w:before="240" w:line="240" w:lineRule="auto"/>
        <w:contextualSpacing w:val="0"/>
      </w:pPr>
      <w:r>
        <w:t xml:space="preserve">Type the following command and press </w:t>
      </w:r>
      <w:r w:rsidRPr="004A4D8C">
        <w:rPr>
          <w:b/>
        </w:rPr>
        <w:t>Enter</w:t>
      </w:r>
      <w:r>
        <w:t xml:space="preserve">: </w:t>
      </w:r>
      <w:r w:rsidRPr="004A4D8C">
        <w:rPr>
          <w:b/>
          <w:lang w:val="en-US"/>
        </w:rPr>
        <w:t>Set-IRMConfiguration -InternalLicensingEnabled $true</w:t>
      </w:r>
      <w:r>
        <w:rPr>
          <w:lang w:val="en-US"/>
        </w:rPr>
        <w:t xml:space="preserve"> </w:t>
      </w:r>
    </w:p>
    <w:p w14:paraId="2843E706" w14:textId="146D19DA" w:rsidR="007C7030" w:rsidRDefault="007C7030" w:rsidP="00300115">
      <w:pPr>
        <w:pStyle w:val="NumberedListParagraph"/>
        <w:numPr>
          <w:ilvl w:val="0"/>
          <w:numId w:val="33"/>
        </w:numPr>
        <w:spacing w:before="240" w:line="240" w:lineRule="auto"/>
        <w:contextualSpacing w:val="0"/>
      </w:pPr>
      <w:r>
        <w:t>Enable Transport Decryption</w:t>
      </w:r>
    </w:p>
    <w:p w14:paraId="38400C37" w14:textId="5CB10977" w:rsidR="007C7030" w:rsidRPr="00637E67" w:rsidRDefault="007C7030" w:rsidP="00300115">
      <w:pPr>
        <w:pStyle w:val="NumberedListParagraph"/>
        <w:numPr>
          <w:ilvl w:val="1"/>
          <w:numId w:val="33"/>
        </w:numPr>
        <w:spacing w:before="240" w:line="240" w:lineRule="auto"/>
        <w:contextualSpacing w:val="0"/>
        <w:rPr>
          <w:b/>
        </w:rPr>
      </w:pPr>
      <w:r>
        <w:t xml:space="preserve">From a Windows PowerShell session connected to Exchange Online, type the following command and press </w:t>
      </w:r>
      <w:r w:rsidRPr="00637E67">
        <w:rPr>
          <w:b/>
        </w:rPr>
        <w:t>Enter</w:t>
      </w:r>
      <w:r>
        <w:t xml:space="preserve">: </w:t>
      </w:r>
      <w:r w:rsidRPr="00637E67">
        <w:rPr>
          <w:b/>
        </w:rPr>
        <w:t>Set-IRMConfiguration –TransportDecryptionSetting Mandatory</w:t>
      </w:r>
    </w:p>
    <w:p w14:paraId="65F573EC" w14:textId="6A447CF8" w:rsidR="007C7030" w:rsidRDefault="007C7030" w:rsidP="00300115">
      <w:pPr>
        <w:pStyle w:val="NumberedListParagraph"/>
        <w:numPr>
          <w:ilvl w:val="0"/>
          <w:numId w:val="33"/>
        </w:numPr>
        <w:spacing w:before="240" w:line="240" w:lineRule="auto"/>
        <w:contextualSpacing w:val="0"/>
      </w:pPr>
      <w:r>
        <w:t>Enable Journal Decryption</w:t>
      </w:r>
    </w:p>
    <w:p w14:paraId="39897B1B" w14:textId="2F6885C8" w:rsidR="007C7030" w:rsidRPr="00637E67" w:rsidRDefault="007C7030" w:rsidP="00300115">
      <w:pPr>
        <w:pStyle w:val="NumberedListParagraph"/>
        <w:numPr>
          <w:ilvl w:val="1"/>
          <w:numId w:val="33"/>
        </w:numPr>
        <w:spacing w:before="240" w:line="240" w:lineRule="auto"/>
        <w:contextualSpacing w:val="0"/>
        <w:rPr>
          <w:b/>
        </w:rPr>
      </w:pPr>
      <w:r>
        <w:t xml:space="preserve">From a Windows PowerShell session connected to Exchange Online, type the following command and press </w:t>
      </w:r>
      <w:r w:rsidRPr="00637E67">
        <w:rPr>
          <w:b/>
        </w:rPr>
        <w:t>Enter</w:t>
      </w:r>
      <w:r>
        <w:t xml:space="preserve">: </w:t>
      </w:r>
      <w:r w:rsidR="00637E67" w:rsidRPr="00637E67">
        <w:rPr>
          <w:b/>
        </w:rPr>
        <w:t>Set-IRMConfiguration –JournalReportDecryptionEnabled $true</w:t>
      </w:r>
    </w:p>
    <w:p w14:paraId="5157C68A" w14:textId="7CC2F06F" w:rsidR="00637E67" w:rsidRDefault="00637E67" w:rsidP="00300115">
      <w:pPr>
        <w:pStyle w:val="NumberedListParagraph"/>
        <w:numPr>
          <w:ilvl w:val="0"/>
          <w:numId w:val="33"/>
        </w:numPr>
        <w:spacing w:before="240" w:line="240" w:lineRule="auto"/>
        <w:contextualSpacing w:val="0"/>
      </w:pPr>
      <w:r>
        <w:t>Create Transport Protection Rules</w:t>
      </w:r>
    </w:p>
    <w:p w14:paraId="53D54206" w14:textId="2BA612D1" w:rsidR="00637E67" w:rsidRDefault="00637E67" w:rsidP="00300115">
      <w:pPr>
        <w:pStyle w:val="NumberedListParagraph"/>
        <w:numPr>
          <w:ilvl w:val="1"/>
          <w:numId w:val="33"/>
        </w:numPr>
        <w:spacing w:before="240" w:line="240" w:lineRule="auto"/>
        <w:contextualSpacing w:val="0"/>
      </w:pPr>
      <w:r>
        <w:t>Log on to Office 365 with an account with Office 365 Global Administrator permissions.</w:t>
      </w:r>
    </w:p>
    <w:p w14:paraId="5DED1CFB" w14:textId="77777777" w:rsidR="00637E67" w:rsidRDefault="00637E67" w:rsidP="00300115">
      <w:pPr>
        <w:pStyle w:val="NumberedListParagraph"/>
        <w:numPr>
          <w:ilvl w:val="1"/>
          <w:numId w:val="33"/>
        </w:numPr>
        <w:spacing w:before="240" w:line="240" w:lineRule="auto"/>
        <w:contextualSpacing w:val="0"/>
      </w:pPr>
      <w:r>
        <w:t xml:space="preserve">From the Office 365 admin center, click the </w:t>
      </w:r>
      <w:r w:rsidRPr="00CC1253">
        <w:rPr>
          <w:b/>
        </w:rPr>
        <w:t>Admin</w:t>
      </w:r>
      <w:r>
        <w:t xml:space="preserve"> drop down and select </w:t>
      </w:r>
      <w:r w:rsidRPr="00CC1253">
        <w:rPr>
          <w:b/>
        </w:rPr>
        <w:t>Exchange</w:t>
      </w:r>
      <w:r>
        <w:t>.</w:t>
      </w:r>
    </w:p>
    <w:p w14:paraId="630803F0" w14:textId="77777777" w:rsidR="00637E67" w:rsidRDefault="00637E67" w:rsidP="00300115">
      <w:pPr>
        <w:pStyle w:val="NumberedListParagraph"/>
        <w:numPr>
          <w:ilvl w:val="1"/>
          <w:numId w:val="33"/>
        </w:numPr>
        <w:spacing w:before="240" w:line="240" w:lineRule="auto"/>
        <w:contextualSpacing w:val="0"/>
      </w:pPr>
      <w:r>
        <w:t xml:space="preserve">Click </w:t>
      </w:r>
      <w:r w:rsidRPr="00CC1253">
        <w:rPr>
          <w:b/>
        </w:rPr>
        <w:t>mail flow</w:t>
      </w:r>
      <w:r>
        <w:t xml:space="preserve"> to open the rules tab.</w:t>
      </w:r>
    </w:p>
    <w:p w14:paraId="1490BFC6" w14:textId="77777777" w:rsidR="00404888" w:rsidRDefault="00637E67" w:rsidP="00300115">
      <w:pPr>
        <w:pStyle w:val="NumberedListParagraph"/>
        <w:numPr>
          <w:ilvl w:val="1"/>
          <w:numId w:val="33"/>
        </w:numPr>
        <w:spacing w:before="240" w:line="240" w:lineRule="auto"/>
        <w:contextualSpacing w:val="0"/>
      </w:pPr>
      <w:r>
        <w:t>Click the plus icon</w:t>
      </w:r>
      <w:r w:rsidR="00404888">
        <w:t xml:space="preserve"> and select </w:t>
      </w:r>
      <w:r w:rsidR="00404888" w:rsidRPr="00CC1253">
        <w:rPr>
          <w:b/>
        </w:rPr>
        <w:t>Apply rights protection to messages</w:t>
      </w:r>
      <w:r w:rsidR="00404888">
        <w:t xml:space="preserve"> to open the new rule editor.</w:t>
      </w:r>
    </w:p>
    <w:p w14:paraId="48635485" w14:textId="77777777" w:rsidR="00404888" w:rsidRDefault="00404888" w:rsidP="00300115">
      <w:pPr>
        <w:pStyle w:val="NumberedListParagraph"/>
        <w:numPr>
          <w:ilvl w:val="1"/>
          <w:numId w:val="33"/>
        </w:numPr>
        <w:spacing w:before="240" w:line="240" w:lineRule="auto"/>
        <w:contextualSpacing w:val="0"/>
      </w:pPr>
      <w:r>
        <w:t>Enter a name in the Name field</w:t>
      </w:r>
    </w:p>
    <w:p w14:paraId="2A5F78B2" w14:textId="3AB6C92E" w:rsidR="00637E67" w:rsidRDefault="00404888" w:rsidP="00300115">
      <w:pPr>
        <w:pStyle w:val="NumberedListParagraph"/>
        <w:numPr>
          <w:ilvl w:val="1"/>
          <w:numId w:val="33"/>
        </w:numPr>
        <w:spacing w:before="240" w:line="240" w:lineRule="auto"/>
        <w:contextualSpacing w:val="0"/>
      </w:pPr>
      <w:r>
        <w:t xml:space="preserve">In the Apply this rule if drop down, select the appropriate condition that will trigger RMS protection, for example, you could select </w:t>
      </w:r>
      <w:r w:rsidRPr="00CC1253">
        <w:rPr>
          <w:b/>
        </w:rPr>
        <w:t>The subject or body matches</w:t>
      </w:r>
      <w:r>
        <w:t xml:space="preserve"> to look for specific words or number patterns.</w:t>
      </w:r>
    </w:p>
    <w:p w14:paraId="59447666" w14:textId="5F0BA245" w:rsidR="00404888" w:rsidRDefault="00404888" w:rsidP="00300115">
      <w:pPr>
        <w:pStyle w:val="NumberedListParagraph"/>
        <w:numPr>
          <w:ilvl w:val="1"/>
          <w:numId w:val="33"/>
        </w:numPr>
        <w:spacing w:before="240" w:line="240" w:lineRule="auto"/>
        <w:contextualSpacing w:val="0"/>
      </w:pPr>
      <w:r>
        <w:t xml:space="preserve">Add the parameters of the condition.  Continuing with the above example, you could add </w:t>
      </w:r>
      <w:r w:rsidRPr="00CC1253">
        <w:rPr>
          <w:b/>
        </w:rPr>
        <w:t>Top Secret</w:t>
      </w:r>
      <w:r>
        <w:t xml:space="preserve"> to automatically protect any message with the phrase Top Secret in the subject or body of the message.  Click </w:t>
      </w:r>
      <w:r w:rsidRPr="00CC1253">
        <w:rPr>
          <w:b/>
        </w:rPr>
        <w:t>OK</w:t>
      </w:r>
      <w:r>
        <w:t>.</w:t>
      </w:r>
    </w:p>
    <w:p w14:paraId="44AB25A0" w14:textId="6D604A66" w:rsidR="00404888" w:rsidRDefault="00404888" w:rsidP="00300115">
      <w:pPr>
        <w:pStyle w:val="NumberedListParagraph"/>
        <w:numPr>
          <w:ilvl w:val="1"/>
          <w:numId w:val="33"/>
        </w:numPr>
        <w:spacing w:before="240" w:line="240" w:lineRule="auto"/>
        <w:contextualSpacing w:val="0"/>
      </w:pPr>
      <w:r>
        <w:t xml:space="preserve">In the Do the following section, click </w:t>
      </w:r>
      <w:r w:rsidRPr="00CC1253">
        <w:rPr>
          <w:b/>
        </w:rPr>
        <w:t>Select one</w:t>
      </w:r>
      <w:r>
        <w:t xml:space="preserve"> and select the appropriate rights policy template.</w:t>
      </w:r>
    </w:p>
    <w:p w14:paraId="74CF426A" w14:textId="52F616E2" w:rsidR="00404888" w:rsidRDefault="00404888" w:rsidP="00300115">
      <w:pPr>
        <w:pStyle w:val="NumberedListParagraph"/>
        <w:numPr>
          <w:ilvl w:val="1"/>
          <w:numId w:val="33"/>
        </w:numPr>
        <w:spacing w:before="240" w:line="240" w:lineRule="auto"/>
        <w:contextualSpacing w:val="0"/>
      </w:pPr>
      <w:r>
        <w:t xml:space="preserve">If desired, add an exception or audit configuration.  </w:t>
      </w:r>
    </w:p>
    <w:p w14:paraId="33F18131" w14:textId="45D8AD06" w:rsidR="00404888" w:rsidRDefault="00404888" w:rsidP="00300115">
      <w:pPr>
        <w:pStyle w:val="NumberedListParagraph"/>
        <w:numPr>
          <w:ilvl w:val="1"/>
          <w:numId w:val="33"/>
        </w:numPr>
        <w:spacing w:before="240" w:line="240" w:lineRule="auto"/>
        <w:contextualSpacing w:val="0"/>
      </w:pPr>
      <w:r>
        <w:t xml:space="preserve">Click </w:t>
      </w:r>
      <w:r w:rsidRPr="00CC1253">
        <w:rPr>
          <w:b/>
        </w:rPr>
        <w:t>Save</w:t>
      </w:r>
      <w:r>
        <w:t>.</w:t>
      </w:r>
    </w:p>
    <w:p w14:paraId="1405BDF3" w14:textId="3B54D045" w:rsidR="00CC1253" w:rsidRDefault="00CC1253" w:rsidP="00300115">
      <w:pPr>
        <w:pStyle w:val="NumberedListParagraph"/>
        <w:numPr>
          <w:ilvl w:val="1"/>
          <w:numId w:val="33"/>
        </w:numPr>
        <w:spacing w:before="240" w:line="240" w:lineRule="auto"/>
        <w:contextualSpacing w:val="0"/>
      </w:pPr>
      <w:r>
        <w:t>Repeat these steps to add additional transport protection rules.</w:t>
      </w:r>
    </w:p>
    <w:p w14:paraId="648FD3F3" w14:textId="5172B720" w:rsidR="00637E67" w:rsidRDefault="00637E67" w:rsidP="00300115">
      <w:pPr>
        <w:pStyle w:val="NumberedListParagraph"/>
        <w:numPr>
          <w:ilvl w:val="0"/>
          <w:numId w:val="33"/>
        </w:numPr>
        <w:spacing w:before="240" w:line="240" w:lineRule="auto"/>
        <w:contextualSpacing w:val="0"/>
      </w:pPr>
      <w:r>
        <w:t>Integrate the Exchange Data Loss Prevention feature with RMS</w:t>
      </w:r>
    </w:p>
    <w:p w14:paraId="7DBCBC8F" w14:textId="77777777" w:rsidR="00404888" w:rsidRDefault="00404888" w:rsidP="00300115">
      <w:pPr>
        <w:pStyle w:val="NumberedListParagraph"/>
        <w:numPr>
          <w:ilvl w:val="1"/>
          <w:numId w:val="33"/>
        </w:numPr>
        <w:spacing w:before="240" w:line="240" w:lineRule="auto"/>
        <w:contextualSpacing w:val="0"/>
      </w:pPr>
      <w:r>
        <w:t>Log on to Office 365 with an account with Office 365 Global Administrator permissions.</w:t>
      </w:r>
    </w:p>
    <w:p w14:paraId="4C9AA6D2" w14:textId="77777777" w:rsidR="00404888" w:rsidRDefault="00404888" w:rsidP="00300115">
      <w:pPr>
        <w:pStyle w:val="NumberedListParagraph"/>
        <w:numPr>
          <w:ilvl w:val="1"/>
          <w:numId w:val="33"/>
        </w:numPr>
        <w:spacing w:before="240" w:line="240" w:lineRule="auto"/>
        <w:contextualSpacing w:val="0"/>
      </w:pPr>
      <w:r>
        <w:t xml:space="preserve">From the Office 365 admin center, click the </w:t>
      </w:r>
      <w:r w:rsidRPr="00CC1253">
        <w:rPr>
          <w:b/>
        </w:rPr>
        <w:t>Admin</w:t>
      </w:r>
      <w:r>
        <w:t xml:space="preserve"> drop down and select </w:t>
      </w:r>
      <w:r w:rsidRPr="00CC1253">
        <w:rPr>
          <w:b/>
        </w:rPr>
        <w:t>Exchange</w:t>
      </w:r>
      <w:r>
        <w:t>.</w:t>
      </w:r>
    </w:p>
    <w:p w14:paraId="22131754" w14:textId="44B1727A" w:rsidR="00404888" w:rsidRDefault="00404888" w:rsidP="00300115">
      <w:pPr>
        <w:pStyle w:val="NumberedListParagraph"/>
        <w:numPr>
          <w:ilvl w:val="1"/>
          <w:numId w:val="33"/>
        </w:numPr>
        <w:spacing w:before="240" w:line="240" w:lineRule="auto"/>
        <w:contextualSpacing w:val="0"/>
      </w:pPr>
      <w:r>
        <w:t xml:space="preserve">Click </w:t>
      </w:r>
      <w:r w:rsidRPr="00CC1253">
        <w:rPr>
          <w:b/>
        </w:rPr>
        <w:t>compliance management</w:t>
      </w:r>
      <w:r>
        <w:t xml:space="preserve"> and then click the </w:t>
      </w:r>
      <w:r w:rsidRPr="00CC1253">
        <w:rPr>
          <w:b/>
        </w:rPr>
        <w:t>data loss prevention</w:t>
      </w:r>
      <w:r>
        <w:t xml:space="preserve"> tab.</w:t>
      </w:r>
    </w:p>
    <w:p w14:paraId="07CC53A4" w14:textId="177D3834" w:rsidR="00404888" w:rsidRDefault="00404888" w:rsidP="00300115">
      <w:pPr>
        <w:pStyle w:val="NumberedListParagraph"/>
        <w:numPr>
          <w:ilvl w:val="1"/>
          <w:numId w:val="33"/>
        </w:numPr>
        <w:spacing w:before="240" w:line="240" w:lineRule="auto"/>
        <w:contextualSpacing w:val="0"/>
      </w:pPr>
      <w:r>
        <w:t xml:space="preserve">Click </w:t>
      </w:r>
      <w:r w:rsidR="00CC1253">
        <w:t xml:space="preserve">the plus icon and select </w:t>
      </w:r>
      <w:r w:rsidR="00CC1253" w:rsidRPr="00CC1253">
        <w:rPr>
          <w:b/>
        </w:rPr>
        <w:t>New DLP policy from template</w:t>
      </w:r>
      <w:r w:rsidR="00CC1253">
        <w:t xml:space="preserve"> to open the DLP policy from template wizard.</w:t>
      </w:r>
    </w:p>
    <w:p w14:paraId="7076C555" w14:textId="370672AF" w:rsidR="00CC1253" w:rsidRDefault="00CC1253" w:rsidP="00300115">
      <w:pPr>
        <w:pStyle w:val="NumberedListParagraph"/>
        <w:numPr>
          <w:ilvl w:val="1"/>
          <w:numId w:val="33"/>
        </w:numPr>
        <w:spacing w:before="240" w:line="240" w:lineRule="auto"/>
        <w:contextualSpacing w:val="0"/>
      </w:pPr>
      <w:r>
        <w:t>Add a name and description.</w:t>
      </w:r>
    </w:p>
    <w:p w14:paraId="7824CE2C" w14:textId="6D9F746F" w:rsidR="00CC1253" w:rsidRDefault="00CC1253" w:rsidP="00300115">
      <w:pPr>
        <w:pStyle w:val="NumberedListParagraph"/>
        <w:numPr>
          <w:ilvl w:val="1"/>
          <w:numId w:val="33"/>
        </w:numPr>
        <w:spacing w:before="240" w:line="240" w:lineRule="auto"/>
        <w:contextualSpacing w:val="0"/>
      </w:pPr>
      <w:r>
        <w:t xml:space="preserve">Select a template that matches the geographic region and vertical industry and click </w:t>
      </w:r>
      <w:r w:rsidRPr="00CC1253">
        <w:rPr>
          <w:b/>
        </w:rPr>
        <w:t>Save</w:t>
      </w:r>
      <w:r>
        <w:t>.</w:t>
      </w:r>
    </w:p>
    <w:p w14:paraId="15941968" w14:textId="460E9F86" w:rsidR="00CC1253" w:rsidRDefault="00CC1253" w:rsidP="00300115">
      <w:pPr>
        <w:pStyle w:val="NumberedListParagraph"/>
        <w:numPr>
          <w:ilvl w:val="1"/>
          <w:numId w:val="33"/>
        </w:numPr>
        <w:spacing w:before="240" w:line="240" w:lineRule="auto"/>
        <w:contextualSpacing w:val="0"/>
      </w:pPr>
      <w:r>
        <w:t xml:space="preserve">Click the </w:t>
      </w:r>
      <w:r w:rsidRPr="00CC1253">
        <w:rPr>
          <w:b/>
        </w:rPr>
        <w:t>mail flow</w:t>
      </w:r>
      <w:r>
        <w:t xml:space="preserve"> tab.</w:t>
      </w:r>
    </w:p>
    <w:p w14:paraId="3FC6BB5C" w14:textId="5A9E4929" w:rsidR="00CC1253" w:rsidRDefault="00CC1253" w:rsidP="00300115">
      <w:pPr>
        <w:pStyle w:val="NumberedListParagraph"/>
        <w:numPr>
          <w:ilvl w:val="1"/>
          <w:numId w:val="33"/>
        </w:numPr>
        <w:spacing w:before="240" w:line="240" w:lineRule="auto"/>
        <w:contextualSpacing w:val="0"/>
      </w:pPr>
      <w:r>
        <w:t>Double click one of the rules that was created from the DLP policy above.</w:t>
      </w:r>
    </w:p>
    <w:p w14:paraId="543D9C34" w14:textId="1915A874" w:rsidR="00CC1253" w:rsidRDefault="00CC1253" w:rsidP="00300115">
      <w:pPr>
        <w:pStyle w:val="NumberedListParagraph"/>
        <w:numPr>
          <w:ilvl w:val="1"/>
          <w:numId w:val="33"/>
        </w:numPr>
        <w:spacing w:before="240" w:line="240" w:lineRule="auto"/>
        <w:contextualSpacing w:val="0"/>
      </w:pPr>
      <w:r>
        <w:t xml:space="preserve">Under the Do the following section, click the drop down, point to </w:t>
      </w:r>
      <w:r w:rsidRPr="00CC1253">
        <w:rPr>
          <w:b/>
        </w:rPr>
        <w:t>Modify the message security</w:t>
      </w:r>
      <w:r>
        <w:t xml:space="preserve"> and </w:t>
      </w:r>
      <w:r w:rsidRPr="00CC1253">
        <w:rPr>
          <w:b/>
        </w:rPr>
        <w:t>select Apply rights protection</w:t>
      </w:r>
      <w:r>
        <w:t>.</w:t>
      </w:r>
    </w:p>
    <w:p w14:paraId="57274883" w14:textId="1BAB9733" w:rsidR="00CC1253" w:rsidRDefault="00CC1253" w:rsidP="00300115">
      <w:pPr>
        <w:pStyle w:val="NumberedListParagraph"/>
        <w:numPr>
          <w:ilvl w:val="1"/>
          <w:numId w:val="33"/>
        </w:numPr>
        <w:spacing w:before="240" w:line="240" w:lineRule="auto"/>
        <w:contextualSpacing w:val="0"/>
      </w:pPr>
      <w:r>
        <w:t xml:space="preserve">Select the appropriate rights policy template and click </w:t>
      </w:r>
      <w:r w:rsidRPr="00CC1253">
        <w:rPr>
          <w:b/>
        </w:rPr>
        <w:t>OK</w:t>
      </w:r>
      <w:r>
        <w:t>.</w:t>
      </w:r>
    </w:p>
    <w:p w14:paraId="01D28EEA" w14:textId="79644768" w:rsidR="00CC1253" w:rsidRDefault="00CC1253" w:rsidP="00300115">
      <w:pPr>
        <w:pStyle w:val="NumberedListParagraph"/>
        <w:numPr>
          <w:ilvl w:val="1"/>
          <w:numId w:val="33"/>
        </w:numPr>
        <w:spacing w:before="240" w:line="240" w:lineRule="auto"/>
        <w:contextualSpacing w:val="0"/>
      </w:pPr>
      <w:r>
        <w:t xml:space="preserve">Click </w:t>
      </w:r>
      <w:r w:rsidRPr="00CC1253">
        <w:rPr>
          <w:b/>
        </w:rPr>
        <w:t>Save</w:t>
      </w:r>
      <w:r>
        <w:t>.</w:t>
      </w:r>
    </w:p>
    <w:p w14:paraId="433C3FB1" w14:textId="0A5900A6" w:rsidR="00CC1253" w:rsidRDefault="00CC1253" w:rsidP="00300115">
      <w:pPr>
        <w:pStyle w:val="NumberedListParagraph"/>
        <w:numPr>
          <w:ilvl w:val="1"/>
          <w:numId w:val="33"/>
        </w:numPr>
        <w:spacing w:before="240" w:line="240" w:lineRule="auto"/>
        <w:contextualSpacing w:val="0"/>
      </w:pPr>
      <w:r>
        <w:t>Repeat steps h through k to edit additional rules associated with the DLP policy.</w:t>
      </w:r>
    </w:p>
    <w:p w14:paraId="7D1E76EE" w14:textId="2998F3E3" w:rsidR="00CC1253" w:rsidRPr="00155955" w:rsidRDefault="00CC1253" w:rsidP="00300115">
      <w:pPr>
        <w:pStyle w:val="NumberedListParagraph"/>
        <w:numPr>
          <w:ilvl w:val="1"/>
          <w:numId w:val="33"/>
        </w:numPr>
        <w:spacing w:before="240" w:line="240" w:lineRule="auto"/>
        <w:contextualSpacing w:val="0"/>
      </w:pPr>
      <w:r>
        <w:t>Repeat steps a through l to add additional DLP policies integrate with RMS.</w:t>
      </w:r>
    </w:p>
    <w:p w14:paraId="027A56D7" w14:textId="10F65FD8" w:rsidR="00BE2609" w:rsidRPr="00B20F42" w:rsidRDefault="00BE2609" w:rsidP="00BE2609">
      <w:pPr>
        <w:pStyle w:val="Heading1Numbered"/>
      </w:pPr>
      <w:bookmarkStart w:id="1774" w:name="_Toc390942698"/>
      <w:r w:rsidRPr="00B20F42">
        <w:t xml:space="preserve">Enabling Information Rights Management </w:t>
      </w:r>
      <w:r>
        <w:t>F</w:t>
      </w:r>
      <w:r w:rsidRPr="00B20F42">
        <w:t xml:space="preserve">unctionality in </w:t>
      </w:r>
      <w:r>
        <w:t>SharePoint</w:t>
      </w:r>
      <w:r w:rsidRPr="00B20F42">
        <w:t xml:space="preserve"> </w:t>
      </w:r>
      <w:r>
        <w:rPr>
          <w:highlight w:val="yellow"/>
        </w:rPr>
        <w:t>20</w:t>
      </w:r>
      <w:r w:rsidRPr="00D71E66">
        <w:rPr>
          <w:highlight w:val="yellow"/>
        </w:rPr>
        <w:t>10/2013</w:t>
      </w:r>
      <w:bookmarkEnd w:id="1774"/>
    </w:p>
    <w:p w14:paraId="2A622F47" w14:textId="39D9D9C2" w:rsidR="00BE2609" w:rsidRPr="00B20F42" w:rsidRDefault="00BE2609" w:rsidP="00BE2609">
      <w:pPr>
        <w:rPr>
          <w:i/>
          <w:color w:val="FF0000"/>
        </w:rPr>
      </w:pPr>
      <w:r w:rsidRPr="00B20F42">
        <w:rPr>
          <w:i/>
          <w:color w:val="FF0000"/>
          <w:highlight w:val="yellow"/>
        </w:rPr>
        <w:t xml:space="preserve">If your customer is not going to use IRM functionality in </w:t>
      </w:r>
      <w:r>
        <w:rPr>
          <w:i/>
          <w:color w:val="FF0000"/>
          <w:highlight w:val="yellow"/>
        </w:rPr>
        <w:t>SharePoint</w:t>
      </w:r>
      <w:r w:rsidRPr="00B20F42">
        <w:rPr>
          <w:i/>
          <w:color w:val="FF0000"/>
          <w:highlight w:val="yellow"/>
        </w:rPr>
        <w:t xml:space="preserve"> 2010</w:t>
      </w:r>
      <w:r>
        <w:rPr>
          <w:i/>
          <w:color w:val="FF0000"/>
          <w:highlight w:val="yellow"/>
        </w:rPr>
        <w:t>/2013</w:t>
      </w:r>
      <w:r w:rsidRPr="00B20F42">
        <w:rPr>
          <w:i/>
          <w:color w:val="FF0000"/>
          <w:highlight w:val="yellow"/>
        </w:rPr>
        <w:t>, delete this section.</w:t>
      </w:r>
    </w:p>
    <w:p w14:paraId="13BC80FA" w14:textId="7F802329" w:rsidR="00BE2609" w:rsidRDefault="00BE2609" w:rsidP="00BE2609">
      <w:r w:rsidRPr="00B20F42">
        <w:t xml:space="preserve">The following steps are used to enable basic Information Rights Management (IRM) integration for Microsoft </w:t>
      </w:r>
      <w:r>
        <w:t>SharePoint</w:t>
      </w:r>
      <w:r w:rsidRPr="00B20F42">
        <w:t xml:space="preserve"> Server </w:t>
      </w:r>
      <w:r>
        <w:rPr>
          <w:highlight w:val="yellow"/>
        </w:rPr>
        <w:t>20</w:t>
      </w:r>
      <w:r w:rsidRPr="00D71E66">
        <w:rPr>
          <w:highlight w:val="yellow"/>
        </w:rPr>
        <w:t>10/2013</w:t>
      </w:r>
      <w:r w:rsidRPr="00B20F42">
        <w:t xml:space="preserve">. The corresponding </w:t>
      </w:r>
      <w:r>
        <w:t>SharePoint</w:t>
      </w:r>
      <w:r w:rsidRPr="00B20F42">
        <w:t xml:space="preserve"> Server </w:t>
      </w:r>
      <w:r>
        <w:t>machines</w:t>
      </w:r>
      <w:r w:rsidRPr="00B20F42">
        <w:t xml:space="preserve"> must be installed in a server with the Rights Management Services Client installed and configured like a normal client computer.</w:t>
      </w:r>
      <w:r w:rsidR="000035C8">
        <w:t xml:space="preserve">  Servers running SharePoint 2013 must be running the latest version of the RMS Client version 2.1.  Servers running SharePoint 2010 must be running a version of the MSDRM client that includes support for RMS Cryptographic Mode 2.  This version will depend on the operating system of the server running SharePoint 2010:</w:t>
      </w:r>
    </w:p>
    <w:p w14:paraId="2EF81D13" w14:textId="158076EB" w:rsidR="000035C8" w:rsidRDefault="000035C8" w:rsidP="00300115">
      <w:pPr>
        <w:pStyle w:val="ListParagraph"/>
        <w:numPr>
          <w:ilvl w:val="0"/>
          <w:numId w:val="36"/>
        </w:numPr>
      </w:pPr>
      <w:r>
        <w:t xml:space="preserve">Windows Server 2012 R2/Windows Server 2012: </w:t>
      </w:r>
      <w:hyperlink r:id="rId57" w:history="1">
        <w:r w:rsidRPr="00D51743">
          <w:rPr>
            <w:rStyle w:val="Hyperlink"/>
          </w:rPr>
          <w:t>http://www.microsoft.com/en-us/download/details.aspx?id=38396</w:t>
        </w:r>
      </w:hyperlink>
      <w:r>
        <w:t xml:space="preserve"> </w:t>
      </w:r>
    </w:p>
    <w:p w14:paraId="554A496F" w14:textId="7C31E20F" w:rsidR="000035C8" w:rsidRDefault="000035C8" w:rsidP="00300115">
      <w:pPr>
        <w:pStyle w:val="ListParagraph"/>
        <w:numPr>
          <w:ilvl w:val="0"/>
          <w:numId w:val="36"/>
        </w:numPr>
      </w:pPr>
      <w:r>
        <w:t xml:space="preserve">Windows Server 2008 R2: </w:t>
      </w:r>
      <w:hyperlink r:id="rId58" w:history="1">
        <w:r w:rsidRPr="00D51743">
          <w:rPr>
            <w:rStyle w:val="Hyperlink"/>
          </w:rPr>
          <w:t>http://support.microsoft.com/kb/2627273</w:t>
        </w:r>
      </w:hyperlink>
      <w:r>
        <w:t xml:space="preserve"> </w:t>
      </w:r>
    </w:p>
    <w:p w14:paraId="041E9049" w14:textId="5C98FC21" w:rsidR="000035C8" w:rsidRPr="00B20F42" w:rsidRDefault="000035C8" w:rsidP="00300115">
      <w:pPr>
        <w:pStyle w:val="ListParagraph"/>
        <w:numPr>
          <w:ilvl w:val="0"/>
          <w:numId w:val="36"/>
        </w:numPr>
      </w:pPr>
      <w:r>
        <w:t xml:space="preserve">Windows Server 2008: </w:t>
      </w:r>
      <w:hyperlink r:id="rId59" w:history="1">
        <w:r w:rsidRPr="00D51743">
          <w:rPr>
            <w:rStyle w:val="Hyperlink"/>
          </w:rPr>
          <w:t>http://support.microsoft.com/kb/2627272</w:t>
        </w:r>
      </w:hyperlink>
    </w:p>
    <w:p w14:paraId="64A679D1" w14:textId="083BFB86" w:rsidR="00BE2609" w:rsidRPr="00257474" w:rsidRDefault="002C540E" w:rsidP="00257474">
      <w:pPr>
        <w:pStyle w:val="NumberedListParagraph"/>
        <w:numPr>
          <w:ilvl w:val="0"/>
          <w:numId w:val="50"/>
        </w:numPr>
        <w:spacing w:before="240" w:line="240" w:lineRule="auto"/>
        <w:contextualSpacing w:val="0"/>
        <w:rPr>
          <w:lang w:val="en-US"/>
        </w:rPr>
      </w:pPr>
      <w:r w:rsidRPr="00257474">
        <w:rPr>
          <w:lang w:val="en-US"/>
        </w:rPr>
        <w:t>Retrieve the Azure RMS URL for the tenant</w:t>
      </w:r>
      <w:r w:rsidR="00BE2609" w:rsidRPr="00257474">
        <w:rPr>
          <w:lang w:val="en-US"/>
        </w:rPr>
        <w:t>.</w:t>
      </w:r>
    </w:p>
    <w:p w14:paraId="619C240F" w14:textId="4E50F94B" w:rsidR="00BE2609" w:rsidRPr="00B20F42" w:rsidRDefault="00BE2609" w:rsidP="00300115">
      <w:pPr>
        <w:pStyle w:val="NumberedListParagraph"/>
        <w:numPr>
          <w:ilvl w:val="1"/>
          <w:numId w:val="32"/>
        </w:numPr>
        <w:spacing w:before="240" w:line="240" w:lineRule="auto"/>
        <w:contextualSpacing w:val="0"/>
        <w:rPr>
          <w:lang w:val="en-US"/>
        </w:rPr>
      </w:pPr>
      <w:r w:rsidRPr="00B20F42">
        <w:rPr>
          <w:lang w:val="en-US"/>
        </w:rPr>
        <w:t>Log on</w:t>
      </w:r>
      <w:r w:rsidR="002C540E">
        <w:rPr>
          <w:lang w:val="en-US"/>
        </w:rPr>
        <w:t xml:space="preserve"> to a computer with the Azure AD</w:t>
      </w:r>
      <w:r w:rsidRPr="00B20F42">
        <w:rPr>
          <w:lang w:val="en-US"/>
        </w:rPr>
        <w:t xml:space="preserve"> </w:t>
      </w:r>
      <w:r w:rsidR="002C540E">
        <w:rPr>
          <w:lang w:val="en-US"/>
        </w:rPr>
        <w:t>Rights Management Administration Tool as a local</w:t>
      </w:r>
      <w:r w:rsidRPr="00B20F42">
        <w:rPr>
          <w:lang w:val="en-US"/>
        </w:rPr>
        <w:t xml:space="preserve"> administrator</w:t>
      </w:r>
      <w:r w:rsidR="002C540E">
        <w:rPr>
          <w:lang w:val="en-US"/>
        </w:rPr>
        <w:t xml:space="preserve"> or equivalent</w:t>
      </w:r>
      <w:r w:rsidRPr="00B20F42">
        <w:rPr>
          <w:lang w:val="en-US"/>
        </w:rPr>
        <w:t>.</w:t>
      </w:r>
    </w:p>
    <w:p w14:paraId="6C19620D" w14:textId="7002BA34" w:rsidR="00BE2609" w:rsidRDefault="002C540E" w:rsidP="00300115">
      <w:pPr>
        <w:pStyle w:val="NumberedListParagraph"/>
        <w:numPr>
          <w:ilvl w:val="1"/>
          <w:numId w:val="32"/>
        </w:numPr>
        <w:spacing w:before="240" w:line="240" w:lineRule="auto"/>
        <w:contextualSpacing w:val="0"/>
        <w:rPr>
          <w:lang w:val="en-US"/>
        </w:rPr>
      </w:pPr>
      <w:r>
        <w:rPr>
          <w:lang w:val="en-US"/>
        </w:rPr>
        <w:t xml:space="preserve">From the Start screen, enter </w:t>
      </w:r>
      <w:r w:rsidRPr="006508E0">
        <w:rPr>
          <w:b/>
          <w:lang w:val="en-US"/>
        </w:rPr>
        <w:t>PowerShell</w:t>
      </w:r>
      <w:r>
        <w:rPr>
          <w:lang w:val="en-US"/>
        </w:rPr>
        <w:t xml:space="preserve"> in the Search field</w:t>
      </w:r>
      <w:r w:rsidR="00BE2609" w:rsidRPr="00B20F42">
        <w:rPr>
          <w:lang w:val="en-US"/>
        </w:rPr>
        <w:t>.</w:t>
      </w:r>
    </w:p>
    <w:p w14:paraId="119A8591" w14:textId="3D6C5049" w:rsidR="002C540E" w:rsidRDefault="002C540E" w:rsidP="00300115">
      <w:pPr>
        <w:pStyle w:val="NumberedListParagraph"/>
        <w:numPr>
          <w:ilvl w:val="1"/>
          <w:numId w:val="32"/>
        </w:numPr>
        <w:spacing w:before="240" w:line="240" w:lineRule="auto"/>
        <w:contextualSpacing w:val="0"/>
        <w:rPr>
          <w:lang w:val="en-US"/>
        </w:rPr>
      </w:pPr>
      <w:r>
        <w:rPr>
          <w:lang w:val="en-US"/>
        </w:rPr>
        <w:t xml:space="preserve">Right click the </w:t>
      </w:r>
      <w:r w:rsidRPr="006508E0">
        <w:rPr>
          <w:b/>
          <w:lang w:val="en-US"/>
        </w:rPr>
        <w:t>PowerShell</w:t>
      </w:r>
      <w:r>
        <w:rPr>
          <w:lang w:val="en-US"/>
        </w:rPr>
        <w:t xml:space="preserve"> icon and select </w:t>
      </w:r>
      <w:r w:rsidRPr="006508E0">
        <w:rPr>
          <w:b/>
          <w:lang w:val="en-US"/>
        </w:rPr>
        <w:t>Run as administrator</w:t>
      </w:r>
      <w:r>
        <w:rPr>
          <w:lang w:val="en-US"/>
        </w:rPr>
        <w:t>.</w:t>
      </w:r>
    </w:p>
    <w:p w14:paraId="18638830" w14:textId="118CFE5A" w:rsidR="002C540E" w:rsidRDefault="002C540E" w:rsidP="00300115">
      <w:pPr>
        <w:pStyle w:val="NumberedListParagraph"/>
        <w:numPr>
          <w:ilvl w:val="1"/>
          <w:numId w:val="32"/>
        </w:numPr>
        <w:spacing w:before="240" w:line="240" w:lineRule="auto"/>
        <w:contextualSpacing w:val="0"/>
        <w:rPr>
          <w:lang w:val="en-US"/>
        </w:rPr>
      </w:pPr>
      <w:r>
        <w:rPr>
          <w:lang w:val="en-US"/>
        </w:rPr>
        <w:t xml:space="preserve">Type the following command and press </w:t>
      </w:r>
      <w:r w:rsidRPr="002C540E">
        <w:rPr>
          <w:b/>
          <w:lang w:val="en-US"/>
        </w:rPr>
        <w:t>Enter</w:t>
      </w:r>
      <w:r>
        <w:rPr>
          <w:lang w:val="en-US"/>
        </w:rPr>
        <w:t xml:space="preserve">: </w:t>
      </w:r>
      <w:r w:rsidRPr="006508E0">
        <w:rPr>
          <w:b/>
          <w:lang w:val="en-US"/>
        </w:rPr>
        <w:t>Import-module aadrm</w:t>
      </w:r>
    </w:p>
    <w:p w14:paraId="0AAD9836" w14:textId="277ECA63" w:rsidR="002C540E" w:rsidRDefault="002C540E" w:rsidP="00300115">
      <w:pPr>
        <w:pStyle w:val="NumberedListParagraph"/>
        <w:numPr>
          <w:ilvl w:val="1"/>
          <w:numId w:val="32"/>
        </w:numPr>
        <w:spacing w:before="240" w:line="240" w:lineRule="auto"/>
        <w:contextualSpacing w:val="0"/>
        <w:rPr>
          <w:lang w:val="en-US"/>
        </w:rPr>
      </w:pPr>
      <w:r>
        <w:rPr>
          <w:lang w:val="en-US"/>
        </w:rPr>
        <w:t xml:space="preserve">Type the following command and press </w:t>
      </w:r>
      <w:r w:rsidRPr="002C540E">
        <w:rPr>
          <w:b/>
          <w:lang w:val="en-US"/>
        </w:rPr>
        <w:t>Enter</w:t>
      </w:r>
      <w:r>
        <w:rPr>
          <w:lang w:val="en-US"/>
        </w:rPr>
        <w:t xml:space="preserve">: </w:t>
      </w:r>
      <w:r w:rsidRPr="006508E0">
        <w:rPr>
          <w:b/>
          <w:lang w:val="en-US"/>
        </w:rPr>
        <w:t>Connect-aadrmService</w:t>
      </w:r>
    </w:p>
    <w:p w14:paraId="3D84B775" w14:textId="0EF8635A" w:rsidR="002C540E" w:rsidRDefault="002C540E" w:rsidP="00300115">
      <w:pPr>
        <w:pStyle w:val="NumberedListParagraph"/>
        <w:numPr>
          <w:ilvl w:val="1"/>
          <w:numId w:val="32"/>
        </w:numPr>
        <w:spacing w:before="240" w:line="240" w:lineRule="auto"/>
        <w:contextualSpacing w:val="0"/>
        <w:rPr>
          <w:lang w:val="en-US"/>
        </w:rPr>
      </w:pPr>
      <w:r>
        <w:rPr>
          <w:lang w:val="en-US"/>
        </w:rPr>
        <w:t xml:space="preserve">Enter the user name and password of an Azure Active Directory Administrator account and press </w:t>
      </w:r>
      <w:r w:rsidRPr="006508E0">
        <w:rPr>
          <w:b/>
          <w:lang w:val="en-US"/>
        </w:rPr>
        <w:t>Enter</w:t>
      </w:r>
      <w:r>
        <w:rPr>
          <w:lang w:val="en-US"/>
        </w:rPr>
        <w:t>.</w:t>
      </w:r>
    </w:p>
    <w:p w14:paraId="16443ED7" w14:textId="2B8E344C" w:rsidR="002C540E" w:rsidRDefault="002C540E" w:rsidP="00300115">
      <w:pPr>
        <w:pStyle w:val="NumberedListParagraph"/>
        <w:numPr>
          <w:ilvl w:val="1"/>
          <w:numId w:val="32"/>
        </w:numPr>
        <w:spacing w:before="240" w:line="240" w:lineRule="auto"/>
        <w:contextualSpacing w:val="0"/>
        <w:rPr>
          <w:lang w:val="en-US"/>
        </w:rPr>
      </w:pPr>
      <w:r>
        <w:rPr>
          <w:lang w:val="en-US"/>
        </w:rPr>
        <w:t xml:space="preserve">Type the following command and press </w:t>
      </w:r>
      <w:r w:rsidRPr="002C540E">
        <w:rPr>
          <w:b/>
          <w:lang w:val="en-US"/>
        </w:rPr>
        <w:t>Enter</w:t>
      </w:r>
      <w:r>
        <w:rPr>
          <w:lang w:val="en-US"/>
        </w:rPr>
        <w:t>: Get-AadrmConfiguration</w:t>
      </w:r>
    </w:p>
    <w:p w14:paraId="21ED66D1" w14:textId="39FC1722" w:rsidR="002C540E" w:rsidRPr="00B20F42" w:rsidRDefault="002C540E" w:rsidP="00300115">
      <w:pPr>
        <w:pStyle w:val="NumberedListParagraph"/>
        <w:numPr>
          <w:ilvl w:val="1"/>
          <w:numId w:val="32"/>
        </w:numPr>
        <w:spacing w:before="240" w:line="240" w:lineRule="auto"/>
        <w:contextualSpacing w:val="0"/>
        <w:rPr>
          <w:lang w:val="en-US"/>
        </w:rPr>
      </w:pPr>
      <w:r>
        <w:rPr>
          <w:lang w:val="en-US"/>
        </w:rPr>
        <w:t xml:space="preserve">The Microsoft RMS URL will be returned in a format that resembles the following example.  Copy the URL for use when changing registry keys on the SharePoint servers: </w:t>
      </w:r>
      <w:r w:rsidR="00A2242E">
        <w:rPr>
          <w:rStyle w:val="Strong"/>
          <w:lang w:val="en"/>
        </w:rPr>
        <w:t>https://5c6bb73b-1038-4eec-863d-49bded473437.rms.na.aadrm.com</w:t>
      </w:r>
    </w:p>
    <w:p w14:paraId="60488F12" w14:textId="435D39C4" w:rsidR="00BE2609" w:rsidRPr="006508E0" w:rsidRDefault="00A2242E" w:rsidP="00300115">
      <w:pPr>
        <w:pStyle w:val="NumberedListParagraph"/>
        <w:numPr>
          <w:ilvl w:val="1"/>
          <w:numId w:val="32"/>
        </w:numPr>
        <w:spacing w:before="240" w:line="240" w:lineRule="auto"/>
        <w:contextualSpacing w:val="0"/>
        <w:rPr>
          <w:lang w:val="en-US"/>
        </w:rPr>
      </w:pPr>
      <w:r>
        <w:rPr>
          <w:lang w:val="en-US"/>
        </w:rPr>
        <w:t>Close Windows PowerShell and l</w:t>
      </w:r>
      <w:r w:rsidR="00BE2609" w:rsidRPr="00B20F42">
        <w:rPr>
          <w:lang w:val="en-US"/>
        </w:rPr>
        <w:t>og off</w:t>
      </w:r>
      <w:r>
        <w:rPr>
          <w:lang w:val="en-US"/>
        </w:rPr>
        <w:t xml:space="preserve"> of the computer</w:t>
      </w:r>
      <w:r w:rsidR="00BE2609" w:rsidRPr="00B20F42">
        <w:rPr>
          <w:lang w:val="en-US"/>
        </w:rPr>
        <w:t>.</w:t>
      </w:r>
    </w:p>
    <w:p w14:paraId="001F48ED" w14:textId="508B7B49" w:rsidR="00A2242E" w:rsidRDefault="00A2242E" w:rsidP="00BE2609">
      <w:pPr>
        <w:pStyle w:val="NumberedListParagraph"/>
        <w:spacing w:before="240" w:line="240" w:lineRule="auto"/>
        <w:ind w:left="1152"/>
        <w:contextualSpacing w:val="0"/>
        <w:rPr>
          <w:lang w:val="en-US"/>
        </w:rPr>
      </w:pPr>
      <w:r>
        <w:rPr>
          <w:lang w:val="en-US"/>
        </w:rPr>
        <w:t>Modify the registry information to point to the RMS Connector</w:t>
      </w:r>
    </w:p>
    <w:p w14:paraId="5D09804A" w14:textId="559811F1" w:rsidR="00A2242E" w:rsidRDefault="00A2242E" w:rsidP="00300115">
      <w:pPr>
        <w:pStyle w:val="NumberedListParagraph"/>
        <w:numPr>
          <w:ilvl w:val="1"/>
          <w:numId w:val="32"/>
        </w:numPr>
        <w:spacing w:before="240" w:line="240" w:lineRule="auto"/>
        <w:contextualSpacing w:val="0"/>
        <w:rPr>
          <w:lang w:val="en-US"/>
        </w:rPr>
      </w:pPr>
      <w:r>
        <w:rPr>
          <w:lang w:val="en-US"/>
        </w:rPr>
        <w:t xml:space="preserve">Log on to the SharePoint server with an account with local administrative permissions or equivalent. </w:t>
      </w:r>
    </w:p>
    <w:p w14:paraId="28B1CC43" w14:textId="6153A03A" w:rsidR="00A2242E" w:rsidRPr="00B20F42" w:rsidRDefault="00A2242E" w:rsidP="00300115">
      <w:pPr>
        <w:pStyle w:val="NumberedListParagraph"/>
        <w:numPr>
          <w:ilvl w:val="1"/>
          <w:numId w:val="32"/>
        </w:numPr>
        <w:spacing w:before="240" w:line="240" w:lineRule="auto"/>
        <w:contextualSpacing w:val="0"/>
        <w:rPr>
          <w:lang w:val="en-US"/>
        </w:rPr>
      </w:pPr>
      <w:r>
        <w:rPr>
          <w:lang w:val="en-US"/>
        </w:rPr>
        <w:t xml:space="preserve">From the Start menu, type </w:t>
      </w:r>
      <w:r w:rsidRPr="006508E0">
        <w:rPr>
          <w:b/>
          <w:lang w:val="en-US"/>
        </w:rPr>
        <w:t>Regedit</w:t>
      </w:r>
      <w:r>
        <w:rPr>
          <w:lang w:val="en-US"/>
        </w:rPr>
        <w:t xml:space="preserve"> in the Search Field and click </w:t>
      </w:r>
      <w:r w:rsidRPr="006508E0">
        <w:rPr>
          <w:b/>
          <w:lang w:val="en-US"/>
        </w:rPr>
        <w:t>Registry Editor</w:t>
      </w:r>
      <w:r>
        <w:rPr>
          <w:lang w:val="en-US"/>
        </w:rPr>
        <w:t xml:space="preserve"> to open the Registry Editor</w:t>
      </w:r>
      <w:r w:rsidRPr="00B20F42">
        <w:rPr>
          <w:lang w:val="en-US"/>
        </w:rPr>
        <w:t>.</w:t>
      </w:r>
    </w:p>
    <w:p w14:paraId="09D899FC" w14:textId="662F10D3" w:rsidR="00A2242E" w:rsidRPr="00A2242E" w:rsidRDefault="00A2242E" w:rsidP="00300115">
      <w:pPr>
        <w:pStyle w:val="NumberedListParagraph"/>
        <w:numPr>
          <w:ilvl w:val="1"/>
          <w:numId w:val="32"/>
        </w:numPr>
        <w:spacing w:before="240" w:line="240" w:lineRule="auto"/>
        <w:contextualSpacing w:val="0"/>
        <w:rPr>
          <w:lang w:val="en-US"/>
        </w:rPr>
      </w:pPr>
      <w:r>
        <w:rPr>
          <w:lang w:val="en-US"/>
        </w:rPr>
        <w:t>Navigate to the following registry key:</w:t>
      </w:r>
      <w:r w:rsidRPr="00A2242E">
        <w:t xml:space="preserve"> </w:t>
      </w:r>
      <w:r w:rsidRPr="006508E0">
        <w:rPr>
          <w:b/>
        </w:rPr>
        <w:t>HKEY_LOCAL_MACHINE\SOFTWARE\Microsoft\MSIPC\ServiceLocation\LicensingRedirection</w:t>
      </w:r>
      <w:r>
        <w:t>.  If any keys within the path do not exist, create them.</w:t>
      </w:r>
    </w:p>
    <w:p w14:paraId="171044E0" w14:textId="239F011E" w:rsidR="00A2242E" w:rsidRPr="00A2242E" w:rsidRDefault="00A2242E" w:rsidP="00300115">
      <w:pPr>
        <w:pStyle w:val="NumberedListParagraph"/>
        <w:numPr>
          <w:ilvl w:val="1"/>
          <w:numId w:val="32"/>
        </w:numPr>
        <w:spacing w:before="240" w:line="240" w:lineRule="auto"/>
        <w:contextualSpacing w:val="0"/>
        <w:rPr>
          <w:lang w:val="en-US"/>
        </w:rPr>
      </w:pPr>
      <w:r>
        <w:t>Create a new Reg_SZ in the LicensingRedirection node and enter the URL copied in Step 1 as the Value.</w:t>
      </w:r>
    </w:p>
    <w:p w14:paraId="2F3F1F42" w14:textId="396804A1" w:rsidR="00A2242E" w:rsidRPr="00A2242E" w:rsidRDefault="00A2242E" w:rsidP="00300115">
      <w:pPr>
        <w:pStyle w:val="NumberedListParagraph"/>
        <w:numPr>
          <w:ilvl w:val="1"/>
          <w:numId w:val="32"/>
        </w:numPr>
        <w:spacing w:before="240" w:line="240" w:lineRule="auto"/>
        <w:contextualSpacing w:val="0"/>
        <w:rPr>
          <w:lang w:val="en-US"/>
        </w:rPr>
      </w:pPr>
      <w:r>
        <w:t xml:space="preserve">Double click the new Reg_SZ and enter the URL of the RMS Connector in the Data field.  Click </w:t>
      </w:r>
      <w:r w:rsidRPr="006508E0">
        <w:rPr>
          <w:b/>
        </w:rPr>
        <w:t>OK</w:t>
      </w:r>
      <w:r>
        <w:t>.</w:t>
      </w:r>
    </w:p>
    <w:p w14:paraId="76D7370E" w14:textId="5B1A0101" w:rsidR="00A2242E" w:rsidRPr="00A2242E" w:rsidRDefault="00A2242E" w:rsidP="00300115">
      <w:pPr>
        <w:pStyle w:val="NumberedListParagraph"/>
        <w:numPr>
          <w:ilvl w:val="1"/>
          <w:numId w:val="32"/>
        </w:numPr>
        <w:spacing w:before="240" w:line="240" w:lineRule="auto"/>
        <w:contextualSpacing w:val="0"/>
        <w:rPr>
          <w:lang w:val="en-US"/>
        </w:rPr>
      </w:pPr>
      <w:r>
        <w:t>Close the Registry Editor and log off of the server.</w:t>
      </w:r>
    </w:p>
    <w:p w14:paraId="6EC6C900" w14:textId="3DDF2AC1" w:rsidR="00A2242E" w:rsidRDefault="00A2242E" w:rsidP="00300115">
      <w:pPr>
        <w:pStyle w:val="NumberedListParagraph"/>
        <w:numPr>
          <w:ilvl w:val="1"/>
          <w:numId w:val="32"/>
        </w:numPr>
        <w:spacing w:before="240" w:line="240" w:lineRule="auto"/>
        <w:contextualSpacing w:val="0"/>
        <w:rPr>
          <w:lang w:val="en-US"/>
        </w:rPr>
      </w:pPr>
      <w:r>
        <w:t>Repeat these steps for each SharePoint server that will use Azure RMS.</w:t>
      </w:r>
    </w:p>
    <w:p w14:paraId="124FA439" w14:textId="48A44B24" w:rsidR="00BE2609" w:rsidRDefault="00BE2609" w:rsidP="00BE2609">
      <w:pPr>
        <w:pStyle w:val="NumberedListParagraph"/>
        <w:spacing w:before="240" w:line="240" w:lineRule="auto"/>
        <w:ind w:left="1152"/>
        <w:contextualSpacing w:val="0"/>
        <w:rPr>
          <w:lang w:val="en-US"/>
        </w:rPr>
      </w:pPr>
      <w:r>
        <w:rPr>
          <w:lang w:val="en-US"/>
        </w:rPr>
        <w:t xml:space="preserve">Enable SharePoint to use </w:t>
      </w:r>
      <w:r w:rsidR="00F033E5">
        <w:rPr>
          <w:lang w:val="en-US"/>
        </w:rPr>
        <w:t>Azure</w:t>
      </w:r>
      <w:r>
        <w:rPr>
          <w:lang w:val="en-US"/>
        </w:rPr>
        <w:t xml:space="preserve"> RMS:</w:t>
      </w:r>
    </w:p>
    <w:p w14:paraId="0CE454A7" w14:textId="77777777" w:rsidR="00BE2609" w:rsidRPr="00BE2609" w:rsidRDefault="00BE2609" w:rsidP="00300115">
      <w:pPr>
        <w:pStyle w:val="NumberedListParagraph"/>
        <w:numPr>
          <w:ilvl w:val="1"/>
          <w:numId w:val="32"/>
        </w:numPr>
        <w:spacing w:before="240" w:line="240" w:lineRule="auto"/>
        <w:contextualSpacing w:val="0"/>
      </w:pPr>
      <w:r>
        <w:rPr>
          <w:lang w:val="en-US"/>
        </w:rPr>
        <w:t xml:space="preserve">Log on to a </w:t>
      </w:r>
      <w:r w:rsidRPr="00BE2609">
        <w:t xml:space="preserve">SharePoint server with an account that has </w:t>
      </w:r>
      <w:r w:rsidRPr="00BE2609">
        <w:rPr>
          <w:b/>
        </w:rPr>
        <w:t>Full Control</w:t>
      </w:r>
      <w:r w:rsidRPr="00BE2609">
        <w:t xml:space="preserve"> over the document library.</w:t>
      </w:r>
    </w:p>
    <w:p w14:paraId="2E90300F" w14:textId="74429A0B" w:rsidR="00BE2609" w:rsidRPr="00BE2609" w:rsidRDefault="00BE2609" w:rsidP="00300115">
      <w:pPr>
        <w:pStyle w:val="NumberedListParagraph"/>
        <w:numPr>
          <w:ilvl w:val="1"/>
          <w:numId w:val="32"/>
        </w:numPr>
        <w:spacing w:before="240" w:line="240" w:lineRule="auto"/>
        <w:contextualSpacing w:val="0"/>
      </w:pPr>
      <w:r w:rsidRPr="00BE2609">
        <w:t xml:space="preserve">Click </w:t>
      </w:r>
      <w:r w:rsidRPr="00BE2609">
        <w:rPr>
          <w:b/>
        </w:rPr>
        <w:t>Start</w:t>
      </w:r>
      <w:r w:rsidRPr="00BE2609">
        <w:t xml:space="preserve">, </w:t>
      </w:r>
      <w:r w:rsidR="00F033E5">
        <w:t>type</w:t>
      </w:r>
      <w:r w:rsidRPr="00BE2609">
        <w:rPr>
          <w:b/>
        </w:rPr>
        <w:t xml:space="preserve"> SharePoint </w:t>
      </w:r>
      <w:r w:rsidR="00F033E5" w:rsidRPr="00F033E5">
        <w:t>in the Search field</w:t>
      </w:r>
      <w:r w:rsidRPr="00BE2609">
        <w:t xml:space="preserve">, and </w:t>
      </w:r>
      <w:r w:rsidR="00F033E5">
        <w:t>click</w:t>
      </w:r>
      <w:r w:rsidRPr="00BE2609">
        <w:t xml:space="preserve"> </w:t>
      </w:r>
      <w:r w:rsidRPr="00BE2609">
        <w:rPr>
          <w:b/>
        </w:rPr>
        <w:t xml:space="preserve">SharePoint </w:t>
      </w:r>
      <w:r w:rsidR="00D837EE" w:rsidRPr="00D837EE">
        <w:rPr>
          <w:b/>
          <w:highlight w:val="yellow"/>
        </w:rPr>
        <w:t>2013/</w:t>
      </w:r>
      <w:r w:rsidRPr="00D837EE">
        <w:rPr>
          <w:b/>
          <w:highlight w:val="yellow"/>
        </w:rPr>
        <w:t>2010</w:t>
      </w:r>
      <w:r w:rsidRPr="00BE2609">
        <w:rPr>
          <w:b/>
        </w:rPr>
        <w:t xml:space="preserve"> Central Administration</w:t>
      </w:r>
      <w:r w:rsidRPr="00BE2609">
        <w:t>.</w:t>
      </w:r>
    </w:p>
    <w:p w14:paraId="6C907B6D" w14:textId="77777777" w:rsidR="00BE2609" w:rsidRPr="00BE2609" w:rsidRDefault="00BE2609" w:rsidP="00300115">
      <w:pPr>
        <w:pStyle w:val="NumberedListParagraph"/>
        <w:numPr>
          <w:ilvl w:val="1"/>
          <w:numId w:val="32"/>
        </w:numPr>
        <w:spacing w:before="240" w:line="240" w:lineRule="auto"/>
        <w:contextualSpacing w:val="0"/>
      </w:pPr>
      <w:r w:rsidRPr="00BE2609">
        <w:t xml:space="preserve">Click </w:t>
      </w:r>
      <w:r w:rsidRPr="00BE2609">
        <w:rPr>
          <w:b/>
        </w:rPr>
        <w:t>Security</w:t>
      </w:r>
      <w:r w:rsidRPr="00BE2609">
        <w:t xml:space="preserve"> and click </w:t>
      </w:r>
      <w:r w:rsidRPr="00BE2609">
        <w:rPr>
          <w:b/>
        </w:rPr>
        <w:t>Configure information rights management</w:t>
      </w:r>
      <w:r w:rsidRPr="00BE2609">
        <w:t>.</w:t>
      </w:r>
    </w:p>
    <w:p w14:paraId="3823423D" w14:textId="7DDBE57A" w:rsidR="00BE2609" w:rsidRDefault="00BE2609" w:rsidP="00300115">
      <w:pPr>
        <w:pStyle w:val="NumberedListParagraph"/>
        <w:numPr>
          <w:ilvl w:val="1"/>
          <w:numId w:val="32"/>
        </w:numPr>
        <w:spacing w:before="240" w:line="240" w:lineRule="auto"/>
        <w:contextualSpacing w:val="0"/>
        <w:rPr>
          <w:lang w:val="en-US"/>
        </w:rPr>
      </w:pPr>
      <w:r w:rsidRPr="00BE2609">
        <w:rPr>
          <w:lang w:val="en-US"/>
        </w:rPr>
        <w:t xml:space="preserve">Select </w:t>
      </w:r>
      <w:r w:rsidRPr="00BE2609">
        <w:rPr>
          <w:b/>
          <w:lang w:val="en-US"/>
        </w:rPr>
        <w:t>Use the default RMS server specified in Active Directory</w:t>
      </w:r>
      <w:r w:rsidRPr="00BE2609">
        <w:rPr>
          <w:lang w:val="en-US"/>
        </w:rPr>
        <w:t xml:space="preserve"> and click </w:t>
      </w:r>
      <w:r w:rsidRPr="00BE2609">
        <w:rPr>
          <w:b/>
          <w:lang w:val="en-US"/>
        </w:rPr>
        <w:t>OK</w:t>
      </w:r>
    </w:p>
    <w:p w14:paraId="5AA59089" w14:textId="487C2B45" w:rsidR="00BE2609" w:rsidRDefault="00BE2609" w:rsidP="00BE2609">
      <w:pPr>
        <w:pStyle w:val="NumberedListParagraph"/>
        <w:spacing w:before="240" w:line="240" w:lineRule="auto"/>
        <w:ind w:left="1152"/>
        <w:contextualSpacing w:val="0"/>
        <w:rPr>
          <w:lang w:val="en-US"/>
        </w:rPr>
      </w:pPr>
      <w:r>
        <w:rPr>
          <w:lang w:val="en-US"/>
        </w:rPr>
        <w:t>RMS protect a</w:t>
      </w:r>
      <w:r w:rsidR="00306E4A">
        <w:rPr>
          <w:lang w:val="en-US"/>
        </w:rPr>
        <w:t xml:space="preserve"> </w:t>
      </w:r>
      <w:r>
        <w:rPr>
          <w:lang w:val="en-US"/>
        </w:rPr>
        <w:t>document library:</w:t>
      </w:r>
    </w:p>
    <w:p w14:paraId="66428646" w14:textId="34E8CF72" w:rsidR="00BE2609" w:rsidRPr="00BE2609" w:rsidRDefault="00BE2609" w:rsidP="00300115">
      <w:pPr>
        <w:pStyle w:val="NumberedListParagraph"/>
        <w:numPr>
          <w:ilvl w:val="1"/>
          <w:numId w:val="32"/>
        </w:numPr>
        <w:spacing w:before="240" w:line="240" w:lineRule="auto"/>
        <w:contextualSpacing w:val="0"/>
      </w:pPr>
      <w:r>
        <w:rPr>
          <w:lang w:val="en-US"/>
        </w:rPr>
        <w:t xml:space="preserve">Navigate </w:t>
      </w:r>
      <w:r w:rsidRPr="00BE2609">
        <w:t xml:space="preserve">to </w:t>
      </w:r>
      <w:r w:rsidR="008A7BE1">
        <w:t>a</w:t>
      </w:r>
      <w:r w:rsidRPr="00BE2609">
        <w:t xml:space="preserve"> SharePoint </w:t>
      </w:r>
      <w:r w:rsidR="008A7BE1">
        <w:t>document library</w:t>
      </w:r>
      <w:r w:rsidRPr="00BE2609">
        <w:t xml:space="preserve"> using credentials with </w:t>
      </w:r>
      <w:r w:rsidRPr="00BE2609">
        <w:rPr>
          <w:b/>
        </w:rPr>
        <w:t>Full Control</w:t>
      </w:r>
      <w:r w:rsidRPr="00BE2609">
        <w:t xml:space="preserve"> over the document library.</w:t>
      </w:r>
    </w:p>
    <w:p w14:paraId="21262484" w14:textId="25F705A6" w:rsidR="00BE2609" w:rsidRPr="00BE2609" w:rsidRDefault="00BE2609" w:rsidP="00300115">
      <w:pPr>
        <w:pStyle w:val="NumberedListParagraph"/>
        <w:numPr>
          <w:ilvl w:val="1"/>
          <w:numId w:val="32"/>
        </w:numPr>
        <w:spacing w:before="240" w:line="240" w:lineRule="auto"/>
        <w:contextualSpacing w:val="0"/>
      </w:pPr>
      <w:r w:rsidRPr="00BE2609">
        <w:t xml:space="preserve">Click the </w:t>
      </w:r>
      <w:r w:rsidR="00F033E5">
        <w:rPr>
          <w:b/>
        </w:rPr>
        <w:t>Page</w:t>
      </w:r>
      <w:r w:rsidRPr="00BE2609">
        <w:t xml:space="preserve"> tab and click </w:t>
      </w:r>
      <w:r w:rsidRPr="00BE2609">
        <w:rPr>
          <w:b/>
        </w:rPr>
        <w:t>Library Settings</w:t>
      </w:r>
      <w:r w:rsidRPr="00BE2609">
        <w:t>.</w:t>
      </w:r>
    </w:p>
    <w:p w14:paraId="4F53A3CF" w14:textId="77777777" w:rsidR="00BE2609" w:rsidRPr="00BE2609" w:rsidRDefault="00BE2609" w:rsidP="00300115">
      <w:pPr>
        <w:pStyle w:val="NumberedListParagraph"/>
        <w:numPr>
          <w:ilvl w:val="1"/>
          <w:numId w:val="32"/>
        </w:numPr>
        <w:spacing w:before="240" w:line="240" w:lineRule="auto"/>
        <w:contextualSpacing w:val="0"/>
      </w:pPr>
      <w:r w:rsidRPr="00BE2609">
        <w:t xml:space="preserve">Click </w:t>
      </w:r>
      <w:r w:rsidRPr="00BE2609">
        <w:rPr>
          <w:b/>
        </w:rPr>
        <w:t>Information Rights Management</w:t>
      </w:r>
      <w:r w:rsidRPr="00BE2609">
        <w:t xml:space="preserve">, located under the </w:t>
      </w:r>
      <w:r w:rsidRPr="00BE2609">
        <w:rPr>
          <w:b/>
        </w:rPr>
        <w:t>Permissions and Management</w:t>
      </w:r>
      <w:r w:rsidRPr="00BE2609">
        <w:t xml:space="preserve"> column.</w:t>
      </w:r>
    </w:p>
    <w:p w14:paraId="56C01D74" w14:textId="77777777" w:rsidR="00BE2609" w:rsidRPr="00BE2609" w:rsidRDefault="00BE2609" w:rsidP="00300115">
      <w:pPr>
        <w:pStyle w:val="NumberedListParagraph"/>
        <w:numPr>
          <w:ilvl w:val="1"/>
          <w:numId w:val="32"/>
        </w:numPr>
        <w:spacing w:before="240" w:line="240" w:lineRule="auto"/>
        <w:contextualSpacing w:val="0"/>
      </w:pPr>
      <w:r w:rsidRPr="00BE2609">
        <w:t xml:space="preserve">Select the </w:t>
      </w:r>
      <w:r w:rsidRPr="00BE2609">
        <w:rPr>
          <w:b/>
        </w:rPr>
        <w:t>Restrict permission to documents in this library on download</w:t>
      </w:r>
      <w:r w:rsidRPr="00BE2609">
        <w:t xml:space="preserve"> option.</w:t>
      </w:r>
    </w:p>
    <w:p w14:paraId="2336E281" w14:textId="4C13C98D" w:rsidR="00BE2609" w:rsidRPr="00BE2609" w:rsidRDefault="00BE2609" w:rsidP="00300115">
      <w:pPr>
        <w:pStyle w:val="NumberedListParagraph"/>
        <w:numPr>
          <w:ilvl w:val="1"/>
          <w:numId w:val="32"/>
        </w:numPr>
        <w:spacing w:before="240" w:line="240" w:lineRule="auto"/>
        <w:contextualSpacing w:val="0"/>
      </w:pPr>
      <w:r w:rsidRPr="00BE2609">
        <w:t>Enter a name and description for the permission policy</w:t>
      </w:r>
      <w:r w:rsidR="008A7BE1">
        <w:t>.</w:t>
      </w:r>
    </w:p>
    <w:p w14:paraId="0B9C2FE8" w14:textId="22CEF313" w:rsidR="00BE2609" w:rsidRPr="00BE2609" w:rsidRDefault="00BE2609" w:rsidP="00300115">
      <w:pPr>
        <w:pStyle w:val="NumberedListParagraph"/>
        <w:numPr>
          <w:ilvl w:val="1"/>
          <w:numId w:val="32"/>
        </w:numPr>
        <w:spacing w:before="240" w:line="240" w:lineRule="auto"/>
        <w:contextualSpacing w:val="0"/>
      </w:pPr>
      <w:r w:rsidRPr="00BE2609">
        <w:t xml:space="preserve">Optionally, you can select to allow users to print documents and access the content programmatically.  You can also specify how often users must verify their credentials and specify when to stop applying permission to documents.  Finally, you can select the option to block the upload of protected files.  This option keeps the </w:t>
      </w:r>
      <w:r w:rsidR="00F033E5">
        <w:t>Azure</w:t>
      </w:r>
      <w:r w:rsidRPr="00BE2609">
        <w:t xml:space="preserve"> RMS protection uniform for all documents in the library and enables SharePoint search and anti-virus capabilities. </w:t>
      </w:r>
    </w:p>
    <w:p w14:paraId="6F28BA2D" w14:textId="2E28005D" w:rsidR="00BE2609" w:rsidRPr="00B20F42" w:rsidRDefault="00BE2609" w:rsidP="00300115">
      <w:pPr>
        <w:pStyle w:val="NumberedListParagraph"/>
        <w:numPr>
          <w:ilvl w:val="1"/>
          <w:numId w:val="32"/>
        </w:numPr>
        <w:spacing w:before="240" w:line="240" w:lineRule="auto"/>
        <w:contextualSpacing w:val="0"/>
        <w:rPr>
          <w:lang w:val="en-US"/>
        </w:rPr>
      </w:pPr>
      <w:r w:rsidRPr="00BE2609">
        <w:rPr>
          <w:lang w:val="en-US"/>
        </w:rPr>
        <w:t xml:space="preserve">Click </w:t>
      </w:r>
      <w:r w:rsidRPr="00BE2609">
        <w:rPr>
          <w:b/>
          <w:lang w:val="en-US"/>
        </w:rPr>
        <w:t>OK</w:t>
      </w:r>
      <w:r w:rsidR="008A7BE1">
        <w:rPr>
          <w:b/>
          <w:lang w:val="en-US"/>
        </w:rPr>
        <w:t>.</w:t>
      </w:r>
    </w:p>
    <w:p w14:paraId="03625A23" w14:textId="1C9A64AA" w:rsidR="00155955" w:rsidRDefault="00155955" w:rsidP="008A7BE1">
      <w:pPr>
        <w:pStyle w:val="Heading1Numbered"/>
      </w:pPr>
      <w:bookmarkStart w:id="1775" w:name="_Toc390942699"/>
      <w:r>
        <w:t>Enabling Information Rights Management Functionality in SharePoint Online</w:t>
      </w:r>
      <w:bookmarkEnd w:id="1775"/>
    </w:p>
    <w:p w14:paraId="3DA34597" w14:textId="4C57DA39" w:rsidR="00155955" w:rsidRPr="00B20F42" w:rsidRDefault="00155955" w:rsidP="00155955">
      <w:pPr>
        <w:rPr>
          <w:i/>
          <w:color w:val="FF0000"/>
        </w:rPr>
      </w:pPr>
      <w:r w:rsidRPr="00B20F42">
        <w:rPr>
          <w:i/>
          <w:color w:val="FF0000"/>
          <w:highlight w:val="yellow"/>
        </w:rPr>
        <w:t xml:space="preserve">If your customer is not going to use IRM functionality in </w:t>
      </w:r>
      <w:r>
        <w:rPr>
          <w:i/>
          <w:color w:val="FF0000"/>
          <w:highlight w:val="yellow"/>
        </w:rPr>
        <w:t>SharePoint</w:t>
      </w:r>
      <w:r w:rsidRPr="00B20F42">
        <w:rPr>
          <w:i/>
          <w:color w:val="FF0000"/>
          <w:highlight w:val="yellow"/>
        </w:rPr>
        <w:t xml:space="preserve"> </w:t>
      </w:r>
      <w:r>
        <w:rPr>
          <w:i/>
          <w:color w:val="FF0000"/>
          <w:highlight w:val="yellow"/>
        </w:rPr>
        <w:t>Online</w:t>
      </w:r>
      <w:r w:rsidRPr="00B20F42">
        <w:rPr>
          <w:i/>
          <w:color w:val="FF0000"/>
          <w:highlight w:val="yellow"/>
        </w:rPr>
        <w:t>, delete this section.</w:t>
      </w:r>
    </w:p>
    <w:p w14:paraId="4CA62305" w14:textId="6D01592C" w:rsidR="00155955" w:rsidRDefault="00155955" w:rsidP="00155955">
      <w:r w:rsidRPr="00B20F42">
        <w:t xml:space="preserve">The following steps are used to enable basic Information Rights Management (IRM) integration for </w:t>
      </w:r>
      <w:r>
        <w:t>SharePoint</w:t>
      </w:r>
      <w:r w:rsidRPr="00B20F42">
        <w:t xml:space="preserve"> </w:t>
      </w:r>
      <w:r>
        <w:t>Online.</w:t>
      </w:r>
    </w:p>
    <w:p w14:paraId="00013C60" w14:textId="4A75CDAC" w:rsidR="00155955" w:rsidRDefault="00155955" w:rsidP="00300115">
      <w:pPr>
        <w:pStyle w:val="NumberedListParagraph"/>
        <w:numPr>
          <w:ilvl w:val="0"/>
          <w:numId w:val="37"/>
        </w:numPr>
        <w:spacing w:before="240" w:line="240" w:lineRule="auto"/>
        <w:contextualSpacing w:val="0"/>
        <w:rPr>
          <w:lang w:val="en-US"/>
        </w:rPr>
      </w:pPr>
      <w:r>
        <w:rPr>
          <w:lang w:val="en-US"/>
        </w:rPr>
        <w:t>Enable RMS integration with SharePoint Online</w:t>
      </w:r>
    </w:p>
    <w:p w14:paraId="24600C11" w14:textId="1F4C4779" w:rsidR="00155955" w:rsidRDefault="00155955" w:rsidP="00300115">
      <w:pPr>
        <w:pStyle w:val="NumberedListParagraph"/>
        <w:numPr>
          <w:ilvl w:val="1"/>
          <w:numId w:val="37"/>
        </w:numPr>
        <w:spacing w:before="240" w:line="240" w:lineRule="auto"/>
        <w:contextualSpacing w:val="0"/>
        <w:rPr>
          <w:lang w:val="en-US"/>
        </w:rPr>
      </w:pPr>
      <w:r>
        <w:rPr>
          <w:lang w:val="en-US"/>
        </w:rPr>
        <w:t>Log on to Office 365 with an account with Global Administrator permissions.</w:t>
      </w:r>
    </w:p>
    <w:p w14:paraId="13BB9B94" w14:textId="65CA6DA8" w:rsidR="00155955" w:rsidRDefault="00155955" w:rsidP="00300115">
      <w:pPr>
        <w:pStyle w:val="NumberedListParagraph"/>
        <w:numPr>
          <w:ilvl w:val="1"/>
          <w:numId w:val="37"/>
        </w:numPr>
        <w:spacing w:before="240" w:line="240" w:lineRule="auto"/>
        <w:contextualSpacing w:val="0"/>
        <w:rPr>
          <w:lang w:val="en-US"/>
        </w:rPr>
      </w:pPr>
      <w:r>
        <w:rPr>
          <w:lang w:val="en-US"/>
        </w:rPr>
        <w:t xml:space="preserve">From the Office 365 Admin Center, click </w:t>
      </w:r>
      <w:r w:rsidRPr="00155955">
        <w:rPr>
          <w:b/>
          <w:lang w:val="en-US"/>
        </w:rPr>
        <w:t>Service settings</w:t>
      </w:r>
      <w:r>
        <w:rPr>
          <w:lang w:val="en-US"/>
        </w:rPr>
        <w:t xml:space="preserve"> and then click the </w:t>
      </w:r>
      <w:r w:rsidRPr="00155955">
        <w:rPr>
          <w:b/>
          <w:lang w:val="en-US"/>
        </w:rPr>
        <w:t>Sites</w:t>
      </w:r>
      <w:r>
        <w:rPr>
          <w:lang w:val="en-US"/>
        </w:rPr>
        <w:t xml:space="preserve"> tab.</w:t>
      </w:r>
    </w:p>
    <w:p w14:paraId="4C5EA41B" w14:textId="52756FB4" w:rsidR="00155955" w:rsidRDefault="00155955" w:rsidP="00300115">
      <w:pPr>
        <w:pStyle w:val="NumberedListParagraph"/>
        <w:numPr>
          <w:ilvl w:val="1"/>
          <w:numId w:val="37"/>
        </w:numPr>
        <w:spacing w:before="240" w:line="240" w:lineRule="auto"/>
        <w:contextualSpacing w:val="0"/>
        <w:rPr>
          <w:lang w:val="en-US"/>
        </w:rPr>
      </w:pPr>
      <w:r>
        <w:rPr>
          <w:lang w:val="en-US"/>
        </w:rPr>
        <w:t xml:space="preserve">Click </w:t>
      </w:r>
      <w:r w:rsidRPr="00155955">
        <w:rPr>
          <w:b/>
          <w:lang w:val="en-US"/>
        </w:rPr>
        <w:t xml:space="preserve">View site collections and manage additional settings in the SharePoint Admin Center </w:t>
      </w:r>
      <w:r>
        <w:rPr>
          <w:lang w:val="en-US"/>
        </w:rPr>
        <w:t>to open the SharePoint Admin Center.</w:t>
      </w:r>
    </w:p>
    <w:p w14:paraId="21DDBBAC" w14:textId="24CCCE2F" w:rsidR="00155955" w:rsidRDefault="00155955" w:rsidP="00300115">
      <w:pPr>
        <w:pStyle w:val="NumberedListParagraph"/>
        <w:numPr>
          <w:ilvl w:val="1"/>
          <w:numId w:val="37"/>
        </w:numPr>
        <w:spacing w:before="240" w:line="240" w:lineRule="auto"/>
        <w:contextualSpacing w:val="0"/>
        <w:rPr>
          <w:lang w:val="en-US"/>
        </w:rPr>
      </w:pPr>
      <w:r>
        <w:rPr>
          <w:lang w:val="en-US"/>
        </w:rPr>
        <w:t xml:space="preserve">Click </w:t>
      </w:r>
      <w:r w:rsidRPr="00155955">
        <w:rPr>
          <w:b/>
          <w:lang w:val="en-US"/>
        </w:rPr>
        <w:t>Settings</w:t>
      </w:r>
      <w:r>
        <w:rPr>
          <w:lang w:val="en-US"/>
        </w:rPr>
        <w:t>.</w:t>
      </w:r>
    </w:p>
    <w:p w14:paraId="7E4B2B65" w14:textId="7B0663EB" w:rsidR="00155955" w:rsidRDefault="00155955" w:rsidP="00300115">
      <w:pPr>
        <w:pStyle w:val="NumberedListParagraph"/>
        <w:numPr>
          <w:ilvl w:val="1"/>
          <w:numId w:val="37"/>
        </w:numPr>
        <w:spacing w:before="240" w:line="240" w:lineRule="auto"/>
        <w:contextualSpacing w:val="0"/>
        <w:rPr>
          <w:lang w:val="en-US"/>
        </w:rPr>
      </w:pPr>
      <w:r>
        <w:rPr>
          <w:lang w:val="en-US"/>
        </w:rPr>
        <w:t xml:space="preserve">In the Information Rights Management section, select the </w:t>
      </w:r>
      <w:r w:rsidRPr="00155955">
        <w:rPr>
          <w:b/>
          <w:lang w:val="en-US"/>
        </w:rPr>
        <w:t>Use the IRM service specified in your configuration option</w:t>
      </w:r>
      <w:r>
        <w:rPr>
          <w:lang w:val="en-US"/>
        </w:rPr>
        <w:t xml:space="preserve"> and then click </w:t>
      </w:r>
      <w:r w:rsidRPr="00155955">
        <w:rPr>
          <w:b/>
          <w:lang w:val="en-US"/>
        </w:rPr>
        <w:t>OK</w:t>
      </w:r>
      <w:r>
        <w:rPr>
          <w:lang w:val="en-US"/>
        </w:rPr>
        <w:t>.</w:t>
      </w:r>
    </w:p>
    <w:p w14:paraId="47F5AD72" w14:textId="6088CB3B" w:rsidR="00155955" w:rsidRPr="00155955" w:rsidRDefault="00155955" w:rsidP="00300115">
      <w:pPr>
        <w:pStyle w:val="NumberedListParagraph"/>
        <w:numPr>
          <w:ilvl w:val="0"/>
          <w:numId w:val="37"/>
        </w:numPr>
        <w:spacing w:before="240" w:line="240" w:lineRule="auto"/>
        <w:contextualSpacing w:val="0"/>
        <w:rPr>
          <w:lang w:val="en-US"/>
        </w:rPr>
      </w:pPr>
      <w:r w:rsidRPr="00155955">
        <w:rPr>
          <w:lang w:val="en-US"/>
        </w:rPr>
        <w:t>RMS protect a</w:t>
      </w:r>
      <w:r w:rsidR="00306E4A">
        <w:rPr>
          <w:lang w:val="en-US"/>
        </w:rPr>
        <w:t xml:space="preserve"> </w:t>
      </w:r>
      <w:r w:rsidRPr="00155955">
        <w:rPr>
          <w:lang w:val="en-US"/>
        </w:rPr>
        <w:t>document library:</w:t>
      </w:r>
    </w:p>
    <w:p w14:paraId="370BD152" w14:textId="77777777" w:rsidR="00155955" w:rsidRPr="00BE2609" w:rsidRDefault="00155955" w:rsidP="00300115">
      <w:pPr>
        <w:pStyle w:val="NumberedListParagraph"/>
        <w:numPr>
          <w:ilvl w:val="1"/>
          <w:numId w:val="32"/>
        </w:numPr>
        <w:spacing w:before="240" w:line="240" w:lineRule="auto"/>
        <w:contextualSpacing w:val="0"/>
      </w:pPr>
      <w:r>
        <w:rPr>
          <w:lang w:val="en-US"/>
        </w:rPr>
        <w:t xml:space="preserve">Navigate </w:t>
      </w:r>
      <w:r w:rsidRPr="00BE2609">
        <w:t xml:space="preserve">to </w:t>
      </w:r>
      <w:r>
        <w:t>a</w:t>
      </w:r>
      <w:r w:rsidRPr="00BE2609">
        <w:t xml:space="preserve"> SharePoint </w:t>
      </w:r>
      <w:r>
        <w:t>document library</w:t>
      </w:r>
      <w:r w:rsidRPr="00BE2609">
        <w:t xml:space="preserve"> using credentials with </w:t>
      </w:r>
      <w:r w:rsidRPr="00BE2609">
        <w:rPr>
          <w:b/>
        </w:rPr>
        <w:t>Full Control</w:t>
      </w:r>
      <w:r w:rsidRPr="00BE2609">
        <w:t xml:space="preserve"> over the document library.</w:t>
      </w:r>
    </w:p>
    <w:p w14:paraId="5B6A07A3" w14:textId="77777777" w:rsidR="00155955" w:rsidRPr="00BE2609" w:rsidRDefault="00155955" w:rsidP="00300115">
      <w:pPr>
        <w:pStyle w:val="NumberedListParagraph"/>
        <w:numPr>
          <w:ilvl w:val="1"/>
          <w:numId w:val="32"/>
        </w:numPr>
        <w:spacing w:before="240" w:line="240" w:lineRule="auto"/>
        <w:contextualSpacing w:val="0"/>
      </w:pPr>
      <w:r w:rsidRPr="00BE2609">
        <w:t xml:space="preserve">Click the </w:t>
      </w:r>
      <w:r>
        <w:rPr>
          <w:b/>
        </w:rPr>
        <w:t>Page</w:t>
      </w:r>
      <w:r w:rsidRPr="00BE2609">
        <w:t xml:space="preserve"> tab and click </w:t>
      </w:r>
      <w:r w:rsidRPr="00BE2609">
        <w:rPr>
          <w:b/>
        </w:rPr>
        <w:t>Library Settings</w:t>
      </w:r>
      <w:r w:rsidRPr="00BE2609">
        <w:t>.</w:t>
      </w:r>
    </w:p>
    <w:p w14:paraId="0DB3D1AF" w14:textId="77777777" w:rsidR="00155955" w:rsidRPr="00BE2609" w:rsidRDefault="00155955" w:rsidP="00300115">
      <w:pPr>
        <w:pStyle w:val="NumberedListParagraph"/>
        <w:numPr>
          <w:ilvl w:val="1"/>
          <w:numId w:val="32"/>
        </w:numPr>
        <w:spacing w:before="240" w:line="240" w:lineRule="auto"/>
        <w:contextualSpacing w:val="0"/>
      </w:pPr>
      <w:r w:rsidRPr="00BE2609">
        <w:t xml:space="preserve">Click </w:t>
      </w:r>
      <w:r w:rsidRPr="00BE2609">
        <w:rPr>
          <w:b/>
        </w:rPr>
        <w:t>Information Rights Management</w:t>
      </w:r>
      <w:r w:rsidRPr="00BE2609">
        <w:t xml:space="preserve">, located under the </w:t>
      </w:r>
      <w:r w:rsidRPr="00BE2609">
        <w:rPr>
          <w:b/>
        </w:rPr>
        <w:t>Permissions and Management</w:t>
      </w:r>
      <w:r w:rsidRPr="00BE2609">
        <w:t xml:space="preserve"> column.</w:t>
      </w:r>
    </w:p>
    <w:p w14:paraId="467FD568" w14:textId="77777777" w:rsidR="00155955" w:rsidRPr="00BE2609" w:rsidRDefault="00155955" w:rsidP="00300115">
      <w:pPr>
        <w:pStyle w:val="NumberedListParagraph"/>
        <w:numPr>
          <w:ilvl w:val="1"/>
          <w:numId w:val="32"/>
        </w:numPr>
        <w:spacing w:before="240" w:line="240" w:lineRule="auto"/>
        <w:contextualSpacing w:val="0"/>
      </w:pPr>
      <w:r w:rsidRPr="00BE2609">
        <w:t xml:space="preserve">Select the </w:t>
      </w:r>
      <w:r w:rsidRPr="00BE2609">
        <w:rPr>
          <w:b/>
        </w:rPr>
        <w:t>Restrict permission to documents in this library on download</w:t>
      </w:r>
      <w:r w:rsidRPr="00BE2609">
        <w:t xml:space="preserve"> option.</w:t>
      </w:r>
    </w:p>
    <w:p w14:paraId="312ABE6A" w14:textId="77777777" w:rsidR="00155955" w:rsidRPr="00BE2609" w:rsidRDefault="00155955" w:rsidP="00300115">
      <w:pPr>
        <w:pStyle w:val="NumberedListParagraph"/>
        <w:numPr>
          <w:ilvl w:val="1"/>
          <w:numId w:val="32"/>
        </w:numPr>
        <w:spacing w:before="240" w:line="240" w:lineRule="auto"/>
        <w:contextualSpacing w:val="0"/>
      </w:pPr>
      <w:r w:rsidRPr="00BE2609">
        <w:t>Enter a name and description for the permission policy</w:t>
      </w:r>
      <w:r>
        <w:t>.</w:t>
      </w:r>
    </w:p>
    <w:p w14:paraId="4FD7B4DC" w14:textId="77777777" w:rsidR="00155955" w:rsidRPr="00BE2609" w:rsidRDefault="00155955" w:rsidP="00300115">
      <w:pPr>
        <w:pStyle w:val="NumberedListParagraph"/>
        <w:numPr>
          <w:ilvl w:val="1"/>
          <w:numId w:val="32"/>
        </w:numPr>
        <w:spacing w:before="240" w:line="240" w:lineRule="auto"/>
        <w:contextualSpacing w:val="0"/>
      </w:pPr>
      <w:r w:rsidRPr="00BE2609">
        <w:t xml:space="preserve">Optionally, you can select to allow users to print documents and access the content programmatically.  You can also specify how often users must verify their credentials and specify when to stop applying permission to documents.  Finally, you can select the option to block the upload of protected files.  This option keeps the </w:t>
      </w:r>
      <w:r>
        <w:t>Azure</w:t>
      </w:r>
      <w:r w:rsidRPr="00BE2609">
        <w:t xml:space="preserve"> RMS protection uniform for all documents in the library and enables SharePoint search and anti-virus capabilities. </w:t>
      </w:r>
    </w:p>
    <w:p w14:paraId="4D68C90C" w14:textId="21423949" w:rsidR="00155955" w:rsidRDefault="00155955" w:rsidP="00257474">
      <w:pPr>
        <w:pStyle w:val="NumberedListParagraph"/>
        <w:numPr>
          <w:ilvl w:val="1"/>
          <w:numId w:val="32"/>
        </w:numPr>
        <w:spacing w:before="240" w:line="240" w:lineRule="auto"/>
        <w:contextualSpacing w:val="0"/>
      </w:pPr>
      <w:r w:rsidRPr="00BE2609">
        <w:t xml:space="preserve">Click </w:t>
      </w:r>
      <w:r w:rsidRPr="00257474">
        <w:rPr>
          <w:b/>
        </w:rPr>
        <w:t>OK</w:t>
      </w:r>
      <w:r w:rsidRPr="00257474">
        <w:t>.</w:t>
      </w:r>
    </w:p>
    <w:p w14:paraId="195856A9" w14:textId="77777777" w:rsidR="00155955" w:rsidRPr="00155955" w:rsidRDefault="00155955" w:rsidP="00155955"/>
    <w:p w14:paraId="33B78171" w14:textId="191F7D30" w:rsidR="008A7BE1" w:rsidRPr="00B20F42" w:rsidRDefault="008A7BE1" w:rsidP="008A7BE1">
      <w:pPr>
        <w:pStyle w:val="Heading1Numbered"/>
      </w:pPr>
      <w:bookmarkStart w:id="1776" w:name="_Toc390942700"/>
      <w:r w:rsidRPr="00B20F42">
        <w:t xml:space="preserve">Enabling Information Rights Management </w:t>
      </w:r>
      <w:r>
        <w:t>F</w:t>
      </w:r>
      <w:r w:rsidRPr="00B20F42">
        <w:t xml:space="preserve">unctionality in </w:t>
      </w:r>
      <w:r w:rsidRPr="008A7BE1">
        <w:rPr>
          <w:highlight w:val="yellow"/>
        </w:rPr>
        <w:t>Windows Server 2012 R</w:t>
      </w:r>
      <w:r w:rsidR="000858AC">
        <w:rPr>
          <w:highlight w:val="yellow"/>
        </w:rPr>
        <w:t>2/Windows Server 2012</w:t>
      </w:r>
      <w:r w:rsidRPr="008A7BE1">
        <w:rPr>
          <w:highlight w:val="yellow"/>
        </w:rPr>
        <w:t xml:space="preserve"> FCI</w:t>
      </w:r>
      <w:bookmarkEnd w:id="1776"/>
      <w:r w:rsidRPr="00B20F42">
        <w:t xml:space="preserve"> </w:t>
      </w:r>
    </w:p>
    <w:p w14:paraId="21ED9329" w14:textId="09943E66" w:rsidR="008A7BE1" w:rsidRPr="00B20F42" w:rsidRDefault="008A7BE1" w:rsidP="008A7BE1">
      <w:pPr>
        <w:rPr>
          <w:i/>
          <w:color w:val="FF0000"/>
        </w:rPr>
      </w:pPr>
      <w:r w:rsidRPr="00B20F42">
        <w:rPr>
          <w:i/>
          <w:color w:val="FF0000"/>
          <w:highlight w:val="yellow"/>
        </w:rPr>
        <w:t xml:space="preserve">If your customer is not going to use IRM functionality in </w:t>
      </w:r>
      <w:r>
        <w:rPr>
          <w:i/>
          <w:color w:val="FF0000"/>
          <w:highlight w:val="yellow"/>
        </w:rPr>
        <w:t>FCI</w:t>
      </w:r>
      <w:r w:rsidRPr="00B20F42">
        <w:rPr>
          <w:i/>
          <w:color w:val="FF0000"/>
          <w:highlight w:val="yellow"/>
        </w:rPr>
        <w:t>, delete this section.</w:t>
      </w:r>
    </w:p>
    <w:p w14:paraId="32334DD5" w14:textId="52884D62" w:rsidR="008A7BE1" w:rsidRPr="00B20F42" w:rsidRDefault="008A7BE1" w:rsidP="008A7BE1">
      <w:r w:rsidRPr="00B20F42">
        <w:t xml:space="preserve">The following steps are used to enable basic Information Rights Management (IRM) integration for </w:t>
      </w:r>
      <w:r w:rsidR="00BB0878">
        <w:t>FCI in Windows Server 2012 R2 and</w:t>
      </w:r>
      <w:r>
        <w:t xml:space="preserve"> Windows Server 2012</w:t>
      </w:r>
      <w:r w:rsidRPr="00B20F42">
        <w:t xml:space="preserve">. The corresponding </w:t>
      </w:r>
      <w:r>
        <w:t>FCI</w:t>
      </w:r>
      <w:r w:rsidRPr="00B20F42">
        <w:t xml:space="preserve"> </w:t>
      </w:r>
      <w:r>
        <w:t>machines</w:t>
      </w:r>
      <w:r w:rsidRPr="00B20F42">
        <w:t xml:space="preserve"> must be installed in a server with the Rights Management Services Client installed and configured like a normal client computer.</w:t>
      </w:r>
    </w:p>
    <w:p w14:paraId="753DB839" w14:textId="335A26E6" w:rsidR="008A7BE1" w:rsidRPr="00257474" w:rsidRDefault="00BB0878" w:rsidP="00257474">
      <w:pPr>
        <w:pStyle w:val="NumberedListParagraph"/>
        <w:numPr>
          <w:ilvl w:val="0"/>
          <w:numId w:val="51"/>
        </w:numPr>
        <w:spacing w:before="240" w:line="240" w:lineRule="auto"/>
        <w:contextualSpacing w:val="0"/>
        <w:rPr>
          <w:lang w:val="en-US"/>
        </w:rPr>
      </w:pPr>
      <w:r w:rsidRPr="00257474">
        <w:rPr>
          <w:lang w:val="en-US"/>
        </w:rPr>
        <w:t>Configure the FCI server to point to the RMS Connector</w:t>
      </w:r>
      <w:r w:rsidR="008A7BE1" w:rsidRPr="00257474">
        <w:rPr>
          <w:lang w:val="en-US"/>
        </w:rPr>
        <w:t>.</w:t>
      </w:r>
    </w:p>
    <w:p w14:paraId="5BD1465C" w14:textId="7B59CECC" w:rsidR="008A7BE1" w:rsidRPr="00B20F42" w:rsidRDefault="008A7BE1" w:rsidP="00300115">
      <w:pPr>
        <w:pStyle w:val="NumberedListParagraph"/>
        <w:numPr>
          <w:ilvl w:val="1"/>
          <w:numId w:val="32"/>
        </w:numPr>
        <w:spacing w:before="240" w:line="240" w:lineRule="auto"/>
        <w:contextualSpacing w:val="0"/>
        <w:rPr>
          <w:lang w:val="en-US"/>
        </w:rPr>
      </w:pPr>
      <w:r w:rsidRPr="00B20F42">
        <w:rPr>
          <w:lang w:val="en-US"/>
        </w:rPr>
        <w:t>Log on</w:t>
      </w:r>
      <w:r w:rsidR="00BB0878">
        <w:rPr>
          <w:lang w:val="en-US"/>
        </w:rPr>
        <w:t xml:space="preserve"> to the FCI server with local administrative permissions or equivalent</w:t>
      </w:r>
      <w:r w:rsidRPr="00B20F42">
        <w:rPr>
          <w:lang w:val="en-US"/>
        </w:rPr>
        <w:t>.</w:t>
      </w:r>
    </w:p>
    <w:p w14:paraId="068527BE" w14:textId="61FD5E7A" w:rsidR="008A7BE1" w:rsidRPr="00B20F42" w:rsidRDefault="008A7BE1" w:rsidP="00300115">
      <w:pPr>
        <w:pStyle w:val="NumberedListParagraph"/>
        <w:numPr>
          <w:ilvl w:val="1"/>
          <w:numId w:val="32"/>
        </w:numPr>
        <w:spacing w:before="240" w:line="240" w:lineRule="auto"/>
        <w:contextualSpacing w:val="0"/>
        <w:rPr>
          <w:lang w:val="en-US"/>
        </w:rPr>
      </w:pPr>
      <w:r w:rsidRPr="00B20F42">
        <w:rPr>
          <w:lang w:val="en-US"/>
        </w:rPr>
        <w:t xml:space="preserve">From the </w:t>
      </w:r>
      <w:r w:rsidRPr="006508E0">
        <w:rPr>
          <w:lang w:val="en-US"/>
        </w:rPr>
        <w:t>Start Menu</w:t>
      </w:r>
      <w:r w:rsidRPr="00B20F42">
        <w:rPr>
          <w:lang w:val="en-US"/>
        </w:rPr>
        <w:t xml:space="preserve"> </w:t>
      </w:r>
      <w:r w:rsidR="00BB0878">
        <w:rPr>
          <w:lang w:val="en-US"/>
        </w:rPr>
        <w:t xml:space="preserve">type </w:t>
      </w:r>
      <w:r w:rsidR="00BB0878" w:rsidRPr="006508E0">
        <w:rPr>
          <w:b/>
          <w:lang w:val="en-US"/>
        </w:rPr>
        <w:t>Regedit</w:t>
      </w:r>
      <w:r w:rsidR="00BB0878">
        <w:rPr>
          <w:lang w:val="en-US"/>
        </w:rPr>
        <w:t xml:space="preserve"> in the Search Field and click </w:t>
      </w:r>
      <w:r w:rsidR="00BB0878" w:rsidRPr="006508E0">
        <w:rPr>
          <w:b/>
          <w:lang w:val="en-US"/>
        </w:rPr>
        <w:t>Registry Editor</w:t>
      </w:r>
      <w:r w:rsidR="00BB0878">
        <w:rPr>
          <w:lang w:val="en-US"/>
        </w:rPr>
        <w:t xml:space="preserve"> to open the Registry Editor</w:t>
      </w:r>
      <w:r w:rsidRPr="00B20F42">
        <w:rPr>
          <w:lang w:val="en-US"/>
        </w:rPr>
        <w:t>.</w:t>
      </w:r>
    </w:p>
    <w:p w14:paraId="359A8BF7" w14:textId="6B38B968" w:rsidR="008A7BE1" w:rsidRDefault="00BB0878" w:rsidP="00300115">
      <w:pPr>
        <w:pStyle w:val="NumberedListParagraph"/>
        <w:numPr>
          <w:ilvl w:val="1"/>
          <w:numId w:val="32"/>
        </w:numPr>
        <w:spacing w:before="240" w:line="240" w:lineRule="auto"/>
        <w:contextualSpacing w:val="0"/>
        <w:rPr>
          <w:lang w:val="en-US"/>
        </w:rPr>
      </w:pPr>
      <w:r>
        <w:rPr>
          <w:lang w:val="en-US"/>
        </w:rPr>
        <w:t xml:space="preserve">Navigate to the following registry key: </w:t>
      </w:r>
      <w:r>
        <w:rPr>
          <w:b/>
        </w:rPr>
        <w:t>HKEY_LOCAL_MACHINE\SOFTWARE\Microsoft\MSDRM</w:t>
      </w:r>
      <w:r w:rsidR="008A7BE1" w:rsidRPr="00B20F42">
        <w:rPr>
          <w:lang w:val="en-US"/>
        </w:rPr>
        <w:t>.</w:t>
      </w:r>
    </w:p>
    <w:p w14:paraId="1F21B565" w14:textId="0A1DA627" w:rsidR="00BB0878" w:rsidRDefault="00BB0878" w:rsidP="00300115">
      <w:pPr>
        <w:pStyle w:val="NumberedListParagraph"/>
        <w:numPr>
          <w:ilvl w:val="1"/>
          <w:numId w:val="32"/>
        </w:numPr>
        <w:spacing w:before="240" w:line="240" w:lineRule="auto"/>
        <w:contextualSpacing w:val="0"/>
        <w:rPr>
          <w:lang w:val="en-US"/>
        </w:rPr>
      </w:pPr>
      <w:r>
        <w:rPr>
          <w:lang w:val="en-US"/>
        </w:rPr>
        <w:t xml:space="preserve">Right click the </w:t>
      </w:r>
      <w:r w:rsidRPr="00BB0878">
        <w:rPr>
          <w:b/>
          <w:lang w:val="en-US"/>
        </w:rPr>
        <w:t>MSDRM</w:t>
      </w:r>
      <w:r>
        <w:rPr>
          <w:lang w:val="en-US"/>
        </w:rPr>
        <w:t xml:space="preserve"> node, point to </w:t>
      </w:r>
      <w:r w:rsidRPr="00BB0878">
        <w:rPr>
          <w:b/>
          <w:lang w:val="en-US"/>
        </w:rPr>
        <w:t>New</w:t>
      </w:r>
      <w:r>
        <w:rPr>
          <w:lang w:val="en-US"/>
        </w:rPr>
        <w:t xml:space="preserve">, and select </w:t>
      </w:r>
      <w:r w:rsidRPr="00BB0878">
        <w:rPr>
          <w:b/>
          <w:lang w:val="en-US"/>
        </w:rPr>
        <w:t>Key</w:t>
      </w:r>
      <w:r>
        <w:rPr>
          <w:lang w:val="en-US"/>
        </w:rPr>
        <w:t>.</w:t>
      </w:r>
    </w:p>
    <w:p w14:paraId="34A3C732" w14:textId="6A1549D4" w:rsidR="00BB0878" w:rsidRDefault="00BB0878" w:rsidP="00300115">
      <w:pPr>
        <w:pStyle w:val="NumberedListParagraph"/>
        <w:numPr>
          <w:ilvl w:val="1"/>
          <w:numId w:val="32"/>
        </w:numPr>
        <w:spacing w:before="240" w:line="240" w:lineRule="auto"/>
        <w:contextualSpacing w:val="0"/>
        <w:rPr>
          <w:lang w:val="en-US"/>
        </w:rPr>
      </w:pPr>
      <w:r>
        <w:rPr>
          <w:lang w:val="en-US"/>
        </w:rPr>
        <w:t xml:space="preserve">Enter </w:t>
      </w:r>
      <w:r w:rsidRPr="00BB0878">
        <w:rPr>
          <w:b/>
          <w:lang w:val="en-US"/>
        </w:rPr>
        <w:t>ServiceLocation</w:t>
      </w:r>
      <w:r>
        <w:rPr>
          <w:lang w:val="en-US"/>
        </w:rPr>
        <w:t>.</w:t>
      </w:r>
    </w:p>
    <w:p w14:paraId="6AF59300" w14:textId="4A6879B0" w:rsidR="00BB0878" w:rsidRDefault="00BB0878" w:rsidP="00300115">
      <w:pPr>
        <w:pStyle w:val="NumberedListParagraph"/>
        <w:numPr>
          <w:ilvl w:val="1"/>
          <w:numId w:val="32"/>
        </w:numPr>
        <w:spacing w:before="240" w:line="240" w:lineRule="auto"/>
        <w:contextualSpacing w:val="0"/>
        <w:rPr>
          <w:lang w:val="en-US"/>
        </w:rPr>
      </w:pPr>
      <w:r>
        <w:rPr>
          <w:lang w:val="en-US"/>
        </w:rPr>
        <w:t xml:space="preserve">Right click </w:t>
      </w:r>
      <w:r w:rsidRPr="00BB0878">
        <w:rPr>
          <w:b/>
          <w:lang w:val="en-US"/>
        </w:rPr>
        <w:t>ServiceLocation</w:t>
      </w:r>
      <w:r>
        <w:rPr>
          <w:lang w:val="en-US"/>
        </w:rPr>
        <w:t xml:space="preserve">, point to </w:t>
      </w:r>
      <w:r w:rsidRPr="00BB0878">
        <w:rPr>
          <w:b/>
          <w:lang w:val="en-US"/>
        </w:rPr>
        <w:t>New</w:t>
      </w:r>
      <w:r>
        <w:rPr>
          <w:lang w:val="en-US"/>
        </w:rPr>
        <w:t xml:space="preserve"> and select </w:t>
      </w:r>
      <w:r w:rsidRPr="00BB0878">
        <w:rPr>
          <w:b/>
          <w:lang w:val="en-US"/>
        </w:rPr>
        <w:t>Key</w:t>
      </w:r>
      <w:r>
        <w:rPr>
          <w:lang w:val="en-US"/>
        </w:rPr>
        <w:t>.</w:t>
      </w:r>
    </w:p>
    <w:p w14:paraId="4E591431" w14:textId="08D827E7" w:rsidR="00BB0878" w:rsidRDefault="00BB0878" w:rsidP="00300115">
      <w:pPr>
        <w:pStyle w:val="NumberedListParagraph"/>
        <w:numPr>
          <w:ilvl w:val="1"/>
          <w:numId w:val="32"/>
        </w:numPr>
        <w:spacing w:before="240" w:line="240" w:lineRule="auto"/>
        <w:contextualSpacing w:val="0"/>
        <w:rPr>
          <w:lang w:val="en-US"/>
        </w:rPr>
      </w:pPr>
      <w:r>
        <w:rPr>
          <w:lang w:val="en-US"/>
        </w:rPr>
        <w:t xml:space="preserve">Enter </w:t>
      </w:r>
      <w:r w:rsidRPr="00BB0878">
        <w:rPr>
          <w:b/>
          <w:lang w:val="en-US"/>
        </w:rPr>
        <w:t>EnterprisePublishing</w:t>
      </w:r>
      <w:r>
        <w:rPr>
          <w:lang w:val="en-US"/>
        </w:rPr>
        <w:t>.</w:t>
      </w:r>
    </w:p>
    <w:p w14:paraId="47B86A70" w14:textId="1F55741F" w:rsidR="00BB0878" w:rsidRDefault="00BB0878" w:rsidP="00300115">
      <w:pPr>
        <w:pStyle w:val="NumberedListParagraph"/>
        <w:numPr>
          <w:ilvl w:val="1"/>
          <w:numId w:val="32"/>
        </w:numPr>
        <w:spacing w:before="240" w:line="240" w:lineRule="auto"/>
        <w:contextualSpacing w:val="0"/>
        <w:rPr>
          <w:lang w:val="en-US"/>
        </w:rPr>
      </w:pPr>
      <w:r>
        <w:rPr>
          <w:lang w:val="en-US"/>
        </w:rPr>
        <w:t xml:space="preserve">Double click the </w:t>
      </w:r>
      <w:r w:rsidRPr="00BB0878">
        <w:rPr>
          <w:b/>
          <w:lang w:val="en-US"/>
        </w:rPr>
        <w:t>Default</w:t>
      </w:r>
      <w:r>
        <w:rPr>
          <w:lang w:val="en-US"/>
        </w:rPr>
        <w:t xml:space="preserve"> Reg_SZ to open the Edit String dialog box.</w:t>
      </w:r>
    </w:p>
    <w:p w14:paraId="5B351AE4" w14:textId="33B292EF" w:rsidR="00BB0878" w:rsidRDefault="00BB0878" w:rsidP="00300115">
      <w:pPr>
        <w:pStyle w:val="NumberedListParagraph"/>
        <w:numPr>
          <w:ilvl w:val="1"/>
          <w:numId w:val="32"/>
        </w:numPr>
        <w:spacing w:before="240" w:line="240" w:lineRule="auto"/>
        <w:contextualSpacing w:val="0"/>
        <w:rPr>
          <w:lang w:val="en-US"/>
        </w:rPr>
      </w:pPr>
      <w:r>
        <w:rPr>
          <w:lang w:val="en-US"/>
        </w:rPr>
        <w:t xml:space="preserve">Enter the following value in the field and click OK: </w:t>
      </w:r>
      <w:r w:rsidRPr="00BB0878">
        <w:rPr>
          <w:b/>
          <w:lang w:val="en-US"/>
        </w:rPr>
        <w:t>http://</w:t>
      </w:r>
      <w:r w:rsidRPr="00BB0878">
        <w:rPr>
          <w:i/>
          <w:iCs/>
          <w:lang w:val="en-US"/>
        </w:rPr>
        <w:t>ConnectorFQDN</w:t>
      </w:r>
      <w:r w:rsidRPr="00BB0878">
        <w:rPr>
          <w:b/>
          <w:lang w:val="en-US"/>
        </w:rPr>
        <w:t>/_wmcs/licensing</w:t>
      </w:r>
    </w:p>
    <w:p w14:paraId="32F2838E" w14:textId="2DE1DFA5" w:rsidR="00BB0878" w:rsidRPr="00B20F42" w:rsidRDefault="00BB0878" w:rsidP="00300115">
      <w:pPr>
        <w:pStyle w:val="NumberedListParagraph"/>
        <w:numPr>
          <w:ilvl w:val="1"/>
          <w:numId w:val="32"/>
        </w:numPr>
        <w:spacing w:before="240" w:line="240" w:lineRule="auto"/>
        <w:contextualSpacing w:val="0"/>
        <w:rPr>
          <w:lang w:val="en-US"/>
        </w:rPr>
      </w:pPr>
      <w:r>
        <w:rPr>
          <w:lang w:val="en-US"/>
        </w:rPr>
        <w:t>Close the Registry Editor.</w:t>
      </w:r>
    </w:p>
    <w:p w14:paraId="460CE9D5" w14:textId="7C2CB1DA" w:rsidR="008A7BE1" w:rsidRPr="008A7BE1" w:rsidRDefault="008A7BE1" w:rsidP="00300115">
      <w:pPr>
        <w:pStyle w:val="NumberedListParagraph"/>
        <w:numPr>
          <w:ilvl w:val="1"/>
          <w:numId w:val="32"/>
        </w:numPr>
        <w:spacing w:before="240" w:line="240" w:lineRule="auto"/>
        <w:contextualSpacing w:val="0"/>
        <w:rPr>
          <w:lang w:val="en-US"/>
        </w:rPr>
      </w:pPr>
      <w:r w:rsidRPr="00B20F42">
        <w:rPr>
          <w:lang w:val="en-US"/>
        </w:rPr>
        <w:t>Log off.</w:t>
      </w:r>
    </w:p>
    <w:p w14:paraId="787372E8" w14:textId="0C6BA942" w:rsidR="008A7BE1" w:rsidRDefault="008A7BE1" w:rsidP="008A7BE1">
      <w:pPr>
        <w:pStyle w:val="NumberedListParagraph"/>
        <w:spacing w:before="240" w:line="240" w:lineRule="auto"/>
        <w:ind w:left="1152"/>
        <w:contextualSpacing w:val="0"/>
        <w:rPr>
          <w:lang w:val="en-US"/>
        </w:rPr>
      </w:pPr>
      <w:r>
        <w:rPr>
          <w:lang w:val="en-US"/>
        </w:rPr>
        <w:t>Create classification properties to be assigned to documents:</w:t>
      </w:r>
    </w:p>
    <w:p w14:paraId="7A816B7D" w14:textId="3B3A5418" w:rsidR="008A7BE1" w:rsidRDefault="008A7BE1" w:rsidP="00300115">
      <w:pPr>
        <w:pStyle w:val="NumberedListParagraph"/>
        <w:numPr>
          <w:ilvl w:val="1"/>
          <w:numId w:val="32"/>
        </w:numPr>
        <w:spacing w:before="240" w:line="240" w:lineRule="auto"/>
        <w:contextualSpacing w:val="0"/>
        <w:rPr>
          <w:lang w:val="en-US"/>
        </w:rPr>
      </w:pPr>
      <w:r>
        <w:rPr>
          <w:lang w:val="en-US"/>
        </w:rPr>
        <w:t xml:space="preserve">Log on to the FCI server as an administrator. </w:t>
      </w:r>
    </w:p>
    <w:p w14:paraId="0A04F31C" w14:textId="77777777" w:rsidR="008A7BE1" w:rsidRPr="008A7BE1" w:rsidRDefault="008A7BE1" w:rsidP="00300115">
      <w:pPr>
        <w:pStyle w:val="NumberedListParagraph"/>
        <w:numPr>
          <w:ilvl w:val="1"/>
          <w:numId w:val="32"/>
        </w:numPr>
        <w:spacing w:before="240" w:line="240" w:lineRule="auto"/>
        <w:contextualSpacing w:val="0"/>
      </w:pPr>
      <w:r>
        <w:rPr>
          <w:lang w:val="en-US"/>
        </w:rPr>
        <w:t xml:space="preserve">In </w:t>
      </w:r>
      <w:r w:rsidRPr="008A7BE1">
        <w:t xml:space="preserve">Server Manager, click </w:t>
      </w:r>
      <w:r w:rsidRPr="008A7BE1">
        <w:rPr>
          <w:b/>
        </w:rPr>
        <w:t>Tools</w:t>
      </w:r>
      <w:r w:rsidRPr="008A7BE1">
        <w:t xml:space="preserve"> and select </w:t>
      </w:r>
      <w:r w:rsidRPr="008A7BE1">
        <w:rPr>
          <w:b/>
        </w:rPr>
        <w:t>File Server Resource Manager</w:t>
      </w:r>
      <w:r w:rsidRPr="008A7BE1">
        <w:t xml:space="preserve"> to open the File Server Resources Manager.</w:t>
      </w:r>
    </w:p>
    <w:p w14:paraId="52059538" w14:textId="5AAD53D5" w:rsidR="008A7BE1" w:rsidRDefault="008A7BE1" w:rsidP="00300115">
      <w:pPr>
        <w:pStyle w:val="NumberedListParagraph"/>
        <w:numPr>
          <w:ilvl w:val="1"/>
          <w:numId w:val="32"/>
        </w:numPr>
        <w:spacing w:before="240" w:line="240" w:lineRule="auto"/>
        <w:contextualSpacing w:val="0"/>
        <w:rPr>
          <w:lang w:val="en-US"/>
        </w:rPr>
      </w:pPr>
      <w:r w:rsidRPr="008A7BE1">
        <w:rPr>
          <w:lang w:val="en-US"/>
        </w:rPr>
        <w:t xml:space="preserve">Expand </w:t>
      </w:r>
      <w:r w:rsidRPr="008A7BE1">
        <w:rPr>
          <w:b/>
          <w:lang w:val="en-US"/>
        </w:rPr>
        <w:t>Classification Management</w:t>
      </w:r>
      <w:r w:rsidRPr="008A7BE1">
        <w:rPr>
          <w:lang w:val="en-US"/>
        </w:rPr>
        <w:t xml:space="preserve"> and click </w:t>
      </w:r>
      <w:r w:rsidRPr="008A7BE1">
        <w:rPr>
          <w:b/>
          <w:lang w:val="en-US"/>
        </w:rPr>
        <w:t>Classification Properties</w:t>
      </w:r>
      <w:r>
        <w:rPr>
          <w:lang w:val="en-US"/>
        </w:rPr>
        <w:t>.</w:t>
      </w:r>
    </w:p>
    <w:p w14:paraId="0988A84D" w14:textId="5E084B0E" w:rsidR="008A7BE1" w:rsidRDefault="008A7BE1" w:rsidP="00300115">
      <w:pPr>
        <w:pStyle w:val="NumberedListParagraph"/>
        <w:numPr>
          <w:ilvl w:val="1"/>
          <w:numId w:val="32"/>
        </w:numPr>
        <w:spacing w:before="240" w:line="240" w:lineRule="auto"/>
        <w:contextualSpacing w:val="0"/>
        <w:rPr>
          <w:lang w:val="en-US"/>
        </w:rPr>
      </w:pPr>
      <w:r>
        <w:rPr>
          <w:lang w:val="en-US"/>
        </w:rPr>
        <w:t>Click New Classification Property.  Configure the classification</w:t>
      </w:r>
      <w:r w:rsidR="00BE71C4">
        <w:rPr>
          <w:lang w:val="en-US"/>
        </w:rPr>
        <w:t xml:space="preserve"> property</w:t>
      </w:r>
      <w:r>
        <w:rPr>
          <w:lang w:val="en-US"/>
        </w:rPr>
        <w:t xml:space="preserve"> as desired.</w:t>
      </w:r>
    </w:p>
    <w:p w14:paraId="4676059E" w14:textId="14D695C8" w:rsidR="008A7BE1" w:rsidRDefault="008A7BE1" w:rsidP="00300115">
      <w:pPr>
        <w:pStyle w:val="NumberedListParagraph"/>
        <w:numPr>
          <w:ilvl w:val="1"/>
          <w:numId w:val="32"/>
        </w:numPr>
        <w:spacing w:before="240" w:line="240" w:lineRule="auto"/>
        <w:contextualSpacing w:val="0"/>
        <w:rPr>
          <w:lang w:val="en-US"/>
        </w:rPr>
      </w:pPr>
      <w:r>
        <w:rPr>
          <w:lang w:val="en-US"/>
        </w:rPr>
        <w:t>Repeat this step for all classification properties that must be created.</w:t>
      </w:r>
    </w:p>
    <w:p w14:paraId="543CBD55" w14:textId="73CF807F" w:rsidR="008A7BE1" w:rsidRDefault="008A7BE1" w:rsidP="008A7BE1">
      <w:pPr>
        <w:pStyle w:val="NumberedListParagraph"/>
        <w:spacing w:before="240" w:line="240" w:lineRule="auto"/>
        <w:ind w:left="1152"/>
        <w:contextualSpacing w:val="0"/>
        <w:rPr>
          <w:lang w:val="en-US"/>
        </w:rPr>
      </w:pPr>
      <w:r>
        <w:rPr>
          <w:lang w:val="en-US"/>
        </w:rPr>
        <w:t>Create classification rules that assign classification properties to documents stored in a particular location or containing particular content:</w:t>
      </w:r>
    </w:p>
    <w:p w14:paraId="5E6BB155" w14:textId="77777777" w:rsidR="008A7BE1" w:rsidRDefault="008A7BE1" w:rsidP="00300115">
      <w:pPr>
        <w:pStyle w:val="NumberedListParagraph"/>
        <w:numPr>
          <w:ilvl w:val="1"/>
          <w:numId w:val="32"/>
        </w:numPr>
        <w:spacing w:before="240" w:line="240" w:lineRule="auto"/>
        <w:contextualSpacing w:val="0"/>
        <w:rPr>
          <w:lang w:val="en-US"/>
        </w:rPr>
      </w:pPr>
      <w:r>
        <w:rPr>
          <w:lang w:val="en-US"/>
        </w:rPr>
        <w:t xml:space="preserve">Log on to the FCI server as an administrator. </w:t>
      </w:r>
    </w:p>
    <w:p w14:paraId="647EF2A0" w14:textId="77777777" w:rsidR="008A7BE1" w:rsidRPr="008A7BE1" w:rsidRDefault="008A7BE1" w:rsidP="00300115">
      <w:pPr>
        <w:pStyle w:val="NumberedListParagraph"/>
        <w:numPr>
          <w:ilvl w:val="1"/>
          <w:numId w:val="32"/>
        </w:numPr>
        <w:spacing w:before="240" w:line="240" w:lineRule="auto"/>
        <w:contextualSpacing w:val="0"/>
      </w:pPr>
      <w:r>
        <w:rPr>
          <w:lang w:val="en-US"/>
        </w:rPr>
        <w:t xml:space="preserve">In </w:t>
      </w:r>
      <w:r w:rsidRPr="008A7BE1">
        <w:t xml:space="preserve">Server Manager, click </w:t>
      </w:r>
      <w:r w:rsidRPr="008A7BE1">
        <w:rPr>
          <w:b/>
        </w:rPr>
        <w:t>Tools</w:t>
      </w:r>
      <w:r w:rsidRPr="008A7BE1">
        <w:t xml:space="preserve"> and select </w:t>
      </w:r>
      <w:r w:rsidRPr="008A7BE1">
        <w:rPr>
          <w:b/>
        </w:rPr>
        <w:t>File Server Resource Manager</w:t>
      </w:r>
      <w:r w:rsidRPr="008A7BE1">
        <w:t xml:space="preserve"> to open the File Server Resources Manager.</w:t>
      </w:r>
    </w:p>
    <w:p w14:paraId="073CCD6F" w14:textId="04DCDAF5" w:rsidR="008A7BE1" w:rsidRDefault="008A7BE1" w:rsidP="00300115">
      <w:pPr>
        <w:pStyle w:val="NumberedListParagraph"/>
        <w:numPr>
          <w:ilvl w:val="1"/>
          <w:numId w:val="32"/>
        </w:numPr>
        <w:spacing w:before="240" w:line="240" w:lineRule="auto"/>
        <w:contextualSpacing w:val="0"/>
        <w:rPr>
          <w:lang w:val="en-US"/>
        </w:rPr>
      </w:pPr>
      <w:r w:rsidRPr="008A7BE1">
        <w:rPr>
          <w:lang w:val="en-US"/>
        </w:rPr>
        <w:t xml:space="preserve">Expand </w:t>
      </w:r>
      <w:r w:rsidRPr="008A7BE1">
        <w:rPr>
          <w:b/>
          <w:lang w:val="en-US"/>
        </w:rPr>
        <w:t>Classification Management</w:t>
      </w:r>
      <w:r w:rsidR="00BE71C4">
        <w:rPr>
          <w:lang w:val="en-US"/>
        </w:rPr>
        <w:t xml:space="preserve"> and click Classification Rules.</w:t>
      </w:r>
    </w:p>
    <w:p w14:paraId="2C92553D" w14:textId="1390FE90" w:rsidR="00BE71C4" w:rsidRDefault="00BE71C4" w:rsidP="00300115">
      <w:pPr>
        <w:pStyle w:val="NumberedListParagraph"/>
        <w:numPr>
          <w:ilvl w:val="1"/>
          <w:numId w:val="32"/>
        </w:numPr>
        <w:spacing w:before="240" w:line="240" w:lineRule="auto"/>
        <w:contextualSpacing w:val="0"/>
        <w:rPr>
          <w:lang w:val="en-US"/>
        </w:rPr>
      </w:pPr>
      <w:r>
        <w:rPr>
          <w:lang w:val="en-US"/>
        </w:rPr>
        <w:t>Click New Classification Rule.  Configure the classification as desired.</w:t>
      </w:r>
    </w:p>
    <w:p w14:paraId="7F3446E7" w14:textId="3C828A7E" w:rsidR="00BE71C4" w:rsidRDefault="00BE71C4" w:rsidP="00300115">
      <w:pPr>
        <w:pStyle w:val="NumberedListParagraph"/>
        <w:numPr>
          <w:ilvl w:val="1"/>
          <w:numId w:val="32"/>
        </w:numPr>
        <w:spacing w:before="240" w:line="240" w:lineRule="auto"/>
        <w:contextualSpacing w:val="0"/>
        <w:rPr>
          <w:lang w:val="en-US"/>
        </w:rPr>
      </w:pPr>
      <w:r>
        <w:rPr>
          <w:lang w:val="en-US"/>
        </w:rPr>
        <w:t>Repeat this step for all classification rules that must be created.</w:t>
      </w:r>
    </w:p>
    <w:p w14:paraId="39385705" w14:textId="6BD67E8A" w:rsidR="008A7BE1" w:rsidRDefault="008A7BE1" w:rsidP="008A7BE1">
      <w:pPr>
        <w:pStyle w:val="NumberedListParagraph"/>
        <w:spacing w:before="240" w:line="240" w:lineRule="auto"/>
        <w:ind w:left="1152"/>
        <w:contextualSpacing w:val="0"/>
        <w:rPr>
          <w:lang w:val="en-US"/>
        </w:rPr>
      </w:pPr>
      <w:r>
        <w:rPr>
          <w:lang w:val="en-US"/>
        </w:rPr>
        <w:t xml:space="preserve">Create file management tasks to protect documents that contain particular properties with </w:t>
      </w:r>
      <w:r w:rsidR="00BB0878">
        <w:rPr>
          <w:lang w:val="en-US"/>
        </w:rPr>
        <w:t>Azure</w:t>
      </w:r>
      <w:r>
        <w:rPr>
          <w:lang w:val="en-US"/>
        </w:rPr>
        <w:t xml:space="preserve"> RMS:</w:t>
      </w:r>
    </w:p>
    <w:p w14:paraId="7392AA58" w14:textId="77777777" w:rsidR="008A7BE1" w:rsidRDefault="008A7BE1" w:rsidP="00300115">
      <w:pPr>
        <w:pStyle w:val="NumberedListParagraph"/>
        <w:numPr>
          <w:ilvl w:val="1"/>
          <w:numId w:val="32"/>
        </w:numPr>
        <w:spacing w:before="240" w:line="240" w:lineRule="auto"/>
        <w:contextualSpacing w:val="0"/>
        <w:rPr>
          <w:lang w:val="en-US"/>
        </w:rPr>
      </w:pPr>
      <w:r>
        <w:rPr>
          <w:lang w:val="en-US"/>
        </w:rPr>
        <w:t xml:space="preserve">Log on to the FCI server as an administrator. </w:t>
      </w:r>
    </w:p>
    <w:p w14:paraId="5C9DE8BB" w14:textId="77777777" w:rsidR="008A7BE1" w:rsidRPr="008A7BE1" w:rsidRDefault="008A7BE1" w:rsidP="00300115">
      <w:pPr>
        <w:pStyle w:val="NumberedListParagraph"/>
        <w:numPr>
          <w:ilvl w:val="1"/>
          <w:numId w:val="32"/>
        </w:numPr>
        <w:spacing w:before="240" w:line="240" w:lineRule="auto"/>
        <w:contextualSpacing w:val="0"/>
      </w:pPr>
      <w:r>
        <w:rPr>
          <w:lang w:val="en-US"/>
        </w:rPr>
        <w:t xml:space="preserve">In </w:t>
      </w:r>
      <w:r w:rsidRPr="008A7BE1">
        <w:t xml:space="preserve">Server Manager, click </w:t>
      </w:r>
      <w:r w:rsidRPr="008A7BE1">
        <w:rPr>
          <w:b/>
        </w:rPr>
        <w:t>Tools</w:t>
      </w:r>
      <w:r w:rsidRPr="008A7BE1">
        <w:t xml:space="preserve"> and select </w:t>
      </w:r>
      <w:r w:rsidRPr="008A7BE1">
        <w:rPr>
          <w:b/>
        </w:rPr>
        <w:t>File Server Resource Manager</w:t>
      </w:r>
      <w:r w:rsidRPr="008A7BE1">
        <w:t xml:space="preserve"> to open the File Server Resources Manager.</w:t>
      </w:r>
    </w:p>
    <w:p w14:paraId="7291DEC0" w14:textId="77777777" w:rsidR="00BE71C4" w:rsidRPr="00BE71C4" w:rsidRDefault="00BE71C4" w:rsidP="00300115">
      <w:pPr>
        <w:pStyle w:val="NumberedListParagraph"/>
        <w:numPr>
          <w:ilvl w:val="1"/>
          <w:numId w:val="32"/>
        </w:numPr>
        <w:spacing w:before="240" w:line="240" w:lineRule="auto"/>
        <w:contextualSpacing w:val="0"/>
      </w:pPr>
      <w:r>
        <w:rPr>
          <w:lang w:val="en-US"/>
        </w:rPr>
        <w:t xml:space="preserve">Click File Management Tasks </w:t>
      </w:r>
      <w:r w:rsidRPr="00BE71C4">
        <w:t xml:space="preserve">and in the Actions pane, click </w:t>
      </w:r>
      <w:r w:rsidRPr="00BE71C4">
        <w:rPr>
          <w:b/>
        </w:rPr>
        <w:t>Create File Management Task</w:t>
      </w:r>
      <w:r w:rsidRPr="00BE71C4">
        <w:t xml:space="preserve"> to open the Create File Management Task dialog box.</w:t>
      </w:r>
    </w:p>
    <w:p w14:paraId="611B7372" w14:textId="2B577927" w:rsidR="00BE71C4" w:rsidRPr="00BE71C4" w:rsidRDefault="00BE71C4" w:rsidP="00300115">
      <w:pPr>
        <w:pStyle w:val="NumberedListParagraph"/>
        <w:numPr>
          <w:ilvl w:val="1"/>
          <w:numId w:val="32"/>
        </w:numPr>
        <w:spacing w:before="240" w:line="240" w:lineRule="auto"/>
        <w:contextualSpacing w:val="0"/>
      </w:pPr>
      <w:r w:rsidRPr="00BE71C4">
        <w:t>Enter a name in the Task name field and enter</w:t>
      </w:r>
      <w:r>
        <w:t xml:space="preserve"> a corresponding description</w:t>
      </w:r>
      <w:r w:rsidRPr="00BE71C4">
        <w:t>.</w:t>
      </w:r>
    </w:p>
    <w:p w14:paraId="7528B474" w14:textId="3B5B73D2" w:rsidR="00BE71C4" w:rsidRPr="00BE71C4" w:rsidRDefault="00BE71C4" w:rsidP="00300115">
      <w:pPr>
        <w:pStyle w:val="NumberedListParagraph"/>
        <w:numPr>
          <w:ilvl w:val="1"/>
          <w:numId w:val="32"/>
        </w:numPr>
        <w:spacing w:before="240" w:line="240" w:lineRule="auto"/>
        <w:contextualSpacing w:val="0"/>
      </w:pPr>
      <w:r w:rsidRPr="00BE71C4">
        <w:t xml:space="preserve">Click the </w:t>
      </w:r>
      <w:r w:rsidRPr="00BE71C4">
        <w:rPr>
          <w:b/>
        </w:rPr>
        <w:t>Scope</w:t>
      </w:r>
      <w:r w:rsidRPr="00BE71C4">
        <w:t xml:space="preserve"> tab.  </w:t>
      </w:r>
      <w:r>
        <w:t>Select the desired scope for this task</w:t>
      </w:r>
      <w:r w:rsidRPr="00BE71C4">
        <w:t xml:space="preserve">.  </w:t>
      </w:r>
    </w:p>
    <w:p w14:paraId="4A3EB5AF" w14:textId="4A574148" w:rsidR="00BE71C4" w:rsidRPr="00BE71C4" w:rsidRDefault="00BE71C4" w:rsidP="00300115">
      <w:pPr>
        <w:pStyle w:val="NumberedListParagraph"/>
        <w:numPr>
          <w:ilvl w:val="1"/>
          <w:numId w:val="32"/>
        </w:numPr>
        <w:spacing w:before="240" w:line="240" w:lineRule="auto"/>
        <w:contextualSpacing w:val="0"/>
      </w:pPr>
      <w:r w:rsidRPr="00BE71C4">
        <w:t xml:space="preserve">Click the </w:t>
      </w:r>
      <w:r w:rsidRPr="00BE71C4">
        <w:rPr>
          <w:b/>
        </w:rPr>
        <w:t>Action</w:t>
      </w:r>
      <w:r w:rsidRPr="00BE71C4">
        <w:t xml:space="preserve"> tab.  Under the Type drop down, select </w:t>
      </w:r>
      <w:r w:rsidRPr="00BE71C4">
        <w:rPr>
          <w:b/>
        </w:rPr>
        <w:t>RMS Encryption</w:t>
      </w:r>
      <w:r w:rsidRPr="00BE71C4">
        <w:t xml:space="preserve">.  Select </w:t>
      </w:r>
      <w:r>
        <w:t>a rights policy template or create a protection policy.</w:t>
      </w:r>
    </w:p>
    <w:p w14:paraId="62CCCDBE" w14:textId="77777777" w:rsidR="00BE71C4" w:rsidRPr="00BE71C4" w:rsidRDefault="00BE71C4" w:rsidP="00300115">
      <w:pPr>
        <w:pStyle w:val="NumberedListParagraph"/>
        <w:numPr>
          <w:ilvl w:val="1"/>
          <w:numId w:val="32"/>
        </w:numPr>
        <w:spacing w:before="240" w:line="240" w:lineRule="auto"/>
        <w:contextualSpacing w:val="0"/>
      </w:pPr>
      <w:r w:rsidRPr="00BE71C4">
        <w:t xml:space="preserve">Select the </w:t>
      </w:r>
      <w:r w:rsidRPr="00BE71C4">
        <w:rPr>
          <w:b/>
        </w:rPr>
        <w:t>Condition</w:t>
      </w:r>
      <w:r w:rsidRPr="00BE71C4">
        <w:t xml:space="preserve"> tab and click </w:t>
      </w:r>
      <w:r w:rsidRPr="00BE71C4">
        <w:rPr>
          <w:b/>
        </w:rPr>
        <w:t>Add</w:t>
      </w:r>
      <w:r w:rsidRPr="00BE71C4">
        <w:t xml:space="preserve"> to open the Property Condition dialog box.</w:t>
      </w:r>
    </w:p>
    <w:p w14:paraId="65FDE3B0" w14:textId="65788691" w:rsidR="00BE71C4" w:rsidRPr="00BE71C4" w:rsidRDefault="00BE71C4" w:rsidP="00300115">
      <w:pPr>
        <w:pStyle w:val="NumberedListParagraph"/>
        <w:numPr>
          <w:ilvl w:val="1"/>
          <w:numId w:val="32"/>
        </w:numPr>
        <w:spacing w:before="240" w:line="240" w:lineRule="auto"/>
        <w:contextualSpacing w:val="0"/>
      </w:pPr>
      <w:r>
        <w:t>Add the appropriate conditions</w:t>
      </w:r>
      <w:r w:rsidRPr="00BE71C4">
        <w:t>.</w:t>
      </w:r>
    </w:p>
    <w:p w14:paraId="22988096" w14:textId="60EFE015" w:rsidR="008A7BE1" w:rsidRPr="00BE71C4" w:rsidRDefault="00BE71C4" w:rsidP="00300115">
      <w:pPr>
        <w:pStyle w:val="NumberedListParagraph"/>
        <w:numPr>
          <w:ilvl w:val="1"/>
          <w:numId w:val="32"/>
        </w:numPr>
        <w:spacing w:before="240" w:line="240" w:lineRule="auto"/>
        <w:contextualSpacing w:val="0"/>
        <w:rPr>
          <w:lang w:val="en-US"/>
        </w:rPr>
      </w:pPr>
      <w:r w:rsidRPr="00BE71C4">
        <w:rPr>
          <w:lang w:val="en-US"/>
        </w:rPr>
        <w:t xml:space="preserve">Click the </w:t>
      </w:r>
      <w:r w:rsidRPr="00BE71C4">
        <w:rPr>
          <w:b/>
          <w:lang w:val="en-US"/>
        </w:rPr>
        <w:t>Schedule</w:t>
      </w:r>
      <w:r w:rsidRPr="00BE71C4">
        <w:rPr>
          <w:lang w:val="en-US"/>
        </w:rPr>
        <w:t xml:space="preserve"> tab and select the desired schedule.  Click </w:t>
      </w:r>
      <w:r w:rsidRPr="00BE71C4">
        <w:rPr>
          <w:b/>
          <w:lang w:val="en-US"/>
        </w:rPr>
        <w:t>OK</w:t>
      </w:r>
      <w:r w:rsidRPr="00BE71C4">
        <w:rPr>
          <w:lang w:val="en-US"/>
        </w:rPr>
        <w:t>.</w:t>
      </w:r>
    </w:p>
    <w:p w14:paraId="43F63ADA" w14:textId="7EC41686" w:rsidR="00BE71C4" w:rsidRPr="00BE71C4" w:rsidRDefault="00BE71C4" w:rsidP="00300115">
      <w:pPr>
        <w:pStyle w:val="NumberedListParagraph"/>
        <w:numPr>
          <w:ilvl w:val="1"/>
          <w:numId w:val="32"/>
        </w:numPr>
        <w:spacing w:before="240" w:line="240" w:lineRule="auto"/>
        <w:contextualSpacing w:val="0"/>
        <w:rPr>
          <w:lang w:val="en-US"/>
        </w:rPr>
      </w:pPr>
      <w:r w:rsidRPr="00BE71C4">
        <w:rPr>
          <w:lang w:val="en-US"/>
        </w:rPr>
        <w:t xml:space="preserve">Repeat these steps for all file </w:t>
      </w:r>
      <w:r w:rsidR="00E7182F" w:rsidRPr="00BE71C4">
        <w:rPr>
          <w:lang w:val="en-US"/>
        </w:rPr>
        <w:t>management</w:t>
      </w:r>
      <w:r w:rsidRPr="00BE71C4">
        <w:rPr>
          <w:lang w:val="en-US"/>
        </w:rPr>
        <w:t xml:space="preserve"> tasks that must be created.</w:t>
      </w:r>
    </w:p>
    <w:p w14:paraId="0616B431" w14:textId="12DFF183" w:rsidR="003E3333" w:rsidRPr="00250DBC" w:rsidRDefault="003E3333" w:rsidP="00BE2609">
      <w:pPr>
        <w:rPr>
          <w:rFonts w:cs="Segoe UI"/>
        </w:rPr>
      </w:pPr>
    </w:p>
    <w:sectPr w:rsidR="003E3333" w:rsidRPr="00250DBC" w:rsidSect="00C1245D">
      <w:footerReference w:type="default" r:id="rId60"/>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86896" w14:textId="77777777" w:rsidR="00815C6A" w:rsidRDefault="00815C6A">
      <w:pPr>
        <w:spacing w:after="0" w:line="240" w:lineRule="auto"/>
      </w:pPr>
      <w:r>
        <w:separator/>
      </w:r>
    </w:p>
  </w:endnote>
  <w:endnote w:type="continuationSeparator" w:id="0">
    <w:p w14:paraId="1C77ED4E" w14:textId="77777777" w:rsidR="00815C6A" w:rsidRDefault="00815C6A">
      <w:pPr>
        <w:spacing w:after="0" w:line="240" w:lineRule="auto"/>
      </w:pPr>
      <w:r>
        <w:continuationSeparator/>
      </w:r>
    </w:p>
  </w:endnote>
  <w:endnote w:type="continuationNotice" w:id="1">
    <w:p w14:paraId="4C1AC3DC" w14:textId="77777777" w:rsidR="00815C6A" w:rsidRDefault="00815C6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97B6" w14:textId="77777777" w:rsidR="00815C6A" w:rsidRDefault="00815C6A">
    <w:pPr>
      <w:pStyle w:val="Footer"/>
      <w:spacing w:after="120"/>
      <w:rPr>
        <w:rFonts w:cstheme="minorHAnsi"/>
        <w:sz w:val="18"/>
        <w:szCs w:val="18"/>
      </w:rPr>
    </w:pPr>
    <w:r>
      <w:rPr>
        <w:rFonts w:cstheme="minorHAnsi"/>
        <w:sz w:val="18"/>
        <w:szCs w:val="18"/>
      </w:rPr>
      <w:t>MICROSOFT MAKES NO WARRANTIES, EXPRESS OR IMPLIED, IN THIS DOCUMENT.</w:t>
    </w:r>
  </w:p>
  <w:p w14:paraId="30ED6B9E" w14:textId="77777777" w:rsidR="00815C6A" w:rsidRDefault="00815C6A">
    <w:pPr>
      <w:pStyle w:val="Footer"/>
      <w:spacing w:after="120"/>
      <w:rPr>
        <w:rFonts w:cstheme="minorHAnsi"/>
        <w:sz w:val="18"/>
        <w:szCs w:val="18"/>
      </w:rPr>
    </w:pPr>
    <w:r>
      <w:rPr>
        <w:rFonts w:cstheme="minorHAnsi"/>
        <w:sz w:val="18"/>
        <w:szCs w:val="18"/>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5C06CAB1" w14:textId="77777777" w:rsidR="00815C6A" w:rsidRDefault="00815C6A">
    <w:pPr>
      <w:pStyle w:val="Footer"/>
      <w:spacing w:after="120"/>
      <w:rPr>
        <w:rFonts w:cstheme="minorHAnsi"/>
        <w:sz w:val="18"/>
        <w:szCs w:val="18"/>
      </w:rPr>
    </w:pPr>
    <w:r>
      <w:rPr>
        <w:rFonts w:cstheme="minorHAnsi"/>
        <w:sz w:val="18"/>
        <w:szCs w:val="18"/>
      </w:rPr>
      <w:t>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w:t>
    </w:r>
  </w:p>
  <w:p w14:paraId="598E60CB" w14:textId="6DA7DE44" w:rsidR="00815C6A" w:rsidRDefault="00815C6A">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98E60CC" w14:textId="29D072F4" w:rsidR="00815C6A" w:rsidRDefault="00815C6A">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6F336E1A" w14:textId="77777777" w:rsidR="00815C6A" w:rsidRDefault="00815C6A" w:rsidP="00AA3011">
    <w:pPr>
      <w:pStyle w:val="Footer"/>
      <w:spacing w:after="120"/>
      <w:rPr>
        <w:rFonts w:cstheme="minorHAnsi"/>
        <w:sz w:val="18"/>
        <w:szCs w:val="18"/>
      </w:rPr>
    </w:pPr>
    <w:r w:rsidRPr="003A0D7E">
      <w:rPr>
        <w:rFonts w:cstheme="minorHAnsi"/>
        <w:sz w:val="18"/>
        <w:szCs w:val="18"/>
      </w:rPr>
      <w:t xml:space="preserve">Microsoft, Active Directory Domain Services, Lync communications software, Office 365 hosted productivity software, SharePoint </w:t>
    </w:r>
    <w:r>
      <w:rPr>
        <w:rFonts w:cstheme="minorHAnsi"/>
        <w:sz w:val="18"/>
        <w:szCs w:val="18"/>
      </w:rPr>
      <w:t xml:space="preserve">team </w:t>
    </w:r>
    <w:r w:rsidRPr="003A0D7E">
      <w:rPr>
        <w:rFonts w:cstheme="minorHAnsi"/>
        <w:sz w:val="18"/>
        <w:szCs w:val="18"/>
      </w:rPr>
      <w:t xml:space="preserve">services, SQL Server software, Visio drawing and diagramming software, Windows operating system, </w:t>
    </w:r>
    <w:r>
      <w:rPr>
        <w:rFonts w:cstheme="minorHAnsi"/>
        <w:sz w:val="18"/>
        <w:szCs w:val="18"/>
      </w:rPr>
      <w:t xml:space="preserve">Windows Azure technology platform, </w:t>
    </w:r>
    <w:r w:rsidRPr="003A0D7E">
      <w:rPr>
        <w:rFonts w:cstheme="minorHAnsi"/>
        <w:sz w:val="18"/>
        <w:szCs w:val="18"/>
      </w:rPr>
      <w:t>Windows PowerShell command-line interface, Windows Server operating system</w:t>
    </w:r>
    <w:r>
      <w:rPr>
        <w:rFonts w:cstheme="minorHAnsi"/>
        <w:sz w:val="18"/>
        <w:szCs w:val="18"/>
      </w:rPr>
      <w:t>, and Windows Vista operating system</w:t>
    </w:r>
    <w:r w:rsidRPr="003A0D7E">
      <w:rPr>
        <w:rFonts w:cstheme="minorHAnsi"/>
        <w:sz w:val="18"/>
        <w:szCs w:val="18"/>
      </w:rPr>
      <w:t xml:space="preserve"> are trademarks of the Microsoft group of companies. Other products mentioned that are not trademarks include </w:t>
    </w:r>
    <w:r>
      <w:rPr>
        <w:rFonts w:cstheme="minorHAnsi"/>
        <w:sz w:val="18"/>
        <w:szCs w:val="18"/>
      </w:rPr>
      <w:t xml:space="preserve">Microsoft .NET Framework, Microsoft Exchange, Microsoft Internet Information Services, </w:t>
    </w:r>
    <w:r w:rsidRPr="003A0D7E">
      <w:rPr>
        <w:rFonts w:cstheme="minorHAnsi"/>
        <w:sz w:val="18"/>
        <w:szCs w:val="18"/>
      </w:rPr>
      <w:t>Microsoft Office</w:t>
    </w:r>
    <w:r>
      <w:rPr>
        <w:rFonts w:cstheme="minorHAnsi"/>
        <w:sz w:val="18"/>
        <w:szCs w:val="18"/>
      </w:rPr>
      <w:t>, and Microsoft Word</w:t>
    </w:r>
    <w:r w:rsidRPr="003A0D7E">
      <w:rPr>
        <w:rFonts w:cstheme="minorHAnsi"/>
        <w:sz w:val="18"/>
        <w:szCs w:val="18"/>
      </w:rPr>
      <w:t>.</w:t>
    </w:r>
  </w:p>
  <w:p w14:paraId="598E60CD" w14:textId="77777777" w:rsidR="00815C6A" w:rsidRDefault="00815C6A">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598E60CE" w14:textId="77777777" w:rsidR="00815C6A" w:rsidRDefault="00815C6A">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598E60CF" w14:textId="77777777" w:rsidR="00815C6A" w:rsidRDefault="00815C6A">
    <w:pPr>
      <w:pStyle w:val="Footer"/>
      <w:pBdr>
        <w:top w:val="single" w:sz="4" w:space="1" w:color="auto"/>
      </w:pBdr>
      <w:jc w:val="right"/>
    </w:pPr>
    <w:r>
      <w:fldChar w:fldCharType="begin"/>
    </w:r>
    <w:r>
      <w:instrText xml:space="preserve"> PAGE  \* roman  \* MERGEFORMAT </w:instrText>
    </w:r>
    <w:r>
      <w:fldChar w:fldCharType="separate"/>
    </w:r>
    <w:r w:rsidR="00306E4A">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15C6A" w14:paraId="598E60D3" w14:textId="77777777">
      <w:tc>
        <w:tcPr>
          <w:tcW w:w="7200" w:type="dxa"/>
        </w:tcPr>
        <w:p w14:paraId="598E60D0" w14:textId="0190811A" w:rsidR="00815C6A" w:rsidRDefault="00815C6A">
          <w:pPr>
            <w:pStyle w:val="Footer"/>
            <w:ind w:firstLine="119"/>
          </w:pPr>
          <w:r>
            <w:t>Solution Architecture and Design, Enterprise Federated Identity using Active Directory Federation Services, Version Draft</w:t>
          </w:r>
          <w:fldSimple w:instr=" DOCPROPERTY  Version  \* MERGEFORMAT ">
            <w:r>
              <w:t>.1</w:t>
            </w:r>
          </w:fldSimple>
          <w:r>
            <w:t xml:space="preserve"> </w:t>
          </w:r>
          <w:sdt>
            <w:sdtPr>
              <w:alias w:val="Document Status"/>
              <w:id w:val="-2023002870"/>
              <w:dataBinding w:prefixMappings="" w:xpath="/root[1]/Status[1]" w:storeItemID="{7DE374A5-E216-4000-ACD6-42798D20C6D1}"/>
              <w:dropDownList w:lastValue="raf">
                <w:listItem w:value="[Document Status]"/>
              </w:dropDownList>
            </w:sdtPr>
            <w:sdtContent>
              <w:r>
                <w:t>raf</w:t>
              </w:r>
            </w:sdtContent>
          </w:sdt>
        </w:p>
        <w:p w14:paraId="598E60D1" w14:textId="364566AA" w:rsidR="00815C6A" w:rsidRDefault="00815C6A">
          <w:pPr>
            <w:pStyle w:val="Footer"/>
            <w:ind w:firstLine="119"/>
          </w:pPr>
          <w:r>
            <w:t>Prepared by Author</w:t>
          </w:r>
        </w:p>
        <w:p w14:paraId="598E60D2" w14:textId="303802E4" w:rsidR="00815C6A" w:rsidRDefault="00815C6A" w:rsidP="004A2F7A">
          <w:pPr>
            <w:pStyle w:val="Footer"/>
            <w:ind w:firstLine="119"/>
          </w:pPr>
          <w:r>
            <w:t xml:space="preserve">“VisionScope" last modified on </w:t>
          </w:r>
          <w:r>
            <w:fldChar w:fldCharType="begin"/>
          </w:r>
          <w:r>
            <w:instrText xml:space="preserve"> SAVEDATE  \@ "MMMM d, yyyy"  \* MERGEFORMAT </w:instrText>
          </w:r>
          <w:r>
            <w:fldChar w:fldCharType="separate"/>
          </w:r>
          <w:r w:rsidR="00306E4A">
            <w:rPr>
              <w:noProof/>
            </w:rPr>
            <w:t>June 20, 2014</w:t>
          </w:r>
          <w:r>
            <w:fldChar w:fldCharType="end"/>
          </w:r>
          <w:r>
            <w:t>, Rev 3</w:t>
          </w:r>
        </w:p>
      </w:tc>
    </w:tr>
  </w:tbl>
  <w:p w14:paraId="598E60D4" w14:textId="77777777" w:rsidR="00815C6A" w:rsidRDefault="00815C6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7" w14:textId="77777777" w:rsidR="00815C6A" w:rsidRDefault="00815C6A">
    <w:pPr>
      <w:pStyle w:val="Footer"/>
      <w:pBdr>
        <w:top w:val="single" w:sz="4" w:space="1" w:color="auto"/>
      </w:pBdr>
      <w:jc w:val="right"/>
    </w:pPr>
    <w:r>
      <w:fldChar w:fldCharType="begin"/>
    </w:r>
    <w:r>
      <w:instrText xml:space="preserve"> PAGE  \* roman  \* MERGEFORMAT </w:instrText>
    </w:r>
    <w:r>
      <w:fldChar w:fldCharType="separate"/>
    </w:r>
    <w:r w:rsidR="00306E4A">
      <w:rPr>
        <w:noProof/>
      </w:rPr>
      <w:t>iv</w:t>
    </w:r>
    <w:r>
      <w:fldChar w:fldCharType="end"/>
    </w:r>
  </w:p>
  <w:tbl>
    <w:tblPr>
      <w:tblW w:w="7200" w:type="dxa"/>
      <w:tblInd w:w="-227" w:type="dxa"/>
      <w:tblLayout w:type="fixed"/>
      <w:tblLook w:val="01E0" w:firstRow="1" w:lastRow="1" w:firstColumn="1" w:lastColumn="1" w:noHBand="0" w:noVBand="0"/>
    </w:tblPr>
    <w:tblGrid>
      <w:gridCol w:w="7200"/>
    </w:tblGrid>
    <w:tr w:rsidR="00815C6A" w14:paraId="598E60DB" w14:textId="77777777">
      <w:tc>
        <w:tcPr>
          <w:tcW w:w="7200" w:type="dxa"/>
        </w:tcPr>
        <w:p w14:paraId="598E60D8" w14:textId="0325367D" w:rsidR="00815C6A" w:rsidRDefault="00815C6A">
          <w:pPr>
            <w:pStyle w:val="Footer"/>
            <w:ind w:firstLine="119"/>
          </w:pPr>
          <w:sdt>
            <w:sdtPr>
              <w:alias w:val="Title"/>
              <w:tag w:val=""/>
              <w:id w:val="-1781249937"/>
              <w:placeholder>
                <w:docPart w:val="6EB36ACB058244758430343E12BF27DE"/>
              </w:placeholder>
              <w:dataBinding w:prefixMappings="xmlns:ns0='http://purl.org/dc/elements/1.1/' xmlns:ns1='http://schemas.openxmlformats.org/package/2006/metadata/core-properties' " w:xpath="/ns1:coreProperties[1]/ns0:title[1]" w:storeItemID="{6C3C8BC8-F283-45AE-878A-BAB7291924A1}"/>
              <w:text/>
            </w:sdtPr>
            <w:sdtContent>
              <w:r>
                <w:t>Information Protection using Azure Rights Management Services</w:t>
              </w:r>
            </w:sdtContent>
          </w:sdt>
          <w:r>
            <w:t xml:space="preserve">Version </w:t>
          </w:r>
          <w:fldSimple w:instr=" DOCPROPERTY  Version  \* MERGEFORMAT ">
            <w:r>
              <w:t>.1</w:t>
            </w:r>
          </w:fldSimple>
          <w:r>
            <w:t xml:space="preserve"> </w:t>
          </w:r>
          <w:sdt>
            <w:sdtPr>
              <w:alias w:val="Document Status"/>
              <w:id w:val="635681252"/>
              <w:dataBinding w:prefixMappings="" w:xpath="/root[1]/Status[1]" w:storeItemID="{7DE374A5-E216-4000-ACD6-42798D20C6D1}"/>
              <w:dropDownList w:lastValue="raf">
                <w:listItem w:value="[Document Status]"/>
              </w:dropDownList>
            </w:sdtPr>
            <w:sdtContent>
              <w:r>
                <w:t>raf</w:t>
              </w:r>
            </w:sdtContent>
          </w:sdt>
        </w:p>
        <w:p w14:paraId="598E60D9" w14:textId="1D4C22E8" w:rsidR="00815C6A" w:rsidRDefault="00815C6A">
          <w:pPr>
            <w:pStyle w:val="Footer"/>
            <w:ind w:firstLine="119"/>
          </w:pPr>
          <w:r>
            <w:t>Prepared by Author</w:t>
          </w:r>
        </w:p>
        <w:p w14:paraId="598E60DA" w14:textId="4ECEE6CE" w:rsidR="00815C6A" w:rsidRDefault="00815C6A" w:rsidP="004A2F7A">
          <w:pPr>
            <w:pStyle w:val="Footer"/>
            <w:ind w:firstLine="119"/>
          </w:pPr>
          <w:r>
            <w:t>“</w:t>
          </w:r>
          <w:fldSimple w:instr=" FILENAME   \* MERGEFORMAT ">
            <w:r>
              <w:rPr>
                <w:noProof/>
              </w:rPr>
              <w:t>Azure_RMS_05_Build_DELIVERY_Step-by-Step-Installation-Procedures_April-2014_NT.docx</w:t>
            </w:r>
          </w:fldSimple>
          <w:r>
            <w:t xml:space="preserve">" last modified on </w:t>
          </w:r>
          <w:r>
            <w:fldChar w:fldCharType="begin"/>
          </w:r>
          <w:r>
            <w:instrText xml:space="preserve"> SAVEDATE  \@ "MMMM d, yyyy"  \* MERGEFORMAT </w:instrText>
          </w:r>
          <w:r>
            <w:fldChar w:fldCharType="separate"/>
          </w:r>
          <w:r w:rsidR="00306E4A">
            <w:rPr>
              <w:noProof/>
            </w:rPr>
            <w:t>June 20, 2014</w:t>
          </w:r>
          <w:r>
            <w:fldChar w:fldCharType="end"/>
          </w:r>
          <w:r>
            <w:t>, Rev 3</w:t>
          </w:r>
        </w:p>
      </w:tc>
    </w:tr>
  </w:tbl>
  <w:p w14:paraId="598E60DC" w14:textId="77777777" w:rsidR="00815C6A" w:rsidRDefault="00815C6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E0" w14:textId="77777777" w:rsidR="00815C6A" w:rsidRDefault="00815C6A"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4D7A97">
      <w:rPr>
        <w:noProof/>
      </w:rPr>
      <w:t>5</w:t>
    </w:r>
    <w:r>
      <w:fldChar w:fldCharType="end"/>
    </w:r>
  </w:p>
  <w:tbl>
    <w:tblPr>
      <w:tblW w:w="7200" w:type="dxa"/>
      <w:tblInd w:w="-227" w:type="dxa"/>
      <w:tblLayout w:type="fixed"/>
      <w:tblLook w:val="01E0" w:firstRow="1" w:lastRow="1" w:firstColumn="1" w:lastColumn="1" w:noHBand="0" w:noVBand="0"/>
    </w:tblPr>
    <w:tblGrid>
      <w:gridCol w:w="7200"/>
    </w:tblGrid>
    <w:tr w:rsidR="00815C6A" w14:paraId="598E60E4" w14:textId="77777777" w:rsidTr="001C2F3E">
      <w:tc>
        <w:tcPr>
          <w:tcW w:w="7200" w:type="dxa"/>
        </w:tcPr>
        <w:p w14:paraId="598E60E1" w14:textId="4079017D" w:rsidR="00815C6A" w:rsidRDefault="00815C6A" w:rsidP="005A68B0">
          <w:pPr>
            <w:pStyle w:val="Footer"/>
            <w:ind w:firstLine="119"/>
          </w:pPr>
          <w:r>
            <w:t xml:space="preserve">Solution Architecture and Design, Enterprise Federated Identity using Active Directory Federation Services, Version </w:t>
          </w:r>
          <w:fldSimple w:instr=" DOCPROPERTY  Version  \* MERGEFORMAT ">
            <w:r>
              <w:t>.1</w:t>
            </w:r>
          </w:fldSimple>
          <w:r>
            <w:t xml:space="preserve"> </w:t>
          </w:r>
          <w:sdt>
            <w:sdtPr>
              <w:alias w:val="Document Status"/>
              <w:id w:val="-1273629387"/>
              <w:dataBinding w:prefixMappings="" w:xpath="/root[1]/Status[1]" w:storeItemID="{7DE374A5-E216-4000-ACD6-42798D20C6D1}"/>
              <w:dropDownList w:lastValue="raf">
                <w:listItem w:value="[Document Status]"/>
              </w:dropDownList>
            </w:sdtPr>
            <w:sdtContent>
              <w:r>
                <w:t>raf</w:t>
              </w:r>
            </w:sdtContent>
          </w:sdt>
        </w:p>
        <w:p w14:paraId="598E60E2" w14:textId="68C06E29" w:rsidR="00815C6A" w:rsidRDefault="00815C6A" w:rsidP="005A68B0">
          <w:pPr>
            <w:pStyle w:val="Footer"/>
            <w:ind w:firstLine="119"/>
          </w:pPr>
          <w:r>
            <w:t>Prepared by Author</w:t>
          </w:r>
        </w:p>
        <w:p w14:paraId="598E60E3" w14:textId="1F797187" w:rsidR="00815C6A" w:rsidRDefault="00815C6A" w:rsidP="007E2935">
          <w:pPr>
            <w:pStyle w:val="Footer"/>
            <w:ind w:firstLine="119"/>
          </w:pPr>
          <w:r>
            <w:t>"</w:t>
          </w:r>
          <w:fldSimple w:instr=" FILENAME   \* MERGEFORMAT ">
            <w:r>
              <w:rPr>
                <w:noProof/>
              </w:rPr>
              <w:t>EFI_04_Planning_Solution-Architecture-and-Design</w:t>
            </w:r>
          </w:fldSimple>
          <w:r>
            <w:t xml:space="preserve">" last modified on </w:t>
          </w:r>
          <w:r>
            <w:fldChar w:fldCharType="begin"/>
          </w:r>
          <w:r>
            <w:instrText xml:space="preserve"> SAVEDATE  \@ "MMMM d, yyyy"  \* MERGEFORMAT </w:instrText>
          </w:r>
          <w:r>
            <w:fldChar w:fldCharType="separate"/>
          </w:r>
          <w:r w:rsidR="00306E4A">
            <w:rPr>
              <w:noProof/>
            </w:rPr>
            <w:t>June 20, 2014</w:t>
          </w:r>
          <w:r>
            <w:fldChar w:fldCharType="end"/>
          </w:r>
          <w:r>
            <w:t>, Rev 3</w:t>
          </w:r>
        </w:p>
      </w:tc>
    </w:tr>
  </w:tbl>
  <w:p w14:paraId="598E60E5" w14:textId="77777777" w:rsidR="00815C6A" w:rsidRDefault="00815C6A" w:rsidP="005A68B0"/>
  <w:p w14:paraId="598E60E6" w14:textId="77777777" w:rsidR="00815C6A" w:rsidRPr="005A68B0" w:rsidRDefault="00815C6A" w:rsidP="005A68B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E7" w14:textId="77777777" w:rsidR="00815C6A" w:rsidRDefault="00815C6A">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4D7A97">
      <w:rPr>
        <w:noProof/>
      </w:rPr>
      <w:t>17</w:t>
    </w:r>
    <w:r>
      <w:fldChar w:fldCharType="end"/>
    </w:r>
  </w:p>
  <w:tbl>
    <w:tblPr>
      <w:tblW w:w="7200" w:type="dxa"/>
      <w:tblInd w:w="-227" w:type="dxa"/>
      <w:tblLayout w:type="fixed"/>
      <w:tblLook w:val="01E0" w:firstRow="1" w:lastRow="1" w:firstColumn="1" w:lastColumn="1" w:noHBand="0" w:noVBand="0"/>
    </w:tblPr>
    <w:tblGrid>
      <w:gridCol w:w="7200"/>
    </w:tblGrid>
    <w:tr w:rsidR="00815C6A" w14:paraId="598E60EB" w14:textId="77777777">
      <w:tc>
        <w:tcPr>
          <w:tcW w:w="7200" w:type="dxa"/>
        </w:tcPr>
        <w:p w14:paraId="598E60E8" w14:textId="04E596BE" w:rsidR="00815C6A" w:rsidRDefault="00815C6A">
          <w:pPr>
            <w:pStyle w:val="Footer"/>
            <w:ind w:firstLine="119"/>
          </w:pPr>
          <w:r>
            <w:t xml:space="preserve">Solution Architecture and Design, Enterprise Federated Identity using Active Directory Federation Services, Version </w:t>
          </w:r>
          <w:fldSimple w:instr=" DOCPROPERTY  Version  \* MERGEFORMAT ">
            <w:r>
              <w:t>.1</w:t>
            </w:r>
          </w:fldSimple>
          <w:r>
            <w:t xml:space="preserve"> </w:t>
          </w:r>
          <w:sdt>
            <w:sdtPr>
              <w:alias w:val="Document Status"/>
              <w:id w:val="1771657714"/>
              <w:dataBinding w:prefixMappings="" w:xpath="/root[1]/Status[1]" w:storeItemID="{7DE374A5-E216-4000-ACD6-42798D20C6D1}"/>
              <w:dropDownList w:lastValue="raf">
                <w:listItem w:value="[Document Status]"/>
              </w:dropDownList>
            </w:sdtPr>
            <w:sdtContent>
              <w:r>
                <w:t>raf</w:t>
              </w:r>
            </w:sdtContent>
          </w:sdt>
        </w:p>
        <w:p w14:paraId="598E60E9" w14:textId="03BDD5BE" w:rsidR="00815C6A" w:rsidRDefault="00815C6A" w:rsidP="00D15A87">
          <w:pPr>
            <w:pStyle w:val="Footer"/>
            <w:tabs>
              <w:tab w:val="clear" w:pos="4680"/>
              <w:tab w:val="clear" w:pos="9360"/>
              <w:tab w:val="center" w:pos="3551"/>
            </w:tabs>
            <w:ind w:firstLine="119"/>
          </w:pPr>
          <w:r>
            <w:t>Prepared by Author</w:t>
          </w:r>
        </w:p>
        <w:p w14:paraId="598E60EA" w14:textId="694FF368" w:rsidR="00815C6A" w:rsidRDefault="00815C6A" w:rsidP="00FB723A">
          <w:pPr>
            <w:pStyle w:val="Footer"/>
            <w:ind w:firstLine="119"/>
          </w:pPr>
          <w:r>
            <w:t>“</w:t>
          </w:r>
          <w:fldSimple w:instr=" FILENAME   \* MERGEFORMAT ">
            <w:r>
              <w:rPr>
                <w:noProof/>
              </w:rPr>
              <w:t>EFI_04_Planning_Solution-Architecture-and-Design</w:t>
            </w:r>
          </w:fldSimple>
          <w:r>
            <w:t xml:space="preserve">" last modified on </w:t>
          </w:r>
          <w:r>
            <w:fldChar w:fldCharType="begin"/>
          </w:r>
          <w:r>
            <w:instrText xml:space="preserve"> SAVEDATE  \@ "MMMM d, yyyy"  \* MERGEFORMAT </w:instrText>
          </w:r>
          <w:r>
            <w:fldChar w:fldCharType="separate"/>
          </w:r>
          <w:r w:rsidR="00306E4A">
            <w:rPr>
              <w:noProof/>
            </w:rPr>
            <w:t>June 20, 2014</w:t>
          </w:r>
          <w:r>
            <w:fldChar w:fldCharType="end"/>
          </w:r>
          <w:bookmarkStart w:id="1777" w:name="_Toc227064252"/>
          <w:r>
            <w:t>, Rev 3</w:t>
          </w:r>
        </w:p>
      </w:tc>
    </w:tr>
    <w:bookmarkEnd w:id="1777"/>
  </w:tbl>
  <w:p w14:paraId="598E60EC" w14:textId="77777777" w:rsidR="00815C6A" w:rsidRDefault="00815C6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CCB54" w14:textId="77777777" w:rsidR="00815C6A" w:rsidRDefault="00815C6A">
      <w:pPr>
        <w:spacing w:after="0" w:line="240" w:lineRule="auto"/>
      </w:pPr>
      <w:r>
        <w:separator/>
      </w:r>
    </w:p>
  </w:footnote>
  <w:footnote w:type="continuationSeparator" w:id="0">
    <w:p w14:paraId="790D18DB" w14:textId="77777777" w:rsidR="00815C6A" w:rsidRDefault="00815C6A">
      <w:pPr>
        <w:spacing w:after="0" w:line="240" w:lineRule="auto"/>
      </w:pPr>
      <w:r>
        <w:continuationSeparator/>
      </w:r>
    </w:p>
  </w:footnote>
  <w:footnote w:type="continuationNotice" w:id="1">
    <w:p w14:paraId="63BE27A4" w14:textId="77777777" w:rsidR="00815C6A" w:rsidRDefault="00815C6A">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C6" w14:textId="77777777" w:rsidR="00815C6A" w:rsidRDefault="00815C6A">
    <w:pPr>
      <w:pStyle w:val="Header"/>
    </w:pPr>
    <w:r>
      <w:rPr>
        <w:noProof/>
      </w:rPr>
      <w:drawing>
        <wp:inline distT="0" distB="0" distL="0" distR="0" wp14:anchorId="598E60ED" wp14:editId="598E60EE">
          <wp:extent cx="914400" cy="19494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fldChar w:fldCharType="begin"/>
    </w:r>
    <w:r>
      <w:instrText xml:space="preserve"> DOCPROPERTY  Customer </w:instrText>
    </w:r>
    <w:r>
      <w:fldChar w:fldCharType="separate"/>
    </w:r>
    <w:r>
      <w:t>Update [Customer Name] in Doc Properties</w:t>
    </w:r>
    <w:r>
      <w:fldChar w:fldCharType="end"/>
    </w:r>
  </w:p>
  <w:p w14:paraId="598E60C7" w14:textId="77777777" w:rsidR="00815C6A" w:rsidRDefault="00815C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5" w14:textId="77777777" w:rsidR="00815C6A" w:rsidRDefault="00815C6A">
    <w:pPr>
      <w:pStyle w:val="Header"/>
    </w:pPr>
    <w:r>
      <w:rPr>
        <w:noProof/>
      </w:rPr>
      <w:drawing>
        <wp:inline distT="0" distB="0" distL="0" distR="0" wp14:anchorId="598E60EF" wp14:editId="598E60F0">
          <wp:extent cx="914400" cy="194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fldChar w:fldCharType="begin"/>
    </w:r>
    <w:r>
      <w:instrText xml:space="preserve"> DOCPROPERTY  Customer </w:instrText>
    </w:r>
    <w:r>
      <w:fldChar w:fldCharType="separate"/>
    </w:r>
    <w:r>
      <w:t>Update [Customer Name] in Doc Properties</w:t>
    </w:r>
    <w:r>
      <w:fldChar w:fldCharType="end"/>
    </w:r>
  </w:p>
  <w:p w14:paraId="598E60D6" w14:textId="77777777" w:rsidR="00815C6A" w:rsidRDefault="00815C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D" w14:textId="77777777" w:rsidR="00815C6A" w:rsidRDefault="00815C6A">
    <w:pPr>
      <w:pStyle w:val="Header"/>
    </w:pPr>
    <w:r>
      <w:rPr>
        <w:noProof/>
      </w:rPr>
      <w:drawing>
        <wp:inline distT="0" distB="0" distL="0" distR="0" wp14:anchorId="598E60F1" wp14:editId="598E60F2">
          <wp:extent cx="914400" cy="19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fldChar w:fldCharType="begin"/>
    </w:r>
    <w:r>
      <w:instrText xml:space="preserve"> DOCPROPERTY  Customer </w:instrText>
    </w:r>
    <w:r>
      <w:fldChar w:fldCharType="separate"/>
    </w:r>
    <w:r>
      <w:t>Update [Customer Name] in Doc Properties</w:t>
    </w:r>
    <w:r>
      <w:fldChar w:fldCharType="end"/>
    </w:r>
  </w:p>
  <w:p w14:paraId="598E60DE" w14:textId="77777777" w:rsidR="00815C6A" w:rsidRDefault="00815C6A">
    <w:pPr>
      <w:pStyle w:val="Header"/>
    </w:pPr>
  </w:p>
  <w:p w14:paraId="598E60DF" w14:textId="77777777" w:rsidR="00815C6A" w:rsidRDefault="00815C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1AC44CA"/>
    <w:lvl w:ilvl="0">
      <w:start w:val="1"/>
      <w:numFmt w:val="bullet"/>
      <w:pStyle w:val="ListBullet2"/>
      <w:lvlText w:val="o"/>
      <w:lvlJc w:val="left"/>
      <w:pPr>
        <w:ind w:left="1800" w:hanging="360"/>
      </w:pPr>
      <w:rPr>
        <w:rFonts w:ascii="Courier New" w:hAnsi="Courier New" w:cs="Courier New" w:hint="default"/>
      </w:rPr>
    </w:lvl>
  </w:abstractNum>
  <w:abstractNum w:abstractNumId="1">
    <w:nsid w:val="04F43DF9"/>
    <w:multiLevelType w:val="multilevel"/>
    <w:tmpl w:val="17489126"/>
    <w:lvl w:ilvl="0">
      <w:start w:val="1"/>
      <w:numFmt w:val="decimal"/>
      <w:lvlText w:val="%1)"/>
      <w:lvlJc w:val="left"/>
      <w:pPr>
        <w:tabs>
          <w:tab w:val="num" w:pos="864"/>
        </w:tabs>
        <w:ind w:left="1080" w:hanging="360"/>
      </w:pPr>
      <w:rPr>
        <w:rFonts w:hint="default"/>
      </w:rPr>
    </w:lvl>
    <w:lvl w:ilvl="1">
      <w:start w:val="1"/>
      <w:numFmt w:val="lowerLetter"/>
      <w:lvlText w:val="%2)"/>
      <w:lvlJc w:val="left"/>
      <w:pPr>
        <w:tabs>
          <w:tab w:val="num" w:pos="1440"/>
        </w:tabs>
        <w:ind w:left="180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5F35853"/>
    <w:multiLevelType w:val="hybridMultilevel"/>
    <w:tmpl w:val="CC628A68"/>
    <w:lvl w:ilvl="0" w:tplc="5EB0FF74">
      <w:start w:val="1"/>
      <w:numFmt w:val="decimal"/>
      <w:pStyle w:val="NumberedListParagraph"/>
      <w:lvlText w:val="%1)"/>
      <w:lvlJc w:val="left"/>
      <w:pPr>
        <w:ind w:left="1154" w:hanging="360"/>
      </w:pPr>
    </w:lvl>
    <w:lvl w:ilvl="1" w:tplc="04090019">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3">
    <w:nsid w:val="0AC3048D"/>
    <w:multiLevelType w:val="multilevel"/>
    <w:tmpl w:val="9C9A54AE"/>
    <w:lvl w:ilvl="0">
      <w:start w:val="1"/>
      <w:numFmt w:val="decimal"/>
      <w:lvlText w:val="%1)"/>
      <w:lvlJc w:val="left"/>
      <w:pPr>
        <w:tabs>
          <w:tab w:val="num" w:pos="864"/>
        </w:tabs>
        <w:ind w:left="1080" w:hanging="360"/>
      </w:pPr>
      <w:rPr>
        <w:rFonts w:hint="default"/>
      </w:rPr>
    </w:lvl>
    <w:lvl w:ilvl="1">
      <w:start w:val="1"/>
      <w:numFmt w:val="lowerLetter"/>
      <w:lvlText w:val="%2)"/>
      <w:lvlJc w:val="left"/>
      <w:pPr>
        <w:tabs>
          <w:tab w:val="num" w:pos="1440"/>
        </w:tabs>
        <w:ind w:left="180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E687151"/>
    <w:multiLevelType w:val="hybridMultilevel"/>
    <w:tmpl w:val="0D54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552EF"/>
    <w:multiLevelType w:val="multilevel"/>
    <w:tmpl w:val="17489126"/>
    <w:lvl w:ilvl="0">
      <w:start w:val="1"/>
      <w:numFmt w:val="decimal"/>
      <w:lvlText w:val="%1)"/>
      <w:lvlJc w:val="left"/>
      <w:pPr>
        <w:tabs>
          <w:tab w:val="num" w:pos="864"/>
        </w:tabs>
        <w:ind w:left="1080" w:hanging="360"/>
      </w:pPr>
      <w:rPr>
        <w:rFonts w:hint="default"/>
      </w:rPr>
    </w:lvl>
    <w:lvl w:ilvl="1">
      <w:start w:val="1"/>
      <w:numFmt w:val="lowerLetter"/>
      <w:lvlText w:val="%2)"/>
      <w:lvlJc w:val="left"/>
      <w:pPr>
        <w:tabs>
          <w:tab w:val="num" w:pos="1440"/>
        </w:tabs>
        <w:ind w:left="180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3460842"/>
    <w:multiLevelType w:val="hybridMultilevel"/>
    <w:tmpl w:val="1C204684"/>
    <w:styleLink w:val="Bullets1"/>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5451C6B"/>
    <w:multiLevelType w:val="multilevel"/>
    <w:tmpl w:val="34A624D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62A6BC5"/>
    <w:multiLevelType w:val="multilevel"/>
    <w:tmpl w:val="17489126"/>
    <w:lvl w:ilvl="0">
      <w:start w:val="1"/>
      <w:numFmt w:val="decimal"/>
      <w:lvlText w:val="%1)"/>
      <w:lvlJc w:val="left"/>
      <w:pPr>
        <w:tabs>
          <w:tab w:val="num" w:pos="864"/>
        </w:tabs>
        <w:ind w:left="1080" w:hanging="360"/>
      </w:pPr>
      <w:rPr>
        <w:rFonts w:hint="default"/>
      </w:rPr>
    </w:lvl>
    <w:lvl w:ilvl="1">
      <w:start w:val="1"/>
      <w:numFmt w:val="lowerLetter"/>
      <w:lvlText w:val="%2)"/>
      <w:lvlJc w:val="left"/>
      <w:pPr>
        <w:tabs>
          <w:tab w:val="num" w:pos="1440"/>
        </w:tabs>
        <w:ind w:left="180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EED31DC"/>
    <w:multiLevelType w:val="multilevel"/>
    <w:tmpl w:val="C428E880"/>
    <w:lvl w:ilvl="0">
      <w:start w:val="1"/>
      <w:numFmt w:val="decimal"/>
      <w:lvlText w:val="%1)"/>
      <w:lvlJc w:val="left"/>
      <w:pPr>
        <w:tabs>
          <w:tab w:val="num" w:pos="864"/>
        </w:tabs>
        <w:ind w:left="1080" w:hanging="360"/>
      </w:pPr>
      <w:rPr>
        <w:rFonts w:hint="default"/>
      </w:rPr>
    </w:lvl>
    <w:lvl w:ilvl="1">
      <w:start w:val="1"/>
      <w:numFmt w:val="lowerLetter"/>
      <w:lvlText w:val="%2)"/>
      <w:lvlJc w:val="left"/>
      <w:pPr>
        <w:tabs>
          <w:tab w:val="num" w:pos="1440"/>
        </w:tabs>
        <w:ind w:left="180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F10667F"/>
    <w:multiLevelType w:val="multilevel"/>
    <w:tmpl w:val="17489126"/>
    <w:lvl w:ilvl="0">
      <w:start w:val="1"/>
      <w:numFmt w:val="decimal"/>
      <w:lvlText w:val="%1)"/>
      <w:lvlJc w:val="left"/>
      <w:pPr>
        <w:tabs>
          <w:tab w:val="num" w:pos="864"/>
        </w:tabs>
        <w:ind w:left="1080" w:hanging="360"/>
      </w:pPr>
      <w:rPr>
        <w:rFonts w:hint="default"/>
      </w:rPr>
    </w:lvl>
    <w:lvl w:ilvl="1">
      <w:start w:val="1"/>
      <w:numFmt w:val="lowerLetter"/>
      <w:lvlText w:val="%2)"/>
      <w:lvlJc w:val="left"/>
      <w:pPr>
        <w:tabs>
          <w:tab w:val="num" w:pos="1440"/>
        </w:tabs>
        <w:ind w:left="180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3">
    <w:nsid w:val="247E2762"/>
    <w:multiLevelType w:val="multilevel"/>
    <w:tmpl w:val="0409001D"/>
    <w:styleLink w:val="StyleSxSOutlinenumberedArialKernat12pt1"/>
    <w:lvl w:ilvl="0">
      <w:start w:val="1"/>
      <w:numFmt w:val="decimal"/>
      <w:lvlText w:val="%1)"/>
      <w:lvlJc w:val="left"/>
      <w:pPr>
        <w:ind w:left="1080" w:hanging="360"/>
      </w:pPr>
      <w:rPr>
        <w:rFonts w:ascii="Arial" w:hAnsi="Arial"/>
        <w:kern w:val="24"/>
      </w:rPr>
    </w:lvl>
    <w:lvl w:ilvl="1">
      <w:start w:val="1"/>
      <w:numFmt w:val="lowerLetter"/>
      <w:lvlText w:val="%2)"/>
      <w:lvlJc w:val="left"/>
      <w:pPr>
        <w:ind w:left="1800" w:hanging="360"/>
      </w:pPr>
    </w:lvl>
    <w:lvl w:ilvl="2">
      <w:start w:val="1"/>
      <w:numFmt w:val="lowerRoman"/>
      <w:lvlText w:val="%3)"/>
      <w:lvlJc w:val="left"/>
      <w:pPr>
        <w:ind w:left="2520" w:hanging="360"/>
      </w:pPr>
    </w:lvl>
    <w:lvl w:ilvl="3">
      <w:start w:val="1"/>
      <w:numFmt w:val="decimal"/>
      <w:lvlText w:val="(%4)"/>
      <w:lvlJc w:val="left"/>
      <w:pPr>
        <w:ind w:left="1667" w:hanging="360"/>
      </w:pPr>
    </w:lvl>
    <w:lvl w:ilvl="4">
      <w:start w:val="1"/>
      <w:numFmt w:val="lowerLetter"/>
      <w:lvlText w:val="(%5)"/>
      <w:lvlJc w:val="left"/>
      <w:pPr>
        <w:ind w:left="2027" w:hanging="360"/>
      </w:pPr>
    </w:lvl>
    <w:lvl w:ilvl="5">
      <w:start w:val="1"/>
      <w:numFmt w:val="lowerRoman"/>
      <w:lvlText w:val="(%6)"/>
      <w:lvlJc w:val="left"/>
      <w:pPr>
        <w:ind w:left="2387" w:hanging="360"/>
      </w:pPr>
    </w:lvl>
    <w:lvl w:ilvl="6">
      <w:start w:val="1"/>
      <w:numFmt w:val="decimal"/>
      <w:lvlText w:val="%7."/>
      <w:lvlJc w:val="left"/>
      <w:pPr>
        <w:ind w:left="2747" w:hanging="360"/>
      </w:pPr>
    </w:lvl>
    <w:lvl w:ilvl="7">
      <w:start w:val="1"/>
      <w:numFmt w:val="lowerLetter"/>
      <w:lvlText w:val="%8."/>
      <w:lvlJc w:val="left"/>
      <w:pPr>
        <w:ind w:left="3107" w:hanging="360"/>
      </w:pPr>
    </w:lvl>
    <w:lvl w:ilvl="8">
      <w:start w:val="1"/>
      <w:numFmt w:val="lowerRoman"/>
      <w:lvlText w:val="%9."/>
      <w:lvlJc w:val="left"/>
      <w:pPr>
        <w:ind w:left="3467" w:hanging="360"/>
      </w:pPr>
    </w:lvl>
  </w:abstractNum>
  <w:abstractNum w:abstractNumId="14">
    <w:nsid w:val="25706722"/>
    <w:multiLevelType w:val="multilevel"/>
    <w:tmpl w:val="0409001D"/>
    <w:styleLink w:val="Procedures"/>
    <w:lvl w:ilvl="0">
      <w:start w:val="1"/>
      <w:numFmt w:val="decimal"/>
      <w:lvlText w:val="%1)"/>
      <w:lvlJc w:val="left"/>
      <w:pPr>
        <w:ind w:left="587" w:hanging="360"/>
      </w:pPr>
    </w:lvl>
    <w:lvl w:ilvl="1">
      <w:start w:val="1"/>
      <w:numFmt w:val="lowerLetter"/>
      <w:lvlText w:val="%2)"/>
      <w:lvlJc w:val="left"/>
      <w:pPr>
        <w:ind w:left="947" w:hanging="360"/>
      </w:pPr>
    </w:lvl>
    <w:lvl w:ilvl="2">
      <w:start w:val="1"/>
      <w:numFmt w:val="lowerRoman"/>
      <w:lvlText w:val="%3)"/>
      <w:lvlJc w:val="left"/>
      <w:pPr>
        <w:ind w:left="1307" w:hanging="360"/>
      </w:pPr>
    </w:lvl>
    <w:lvl w:ilvl="3">
      <w:start w:val="1"/>
      <w:numFmt w:val="decimal"/>
      <w:lvlText w:val="(%4)"/>
      <w:lvlJc w:val="left"/>
      <w:pPr>
        <w:ind w:left="1667" w:hanging="360"/>
      </w:pPr>
    </w:lvl>
    <w:lvl w:ilvl="4">
      <w:start w:val="1"/>
      <w:numFmt w:val="lowerLetter"/>
      <w:lvlText w:val="(%5)"/>
      <w:lvlJc w:val="left"/>
      <w:pPr>
        <w:ind w:left="2027" w:hanging="360"/>
      </w:pPr>
    </w:lvl>
    <w:lvl w:ilvl="5">
      <w:start w:val="1"/>
      <w:numFmt w:val="lowerRoman"/>
      <w:lvlText w:val="(%6)"/>
      <w:lvlJc w:val="left"/>
      <w:pPr>
        <w:ind w:left="2387" w:hanging="360"/>
      </w:pPr>
    </w:lvl>
    <w:lvl w:ilvl="6">
      <w:start w:val="1"/>
      <w:numFmt w:val="decimal"/>
      <w:lvlText w:val="%7."/>
      <w:lvlJc w:val="left"/>
      <w:pPr>
        <w:ind w:left="2747" w:hanging="360"/>
      </w:pPr>
    </w:lvl>
    <w:lvl w:ilvl="7">
      <w:start w:val="1"/>
      <w:numFmt w:val="lowerLetter"/>
      <w:lvlText w:val="%8."/>
      <w:lvlJc w:val="left"/>
      <w:pPr>
        <w:ind w:left="3107" w:hanging="360"/>
      </w:pPr>
    </w:lvl>
    <w:lvl w:ilvl="8">
      <w:start w:val="1"/>
      <w:numFmt w:val="lowerRoman"/>
      <w:lvlText w:val="%9."/>
      <w:lvlJc w:val="left"/>
      <w:pPr>
        <w:ind w:left="3467" w:hanging="360"/>
      </w:pPr>
    </w:lvl>
  </w:abstractNum>
  <w:abstractNum w:abstractNumId="15">
    <w:nsid w:val="273B454A"/>
    <w:multiLevelType w:val="multilevel"/>
    <w:tmpl w:val="1A0EF026"/>
    <w:lvl w:ilvl="0">
      <w:start w:val="1"/>
      <w:numFmt w:val="lowerLetter"/>
      <w:lvlRestart w:val="0"/>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6">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A19378C"/>
    <w:multiLevelType w:val="multilevel"/>
    <w:tmpl w:val="17489126"/>
    <w:lvl w:ilvl="0">
      <w:start w:val="1"/>
      <w:numFmt w:val="decimal"/>
      <w:lvlText w:val="%1)"/>
      <w:lvlJc w:val="left"/>
      <w:pPr>
        <w:tabs>
          <w:tab w:val="num" w:pos="864"/>
        </w:tabs>
        <w:ind w:left="1080" w:hanging="360"/>
      </w:pPr>
      <w:rPr>
        <w:rFonts w:hint="default"/>
      </w:rPr>
    </w:lvl>
    <w:lvl w:ilvl="1">
      <w:start w:val="1"/>
      <w:numFmt w:val="lowerLetter"/>
      <w:lvlText w:val="%2)"/>
      <w:lvlJc w:val="left"/>
      <w:pPr>
        <w:tabs>
          <w:tab w:val="num" w:pos="1440"/>
        </w:tabs>
        <w:ind w:left="180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8C1D33"/>
    <w:multiLevelType w:val="multilevel"/>
    <w:tmpl w:val="17489126"/>
    <w:lvl w:ilvl="0">
      <w:start w:val="1"/>
      <w:numFmt w:val="decimal"/>
      <w:lvlText w:val="%1)"/>
      <w:lvlJc w:val="left"/>
      <w:pPr>
        <w:tabs>
          <w:tab w:val="num" w:pos="864"/>
        </w:tabs>
        <w:ind w:left="1080" w:hanging="360"/>
      </w:pPr>
      <w:rPr>
        <w:rFonts w:hint="default"/>
      </w:rPr>
    </w:lvl>
    <w:lvl w:ilvl="1">
      <w:start w:val="1"/>
      <w:numFmt w:val="lowerLetter"/>
      <w:lvlText w:val="%2)"/>
      <w:lvlJc w:val="left"/>
      <w:pPr>
        <w:tabs>
          <w:tab w:val="num" w:pos="1440"/>
        </w:tabs>
        <w:ind w:left="180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2F3845AE"/>
    <w:multiLevelType w:val="multilevel"/>
    <w:tmpl w:val="17489126"/>
    <w:lvl w:ilvl="0">
      <w:start w:val="1"/>
      <w:numFmt w:val="decimal"/>
      <w:lvlText w:val="%1)"/>
      <w:lvlJc w:val="left"/>
      <w:pPr>
        <w:tabs>
          <w:tab w:val="num" w:pos="864"/>
        </w:tabs>
        <w:ind w:left="1080" w:hanging="360"/>
      </w:pPr>
      <w:rPr>
        <w:rFonts w:hint="default"/>
      </w:rPr>
    </w:lvl>
    <w:lvl w:ilvl="1">
      <w:start w:val="1"/>
      <w:numFmt w:val="lowerLetter"/>
      <w:lvlText w:val="%2)"/>
      <w:lvlJc w:val="left"/>
      <w:pPr>
        <w:tabs>
          <w:tab w:val="num" w:pos="1440"/>
        </w:tabs>
        <w:ind w:left="180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0DE72C6"/>
    <w:multiLevelType w:val="multilevel"/>
    <w:tmpl w:val="17489126"/>
    <w:lvl w:ilvl="0">
      <w:start w:val="1"/>
      <w:numFmt w:val="decimal"/>
      <w:lvlText w:val="%1)"/>
      <w:lvlJc w:val="left"/>
      <w:pPr>
        <w:tabs>
          <w:tab w:val="num" w:pos="864"/>
        </w:tabs>
        <w:ind w:left="1080" w:hanging="360"/>
      </w:pPr>
      <w:rPr>
        <w:rFonts w:hint="default"/>
      </w:rPr>
    </w:lvl>
    <w:lvl w:ilvl="1">
      <w:start w:val="1"/>
      <w:numFmt w:val="lowerLetter"/>
      <w:lvlText w:val="%2)"/>
      <w:lvlJc w:val="left"/>
      <w:pPr>
        <w:tabs>
          <w:tab w:val="num" w:pos="1440"/>
        </w:tabs>
        <w:ind w:left="180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34936B3"/>
    <w:multiLevelType w:val="multilevel"/>
    <w:tmpl w:val="17489126"/>
    <w:lvl w:ilvl="0">
      <w:start w:val="1"/>
      <w:numFmt w:val="decimal"/>
      <w:lvlText w:val="%1)"/>
      <w:lvlJc w:val="left"/>
      <w:pPr>
        <w:tabs>
          <w:tab w:val="num" w:pos="864"/>
        </w:tabs>
        <w:ind w:left="1080" w:hanging="360"/>
      </w:pPr>
      <w:rPr>
        <w:rFonts w:hint="default"/>
      </w:rPr>
    </w:lvl>
    <w:lvl w:ilvl="1">
      <w:start w:val="1"/>
      <w:numFmt w:val="lowerLetter"/>
      <w:lvlText w:val="%2)"/>
      <w:lvlJc w:val="left"/>
      <w:pPr>
        <w:tabs>
          <w:tab w:val="num" w:pos="1440"/>
        </w:tabs>
        <w:ind w:left="180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5A25889"/>
    <w:multiLevelType w:val="hybridMultilevel"/>
    <w:tmpl w:val="862E3CAE"/>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24">
    <w:nsid w:val="35D26908"/>
    <w:multiLevelType w:val="multilevel"/>
    <w:tmpl w:val="0409001D"/>
    <w:styleLink w:val="SxS"/>
    <w:lvl w:ilvl="0">
      <w:start w:val="1"/>
      <w:numFmt w:val="decimal"/>
      <w:lvlText w:val="%1)"/>
      <w:lvlJc w:val="left"/>
      <w:pPr>
        <w:ind w:left="587" w:hanging="360"/>
      </w:pPr>
    </w:lvl>
    <w:lvl w:ilvl="1">
      <w:start w:val="1"/>
      <w:numFmt w:val="lowerLetter"/>
      <w:lvlText w:val="%2)"/>
      <w:lvlJc w:val="left"/>
      <w:pPr>
        <w:ind w:left="947" w:hanging="360"/>
      </w:pPr>
    </w:lvl>
    <w:lvl w:ilvl="2">
      <w:start w:val="1"/>
      <w:numFmt w:val="lowerRoman"/>
      <w:lvlText w:val="%3)"/>
      <w:lvlJc w:val="left"/>
      <w:pPr>
        <w:ind w:left="1307" w:hanging="360"/>
      </w:pPr>
    </w:lvl>
    <w:lvl w:ilvl="3">
      <w:start w:val="1"/>
      <w:numFmt w:val="decimal"/>
      <w:lvlText w:val="(%4)"/>
      <w:lvlJc w:val="left"/>
      <w:pPr>
        <w:ind w:left="1667" w:hanging="360"/>
      </w:pPr>
    </w:lvl>
    <w:lvl w:ilvl="4">
      <w:start w:val="1"/>
      <w:numFmt w:val="lowerLetter"/>
      <w:lvlText w:val="(%5)"/>
      <w:lvlJc w:val="left"/>
      <w:pPr>
        <w:ind w:left="2027" w:hanging="360"/>
      </w:pPr>
    </w:lvl>
    <w:lvl w:ilvl="5">
      <w:start w:val="1"/>
      <w:numFmt w:val="lowerRoman"/>
      <w:lvlText w:val="(%6)"/>
      <w:lvlJc w:val="left"/>
      <w:pPr>
        <w:ind w:left="2387" w:hanging="360"/>
      </w:pPr>
    </w:lvl>
    <w:lvl w:ilvl="6">
      <w:start w:val="1"/>
      <w:numFmt w:val="decimal"/>
      <w:lvlText w:val="%7."/>
      <w:lvlJc w:val="left"/>
      <w:pPr>
        <w:ind w:left="2747" w:hanging="360"/>
      </w:pPr>
    </w:lvl>
    <w:lvl w:ilvl="7">
      <w:start w:val="1"/>
      <w:numFmt w:val="lowerLetter"/>
      <w:lvlText w:val="%8."/>
      <w:lvlJc w:val="left"/>
      <w:pPr>
        <w:ind w:left="3107" w:hanging="360"/>
      </w:pPr>
    </w:lvl>
    <w:lvl w:ilvl="8">
      <w:start w:val="1"/>
      <w:numFmt w:val="lowerRoman"/>
      <w:lvlText w:val="%9."/>
      <w:lvlJc w:val="left"/>
      <w:pPr>
        <w:ind w:left="3467" w:hanging="360"/>
      </w:pPr>
    </w:lvl>
  </w:abstractNum>
  <w:abstractNum w:abstractNumId="25">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BC6ADE"/>
    <w:multiLevelType w:val="multilevel"/>
    <w:tmpl w:val="5CE673D8"/>
    <w:lvl w:ilvl="0">
      <w:start w:val="1"/>
      <w:numFmt w:val="lowerLetter"/>
      <w:pStyle w:val="Tb1Step"/>
      <w:lvlText w:val="%1."/>
      <w:lvlJc w:val="left"/>
      <w:pPr>
        <w:tabs>
          <w:tab w:val="num" w:pos="587"/>
        </w:tabs>
        <w:ind w:left="539" w:hanging="312"/>
      </w:pPr>
      <w:rPr>
        <w:rFonts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3C7809B7"/>
    <w:multiLevelType w:val="hybridMultilevel"/>
    <w:tmpl w:val="C74432DE"/>
    <w:lvl w:ilvl="0" w:tplc="93ACD6E6">
      <w:start w:val="1"/>
      <w:numFmt w:val="bullet"/>
      <w:pStyle w:val="Control"/>
      <w:lvlText w:val=""/>
      <w:lvlJc w:val="left"/>
      <w:pPr>
        <w:tabs>
          <w:tab w:val="num" w:pos="947"/>
        </w:tabs>
        <w:ind w:left="947" w:hanging="360"/>
      </w:pPr>
      <w:rPr>
        <w:rFonts w:ascii="Wingdings" w:hAnsi="Wingdings" w:hint="default"/>
      </w:rPr>
    </w:lvl>
    <w:lvl w:ilvl="1" w:tplc="04090003">
      <w:start w:val="1"/>
      <w:numFmt w:val="bullet"/>
      <w:lvlText w:val="o"/>
      <w:lvlJc w:val="left"/>
      <w:pPr>
        <w:tabs>
          <w:tab w:val="num" w:pos="1667"/>
        </w:tabs>
        <w:ind w:left="1667" w:hanging="360"/>
      </w:pPr>
      <w:rPr>
        <w:rFonts w:ascii="Courier New" w:hAnsi="Courier New" w:cs="Courier New" w:hint="default"/>
      </w:rPr>
    </w:lvl>
    <w:lvl w:ilvl="2" w:tplc="04090005">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28">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9">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3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31">
    <w:nsid w:val="55FA2355"/>
    <w:multiLevelType w:val="multilevel"/>
    <w:tmpl w:val="17489126"/>
    <w:lvl w:ilvl="0">
      <w:start w:val="1"/>
      <w:numFmt w:val="decimal"/>
      <w:lvlText w:val="%1)"/>
      <w:lvlJc w:val="left"/>
      <w:pPr>
        <w:tabs>
          <w:tab w:val="num" w:pos="864"/>
        </w:tabs>
        <w:ind w:left="1080" w:hanging="360"/>
      </w:pPr>
      <w:rPr>
        <w:rFonts w:hint="default"/>
      </w:rPr>
    </w:lvl>
    <w:lvl w:ilvl="1">
      <w:start w:val="1"/>
      <w:numFmt w:val="lowerLetter"/>
      <w:lvlText w:val="%2)"/>
      <w:lvlJc w:val="left"/>
      <w:pPr>
        <w:tabs>
          <w:tab w:val="num" w:pos="1440"/>
        </w:tabs>
        <w:ind w:left="180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F6065E"/>
    <w:multiLevelType w:val="multilevel"/>
    <w:tmpl w:val="819A7DB4"/>
    <w:lvl w:ilvl="0">
      <w:start w:val="4"/>
      <w:numFmt w:val="decimal"/>
      <w:lvlText w:val="%1)"/>
      <w:lvlJc w:val="left"/>
      <w:pPr>
        <w:tabs>
          <w:tab w:val="num" w:pos="864"/>
        </w:tabs>
        <w:ind w:left="1080" w:hanging="360"/>
      </w:pPr>
      <w:rPr>
        <w:rFonts w:hint="default"/>
      </w:rPr>
    </w:lvl>
    <w:lvl w:ilvl="1">
      <w:start w:val="1"/>
      <w:numFmt w:val="lowerLetter"/>
      <w:lvlText w:val="%2)"/>
      <w:lvlJc w:val="left"/>
      <w:pPr>
        <w:tabs>
          <w:tab w:val="num" w:pos="1440"/>
        </w:tabs>
        <w:ind w:left="180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7823BFC"/>
    <w:multiLevelType w:val="hybridMultilevel"/>
    <w:tmpl w:val="C038B44C"/>
    <w:lvl w:ilvl="0" w:tplc="7D2A2E90">
      <w:start w:val="1"/>
      <w:numFmt w:val="bullet"/>
      <w:pStyle w:val="ListBullet3"/>
      <w:lvlText w:val=""/>
      <w:lvlJc w:val="left"/>
      <w:pPr>
        <w:tabs>
          <w:tab w:val="num" w:pos="1160"/>
        </w:tabs>
        <w:ind w:left="1160" w:hanging="360"/>
      </w:pPr>
      <w:rPr>
        <w:rFonts w:ascii="Wingdings" w:hAnsi="Wingdings" w:hint="default"/>
      </w:rPr>
    </w:lvl>
    <w:lvl w:ilvl="1" w:tplc="04090003" w:tentative="1">
      <w:start w:val="1"/>
      <w:numFmt w:val="bullet"/>
      <w:lvlText w:val="o"/>
      <w:lvlJc w:val="left"/>
      <w:pPr>
        <w:tabs>
          <w:tab w:val="num" w:pos="1880"/>
        </w:tabs>
        <w:ind w:left="1880" w:hanging="360"/>
      </w:pPr>
      <w:rPr>
        <w:rFonts w:ascii="Courier New" w:hAnsi="Courier New" w:cs="Courier New" w:hint="default"/>
      </w:rPr>
    </w:lvl>
    <w:lvl w:ilvl="2" w:tplc="04090005" w:tentative="1">
      <w:start w:val="1"/>
      <w:numFmt w:val="bullet"/>
      <w:lvlText w:val=""/>
      <w:lvlJc w:val="left"/>
      <w:pPr>
        <w:tabs>
          <w:tab w:val="num" w:pos="2600"/>
        </w:tabs>
        <w:ind w:left="2600" w:hanging="360"/>
      </w:pPr>
      <w:rPr>
        <w:rFonts w:ascii="Wingdings" w:hAnsi="Wingdings" w:hint="default"/>
      </w:rPr>
    </w:lvl>
    <w:lvl w:ilvl="3" w:tplc="04090001" w:tentative="1">
      <w:start w:val="1"/>
      <w:numFmt w:val="bullet"/>
      <w:lvlText w:val=""/>
      <w:lvlJc w:val="left"/>
      <w:pPr>
        <w:tabs>
          <w:tab w:val="num" w:pos="3320"/>
        </w:tabs>
        <w:ind w:left="3320" w:hanging="360"/>
      </w:pPr>
      <w:rPr>
        <w:rFonts w:ascii="Symbol" w:hAnsi="Symbol" w:hint="default"/>
      </w:rPr>
    </w:lvl>
    <w:lvl w:ilvl="4" w:tplc="04090003" w:tentative="1">
      <w:start w:val="1"/>
      <w:numFmt w:val="bullet"/>
      <w:lvlText w:val="o"/>
      <w:lvlJc w:val="left"/>
      <w:pPr>
        <w:tabs>
          <w:tab w:val="num" w:pos="4040"/>
        </w:tabs>
        <w:ind w:left="4040" w:hanging="360"/>
      </w:pPr>
      <w:rPr>
        <w:rFonts w:ascii="Courier New" w:hAnsi="Courier New" w:cs="Courier New" w:hint="default"/>
      </w:rPr>
    </w:lvl>
    <w:lvl w:ilvl="5" w:tplc="04090005" w:tentative="1">
      <w:start w:val="1"/>
      <w:numFmt w:val="bullet"/>
      <w:lvlText w:val=""/>
      <w:lvlJc w:val="left"/>
      <w:pPr>
        <w:tabs>
          <w:tab w:val="num" w:pos="4760"/>
        </w:tabs>
        <w:ind w:left="4760" w:hanging="360"/>
      </w:pPr>
      <w:rPr>
        <w:rFonts w:ascii="Wingdings" w:hAnsi="Wingdings" w:hint="default"/>
      </w:rPr>
    </w:lvl>
    <w:lvl w:ilvl="6" w:tplc="04090001" w:tentative="1">
      <w:start w:val="1"/>
      <w:numFmt w:val="bullet"/>
      <w:lvlText w:val=""/>
      <w:lvlJc w:val="left"/>
      <w:pPr>
        <w:tabs>
          <w:tab w:val="num" w:pos="5480"/>
        </w:tabs>
        <w:ind w:left="5480" w:hanging="360"/>
      </w:pPr>
      <w:rPr>
        <w:rFonts w:ascii="Symbol" w:hAnsi="Symbol" w:hint="default"/>
      </w:rPr>
    </w:lvl>
    <w:lvl w:ilvl="7" w:tplc="04090003" w:tentative="1">
      <w:start w:val="1"/>
      <w:numFmt w:val="bullet"/>
      <w:lvlText w:val="o"/>
      <w:lvlJc w:val="left"/>
      <w:pPr>
        <w:tabs>
          <w:tab w:val="num" w:pos="6200"/>
        </w:tabs>
        <w:ind w:left="6200" w:hanging="360"/>
      </w:pPr>
      <w:rPr>
        <w:rFonts w:ascii="Courier New" w:hAnsi="Courier New" w:cs="Courier New" w:hint="default"/>
      </w:rPr>
    </w:lvl>
    <w:lvl w:ilvl="8" w:tplc="04090005" w:tentative="1">
      <w:start w:val="1"/>
      <w:numFmt w:val="bullet"/>
      <w:lvlText w:val=""/>
      <w:lvlJc w:val="left"/>
      <w:pPr>
        <w:tabs>
          <w:tab w:val="num" w:pos="6920"/>
        </w:tabs>
        <w:ind w:left="6920" w:hanging="360"/>
      </w:pPr>
      <w:rPr>
        <w:rFonts w:ascii="Wingdings" w:hAnsi="Wingdings" w:hint="default"/>
      </w:rPr>
    </w:lvl>
  </w:abstractNum>
  <w:abstractNum w:abstractNumId="35">
    <w:nsid w:val="681D7D7A"/>
    <w:multiLevelType w:val="multilevel"/>
    <w:tmpl w:val="5C5479AE"/>
    <w:lvl w:ilvl="0">
      <w:start w:val="1"/>
      <w:numFmt w:val="none"/>
      <w:pStyle w:val="Lb1"/>
      <w:suff w:val="nothing"/>
      <w:lvlText w:val=""/>
      <w:lvlJc w:val="left"/>
      <w:pPr>
        <w:ind w:left="0" w:firstLine="0"/>
      </w:pPr>
    </w:lvl>
    <w:lvl w:ilvl="1">
      <w:start w:val="1"/>
      <w:numFmt w:val="none"/>
      <w:suff w:val="nothing"/>
      <w:lvlText w:val=""/>
      <w:lvlJc w:val="left"/>
      <w:pPr>
        <w:ind w:left="0" w:firstLine="0"/>
      </w:pPr>
    </w:lvl>
    <w:lvl w:ilvl="2">
      <w:start w:val="1"/>
      <w:numFmt w:val="decimal"/>
      <w:pStyle w:val="ArtL"/>
      <w:lvlText w:val="%3."/>
      <w:lvlJc w:val="left"/>
      <w:pPr>
        <w:tabs>
          <w:tab w:val="num" w:pos="720"/>
        </w:tabs>
        <w:ind w:left="300" w:hanging="300"/>
      </w:pPr>
    </w:lvl>
    <w:lvl w:ilvl="3">
      <w:start w:val="1"/>
      <w:numFmt w:val="lowerLetter"/>
      <w:pStyle w:val="ArtSd"/>
      <w:lvlText w:val="%4."/>
      <w:lvlJc w:val="left"/>
      <w:pPr>
        <w:tabs>
          <w:tab w:val="num" w:pos="1020"/>
        </w:tabs>
        <w:ind w:left="600" w:hanging="300"/>
      </w:pPr>
    </w:lvl>
    <w:lvl w:ilvl="4">
      <w:start w:val="1"/>
      <w:numFmt w:val="lowerRoman"/>
      <w:pStyle w:val="Ln3"/>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36">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7">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nsid w:val="707C1B38"/>
    <w:multiLevelType w:val="multilevel"/>
    <w:tmpl w:val="17489126"/>
    <w:lvl w:ilvl="0">
      <w:start w:val="1"/>
      <w:numFmt w:val="decimal"/>
      <w:lvlText w:val="%1)"/>
      <w:lvlJc w:val="left"/>
      <w:pPr>
        <w:tabs>
          <w:tab w:val="num" w:pos="864"/>
        </w:tabs>
        <w:ind w:left="1080" w:hanging="360"/>
      </w:pPr>
      <w:rPr>
        <w:rFonts w:hint="default"/>
      </w:rPr>
    </w:lvl>
    <w:lvl w:ilvl="1">
      <w:start w:val="1"/>
      <w:numFmt w:val="lowerLetter"/>
      <w:lvlText w:val="%2)"/>
      <w:lvlJc w:val="left"/>
      <w:pPr>
        <w:tabs>
          <w:tab w:val="num" w:pos="1440"/>
        </w:tabs>
        <w:ind w:left="180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71BB74F4"/>
    <w:multiLevelType w:val="singleLevel"/>
    <w:tmpl w:val="C5B8982A"/>
    <w:lvl w:ilvl="0">
      <w:start w:val="1"/>
      <w:numFmt w:val="decimal"/>
      <w:pStyle w:val="NumberedList1"/>
      <w:lvlText w:val="%1."/>
      <w:lvlJc w:val="left"/>
      <w:pPr>
        <w:tabs>
          <w:tab w:val="num" w:pos="360"/>
        </w:tabs>
        <w:ind w:left="360" w:hanging="360"/>
      </w:pPr>
    </w:lvl>
  </w:abstractNum>
  <w:abstractNum w:abstractNumId="40">
    <w:nsid w:val="72F029BB"/>
    <w:multiLevelType w:val="multilevel"/>
    <w:tmpl w:val="0C428942"/>
    <w:lvl w:ilvl="0">
      <w:start w:val="1"/>
      <w:numFmt w:val="decimal"/>
      <w:pStyle w:val="Tb2Task"/>
      <w:lvlText w:val="%1."/>
      <w:lvlJc w:val="left"/>
      <w:pPr>
        <w:tabs>
          <w:tab w:val="num" w:pos="-24"/>
        </w:tabs>
        <w:ind w:left="-72" w:hanging="312"/>
      </w:pPr>
      <w:rPr>
        <w:rFonts w:hint="default"/>
        <w:b/>
        <w:i w:val="0"/>
      </w:rPr>
    </w:lvl>
    <w:lvl w:ilvl="1">
      <w:start w:val="1"/>
      <w:numFmt w:val="lowerLetter"/>
      <w:lvlText w:val="%2."/>
      <w:lvlJc w:val="left"/>
      <w:pPr>
        <w:tabs>
          <w:tab w:val="num" w:pos="829"/>
        </w:tabs>
        <w:ind w:left="829" w:hanging="360"/>
      </w:pPr>
      <w:rPr>
        <w:rFonts w:hint="default"/>
      </w:rPr>
    </w:lvl>
    <w:lvl w:ilvl="2">
      <w:start w:val="1"/>
      <w:numFmt w:val="lowerRoman"/>
      <w:lvlText w:val="%3."/>
      <w:lvlJc w:val="right"/>
      <w:pPr>
        <w:tabs>
          <w:tab w:val="num" w:pos="1549"/>
        </w:tabs>
        <w:ind w:left="1549" w:hanging="180"/>
      </w:pPr>
      <w:rPr>
        <w:rFonts w:hint="default"/>
      </w:rPr>
    </w:lvl>
    <w:lvl w:ilvl="3">
      <w:start w:val="1"/>
      <w:numFmt w:val="decimal"/>
      <w:lvlText w:val="%4."/>
      <w:lvlJc w:val="left"/>
      <w:pPr>
        <w:tabs>
          <w:tab w:val="num" w:pos="2269"/>
        </w:tabs>
        <w:ind w:left="2269" w:hanging="360"/>
      </w:pPr>
      <w:rPr>
        <w:rFonts w:hint="default"/>
      </w:rPr>
    </w:lvl>
    <w:lvl w:ilvl="4">
      <w:start w:val="1"/>
      <w:numFmt w:val="lowerLetter"/>
      <w:lvlText w:val="%5."/>
      <w:lvlJc w:val="left"/>
      <w:pPr>
        <w:tabs>
          <w:tab w:val="num" w:pos="2989"/>
        </w:tabs>
        <w:ind w:left="2989" w:hanging="360"/>
      </w:pPr>
      <w:rPr>
        <w:rFonts w:hint="default"/>
      </w:rPr>
    </w:lvl>
    <w:lvl w:ilvl="5">
      <w:start w:val="1"/>
      <w:numFmt w:val="lowerRoman"/>
      <w:lvlText w:val="%6."/>
      <w:lvlJc w:val="right"/>
      <w:pPr>
        <w:tabs>
          <w:tab w:val="num" w:pos="3709"/>
        </w:tabs>
        <w:ind w:left="3709" w:hanging="180"/>
      </w:pPr>
      <w:rPr>
        <w:rFonts w:hint="default"/>
      </w:rPr>
    </w:lvl>
    <w:lvl w:ilvl="6">
      <w:start w:val="1"/>
      <w:numFmt w:val="decimal"/>
      <w:lvlText w:val="%7."/>
      <w:lvlJc w:val="left"/>
      <w:pPr>
        <w:tabs>
          <w:tab w:val="num" w:pos="4429"/>
        </w:tabs>
        <w:ind w:left="4429" w:hanging="360"/>
      </w:pPr>
      <w:rPr>
        <w:rFonts w:hint="default"/>
      </w:rPr>
    </w:lvl>
    <w:lvl w:ilvl="7">
      <w:start w:val="1"/>
      <w:numFmt w:val="lowerLetter"/>
      <w:lvlText w:val="%8."/>
      <w:lvlJc w:val="left"/>
      <w:pPr>
        <w:tabs>
          <w:tab w:val="num" w:pos="5149"/>
        </w:tabs>
        <w:ind w:left="5149" w:hanging="360"/>
      </w:pPr>
      <w:rPr>
        <w:rFonts w:hint="default"/>
      </w:rPr>
    </w:lvl>
    <w:lvl w:ilvl="8">
      <w:start w:val="1"/>
      <w:numFmt w:val="lowerRoman"/>
      <w:lvlText w:val="%9."/>
      <w:lvlJc w:val="right"/>
      <w:pPr>
        <w:tabs>
          <w:tab w:val="num" w:pos="5869"/>
        </w:tabs>
        <w:ind w:left="5869" w:hanging="180"/>
      </w:pPr>
      <w:rPr>
        <w:rFonts w:hint="default"/>
      </w:rPr>
    </w:lvl>
  </w:abstractNum>
  <w:abstractNum w:abstractNumId="41">
    <w:nsid w:val="78551928"/>
    <w:multiLevelType w:val="multilevel"/>
    <w:tmpl w:val="0409001D"/>
    <w:styleLink w:val="StyleSxSOutlinenumberedArialKernat12pt"/>
    <w:lvl w:ilvl="0">
      <w:start w:val="1"/>
      <w:numFmt w:val="decimal"/>
      <w:lvlText w:val="%1)"/>
      <w:lvlJc w:val="left"/>
      <w:pPr>
        <w:ind w:left="587" w:hanging="360"/>
      </w:pPr>
      <w:rPr>
        <w:rFonts w:ascii="Arial" w:hAnsi="Arial"/>
        <w:kern w:val="24"/>
      </w:rPr>
    </w:lvl>
    <w:lvl w:ilvl="1">
      <w:start w:val="1"/>
      <w:numFmt w:val="lowerLetter"/>
      <w:lvlText w:val="%2)"/>
      <w:lvlJc w:val="left"/>
      <w:pPr>
        <w:ind w:left="947" w:hanging="360"/>
      </w:pPr>
    </w:lvl>
    <w:lvl w:ilvl="2">
      <w:start w:val="1"/>
      <w:numFmt w:val="lowerRoman"/>
      <w:lvlText w:val="%3)"/>
      <w:lvlJc w:val="left"/>
      <w:pPr>
        <w:ind w:left="1307" w:hanging="360"/>
      </w:pPr>
    </w:lvl>
    <w:lvl w:ilvl="3">
      <w:start w:val="1"/>
      <w:numFmt w:val="decimal"/>
      <w:lvlText w:val="(%4)"/>
      <w:lvlJc w:val="left"/>
      <w:pPr>
        <w:ind w:left="1667" w:hanging="360"/>
      </w:pPr>
    </w:lvl>
    <w:lvl w:ilvl="4">
      <w:start w:val="1"/>
      <w:numFmt w:val="lowerLetter"/>
      <w:lvlText w:val="(%5)"/>
      <w:lvlJc w:val="left"/>
      <w:pPr>
        <w:ind w:left="2027" w:hanging="360"/>
      </w:pPr>
    </w:lvl>
    <w:lvl w:ilvl="5">
      <w:start w:val="1"/>
      <w:numFmt w:val="lowerRoman"/>
      <w:lvlText w:val="(%6)"/>
      <w:lvlJc w:val="left"/>
      <w:pPr>
        <w:ind w:left="2387" w:hanging="360"/>
      </w:pPr>
    </w:lvl>
    <w:lvl w:ilvl="6">
      <w:start w:val="1"/>
      <w:numFmt w:val="decimal"/>
      <w:lvlText w:val="%7."/>
      <w:lvlJc w:val="left"/>
      <w:pPr>
        <w:ind w:left="2747" w:hanging="360"/>
      </w:pPr>
    </w:lvl>
    <w:lvl w:ilvl="7">
      <w:start w:val="1"/>
      <w:numFmt w:val="lowerLetter"/>
      <w:lvlText w:val="%8."/>
      <w:lvlJc w:val="left"/>
      <w:pPr>
        <w:ind w:left="3107" w:hanging="360"/>
      </w:pPr>
    </w:lvl>
    <w:lvl w:ilvl="8">
      <w:start w:val="1"/>
      <w:numFmt w:val="lowerRoman"/>
      <w:lvlText w:val="%9."/>
      <w:lvlJc w:val="left"/>
      <w:pPr>
        <w:ind w:left="3467" w:hanging="360"/>
      </w:pPr>
    </w:lvl>
  </w:abstractNum>
  <w:abstractNum w:abstractNumId="42">
    <w:nsid w:val="7B972940"/>
    <w:multiLevelType w:val="hybridMultilevel"/>
    <w:tmpl w:val="8CCE3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ED80579"/>
    <w:multiLevelType w:val="multilevel"/>
    <w:tmpl w:val="20780390"/>
    <w:lvl w:ilvl="0">
      <w:start w:val="4"/>
      <w:numFmt w:val="decimal"/>
      <w:lvlText w:val="%1)"/>
      <w:lvlJc w:val="left"/>
      <w:pPr>
        <w:tabs>
          <w:tab w:val="num" w:pos="864"/>
        </w:tabs>
        <w:ind w:left="1080" w:hanging="360"/>
      </w:pPr>
      <w:rPr>
        <w:rFonts w:hint="default"/>
      </w:rPr>
    </w:lvl>
    <w:lvl w:ilvl="1">
      <w:start w:val="1"/>
      <w:numFmt w:val="lowerLetter"/>
      <w:lvlText w:val="%2)"/>
      <w:lvlJc w:val="left"/>
      <w:pPr>
        <w:tabs>
          <w:tab w:val="num" w:pos="1440"/>
        </w:tabs>
        <w:ind w:left="180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7F5C3FFC"/>
    <w:multiLevelType w:val="multilevel"/>
    <w:tmpl w:val="17489126"/>
    <w:lvl w:ilvl="0">
      <w:start w:val="1"/>
      <w:numFmt w:val="decimal"/>
      <w:lvlText w:val="%1)"/>
      <w:lvlJc w:val="left"/>
      <w:pPr>
        <w:tabs>
          <w:tab w:val="num" w:pos="864"/>
        </w:tabs>
        <w:ind w:left="1080" w:hanging="360"/>
      </w:pPr>
      <w:rPr>
        <w:rFonts w:hint="default"/>
      </w:rPr>
    </w:lvl>
    <w:lvl w:ilvl="1">
      <w:start w:val="1"/>
      <w:numFmt w:val="lowerLetter"/>
      <w:lvlText w:val="%2)"/>
      <w:lvlJc w:val="left"/>
      <w:pPr>
        <w:tabs>
          <w:tab w:val="num" w:pos="1440"/>
        </w:tabs>
        <w:ind w:left="180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16"/>
  </w:num>
  <w:num w:numId="3">
    <w:abstractNumId w:val="28"/>
  </w:num>
  <w:num w:numId="4">
    <w:abstractNumId w:val="12"/>
  </w:num>
  <w:num w:numId="5">
    <w:abstractNumId w:val="30"/>
  </w:num>
  <w:num w:numId="6">
    <w:abstractNumId w:val="18"/>
  </w:num>
  <w:num w:numId="7">
    <w:abstractNumId w:val="25"/>
  </w:num>
  <w:num w:numId="8">
    <w:abstractNumId w:val="37"/>
  </w:num>
  <w:num w:numId="9">
    <w:abstractNumId w:val="11"/>
  </w:num>
  <w:num w:numId="10">
    <w:abstractNumId w:val="7"/>
  </w:num>
  <w:num w:numId="11">
    <w:abstractNumId w:val="37"/>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36"/>
  </w:num>
  <w:num w:numId="13">
    <w:abstractNumId w:val="32"/>
  </w:num>
  <w:num w:numId="14">
    <w:abstractNumId w:val="35"/>
  </w:num>
  <w:num w:numId="15">
    <w:abstractNumId w:val="39"/>
  </w:num>
  <w:num w:numId="16">
    <w:abstractNumId w:val="27"/>
  </w:num>
  <w:num w:numId="17">
    <w:abstractNumId w:val="15"/>
  </w:num>
  <w:num w:numId="18">
    <w:abstractNumId w:val="26"/>
  </w:num>
  <w:num w:numId="19">
    <w:abstractNumId w:val="0"/>
  </w:num>
  <w:num w:numId="20">
    <w:abstractNumId w:val="34"/>
  </w:num>
  <w:num w:numId="21">
    <w:abstractNumId w:val="29"/>
  </w:num>
  <w:num w:numId="22">
    <w:abstractNumId w:val="14"/>
  </w:num>
  <w:num w:numId="23">
    <w:abstractNumId w:val="24"/>
  </w:num>
  <w:num w:numId="24">
    <w:abstractNumId w:val="41"/>
  </w:num>
  <w:num w:numId="25">
    <w:abstractNumId w:val="13"/>
  </w:num>
  <w:num w:numId="26">
    <w:abstractNumId w:val="20"/>
  </w:num>
  <w:num w:numId="27">
    <w:abstractNumId w:val="1"/>
  </w:num>
  <w:num w:numId="28">
    <w:abstractNumId w:val="5"/>
  </w:num>
  <w:num w:numId="29">
    <w:abstractNumId w:val="19"/>
  </w:num>
  <w:num w:numId="30">
    <w:abstractNumId w:val="31"/>
  </w:num>
  <w:num w:numId="31">
    <w:abstractNumId w:val="40"/>
  </w:num>
  <w:num w:numId="32">
    <w:abstractNumId w:val="2"/>
  </w:num>
  <w:num w:numId="33">
    <w:abstractNumId w:val="2"/>
    <w:lvlOverride w:ilvl="0">
      <w:startOverride w:val="1"/>
    </w:lvlOverride>
  </w:num>
  <w:num w:numId="34">
    <w:abstractNumId w:val="44"/>
  </w:num>
  <w:num w:numId="35">
    <w:abstractNumId w:val="43"/>
  </w:num>
  <w:num w:numId="36">
    <w:abstractNumId w:val="4"/>
  </w:num>
  <w:num w:numId="37">
    <w:abstractNumId w:val="2"/>
    <w:lvlOverride w:ilvl="0">
      <w:startOverride w:val="1"/>
    </w:lvlOverride>
  </w:num>
  <w:num w:numId="38">
    <w:abstractNumId w:val="42"/>
  </w:num>
  <w:num w:numId="39">
    <w:abstractNumId w:val="23"/>
  </w:num>
  <w:num w:numId="40">
    <w:abstractNumId w:val="38"/>
  </w:num>
  <w:num w:numId="41">
    <w:abstractNumId w:val="9"/>
  </w:num>
  <w:num w:numId="42">
    <w:abstractNumId w:val="17"/>
  </w:num>
  <w:num w:numId="43">
    <w:abstractNumId w:val="21"/>
  </w:num>
  <w:num w:numId="44">
    <w:abstractNumId w:val="8"/>
  </w:num>
  <w:num w:numId="45">
    <w:abstractNumId w:val="33"/>
  </w:num>
  <w:num w:numId="46">
    <w:abstractNumId w:val="3"/>
  </w:num>
  <w:num w:numId="47">
    <w:abstractNumId w:val="22"/>
  </w:num>
  <w:num w:numId="48">
    <w:abstractNumId w:val="10"/>
  </w:num>
  <w:num w:numId="49">
    <w:abstractNumId w:val="2"/>
    <w:lvlOverride w:ilvl="0">
      <w:startOverride w:val="1"/>
    </w:lvlOverride>
  </w:num>
  <w:num w:numId="50">
    <w:abstractNumId w:val="2"/>
    <w:lvlOverride w:ilvl="0">
      <w:startOverride w:val="1"/>
    </w:lvlOverride>
  </w:num>
  <w:num w:numId="51">
    <w:abstractNumId w:val="2"/>
    <w:lvlOverride w:ilvl="0">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0D2A"/>
    <w:rsid w:val="00001DB3"/>
    <w:rsid w:val="00002F32"/>
    <w:rsid w:val="000035C8"/>
    <w:rsid w:val="00004BA8"/>
    <w:rsid w:val="0002194C"/>
    <w:rsid w:val="0002246C"/>
    <w:rsid w:val="000301B2"/>
    <w:rsid w:val="00032171"/>
    <w:rsid w:val="00052DEB"/>
    <w:rsid w:val="000767F8"/>
    <w:rsid w:val="0008429E"/>
    <w:rsid w:val="000858AC"/>
    <w:rsid w:val="000922B3"/>
    <w:rsid w:val="00095E2F"/>
    <w:rsid w:val="000A2503"/>
    <w:rsid w:val="000A4F50"/>
    <w:rsid w:val="000A5259"/>
    <w:rsid w:val="000A6EAE"/>
    <w:rsid w:val="000B2290"/>
    <w:rsid w:val="000B2F7C"/>
    <w:rsid w:val="000B5090"/>
    <w:rsid w:val="000B51C9"/>
    <w:rsid w:val="000C69D9"/>
    <w:rsid w:val="000E2CCE"/>
    <w:rsid w:val="000F1470"/>
    <w:rsid w:val="000F16F5"/>
    <w:rsid w:val="000F7194"/>
    <w:rsid w:val="001057EF"/>
    <w:rsid w:val="00107C4B"/>
    <w:rsid w:val="00120214"/>
    <w:rsid w:val="00145A0C"/>
    <w:rsid w:val="00155955"/>
    <w:rsid w:val="001B6F3A"/>
    <w:rsid w:val="001C2F3E"/>
    <w:rsid w:val="001D1B18"/>
    <w:rsid w:val="001D2270"/>
    <w:rsid w:val="001D25D1"/>
    <w:rsid w:val="001E5CDD"/>
    <w:rsid w:val="001F033B"/>
    <w:rsid w:val="00220BD6"/>
    <w:rsid w:val="0022736A"/>
    <w:rsid w:val="00232F91"/>
    <w:rsid w:val="00240EFC"/>
    <w:rsid w:val="00243C3F"/>
    <w:rsid w:val="00250DBC"/>
    <w:rsid w:val="00257474"/>
    <w:rsid w:val="002634BD"/>
    <w:rsid w:val="002724E9"/>
    <w:rsid w:val="00286EDE"/>
    <w:rsid w:val="00296CDD"/>
    <w:rsid w:val="002C268E"/>
    <w:rsid w:val="002C540E"/>
    <w:rsid w:val="002F242E"/>
    <w:rsid w:val="00300115"/>
    <w:rsid w:val="00306C0B"/>
    <w:rsid w:val="00306E4A"/>
    <w:rsid w:val="00335915"/>
    <w:rsid w:val="00342676"/>
    <w:rsid w:val="0034293C"/>
    <w:rsid w:val="00345166"/>
    <w:rsid w:val="00346C57"/>
    <w:rsid w:val="003476D2"/>
    <w:rsid w:val="00350D90"/>
    <w:rsid w:val="00355E9C"/>
    <w:rsid w:val="00365131"/>
    <w:rsid w:val="00386329"/>
    <w:rsid w:val="003901A9"/>
    <w:rsid w:val="00394D4D"/>
    <w:rsid w:val="00395DFB"/>
    <w:rsid w:val="0039700C"/>
    <w:rsid w:val="003A0D7E"/>
    <w:rsid w:val="003A40CD"/>
    <w:rsid w:val="003C0397"/>
    <w:rsid w:val="003C5D31"/>
    <w:rsid w:val="003C781F"/>
    <w:rsid w:val="003D2261"/>
    <w:rsid w:val="003D2BB8"/>
    <w:rsid w:val="003E010E"/>
    <w:rsid w:val="003E0157"/>
    <w:rsid w:val="003E3333"/>
    <w:rsid w:val="00404888"/>
    <w:rsid w:val="004167BE"/>
    <w:rsid w:val="00426976"/>
    <w:rsid w:val="00442734"/>
    <w:rsid w:val="00444C9F"/>
    <w:rsid w:val="00453B00"/>
    <w:rsid w:val="00463DB3"/>
    <w:rsid w:val="00463DF2"/>
    <w:rsid w:val="00492371"/>
    <w:rsid w:val="004A2F7A"/>
    <w:rsid w:val="004A4D8C"/>
    <w:rsid w:val="004B345D"/>
    <w:rsid w:val="004D02C6"/>
    <w:rsid w:val="004D7A97"/>
    <w:rsid w:val="004E1698"/>
    <w:rsid w:val="00505C06"/>
    <w:rsid w:val="005204BA"/>
    <w:rsid w:val="0053044E"/>
    <w:rsid w:val="00544A2A"/>
    <w:rsid w:val="00546168"/>
    <w:rsid w:val="0055566F"/>
    <w:rsid w:val="005650FC"/>
    <w:rsid w:val="0056625C"/>
    <w:rsid w:val="00566B78"/>
    <w:rsid w:val="00570500"/>
    <w:rsid w:val="00582A38"/>
    <w:rsid w:val="0058444B"/>
    <w:rsid w:val="00586ED5"/>
    <w:rsid w:val="00597045"/>
    <w:rsid w:val="005A68B0"/>
    <w:rsid w:val="005B1D44"/>
    <w:rsid w:val="005B7592"/>
    <w:rsid w:val="005E35B0"/>
    <w:rsid w:val="005F291D"/>
    <w:rsid w:val="006020B9"/>
    <w:rsid w:val="00623312"/>
    <w:rsid w:val="00626C47"/>
    <w:rsid w:val="006278F8"/>
    <w:rsid w:val="00630927"/>
    <w:rsid w:val="006313CD"/>
    <w:rsid w:val="00637E67"/>
    <w:rsid w:val="006431A0"/>
    <w:rsid w:val="006508E0"/>
    <w:rsid w:val="00662048"/>
    <w:rsid w:val="00663B1E"/>
    <w:rsid w:val="006677E6"/>
    <w:rsid w:val="00670B75"/>
    <w:rsid w:val="00674D92"/>
    <w:rsid w:val="0067533C"/>
    <w:rsid w:val="0067570F"/>
    <w:rsid w:val="006864CB"/>
    <w:rsid w:val="00694E21"/>
    <w:rsid w:val="006A6483"/>
    <w:rsid w:val="006B3D7C"/>
    <w:rsid w:val="006B756F"/>
    <w:rsid w:val="006C3645"/>
    <w:rsid w:val="006D34D6"/>
    <w:rsid w:val="006E3DAB"/>
    <w:rsid w:val="00715431"/>
    <w:rsid w:val="00721C70"/>
    <w:rsid w:val="0072332B"/>
    <w:rsid w:val="00732B26"/>
    <w:rsid w:val="007419AD"/>
    <w:rsid w:val="00753D70"/>
    <w:rsid w:val="0076514D"/>
    <w:rsid w:val="00780AA2"/>
    <w:rsid w:val="0079153A"/>
    <w:rsid w:val="007A5BE7"/>
    <w:rsid w:val="007A661F"/>
    <w:rsid w:val="007B0D9C"/>
    <w:rsid w:val="007B49F4"/>
    <w:rsid w:val="007C4D62"/>
    <w:rsid w:val="007C7030"/>
    <w:rsid w:val="007D4256"/>
    <w:rsid w:val="007D5332"/>
    <w:rsid w:val="007E2935"/>
    <w:rsid w:val="007E4A07"/>
    <w:rsid w:val="007F11F3"/>
    <w:rsid w:val="007F2B59"/>
    <w:rsid w:val="008026CD"/>
    <w:rsid w:val="008059CD"/>
    <w:rsid w:val="00813C7C"/>
    <w:rsid w:val="00815C6A"/>
    <w:rsid w:val="00824A29"/>
    <w:rsid w:val="00835DCE"/>
    <w:rsid w:val="008551EA"/>
    <w:rsid w:val="00863D3E"/>
    <w:rsid w:val="00870EF0"/>
    <w:rsid w:val="00871C39"/>
    <w:rsid w:val="008A7558"/>
    <w:rsid w:val="008A7BE1"/>
    <w:rsid w:val="008C695F"/>
    <w:rsid w:val="008D288D"/>
    <w:rsid w:val="008D6203"/>
    <w:rsid w:val="009045AD"/>
    <w:rsid w:val="00906851"/>
    <w:rsid w:val="00907691"/>
    <w:rsid w:val="00916E5E"/>
    <w:rsid w:val="00917A70"/>
    <w:rsid w:val="00924EC3"/>
    <w:rsid w:val="0098070A"/>
    <w:rsid w:val="009876AB"/>
    <w:rsid w:val="00993A73"/>
    <w:rsid w:val="009940E8"/>
    <w:rsid w:val="009A2136"/>
    <w:rsid w:val="009A5E08"/>
    <w:rsid w:val="009A5F08"/>
    <w:rsid w:val="009B6521"/>
    <w:rsid w:val="009C11D6"/>
    <w:rsid w:val="009C4DF7"/>
    <w:rsid w:val="009D18C2"/>
    <w:rsid w:val="009E1F91"/>
    <w:rsid w:val="009E2C58"/>
    <w:rsid w:val="009E7265"/>
    <w:rsid w:val="00A01A9B"/>
    <w:rsid w:val="00A04CA3"/>
    <w:rsid w:val="00A12B96"/>
    <w:rsid w:val="00A1314E"/>
    <w:rsid w:val="00A177EE"/>
    <w:rsid w:val="00A212D7"/>
    <w:rsid w:val="00A2242E"/>
    <w:rsid w:val="00A26DCD"/>
    <w:rsid w:val="00A274FE"/>
    <w:rsid w:val="00A27BF5"/>
    <w:rsid w:val="00A33095"/>
    <w:rsid w:val="00A41A58"/>
    <w:rsid w:val="00A42897"/>
    <w:rsid w:val="00A4365A"/>
    <w:rsid w:val="00A458A6"/>
    <w:rsid w:val="00A606A3"/>
    <w:rsid w:val="00A70A5B"/>
    <w:rsid w:val="00A73D3A"/>
    <w:rsid w:val="00A938EF"/>
    <w:rsid w:val="00A95DFF"/>
    <w:rsid w:val="00A95FD6"/>
    <w:rsid w:val="00AA3011"/>
    <w:rsid w:val="00AB13F4"/>
    <w:rsid w:val="00AD20D6"/>
    <w:rsid w:val="00AD2C3C"/>
    <w:rsid w:val="00AD358A"/>
    <w:rsid w:val="00AD4A43"/>
    <w:rsid w:val="00AD5767"/>
    <w:rsid w:val="00AD5E06"/>
    <w:rsid w:val="00AF0C31"/>
    <w:rsid w:val="00B0060E"/>
    <w:rsid w:val="00B02AE2"/>
    <w:rsid w:val="00B05D44"/>
    <w:rsid w:val="00B07B45"/>
    <w:rsid w:val="00B23879"/>
    <w:rsid w:val="00B3786E"/>
    <w:rsid w:val="00B5167E"/>
    <w:rsid w:val="00B60FCA"/>
    <w:rsid w:val="00B650A6"/>
    <w:rsid w:val="00B657E2"/>
    <w:rsid w:val="00B80388"/>
    <w:rsid w:val="00B92421"/>
    <w:rsid w:val="00B97E5F"/>
    <w:rsid w:val="00BA6F61"/>
    <w:rsid w:val="00BB0878"/>
    <w:rsid w:val="00BB4D8B"/>
    <w:rsid w:val="00BC0A74"/>
    <w:rsid w:val="00BC3F62"/>
    <w:rsid w:val="00BC5618"/>
    <w:rsid w:val="00BC75EE"/>
    <w:rsid w:val="00BE2609"/>
    <w:rsid w:val="00BE71C4"/>
    <w:rsid w:val="00BF19CF"/>
    <w:rsid w:val="00BF458C"/>
    <w:rsid w:val="00BF7186"/>
    <w:rsid w:val="00C073D7"/>
    <w:rsid w:val="00C07C79"/>
    <w:rsid w:val="00C1245D"/>
    <w:rsid w:val="00C340FB"/>
    <w:rsid w:val="00C43506"/>
    <w:rsid w:val="00C54AF5"/>
    <w:rsid w:val="00C97BFC"/>
    <w:rsid w:val="00CA4C0A"/>
    <w:rsid w:val="00CB73DB"/>
    <w:rsid w:val="00CB79D1"/>
    <w:rsid w:val="00CC1253"/>
    <w:rsid w:val="00CC19E8"/>
    <w:rsid w:val="00CD6E4E"/>
    <w:rsid w:val="00CE78A2"/>
    <w:rsid w:val="00D07E2E"/>
    <w:rsid w:val="00D15A87"/>
    <w:rsid w:val="00D3088E"/>
    <w:rsid w:val="00D31487"/>
    <w:rsid w:val="00D4023C"/>
    <w:rsid w:val="00D4436A"/>
    <w:rsid w:val="00D50367"/>
    <w:rsid w:val="00D62920"/>
    <w:rsid w:val="00D70B71"/>
    <w:rsid w:val="00D71E66"/>
    <w:rsid w:val="00D73FDB"/>
    <w:rsid w:val="00D7669B"/>
    <w:rsid w:val="00D837EE"/>
    <w:rsid w:val="00DB6DB2"/>
    <w:rsid w:val="00DD0DCF"/>
    <w:rsid w:val="00DF5B0A"/>
    <w:rsid w:val="00E02264"/>
    <w:rsid w:val="00E02385"/>
    <w:rsid w:val="00E123B2"/>
    <w:rsid w:val="00E2293D"/>
    <w:rsid w:val="00E32460"/>
    <w:rsid w:val="00E35602"/>
    <w:rsid w:val="00E54593"/>
    <w:rsid w:val="00E6147C"/>
    <w:rsid w:val="00E63A83"/>
    <w:rsid w:val="00E702A5"/>
    <w:rsid w:val="00E7182F"/>
    <w:rsid w:val="00E71F1C"/>
    <w:rsid w:val="00E827A8"/>
    <w:rsid w:val="00E946E0"/>
    <w:rsid w:val="00EA000B"/>
    <w:rsid w:val="00EA1EC5"/>
    <w:rsid w:val="00EA7D5C"/>
    <w:rsid w:val="00EC1AFB"/>
    <w:rsid w:val="00EC1BBC"/>
    <w:rsid w:val="00ED187D"/>
    <w:rsid w:val="00ED659D"/>
    <w:rsid w:val="00EE404A"/>
    <w:rsid w:val="00EE7068"/>
    <w:rsid w:val="00EE75F3"/>
    <w:rsid w:val="00EE771C"/>
    <w:rsid w:val="00EF3DF4"/>
    <w:rsid w:val="00EF60A0"/>
    <w:rsid w:val="00EF664B"/>
    <w:rsid w:val="00F033E5"/>
    <w:rsid w:val="00F1293B"/>
    <w:rsid w:val="00F242CE"/>
    <w:rsid w:val="00F253EF"/>
    <w:rsid w:val="00F2727C"/>
    <w:rsid w:val="00F3684F"/>
    <w:rsid w:val="00F52C20"/>
    <w:rsid w:val="00F669D5"/>
    <w:rsid w:val="00F70465"/>
    <w:rsid w:val="00FA6283"/>
    <w:rsid w:val="00FA7E7D"/>
    <w:rsid w:val="00FB245A"/>
    <w:rsid w:val="00FB2F3F"/>
    <w:rsid w:val="00FB723A"/>
    <w:rsid w:val="00FD282E"/>
    <w:rsid w:val="00FD78FA"/>
    <w:rsid w:val="00FE3DA0"/>
    <w:rsid w:val="00FF36B0"/>
    <w:rsid w:val="00FF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8E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39" w:unhideWhenUsed="1"/>
    <w:lsdException w:name="toc 7" w:semiHidden="1" w:uiPriority="39" w:unhideWhenUsed="1"/>
    <w:lsdException w:name="toc 8" w:semiHidden="1" w:uiPriority="0" w:unhideWhenUsed="1" w:qFormat="1"/>
    <w:lsdException w:name="toc 9" w:semiHidden="1" w:uiPriority="0" w:unhideWhenUsed="1" w:qFormat="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371"/>
    <w:pPr>
      <w:spacing w:before="120" w:after="120"/>
    </w:pPr>
    <w:rPr>
      <w:rFonts w:ascii="Segoe UI" w:hAnsi="Segoe UI"/>
    </w:rPr>
  </w:style>
  <w:style w:type="paragraph" w:styleId="Heading1">
    <w:name w:val="heading 1"/>
    <w:basedOn w:val="Normal"/>
    <w:next w:val="Normal"/>
    <w:link w:val="Heading1Char"/>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nhideWhenUsed/>
    <w:qFormat/>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nhideWhenUsed/>
    <w:qFormat/>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qFormat/>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qFormat/>
    <w:rsid w:val="00C340FB"/>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qFormat/>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nhideWhenUsed/>
    <w:rPr>
      <w:b/>
      <w:bCs/>
    </w:rPr>
  </w:style>
  <w:style w:type="character" w:customStyle="1" w:styleId="CommentSubjectChar">
    <w:name w:val="Comment Subject Char"/>
    <w:basedOn w:val="CommentTextChar"/>
    <w:link w:val="CommentSubject"/>
    <w:rPr>
      <w:b/>
      <w:bCs/>
      <w:sz w:val="20"/>
      <w:szCs w:val="20"/>
    </w:rPr>
  </w:style>
  <w:style w:type="paragraph" w:styleId="NormalWeb">
    <w:name w:val="Normal (Web)"/>
    <w:basedOn w:val="Normal"/>
    <w:link w:val="NormalWebChar"/>
    <w:uiPriority w:val="99"/>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qFormat/>
    <w:rsid w:val="006278F8"/>
    <w:pPr>
      <w:spacing w:after="100"/>
      <w:ind w:left="446"/>
    </w:pPr>
    <w:rPr>
      <w:rFonts w:ascii="Segoe" w:hAnsi="Segoe"/>
      <w:color w:val="auto"/>
      <w:sz w:val="20"/>
    </w:rPr>
  </w:style>
  <w:style w:type="character" w:styleId="FollowedHyperlink">
    <w:name w:val="FollowedHyperlink"/>
    <w:basedOn w:val="DefaultParagraphFont"/>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Ind w:w="0" w:type="dxa"/>
      <w:tblBorders>
        <w:top w:val="single" w:sz="4" w:space="0" w:color="008AC8"/>
        <w:bottom w:val="single" w:sz="4" w:space="0" w:color="008AC8"/>
        <w:insideH w:val="single" w:sz="4" w:space="0" w:color="008AC8"/>
      </w:tblBorders>
      <w:tblCellMar>
        <w:top w:w="0" w:type="dxa"/>
        <w:left w:w="108" w:type="dxa"/>
        <w:bottom w:w="0" w:type="dxa"/>
        <w:right w:w="108" w:type="dxa"/>
      </w:tblCellMar>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rsid w:val="003D2BB8"/>
    <w:rPr>
      <w:rFonts w:ascii="Segoe UI" w:eastAsiaTheme="majorEastAsia" w:hAnsi="Segoe UI" w:cstheme="majorBidi"/>
      <w:bCs/>
      <w:color w:val="008AC8"/>
      <w:sz w:val="28"/>
    </w:rPr>
  </w:style>
  <w:style w:type="paragraph" w:styleId="ListBullet">
    <w:name w:val="List Bullet"/>
    <w:basedOn w:val="Normal"/>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250DBC"/>
    <w:pPr>
      <w:keepNext/>
      <w:keepLines/>
      <w:numPr>
        <w:ilvl w:val="2"/>
        <w:numId w:val="10"/>
      </w:numPr>
      <w:spacing w:before="240" w:after="240" w:line="240" w:lineRule="auto"/>
      <w:ind w:left="936"/>
      <w:outlineLvl w:val="2"/>
      <w:pPrChange w:id="0" w:author="Author">
        <w:pPr>
          <w:keepNext/>
          <w:keepLines/>
          <w:numPr>
            <w:ilvl w:val="2"/>
            <w:numId w:val="10"/>
          </w:numPr>
          <w:spacing w:before="240" w:after="240"/>
          <w:ind w:left="3456" w:hanging="936"/>
          <w:outlineLvl w:val="2"/>
        </w:pPr>
      </w:pPrChange>
    </w:pPr>
    <w:rPr>
      <w:rFonts w:eastAsiaTheme="minorHAnsi"/>
      <w:color w:val="008AC8"/>
      <w:sz w:val="28"/>
      <w:szCs w:val="28"/>
      <w:rPrChange w:id="0" w:author="Author">
        <w:rPr>
          <w:rFonts w:ascii="Segoe UI" w:eastAsiaTheme="minorHAnsi" w:hAnsi="Segoe UI" w:cstheme="minorBidi"/>
          <w:color w:val="008AC8"/>
          <w:sz w:val="28"/>
          <w:szCs w:val="28"/>
          <w:lang w:val="en-US" w:eastAsia="en-US" w:bidi="ar-SA"/>
        </w:rPr>
      </w:rPrChange>
    </w:rPr>
  </w:style>
  <w:style w:type="paragraph" w:customStyle="1" w:styleId="Heading4Num">
    <w:name w:val="Heading 4 Num"/>
    <w:basedOn w:val="Normal"/>
    <w:next w:val="Normal"/>
    <w:unhideWhenUsed/>
    <w:rsid w:val="006020B9"/>
    <w:pPr>
      <w:keepNext/>
      <w:keepLines/>
      <w:numPr>
        <w:ilvl w:val="3"/>
        <w:numId w:val="10"/>
      </w:numPr>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9"/>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qFormat/>
    <w:pPr>
      <w:pBdr>
        <w:left w:val="single" w:sz="18" w:space="6" w:color="008AC8"/>
      </w:pBdr>
      <w:spacing w:before="0" w:after="200"/>
      <w:ind w:left="720"/>
    </w:pPr>
    <w:rPr>
      <w:szCs w:val="18"/>
    </w:rPr>
  </w:style>
  <w:style w:type="paragraph" w:customStyle="1" w:styleId="NoteTitle">
    <w:name w:val="Note Title"/>
    <w:basedOn w:val="Note"/>
    <w:next w:val="Note"/>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9"/>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9"/>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9"/>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numbering" w:customStyle="1" w:styleId="NumberedList">
    <w:name w:val="Numbered List"/>
    <w:basedOn w:val="NoList"/>
    <w:rsid w:val="00E02385"/>
    <w:pPr>
      <w:numPr>
        <w:numId w:val="12"/>
      </w:numPr>
    </w:pPr>
  </w:style>
  <w:style w:type="paragraph" w:styleId="TableofFigures">
    <w:name w:val="table of figures"/>
    <w:basedOn w:val="Normal"/>
    <w:next w:val="Normal"/>
    <w:uiPriority w:val="99"/>
    <w:rsid w:val="007A661F"/>
    <w:pPr>
      <w:spacing w:after="0"/>
    </w:pPr>
  </w:style>
  <w:style w:type="paragraph" w:styleId="Index1">
    <w:name w:val="index 1"/>
    <w:basedOn w:val="Normal"/>
    <w:next w:val="Normal"/>
    <w:autoRedefine/>
    <w:uiPriority w:val="99"/>
    <w:semiHidden/>
    <w:unhideWhenUsed/>
    <w:rsid w:val="00492371"/>
    <w:pPr>
      <w:spacing w:before="0" w:after="0" w:line="240" w:lineRule="auto"/>
      <w:ind w:left="220" w:hanging="220"/>
    </w:pPr>
  </w:style>
  <w:style w:type="paragraph" w:styleId="TOAHeading">
    <w:name w:val="toa heading"/>
    <w:basedOn w:val="Normal"/>
    <w:next w:val="Normal"/>
    <w:uiPriority w:val="99"/>
    <w:semiHidden/>
    <w:unhideWhenUsed/>
    <w:rsid w:val="00ED659D"/>
    <w:rPr>
      <w:rFonts w:asciiTheme="majorHAnsi" w:eastAsiaTheme="majorEastAsia" w:hAnsiTheme="majorHAnsi" w:cstheme="majorBidi"/>
      <w:b/>
      <w:bCs/>
      <w:sz w:val="24"/>
      <w:szCs w:val="24"/>
    </w:rPr>
  </w:style>
  <w:style w:type="paragraph" w:customStyle="1" w:styleId="Hidden">
    <w:name w:val="Hidden"/>
    <w:basedOn w:val="Normal"/>
    <w:link w:val="HiddenChar"/>
    <w:rsid w:val="00ED187D"/>
    <w:pPr>
      <w:shd w:val="clear" w:color="auto" w:fill="FFFF99"/>
      <w:spacing w:after="60" w:line="264" w:lineRule="auto"/>
      <w:ind w:left="227"/>
    </w:pPr>
    <w:rPr>
      <w:rFonts w:ascii="Arial" w:eastAsia="Arial" w:hAnsi="Arial" w:cs="Arial"/>
      <w:vanish/>
      <w:color w:val="0000FF"/>
      <w:sz w:val="20"/>
      <w:szCs w:val="20"/>
      <w:lang w:eastAsia="ja-JP"/>
    </w:rPr>
  </w:style>
  <w:style w:type="paragraph" w:customStyle="1" w:styleId="NumHeading1">
    <w:name w:val="Num Heading 1"/>
    <w:basedOn w:val="Heading1"/>
    <w:next w:val="Normal"/>
    <w:rsid w:val="00ED187D"/>
    <w:pPr>
      <w:keepLines w:val="0"/>
      <w:pageBreakBefore/>
      <w:tabs>
        <w:tab w:val="left" w:pos="720"/>
        <w:tab w:val="num" w:pos="794"/>
        <w:tab w:val="left" w:pos="1440"/>
      </w:tabs>
      <w:spacing w:before="120" w:after="120" w:line="264" w:lineRule="auto"/>
      <w:ind w:left="794" w:hanging="794"/>
    </w:pPr>
    <w:rPr>
      <w:rFonts w:ascii="Arial" w:eastAsia="Arial Black" w:hAnsi="Arial" w:cs="Arial"/>
      <w:smallCaps/>
      <w:color w:val="808080"/>
      <w:kern w:val="32"/>
      <w:sz w:val="32"/>
      <w:szCs w:val="32"/>
      <w:lang w:eastAsia="ja-JP"/>
    </w:rPr>
  </w:style>
  <w:style w:type="paragraph" w:customStyle="1" w:styleId="NumHeading2">
    <w:name w:val="Num Heading 2"/>
    <w:basedOn w:val="Heading2"/>
    <w:next w:val="Normal"/>
    <w:link w:val="NumHeading2Char"/>
    <w:rsid w:val="00ED187D"/>
    <w:pPr>
      <w:keepNext/>
      <w:numPr>
        <w:ilvl w:val="1"/>
      </w:numPr>
      <w:tabs>
        <w:tab w:val="num" w:pos="794"/>
      </w:tabs>
      <w:spacing w:before="240" w:after="120" w:line="264" w:lineRule="auto"/>
      <w:ind w:left="794" w:hanging="794"/>
    </w:pPr>
    <w:rPr>
      <w:rFonts w:ascii="Arial" w:eastAsia="Arial" w:hAnsi="Arial" w:cs="Arial"/>
      <w:bCs/>
      <w:color w:val="808080"/>
      <w:sz w:val="28"/>
      <w:szCs w:val="28"/>
      <w:lang w:eastAsia="ja-JP"/>
    </w:rPr>
  </w:style>
  <w:style w:type="paragraph" w:customStyle="1" w:styleId="NumHeading3">
    <w:name w:val="Num Heading 3"/>
    <w:basedOn w:val="Heading3"/>
    <w:next w:val="Normal"/>
    <w:link w:val="NumHeading3Char"/>
    <w:rsid w:val="00ED187D"/>
    <w:pPr>
      <w:keepLines w:val="0"/>
      <w:numPr>
        <w:ilvl w:val="2"/>
      </w:numPr>
      <w:tabs>
        <w:tab w:val="num" w:pos="1021"/>
      </w:tabs>
      <w:spacing w:before="180" w:after="60" w:line="264" w:lineRule="auto"/>
      <w:ind w:hanging="1021"/>
    </w:pPr>
    <w:rPr>
      <w:rFonts w:ascii="Arial" w:eastAsia="Arial" w:hAnsi="Arial" w:cs="Arial"/>
      <w:bCs w:val="0"/>
      <w:color w:val="808080" w:themeColor="background1" w:themeShade="80"/>
      <w:sz w:val="26"/>
      <w:szCs w:val="26"/>
      <w:lang w:eastAsia="ja-JP"/>
    </w:rPr>
  </w:style>
  <w:style w:type="paragraph" w:customStyle="1" w:styleId="NumHeading4">
    <w:name w:val="Num Heading 4"/>
    <w:basedOn w:val="Heading4"/>
    <w:next w:val="Normal"/>
    <w:rsid w:val="00ED187D"/>
    <w:pPr>
      <w:keepLines w:val="0"/>
      <w:spacing w:before="180" w:after="60" w:line="264" w:lineRule="auto"/>
    </w:pPr>
    <w:rPr>
      <w:rFonts w:ascii="Arial" w:eastAsia="Arial" w:hAnsi="Arial" w:cs="Arial"/>
      <w:b/>
      <w:i/>
      <w:color w:val="333333"/>
      <w:szCs w:val="24"/>
      <w:lang w:eastAsia="ja-JP"/>
    </w:rPr>
  </w:style>
  <w:style w:type="paragraph" w:styleId="FootnoteText">
    <w:name w:val="footnote text"/>
    <w:aliases w:val="ft,Used by Word for text of Help footnotes"/>
    <w:basedOn w:val="Normal"/>
    <w:link w:val="FootnoteTextChar"/>
    <w:semiHidden/>
    <w:rsid w:val="00ED187D"/>
    <w:pPr>
      <w:spacing w:after="60" w:line="264" w:lineRule="auto"/>
      <w:ind w:left="227"/>
    </w:pPr>
    <w:rPr>
      <w:rFonts w:ascii="Arial" w:eastAsia="Arial" w:hAnsi="Arial" w:cs="Arial"/>
      <w:sz w:val="16"/>
      <w:szCs w:val="16"/>
      <w:lang w:eastAsia="ja-JP"/>
    </w:rPr>
  </w:style>
  <w:style w:type="character" w:customStyle="1" w:styleId="FootnoteTextChar">
    <w:name w:val="Footnote Text Char"/>
    <w:aliases w:val="ft Char,Used by Word for text of Help footnotes Char"/>
    <w:basedOn w:val="DefaultParagraphFont"/>
    <w:link w:val="FootnoteText"/>
    <w:uiPriority w:val="99"/>
    <w:semiHidden/>
    <w:rsid w:val="00ED187D"/>
    <w:rPr>
      <w:rFonts w:ascii="Arial" w:eastAsia="Arial" w:hAnsi="Arial" w:cs="Arial"/>
      <w:sz w:val="16"/>
      <w:szCs w:val="16"/>
      <w:lang w:eastAsia="ja-JP"/>
    </w:rPr>
  </w:style>
  <w:style w:type="table" w:customStyle="1" w:styleId="TableGridComplex">
    <w:name w:val="Table Grid Complex"/>
    <w:basedOn w:val="TableGrid"/>
    <w:rsid w:val="00ED187D"/>
    <w:pPr>
      <w:spacing w:before="60" w:after="60"/>
    </w:pPr>
    <w:rPr>
      <w:rFonts w:ascii="Arial Narrow" w:eastAsia="Arial Narrow" w:hAnsi="Arial Narrow" w:cs="Arial Narrow"/>
      <w:sz w:val="18"/>
      <w:szCs w:val="18"/>
    </w:rPr>
    <w:tblPr>
      <w:tblStyleRowBandSize w:val="1"/>
      <w:tblStyleCol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MS PGothic" w:eastAsia="Segoe" w:hAnsi="MS PGothic" w:cs="Segoe"/>
        <w:b/>
        <w:bCs/>
        <w:color w:val="FFFFFF" w:themeColor="background1"/>
        <w:sz w:val="18"/>
      </w:rPr>
      <w:tblPr/>
      <w:tcPr>
        <w:tcBorders>
          <w:top w:val="single" w:sz="12" w:space="0" w:color="999999"/>
          <w:bottom w:val="single" w:sz="12" w:space="0" w:color="999999"/>
        </w:tcBorders>
        <w:shd w:val="clear" w:color="auto" w:fill="E6E6E6"/>
      </w:tcPr>
    </w:tblStylePr>
    <w:tblStylePr w:type="lastRow">
      <w:rPr>
        <w:rFonts w:ascii="MS PGothic" w:eastAsia="MS PGothic" w:hAnsi="MS PGothic" w:cs="MS PGothic"/>
        <w:sz w:val="18"/>
        <w:szCs w:val="18"/>
      </w:rPr>
      <w:tblPr/>
      <w:tcPr>
        <w:shd w:val="clear" w:color="auto" w:fill="E6E6E6"/>
      </w:tcPr>
    </w:tblStylePr>
    <w:tblStylePr w:type="firstCol">
      <w:rPr>
        <w:rFonts w:ascii="MS PGothic" w:eastAsia="MS PGothic" w:hAnsi="MS PGothic" w:cs="MS PGothic"/>
        <w:sz w:val="18"/>
        <w:szCs w:val="18"/>
      </w:rPr>
      <w:tblPr/>
      <w:tcPr>
        <w:shd w:val="clear" w:color="auto" w:fill="E6E6E6"/>
      </w:tcPr>
    </w:tblStylePr>
    <w:tblStylePr w:type="lastCol">
      <w:rPr>
        <w:rFonts w:ascii="MS PGothic" w:eastAsia="MS PGothic" w:hAnsi="MS PGothic" w:cs="MS PGothic"/>
        <w:sz w:val="18"/>
        <w:szCs w:val="18"/>
      </w:rPr>
      <w:tblPr/>
      <w:tcPr>
        <w:shd w:val="clear" w:color="auto" w:fill="E6E6E6"/>
      </w:tcPr>
    </w:tblStylePr>
    <w:tblStylePr w:type="band1Horz">
      <w:rPr>
        <w:rFonts w:ascii="MS PGothic" w:hAnsi="MS PGothic" w:cs="MS PGothic"/>
        <w:sz w:val="18"/>
        <w:szCs w:val="18"/>
      </w:rPr>
      <w:tblPr/>
      <w:tcPr>
        <w:tcBorders>
          <w:top w:val="single" w:sz="8" w:space="0" w:color="999999"/>
          <w:bottom w:val="single" w:sz="8" w:space="0" w:color="999999"/>
          <w:insideH w:val="single" w:sz="8" w:space="0" w:color="999999"/>
        </w:tcBorders>
      </w:tcPr>
    </w:tblStylePr>
    <w:tblStylePr w:type="band2Horz">
      <w:rPr>
        <w:rFonts w:ascii="MS PGothic" w:eastAsia="MS PGothic" w:hAnsi="MS PGothic" w:cs="MS PGothic"/>
        <w:sz w:val="18"/>
        <w:szCs w:val="18"/>
      </w:rPr>
    </w:tblStylePr>
  </w:style>
  <w:style w:type="paragraph" w:customStyle="1" w:styleId="HeadingAppendixOld">
    <w:name w:val="Heading Appendix Old"/>
    <w:basedOn w:val="Normal"/>
    <w:next w:val="Normal"/>
    <w:rsid w:val="00ED187D"/>
    <w:pPr>
      <w:keepNext/>
      <w:pageBreakBefore/>
      <w:spacing w:after="60" w:line="264" w:lineRule="auto"/>
    </w:pPr>
    <w:rPr>
      <w:rFonts w:ascii="Arial Black" w:eastAsia="Arial Black" w:hAnsi="Arial Black" w:cs="Arial Black"/>
      <w:smallCaps/>
      <w:color w:val="333333"/>
      <w:sz w:val="32"/>
      <w:szCs w:val="32"/>
      <w:lang w:eastAsia="ja-JP"/>
    </w:rPr>
  </w:style>
  <w:style w:type="character" w:styleId="FootnoteReference">
    <w:name w:val="footnote reference"/>
    <w:aliases w:val="fr,Used by Word for Help footnote symbols"/>
    <w:basedOn w:val="DefaultParagraphFont"/>
    <w:rsid w:val="00ED187D"/>
    <w:rPr>
      <w:sz w:val="20"/>
      <w:vertAlign w:val="superscript"/>
    </w:rPr>
  </w:style>
  <w:style w:type="paragraph" w:customStyle="1" w:styleId="Lb1">
    <w:name w:val="Lb1"/>
    <w:basedOn w:val="Normal"/>
    <w:rsid w:val="00ED187D"/>
    <w:pPr>
      <w:numPr>
        <w:numId w:val="14"/>
      </w:numPr>
      <w:tabs>
        <w:tab w:val="left" w:pos="302"/>
        <w:tab w:val="num" w:pos="360"/>
        <w:tab w:val="left" w:pos="605"/>
      </w:tabs>
      <w:spacing w:after="100" w:line="264" w:lineRule="auto"/>
      <w:ind w:left="300" w:hanging="300"/>
    </w:pPr>
    <w:rPr>
      <w:rFonts w:ascii="Arial" w:eastAsia="Arial" w:hAnsi="Arial" w:cs="Arial"/>
      <w:sz w:val="20"/>
      <w:szCs w:val="20"/>
      <w:lang w:val="en-AU" w:eastAsia="ja-JP"/>
    </w:rPr>
  </w:style>
  <w:style w:type="paragraph" w:styleId="TOC4">
    <w:name w:val="toc 4"/>
    <w:basedOn w:val="Normal"/>
    <w:next w:val="Normal"/>
    <w:qFormat/>
    <w:rsid w:val="00ED187D"/>
    <w:pPr>
      <w:spacing w:before="60" w:after="60" w:line="264" w:lineRule="auto"/>
      <w:ind w:left="601"/>
    </w:pPr>
    <w:rPr>
      <w:rFonts w:ascii="Arial" w:eastAsia="Arial" w:hAnsi="Arial" w:cs="Arial"/>
      <w:sz w:val="20"/>
      <w:szCs w:val="20"/>
      <w:lang w:eastAsia="ja-JP"/>
    </w:rPr>
  </w:style>
  <w:style w:type="paragraph" w:customStyle="1" w:styleId="TableNormal1">
    <w:name w:val="Table Normal1"/>
    <w:basedOn w:val="Normal"/>
    <w:rsid w:val="00ED187D"/>
    <w:pPr>
      <w:spacing w:before="60" w:after="60" w:line="264" w:lineRule="auto"/>
    </w:pPr>
    <w:rPr>
      <w:rFonts w:ascii="Arial Narrow" w:eastAsia="Arial Narrow" w:hAnsi="Arial Narrow" w:cs="Arial Narrow"/>
      <w:sz w:val="18"/>
      <w:szCs w:val="18"/>
      <w:lang w:eastAsia="ja-JP"/>
    </w:rPr>
  </w:style>
  <w:style w:type="paragraph" w:customStyle="1" w:styleId="HeadingPart">
    <w:name w:val="Heading Part"/>
    <w:basedOn w:val="Normal"/>
    <w:next w:val="Normal"/>
    <w:rsid w:val="00ED187D"/>
    <w:pPr>
      <w:pageBreakBefore/>
      <w:spacing w:before="480" w:after="60" w:line="264" w:lineRule="auto"/>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ED187D"/>
    <w:pPr>
      <w:keepLines w:val="0"/>
      <w:spacing w:before="180" w:after="60" w:line="264" w:lineRule="auto"/>
    </w:pPr>
    <w:rPr>
      <w:rFonts w:ascii="Arial" w:eastAsia="Arial" w:hAnsi="Arial" w:cs="Arial"/>
      <w:b/>
      <w:bCs/>
      <w:i/>
      <w:iCs/>
      <w:color w:val="333333"/>
      <w:sz w:val="22"/>
      <w:lang w:eastAsia="ja-JP"/>
    </w:rPr>
  </w:style>
  <w:style w:type="paragraph" w:styleId="TOC5">
    <w:name w:val="toc 5"/>
    <w:basedOn w:val="Normal"/>
    <w:next w:val="Normal"/>
    <w:qFormat/>
    <w:rsid w:val="00ED187D"/>
    <w:pPr>
      <w:spacing w:before="60" w:after="60" w:line="264" w:lineRule="auto"/>
      <w:ind w:left="799"/>
    </w:pPr>
    <w:rPr>
      <w:rFonts w:ascii="Arial" w:eastAsia="Arial" w:hAnsi="Arial" w:cs="Arial"/>
      <w:sz w:val="20"/>
      <w:szCs w:val="20"/>
      <w:lang w:eastAsia="ja-JP"/>
    </w:rPr>
  </w:style>
  <w:style w:type="paragraph" w:styleId="TOC8">
    <w:name w:val="toc 8"/>
    <w:basedOn w:val="Normal"/>
    <w:next w:val="Normal"/>
    <w:qFormat/>
    <w:rsid w:val="00ED187D"/>
    <w:pPr>
      <w:spacing w:before="240" w:after="60" w:line="264" w:lineRule="auto"/>
    </w:pPr>
    <w:rPr>
      <w:rFonts w:ascii="Arial" w:eastAsia="Arial" w:hAnsi="Arial" w:cs="Arial"/>
      <w:b/>
      <w:bCs/>
      <w:i/>
      <w:iCs/>
      <w:sz w:val="20"/>
      <w:szCs w:val="20"/>
      <w:lang w:eastAsia="ja-JP"/>
    </w:rPr>
  </w:style>
  <w:style w:type="paragraph" w:styleId="TOC9">
    <w:name w:val="toc 9"/>
    <w:basedOn w:val="Normal"/>
    <w:next w:val="Normal"/>
    <w:qFormat/>
    <w:rsid w:val="00ED187D"/>
    <w:pPr>
      <w:spacing w:before="240" w:after="60" w:line="264" w:lineRule="auto"/>
    </w:pPr>
    <w:rPr>
      <w:rFonts w:ascii="Arial" w:eastAsia="Arial" w:hAnsi="Arial" w:cs="Arial"/>
      <w:b/>
      <w:bCs/>
      <w:sz w:val="24"/>
      <w:szCs w:val="24"/>
      <w:lang w:eastAsia="ja-JP"/>
    </w:rPr>
  </w:style>
  <w:style w:type="paragraph" w:customStyle="1" w:styleId="HeadingAppendix">
    <w:name w:val="Heading Appendix"/>
    <w:basedOn w:val="Heading1"/>
    <w:next w:val="Normal"/>
    <w:rsid w:val="00ED187D"/>
    <w:pPr>
      <w:keepLines w:val="0"/>
      <w:pageBreakBefore/>
      <w:tabs>
        <w:tab w:val="left" w:pos="720"/>
        <w:tab w:val="num" w:pos="794"/>
        <w:tab w:val="left" w:pos="1440"/>
      </w:tabs>
      <w:spacing w:before="120" w:after="120" w:line="264" w:lineRule="auto"/>
      <w:ind w:left="794" w:hanging="794"/>
    </w:pPr>
    <w:rPr>
      <w:rFonts w:ascii="Arial" w:eastAsia="Arial Black" w:hAnsi="Arial" w:cs="Arial"/>
      <w:smallCaps/>
      <w:color w:val="808080"/>
      <w:kern w:val="32"/>
      <w:sz w:val="32"/>
      <w:szCs w:val="32"/>
      <w:lang w:eastAsia="ja-JP"/>
    </w:rPr>
  </w:style>
  <w:style w:type="paragraph" w:customStyle="1" w:styleId="FooterSmall">
    <w:name w:val="Footer Small"/>
    <w:basedOn w:val="Footer"/>
    <w:rsid w:val="00ED187D"/>
    <w:pPr>
      <w:tabs>
        <w:tab w:val="clear" w:pos="4680"/>
        <w:tab w:val="clear" w:pos="9360"/>
        <w:tab w:val="center" w:pos="4153"/>
        <w:tab w:val="right" w:pos="8306"/>
      </w:tabs>
      <w:spacing w:line="264" w:lineRule="auto"/>
    </w:pPr>
    <w:rPr>
      <w:rFonts w:ascii="Arial Narrow" w:eastAsia="Arial Narrow" w:hAnsi="Arial Narrow" w:cs="Arial Narrow"/>
      <w:color w:val="auto"/>
      <w:sz w:val="12"/>
      <w:szCs w:val="12"/>
      <w:lang w:eastAsia="ja-JP"/>
    </w:rPr>
  </w:style>
  <w:style w:type="paragraph" w:styleId="DocumentMap">
    <w:name w:val="Document Map"/>
    <w:basedOn w:val="Normal"/>
    <w:link w:val="DocumentMapChar"/>
    <w:semiHidden/>
    <w:rsid w:val="00ED187D"/>
    <w:pPr>
      <w:shd w:val="clear" w:color="auto" w:fill="000080"/>
      <w:spacing w:after="60" w:line="264" w:lineRule="auto"/>
      <w:ind w:left="227"/>
    </w:pPr>
    <w:rPr>
      <w:rFonts w:ascii="Tahoma" w:eastAsia="Arial" w:hAnsi="Tahoma" w:cs="Tahoma"/>
      <w:sz w:val="20"/>
      <w:szCs w:val="20"/>
      <w:lang w:eastAsia="ja-JP"/>
    </w:rPr>
  </w:style>
  <w:style w:type="character" w:customStyle="1" w:styleId="DocumentMapChar">
    <w:name w:val="Document Map Char"/>
    <w:basedOn w:val="DefaultParagraphFont"/>
    <w:link w:val="DocumentMap"/>
    <w:uiPriority w:val="99"/>
    <w:semiHidden/>
    <w:rsid w:val="00ED187D"/>
    <w:rPr>
      <w:rFonts w:ascii="Tahoma" w:eastAsia="Arial" w:hAnsi="Tahoma" w:cs="Tahoma"/>
      <w:sz w:val="20"/>
      <w:szCs w:val="20"/>
      <w:shd w:val="clear" w:color="auto" w:fill="000080"/>
      <w:lang w:eastAsia="ja-JP"/>
    </w:rPr>
  </w:style>
  <w:style w:type="paragraph" w:customStyle="1" w:styleId="HorizontalNote">
    <w:name w:val="Horizontal Note"/>
    <w:basedOn w:val="Normal"/>
    <w:rsid w:val="00ED187D"/>
    <w:pPr>
      <w:pBdr>
        <w:top w:val="single" w:sz="18" w:space="1" w:color="999999"/>
        <w:bottom w:val="single" w:sz="18" w:space="1" w:color="999999"/>
      </w:pBdr>
      <w:spacing w:after="60" w:line="264" w:lineRule="auto"/>
      <w:ind w:left="227"/>
    </w:pPr>
    <w:rPr>
      <w:rFonts w:ascii="Arial" w:eastAsia="Arial" w:hAnsi="Arial" w:cs="Arial"/>
      <w:sz w:val="20"/>
      <w:szCs w:val="20"/>
      <w:lang w:eastAsia="ja-JP"/>
    </w:rPr>
  </w:style>
  <w:style w:type="paragraph" w:customStyle="1" w:styleId="ArtL">
    <w:name w:val="ArtL"/>
    <w:basedOn w:val="Normal"/>
    <w:rsid w:val="00ED187D"/>
    <w:pPr>
      <w:numPr>
        <w:ilvl w:val="2"/>
        <w:numId w:val="14"/>
      </w:numPr>
      <w:tabs>
        <w:tab w:val="clear" w:pos="720"/>
        <w:tab w:val="left" w:pos="0"/>
        <w:tab w:val="left" w:pos="280"/>
      </w:tabs>
      <w:spacing w:before="80" w:after="240" w:line="264" w:lineRule="auto"/>
      <w:ind w:left="274" w:firstLine="0"/>
      <w:jc w:val="right"/>
    </w:pPr>
    <w:rPr>
      <w:rFonts w:ascii="Arial" w:eastAsia="Arial" w:hAnsi="Arial" w:cs="Arial"/>
      <w:b/>
      <w:sz w:val="21"/>
      <w:szCs w:val="20"/>
      <w:lang w:val="en-AU" w:eastAsia="ja-JP"/>
    </w:rPr>
  </w:style>
  <w:style w:type="paragraph" w:customStyle="1" w:styleId="ArtSd">
    <w:name w:val="ArtSd"/>
    <w:basedOn w:val="Normal"/>
    <w:next w:val="Normal"/>
    <w:rsid w:val="00ED187D"/>
    <w:pPr>
      <w:keepNext/>
      <w:keepLines/>
      <w:framePr w:w="1560" w:hSpace="240" w:wrap="around" w:vAnchor="text" w:hAnchor="page" w:y="1"/>
      <w:numPr>
        <w:ilvl w:val="3"/>
        <w:numId w:val="14"/>
      </w:numPr>
      <w:tabs>
        <w:tab w:val="clear" w:pos="1020"/>
        <w:tab w:val="right" w:pos="1560"/>
      </w:tabs>
      <w:spacing w:before="40" w:after="240" w:line="240" w:lineRule="auto"/>
      <w:ind w:left="432" w:firstLine="0"/>
      <w:jc w:val="right"/>
    </w:pPr>
    <w:rPr>
      <w:rFonts w:ascii="Times New Roman" w:eastAsia="Times New Roman" w:hAnsi="Times New Roman" w:cs="Times New Roman"/>
      <w:sz w:val="28"/>
      <w:szCs w:val="20"/>
    </w:rPr>
  </w:style>
  <w:style w:type="paragraph" w:customStyle="1" w:styleId="Leh">
    <w:name w:val="Leh"/>
    <w:basedOn w:val="Normal"/>
    <w:next w:val="Normal"/>
    <w:rsid w:val="00ED187D"/>
    <w:pPr>
      <w:tabs>
        <w:tab w:val="num" w:pos="360"/>
      </w:tabs>
      <w:spacing w:after="60" w:line="80" w:lineRule="exact"/>
      <w:ind w:left="227"/>
      <w:jc w:val="right"/>
    </w:pPr>
    <w:rPr>
      <w:rFonts w:ascii="Arial" w:eastAsia="Arial" w:hAnsi="Arial" w:cs="Arial"/>
      <w:sz w:val="12"/>
      <w:szCs w:val="20"/>
      <w:lang w:val="en-AU" w:eastAsia="ja-JP"/>
    </w:rPr>
  </w:style>
  <w:style w:type="paragraph" w:customStyle="1" w:styleId="Ln3">
    <w:name w:val="Ln3"/>
    <w:basedOn w:val="Normal"/>
    <w:rsid w:val="00ED187D"/>
    <w:pPr>
      <w:keepLines/>
      <w:numPr>
        <w:ilvl w:val="4"/>
        <w:numId w:val="14"/>
      </w:numPr>
      <w:tabs>
        <w:tab w:val="clear" w:pos="1680"/>
        <w:tab w:val="left" w:pos="317"/>
        <w:tab w:val="left" w:pos="900"/>
        <w:tab w:val="left" w:pos="1280"/>
      </w:tabs>
      <w:spacing w:after="100" w:line="264" w:lineRule="auto"/>
      <w:ind w:left="245" w:firstLine="0"/>
    </w:pPr>
    <w:rPr>
      <w:rFonts w:ascii="Arial" w:eastAsia="Arial" w:hAnsi="Arial" w:cs="Arial"/>
      <w:sz w:val="20"/>
      <w:szCs w:val="20"/>
      <w:lang w:val="en-AU" w:eastAsia="ja-JP"/>
    </w:rPr>
  </w:style>
  <w:style w:type="paragraph" w:customStyle="1" w:styleId="Tr">
    <w:name w:val="Tr"/>
    <w:basedOn w:val="Normal"/>
    <w:rsid w:val="00ED187D"/>
    <w:pPr>
      <w:pBdr>
        <w:top w:val="single" w:sz="6" w:space="1" w:color="auto"/>
      </w:pBdr>
      <w:spacing w:after="60" w:line="40" w:lineRule="exact"/>
      <w:ind w:left="227"/>
    </w:pPr>
    <w:rPr>
      <w:rFonts w:ascii="Arial" w:eastAsia="Arial" w:hAnsi="Arial" w:cs="Arial"/>
      <w:sz w:val="20"/>
      <w:szCs w:val="20"/>
      <w:lang w:val="en-AU" w:eastAsia="ja-JP"/>
    </w:rPr>
  </w:style>
  <w:style w:type="paragraph" w:customStyle="1" w:styleId="TableHeading">
    <w:name w:val="Table Heading"/>
    <w:basedOn w:val="Normal"/>
    <w:rsid w:val="00ED187D"/>
    <w:pPr>
      <w:keepNext/>
      <w:keepLines/>
      <w:widowControl w:val="0"/>
      <w:suppressLineNumbers/>
      <w:suppressAutoHyphens/>
      <w:spacing w:before="60" w:after="60" w:line="264" w:lineRule="auto"/>
      <w:ind w:left="227"/>
    </w:pPr>
    <w:rPr>
      <w:rFonts w:ascii="Arial" w:eastAsia="Arial" w:hAnsi="Arial" w:cs="Arial"/>
      <w:b/>
      <w:szCs w:val="20"/>
      <w:lang w:val="en-GB" w:eastAsia="ja-JP"/>
    </w:rPr>
  </w:style>
  <w:style w:type="paragraph" w:customStyle="1" w:styleId="Char1">
    <w:name w:val="Char1"/>
    <w:basedOn w:val="Normal"/>
    <w:rsid w:val="00ED187D"/>
    <w:pPr>
      <w:widowControl w:val="0"/>
      <w:adjustRightInd w:val="0"/>
      <w:spacing w:before="0" w:after="160" w:line="240" w:lineRule="exact"/>
      <w:jc w:val="both"/>
      <w:textAlignment w:val="baseline"/>
    </w:pPr>
    <w:rPr>
      <w:rFonts w:ascii="Verdana" w:eastAsia="Times New Roman" w:hAnsi="Verdana" w:cs="Times New Roman"/>
      <w:sz w:val="20"/>
      <w:szCs w:val="20"/>
    </w:rPr>
  </w:style>
  <w:style w:type="character" w:customStyle="1" w:styleId="CaptionChar">
    <w:name w:val="Caption Char"/>
    <w:basedOn w:val="DefaultParagraphFont"/>
    <w:link w:val="Caption"/>
    <w:rsid w:val="00ED187D"/>
    <w:rPr>
      <w:rFonts w:ascii="Segoe UI" w:hAnsi="Segoe UI"/>
      <w:bCs/>
      <w:color w:val="008AC8"/>
      <w:sz w:val="18"/>
      <w:szCs w:val="18"/>
    </w:rPr>
  </w:style>
  <w:style w:type="paragraph" w:customStyle="1" w:styleId="CharChar1">
    <w:name w:val="Char Char1"/>
    <w:basedOn w:val="Normal"/>
    <w:rsid w:val="00ED187D"/>
    <w:pPr>
      <w:spacing w:before="0" w:after="160" w:line="240" w:lineRule="exact"/>
    </w:pPr>
    <w:rPr>
      <w:rFonts w:ascii="Verdana" w:eastAsia="Times New Roman" w:hAnsi="Verdana" w:cs="Times New Roman"/>
      <w:sz w:val="20"/>
      <w:szCs w:val="20"/>
    </w:rPr>
  </w:style>
  <w:style w:type="character" w:customStyle="1" w:styleId="printonly">
    <w:name w:val="printonly"/>
    <w:basedOn w:val="DefaultParagraphFont"/>
    <w:rsid w:val="00ED187D"/>
  </w:style>
  <w:style w:type="paragraph" w:customStyle="1" w:styleId="a">
    <w:name w:val="表_本文"/>
    <w:basedOn w:val="Normal"/>
    <w:rsid w:val="00ED187D"/>
    <w:pPr>
      <w:tabs>
        <w:tab w:val="left" w:pos="360"/>
        <w:tab w:val="left" w:pos="720"/>
        <w:tab w:val="left" w:pos="1080"/>
      </w:tabs>
      <w:overflowPunct w:val="0"/>
      <w:autoSpaceDE w:val="0"/>
      <w:autoSpaceDN w:val="0"/>
      <w:adjustRightInd w:val="0"/>
      <w:snapToGrid w:val="0"/>
      <w:spacing w:before="0" w:after="0" w:line="240" w:lineRule="auto"/>
      <w:textAlignment w:val="baseline"/>
    </w:pPr>
    <w:rPr>
      <w:rFonts w:ascii="Arial" w:eastAsia="MS PGothic" w:hAnsi="Arial" w:cs="Times New Roman"/>
      <w:sz w:val="16"/>
      <w:szCs w:val="16"/>
      <w:lang w:eastAsia="ja-JP" w:bidi="he-IL"/>
    </w:rPr>
  </w:style>
  <w:style w:type="table" w:styleId="Table3Deffects3">
    <w:name w:val="Table 3D effects 3"/>
    <w:basedOn w:val="TableNormal"/>
    <w:rsid w:val="00ED187D"/>
    <w:pPr>
      <w:spacing w:before="120" w:after="60" w:line="264" w:lineRule="auto"/>
      <w:ind w:left="227"/>
    </w:pPr>
    <w:rPr>
      <w:rFonts w:ascii="Times New Roman" w:eastAsia="MS Mincho"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lurb">
    <w:name w:val="blurb"/>
    <w:basedOn w:val="Normal"/>
    <w:rsid w:val="00ED187D"/>
    <w:pPr>
      <w:spacing w:before="0" w:after="336" w:line="336" w:lineRule="auto"/>
      <w:ind w:left="200"/>
    </w:pPr>
    <w:rPr>
      <w:rFonts w:ascii="Times New Roman" w:eastAsia="Times New Roman" w:hAnsi="Times New Roman" w:cs="Times New Roman"/>
      <w:sz w:val="17"/>
      <w:szCs w:val="17"/>
    </w:rPr>
  </w:style>
  <w:style w:type="paragraph" w:customStyle="1" w:styleId="Text">
    <w:name w:val="Text"/>
    <w:aliases w:val="t"/>
    <w:rsid w:val="00ED187D"/>
    <w:pPr>
      <w:spacing w:before="20" w:after="100" w:line="240" w:lineRule="exact"/>
    </w:pPr>
    <w:rPr>
      <w:rFonts w:ascii="Times New Roman" w:eastAsia="Times New Roman" w:hAnsi="Times New Roman" w:cs="Times New Roman"/>
      <w:color w:val="000000"/>
      <w:sz w:val="20"/>
      <w:szCs w:val="20"/>
    </w:rPr>
  </w:style>
  <w:style w:type="paragraph" w:customStyle="1" w:styleId="NumberedList1">
    <w:name w:val="Numbered List 1"/>
    <w:aliases w:val="nl1"/>
    <w:rsid w:val="00ED187D"/>
    <w:pPr>
      <w:numPr>
        <w:numId w:val="15"/>
      </w:numPr>
      <w:spacing w:before="60" w:after="60" w:line="240" w:lineRule="exact"/>
    </w:pPr>
    <w:rPr>
      <w:rFonts w:ascii="Times New Roman" w:eastAsia="Times New Roman" w:hAnsi="Times New Roman" w:cs="Times New Roman"/>
      <w:color w:val="000000"/>
      <w:sz w:val="20"/>
      <w:szCs w:val="20"/>
    </w:rPr>
  </w:style>
  <w:style w:type="paragraph" w:customStyle="1" w:styleId="lastincell">
    <w:name w:val="lastincell"/>
    <w:basedOn w:val="Normal"/>
    <w:rsid w:val="00ED187D"/>
    <w:pPr>
      <w:spacing w:before="0" w:after="0" w:line="336" w:lineRule="auto"/>
    </w:pPr>
    <w:rPr>
      <w:rFonts w:ascii="Verdana" w:eastAsia="Times New Roman" w:hAnsi="Verdana" w:cs="Times New Roman"/>
      <w:sz w:val="17"/>
      <w:szCs w:val="17"/>
    </w:rPr>
  </w:style>
  <w:style w:type="paragraph" w:customStyle="1" w:styleId="MyBullet">
    <w:name w:val="My Bullet"/>
    <w:basedOn w:val="Normal"/>
    <w:link w:val="MyBulletChar"/>
    <w:qFormat/>
    <w:rsid w:val="00ED187D"/>
    <w:pPr>
      <w:tabs>
        <w:tab w:val="num" w:pos="907"/>
      </w:tabs>
      <w:spacing w:after="60" w:line="264" w:lineRule="auto"/>
      <w:ind w:left="907" w:hanging="340"/>
    </w:pPr>
    <w:rPr>
      <w:rFonts w:ascii="Arial" w:hAnsi="Arial" w:cs="Arial"/>
      <w:sz w:val="20"/>
      <w:szCs w:val="20"/>
      <w:lang w:val="en-GB" w:eastAsia="ja-JP"/>
    </w:rPr>
  </w:style>
  <w:style w:type="character" w:customStyle="1" w:styleId="MyBulletChar">
    <w:name w:val="My Bullet Char"/>
    <w:basedOn w:val="DefaultParagraphFont"/>
    <w:link w:val="MyBullet"/>
    <w:rsid w:val="00ED187D"/>
    <w:rPr>
      <w:rFonts w:ascii="Arial" w:hAnsi="Arial" w:cs="Arial"/>
      <w:sz w:val="20"/>
      <w:szCs w:val="20"/>
      <w:lang w:val="en-GB" w:eastAsia="ja-JP"/>
    </w:rPr>
  </w:style>
  <w:style w:type="character" w:customStyle="1" w:styleId="HiddenChar">
    <w:name w:val="Hidden Char"/>
    <w:basedOn w:val="DefaultParagraphFont"/>
    <w:link w:val="Hidden"/>
    <w:rsid w:val="00ED187D"/>
    <w:rPr>
      <w:rFonts w:ascii="Arial" w:eastAsia="Arial" w:hAnsi="Arial" w:cs="Arial"/>
      <w:vanish/>
      <w:color w:val="0000FF"/>
      <w:sz w:val="20"/>
      <w:szCs w:val="20"/>
      <w:shd w:val="clear" w:color="auto" w:fill="FFFF99"/>
      <w:lang w:eastAsia="ja-JP"/>
    </w:rPr>
  </w:style>
  <w:style w:type="paragraph" w:customStyle="1" w:styleId="1">
    <w:name w:val="標準の表1"/>
    <w:basedOn w:val="Normal"/>
    <w:rsid w:val="00ED187D"/>
    <w:pPr>
      <w:spacing w:before="60" w:after="60" w:line="264" w:lineRule="auto"/>
    </w:pPr>
    <w:rPr>
      <w:rFonts w:ascii="Arial Narrow" w:eastAsia="Arial Narrow" w:hAnsi="Arial Narrow" w:cs="Arial Narrow"/>
      <w:sz w:val="18"/>
      <w:szCs w:val="18"/>
      <w:lang w:eastAsia="ja-JP"/>
    </w:rPr>
  </w:style>
  <w:style w:type="paragraph" w:customStyle="1" w:styleId="HeaderUnderline">
    <w:name w:val="Header Underline"/>
    <w:basedOn w:val="Header"/>
    <w:uiPriority w:val="99"/>
    <w:rsid w:val="00ED187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CoverHeading1">
    <w:name w:val="Cover Heading 1"/>
    <w:basedOn w:val="Normal"/>
    <w:next w:val="Normal"/>
    <w:uiPriority w:val="99"/>
    <w:rsid w:val="00ED187D"/>
    <w:pPr>
      <w:spacing w:before="0"/>
      <w:ind w:left="-357"/>
    </w:pPr>
    <w:rPr>
      <w:rFonts w:ascii="Calibri" w:eastAsia="Calibri" w:hAnsi="Calibri" w:cs="Calibri"/>
      <w:b/>
      <w:bCs/>
      <w:color w:val="4F81BD"/>
      <w:sz w:val="32"/>
      <w:szCs w:val="32"/>
      <w:lang w:val="en-AU" w:eastAsia="ja-JP"/>
    </w:rPr>
  </w:style>
  <w:style w:type="paragraph" w:styleId="Subtitle">
    <w:name w:val="Subtitle"/>
    <w:basedOn w:val="Normal"/>
    <w:next w:val="Normal"/>
    <w:link w:val="SubtitleChar"/>
    <w:qFormat/>
    <w:rsid w:val="00ED187D"/>
    <w:pPr>
      <w:numPr>
        <w:ilvl w:val="1"/>
      </w:numPr>
      <w:spacing w:after="60" w:line="264" w:lineRule="auto"/>
      <w:ind w:left="227"/>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rsid w:val="00ED187D"/>
    <w:rPr>
      <w:rFonts w:asciiTheme="majorHAnsi" w:eastAsiaTheme="majorEastAsia" w:hAnsiTheme="majorHAnsi" w:cstheme="majorBidi"/>
      <w:i/>
      <w:iCs/>
      <w:color w:val="4F81BD" w:themeColor="accent1"/>
      <w:spacing w:val="15"/>
      <w:sz w:val="24"/>
      <w:szCs w:val="24"/>
      <w:lang w:eastAsia="ja-JP"/>
    </w:rPr>
  </w:style>
  <w:style w:type="table" w:customStyle="1" w:styleId="TableGrid1">
    <w:name w:val="Table Grid1"/>
    <w:basedOn w:val="TableNormal"/>
    <w:next w:val="TableGrid"/>
    <w:rsid w:val="00ED187D"/>
    <w:pPr>
      <w:spacing w:before="60" w:after="60" w:line="240" w:lineRule="auto"/>
    </w:pPr>
    <w:rPr>
      <w:rFonts w:ascii="Arial Narrow" w:eastAsia="Arial Narrow" w:hAnsi="Arial Narrow" w:cs="Arial Narrow"/>
      <w:sz w:val="18"/>
      <w:szCs w:val="18"/>
      <w:lang w:val="en-GB" w:eastAsia="en-GB"/>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Times New Roman Bold" w:eastAsia="Times New Roman Bold" w:hAnsi="Times New Roman Bold" w:cs="Times New Roman Bold"/>
        <w:b/>
        <w:bCs/>
        <w:sz w:val="18"/>
      </w:rPr>
      <w:tblPr/>
      <w:tcPr>
        <w:tcBorders>
          <w:top w:val="single" w:sz="12" w:space="0" w:color="999999"/>
          <w:bottom w:val="single" w:sz="12" w:space="0" w:color="999999"/>
        </w:tcBorders>
        <w:shd w:val="clear" w:color="auto" w:fill="E6E6E6"/>
      </w:tcPr>
    </w:tblStylePr>
    <w:tblStylePr w:type="band1Horz">
      <w:rPr>
        <w:rFonts w:ascii="Segoe" w:hAnsi="Segoe" w:cs="Segoe"/>
        <w:sz w:val="18"/>
        <w:szCs w:val="18"/>
      </w:rPr>
      <w:tblPr/>
      <w:tcPr>
        <w:tcBorders>
          <w:top w:val="single" w:sz="8" w:space="0" w:color="999999"/>
          <w:bottom w:val="single" w:sz="8" w:space="0" w:color="999999"/>
          <w:insideH w:val="single" w:sz="8" w:space="0" w:color="999999"/>
        </w:tcBorders>
      </w:tcPr>
    </w:tblStylePr>
    <w:tblStylePr w:type="band2Horz">
      <w:rPr>
        <w:rFonts w:ascii="Segoe" w:eastAsia="Segoe" w:hAnsi="Segoe" w:cs="Segoe"/>
        <w:sz w:val="18"/>
        <w:szCs w:val="18"/>
      </w:r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46168"/>
    <w:pPr>
      <w:spacing w:before="0" w:after="160" w:line="240" w:lineRule="exact"/>
    </w:pPr>
    <w:rPr>
      <w:rFonts w:ascii="Verdana" w:eastAsia="Times New Roman" w:hAnsi="Verdana" w:cs="Times New Roman"/>
      <w:sz w:val="20"/>
      <w:szCs w:val="20"/>
      <w:lang w:val="en-AU"/>
    </w:rPr>
  </w:style>
  <w:style w:type="paragraph" w:customStyle="1" w:styleId="DefaultParagraphFontParaCharCharCharCharCharCharCharCharCharChar">
    <w:name w:val="Default Paragraph Font Para Char Char Char Char Char Char Char Char Char Char"/>
    <w:basedOn w:val="Normal"/>
    <w:semiHidden/>
    <w:rsid w:val="00546168"/>
    <w:pPr>
      <w:widowControl w:val="0"/>
      <w:adjustRightInd w:val="0"/>
      <w:spacing w:before="0" w:after="160" w:line="240" w:lineRule="exact"/>
      <w:jc w:val="both"/>
    </w:pPr>
    <w:rPr>
      <w:rFonts w:ascii="Verdana" w:eastAsia="Times New Roman" w:hAnsi="Verdana" w:cs="Times New Roman"/>
      <w:sz w:val="20"/>
      <w:szCs w:val="20"/>
      <w:lang w:val="en-GB"/>
    </w:rPr>
  </w:style>
  <w:style w:type="character" w:customStyle="1" w:styleId="NumHeading3Char">
    <w:name w:val="Num Heading 3 Char"/>
    <w:basedOn w:val="DefaultParagraphFont"/>
    <w:link w:val="NumHeading3"/>
    <w:rsid w:val="00546168"/>
    <w:rPr>
      <w:rFonts w:ascii="Arial" w:eastAsia="Arial" w:hAnsi="Arial" w:cs="Arial"/>
      <w:color w:val="808080" w:themeColor="background1" w:themeShade="80"/>
      <w:sz w:val="26"/>
      <w:szCs w:val="26"/>
      <w:lang w:eastAsia="ja-JP"/>
    </w:rPr>
  </w:style>
  <w:style w:type="paragraph" w:customStyle="1" w:styleId="CharCharCharChar">
    <w:name w:val="Char Char Char Char"/>
    <w:basedOn w:val="Normal"/>
    <w:rsid w:val="00546168"/>
    <w:pPr>
      <w:spacing w:before="0" w:after="160" w:line="240" w:lineRule="exact"/>
    </w:pPr>
    <w:rPr>
      <w:rFonts w:ascii="Verdana" w:eastAsia="Times New Roman" w:hAnsi="Verdana" w:cs="Times New Roman"/>
      <w:sz w:val="24"/>
      <w:szCs w:val="24"/>
    </w:rPr>
  </w:style>
  <w:style w:type="numbering" w:customStyle="1" w:styleId="Bullets1">
    <w:name w:val="Bullets1"/>
    <w:rsid w:val="00546168"/>
    <w:pPr>
      <w:numPr>
        <w:numId w:val="1"/>
      </w:numPr>
    </w:pPr>
  </w:style>
  <w:style w:type="table" w:customStyle="1" w:styleId="TablewithHeader">
    <w:name w:val="Table with Header"/>
    <w:aliases w:val="twh"/>
    <w:basedOn w:val="TableNormal"/>
    <w:semiHidden/>
    <w:rsid w:val="00546168"/>
    <w:pPr>
      <w:spacing w:before="60" w:after="60" w:line="240" w:lineRule="exact"/>
    </w:pPr>
    <w:rPr>
      <w:rFonts w:ascii="Arial" w:eastAsia="Times New Roman" w:hAnsi="Arial" w:cs="Times New Roman"/>
      <w:sz w:val="20"/>
      <w:szCs w:val="20"/>
      <w:lang w:val="en-GB" w:eastAsia="en-GB"/>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MainBodyText">
    <w:name w:val="Main Body Text"/>
    <w:basedOn w:val="Normal"/>
    <w:link w:val="MainBodyTextChar"/>
    <w:rsid w:val="00546168"/>
    <w:pPr>
      <w:spacing w:before="0" w:after="0" w:line="240" w:lineRule="auto"/>
      <w:ind w:left="360"/>
    </w:pPr>
    <w:rPr>
      <w:rFonts w:ascii="Arial" w:eastAsia="Times New Roman" w:hAnsi="Arial" w:cs="Times New Roman"/>
      <w:szCs w:val="20"/>
    </w:rPr>
  </w:style>
  <w:style w:type="character" w:customStyle="1" w:styleId="MainBodyTextChar">
    <w:name w:val="Main Body Text Char"/>
    <w:basedOn w:val="DefaultParagraphFont"/>
    <w:link w:val="MainBodyText"/>
    <w:rsid w:val="00546168"/>
    <w:rPr>
      <w:rFonts w:ascii="Arial" w:eastAsia="Times New Roman" w:hAnsi="Arial" w:cs="Times New Roman"/>
      <w:szCs w:val="20"/>
    </w:rPr>
  </w:style>
  <w:style w:type="paragraph" w:customStyle="1" w:styleId="TableNormal2">
    <w:name w:val="Table Normal2"/>
    <w:basedOn w:val="Normal"/>
    <w:rsid w:val="00546168"/>
    <w:pPr>
      <w:spacing w:before="60" w:after="60" w:line="264" w:lineRule="auto"/>
    </w:pPr>
    <w:rPr>
      <w:rFonts w:ascii="Arial Narrow" w:eastAsia="Arial Narrow" w:hAnsi="Arial Narrow" w:cs="Arial Narrow"/>
      <w:sz w:val="18"/>
      <w:szCs w:val="18"/>
      <w:lang w:eastAsia="ja-JP"/>
    </w:rPr>
  </w:style>
  <w:style w:type="paragraph" w:customStyle="1" w:styleId="Control">
    <w:name w:val="Control"/>
    <w:basedOn w:val="Normal"/>
    <w:rsid w:val="00546168"/>
    <w:pPr>
      <w:numPr>
        <w:numId w:val="16"/>
      </w:numPr>
      <w:spacing w:after="60" w:line="264" w:lineRule="auto"/>
      <w:jc w:val="both"/>
    </w:pPr>
    <w:rPr>
      <w:rFonts w:ascii="Arial" w:eastAsia="Arial" w:hAnsi="Arial" w:cs="Arial"/>
      <w:sz w:val="20"/>
      <w:szCs w:val="20"/>
    </w:rPr>
  </w:style>
  <w:style w:type="paragraph" w:customStyle="1" w:styleId="space">
    <w:name w:val="space"/>
    <w:basedOn w:val="Normal"/>
    <w:rsid w:val="00546168"/>
    <w:pPr>
      <w:spacing w:before="0" w:after="0" w:line="240" w:lineRule="auto"/>
      <w:ind w:left="230"/>
      <w:jc w:val="both"/>
    </w:pPr>
    <w:rPr>
      <w:rFonts w:ascii="Arial" w:eastAsia="Arial" w:hAnsi="Arial" w:cs="Arial"/>
      <w:sz w:val="8"/>
      <w:szCs w:val="8"/>
      <w:lang w:eastAsia="ja-JP"/>
    </w:rPr>
  </w:style>
  <w:style w:type="paragraph" w:customStyle="1" w:styleId="CharCharCharCharCharChar">
    <w:name w:val="Char Char Char Char Char Char"/>
    <w:basedOn w:val="Normal"/>
    <w:rsid w:val="00546168"/>
    <w:pPr>
      <w:spacing w:before="0" w:after="160" w:line="240" w:lineRule="exact"/>
    </w:pPr>
    <w:rPr>
      <w:rFonts w:ascii="Verdana" w:eastAsia="Times New Roman" w:hAnsi="Verdana" w:cs="Times New Roman"/>
      <w:sz w:val="20"/>
      <w:szCs w:val="20"/>
    </w:rPr>
  </w:style>
  <w:style w:type="paragraph" w:customStyle="1" w:styleId="Label">
    <w:name w:val="Label"/>
    <w:aliases w:val="l"/>
    <w:basedOn w:val="Text"/>
    <w:next w:val="Text"/>
    <w:rsid w:val="00546168"/>
    <w:pPr>
      <w:spacing w:before="60" w:after="60"/>
    </w:pPr>
    <w:rPr>
      <w:rFonts w:ascii="Franklin Gothic Demi" w:hAnsi="Franklin Gothic Demi"/>
    </w:rPr>
  </w:style>
  <w:style w:type="paragraph" w:customStyle="1" w:styleId="TableSpacing">
    <w:name w:val="Table Spacing"/>
    <w:aliases w:val="ts"/>
    <w:basedOn w:val="Text"/>
    <w:next w:val="Text"/>
    <w:rsid w:val="00546168"/>
    <w:pPr>
      <w:spacing w:before="0" w:after="0" w:line="140" w:lineRule="exact"/>
    </w:pPr>
    <w:rPr>
      <w:color w:val="FF00FF"/>
      <w:sz w:val="12"/>
    </w:rPr>
  </w:style>
  <w:style w:type="paragraph" w:customStyle="1" w:styleId="Lab2Tpl">
    <w:name w:val="Lab2_Tpl"/>
    <w:basedOn w:val="Normal"/>
    <w:link w:val="Lab2TplCharChar"/>
    <w:uiPriority w:val="99"/>
    <w:rsid w:val="00546168"/>
    <w:pPr>
      <w:numPr>
        <w:numId w:val="17"/>
      </w:numPr>
      <w:spacing w:before="20" w:after="60" w:line="240" w:lineRule="exact"/>
      <w:ind w:right="144"/>
    </w:pPr>
    <w:rPr>
      <w:rFonts w:ascii="Times New Roman" w:eastAsia="Times New Roman" w:hAnsi="Times New Roman" w:cs="Times New Roman"/>
      <w:sz w:val="19"/>
      <w:szCs w:val="20"/>
    </w:rPr>
  </w:style>
  <w:style w:type="character" w:customStyle="1" w:styleId="Lab2TplCharChar">
    <w:name w:val="Lab2_Tpl Char Char"/>
    <w:basedOn w:val="DefaultParagraphFont"/>
    <w:link w:val="Lab2Tpl"/>
    <w:uiPriority w:val="99"/>
    <w:rsid w:val="00546168"/>
    <w:rPr>
      <w:rFonts w:ascii="Times New Roman" w:eastAsia="Times New Roman" w:hAnsi="Times New Roman" w:cs="Times New Roman"/>
      <w:sz w:val="19"/>
      <w:szCs w:val="20"/>
    </w:rPr>
  </w:style>
  <w:style w:type="table" w:styleId="TableClassic2">
    <w:name w:val="Table Classic 2"/>
    <w:basedOn w:val="TableNormal"/>
    <w:rsid w:val="00546168"/>
    <w:pPr>
      <w:spacing w:before="120" w:after="60" w:line="264" w:lineRule="auto"/>
      <w:ind w:left="227"/>
    </w:pPr>
    <w:rPr>
      <w:rFonts w:ascii="Times New Roman" w:eastAsia="MS Mincho" w:hAnsi="Times New Roman" w:cs="Times New Roman"/>
      <w:sz w:val="20"/>
      <w:szCs w:val="20"/>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TOC6">
    <w:name w:val="toc 6"/>
    <w:basedOn w:val="Normal"/>
    <w:next w:val="Normal"/>
    <w:autoRedefine/>
    <w:uiPriority w:val="39"/>
    <w:unhideWhenUsed/>
    <w:rsid w:val="00546168"/>
    <w:pPr>
      <w:spacing w:before="0" w:after="100"/>
      <w:ind w:left="1100"/>
    </w:pPr>
    <w:rPr>
      <w:rFonts w:asciiTheme="minorHAnsi" w:hAnsiTheme="minorHAnsi"/>
      <w:lang w:val="en-GB" w:eastAsia="en-GB"/>
    </w:rPr>
  </w:style>
  <w:style w:type="paragraph" w:styleId="TOC7">
    <w:name w:val="toc 7"/>
    <w:basedOn w:val="Normal"/>
    <w:next w:val="Normal"/>
    <w:autoRedefine/>
    <w:uiPriority w:val="39"/>
    <w:unhideWhenUsed/>
    <w:rsid w:val="00546168"/>
    <w:pPr>
      <w:spacing w:before="0" w:after="100"/>
      <w:ind w:left="1320"/>
    </w:pPr>
    <w:rPr>
      <w:rFonts w:asciiTheme="minorHAnsi" w:hAnsiTheme="minorHAnsi"/>
      <w:lang w:val="en-GB" w:eastAsia="en-GB"/>
    </w:rPr>
  </w:style>
  <w:style w:type="paragraph" w:customStyle="1" w:styleId="Linuxquote">
    <w:name w:val="Linux quote"/>
    <w:basedOn w:val="Normal"/>
    <w:uiPriority w:val="99"/>
    <w:rsid w:val="00F1293B"/>
    <w:pPr>
      <w:shd w:val="clear" w:color="auto" w:fill="D8D8D8"/>
      <w:spacing w:before="60" w:after="60" w:line="240" w:lineRule="auto"/>
      <w:ind w:left="230"/>
    </w:pPr>
    <w:rPr>
      <w:rFonts w:ascii="Courier New" w:eastAsia="MS Mincho" w:hAnsi="Courier New" w:cs="Courier New"/>
      <w:sz w:val="18"/>
      <w:szCs w:val="20"/>
      <w:lang w:eastAsia="ja-JP"/>
    </w:rPr>
  </w:style>
  <w:style w:type="character" w:customStyle="1" w:styleId="NumHeading2Char">
    <w:name w:val="Num Heading 2 Char"/>
    <w:basedOn w:val="DefaultParagraphFont"/>
    <w:link w:val="NumHeading2"/>
    <w:locked/>
    <w:rsid w:val="00F1293B"/>
    <w:rPr>
      <w:rFonts w:ascii="Arial" w:eastAsia="Arial" w:hAnsi="Arial" w:cs="Arial"/>
      <w:bCs/>
      <w:color w:val="808080"/>
      <w:sz w:val="28"/>
      <w:szCs w:val="28"/>
      <w:lang w:eastAsia="ja-JP"/>
    </w:rPr>
  </w:style>
  <w:style w:type="character" w:customStyle="1" w:styleId="NumHeading30">
    <w:name w:val="Num Heading 3 (文字)"/>
    <w:basedOn w:val="DefaultParagraphFont"/>
    <w:locked/>
    <w:rsid w:val="00F1293B"/>
    <w:rPr>
      <w:rFonts w:ascii="Arial" w:hAnsi="Arial" w:cs="Arial"/>
      <w:b/>
      <w:color w:val="333333"/>
      <w:sz w:val="26"/>
      <w:szCs w:val="26"/>
      <w:lang w:eastAsia="ja-JP"/>
    </w:rPr>
  </w:style>
  <w:style w:type="paragraph" w:customStyle="1" w:styleId="LaExC1">
    <w:name w:val="LaExC1"/>
    <w:basedOn w:val="Normal"/>
    <w:uiPriority w:val="99"/>
    <w:rsid w:val="00F1293B"/>
    <w:pPr>
      <w:keepNext/>
      <w:keepLines/>
      <w:tabs>
        <w:tab w:val="left" w:pos="700"/>
        <w:tab w:val="left" w:pos="1100"/>
        <w:tab w:val="left" w:pos="1500"/>
        <w:tab w:val="left" w:pos="1900"/>
        <w:tab w:val="left" w:pos="2300"/>
        <w:tab w:val="left" w:pos="2700"/>
        <w:tab w:val="left" w:pos="3100"/>
        <w:tab w:val="left" w:pos="3500"/>
        <w:tab w:val="left" w:pos="3900"/>
        <w:tab w:val="left" w:pos="4300"/>
      </w:tabs>
      <w:spacing w:before="0" w:after="100" w:line="240" w:lineRule="exact"/>
      <w:ind w:left="300"/>
    </w:pPr>
    <w:rPr>
      <w:rFonts w:ascii="Lucida Console" w:eastAsia="MS Mincho" w:hAnsi="Lucida Console" w:cs="Times New Roman"/>
      <w:b/>
      <w:noProof/>
      <w:sz w:val="18"/>
      <w:szCs w:val="20"/>
    </w:rPr>
  </w:style>
  <w:style w:type="paragraph" w:customStyle="1" w:styleId="Lab2View">
    <w:name w:val="Lab2_View"/>
    <w:basedOn w:val="Normal"/>
    <w:link w:val="Lab2ViewChar"/>
    <w:uiPriority w:val="99"/>
    <w:rsid w:val="00F1293B"/>
    <w:pPr>
      <w:tabs>
        <w:tab w:val="left" w:pos="1008"/>
      </w:tabs>
      <w:spacing w:before="0" w:after="60" w:line="240" w:lineRule="exact"/>
      <w:ind w:left="936" w:right="144"/>
    </w:pPr>
    <w:rPr>
      <w:rFonts w:ascii="Times New Roman" w:eastAsia="MS Mincho" w:hAnsi="Times New Roman" w:cs="Times New Roman"/>
      <w:i/>
      <w:iCs/>
      <w:sz w:val="19"/>
      <w:szCs w:val="20"/>
    </w:rPr>
  </w:style>
  <w:style w:type="character" w:customStyle="1" w:styleId="Lab2ViewChar">
    <w:name w:val="Lab2_View Char"/>
    <w:basedOn w:val="DefaultParagraphFont"/>
    <w:link w:val="Lab2View"/>
    <w:uiPriority w:val="99"/>
    <w:locked/>
    <w:rsid w:val="00F1293B"/>
    <w:rPr>
      <w:rFonts w:ascii="Times New Roman" w:eastAsia="MS Mincho" w:hAnsi="Times New Roman" w:cs="Times New Roman"/>
      <w:i/>
      <w:iCs/>
      <w:sz w:val="19"/>
      <w:szCs w:val="20"/>
    </w:rPr>
  </w:style>
  <w:style w:type="paragraph" w:customStyle="1" w:styleId="Tb1Step">
    <w:name w:val="Tb1_Step"/>
    <w:basedOn w:val="Normal"/>
    <w:rsid w:val="00F1293B"/>
    <w:pPr>
      <w:numPr>
        <w:numId w:val="18"/>
      </w:numPr>
      <w:tabs>
        <w:tab w:val="left" w:pos="539"/>
      </w:tabs>
      <w:spacing w:before="20" w:after="60" w:line="240" w:lineRule="auto"/>
      <w:ind w:right="142"/>
    </w:pPr>
    <w:rPr>
      <w:rFonts w:ascii="Times New Roman" w:eastAsia="Times New Roman" w:hAnsi="Times New Roman" w:cs="Times New Roman"/>
      <w:sz w:val="19"/>
      <w:szCs w:val="24"/>
    </w:rPr>
  </w:style>
  <w:style w:type="character" w:customStyle="1" w:styleId="superscript1">
    <w:name w:val="superscript1"/>
    <w:basedOn w:val="DefaultParagraphFont"/>
    <w:rsid w:val="00250DBC"/>
    <w:rPr>
      <w:sz w:val="17"/>
      <w:szCs w:val="17"/>
    </w:rPr>
  </w:style>
  <w:style w:type="paragraph" w:customStyle="1" w:styleId="Bodynoindent">
    <w:name w:val="Body no indent"/>
    <w:basedOn w:val="BodyText"/>
    <w:next w:val="BodyText"/>
    <w:rsid w:val="002724E9"/>
    <w:pPr>
      <w:tabs>
        <w:tab w:val="clear" w:pos="360"/>
      </w:tabs>
      <w:spacing w:before="0" w:after="60"/>
      <w:ind w:left="0" w:firstLine="0"/>
    </w:pPr>
    <w:rPr>
      <w:rFonts w:ascii="Arial" w:eastAsia="Times New Roman" w:hAnsi="Arial" w:cs="Times New Roman"/>
      <w:color w:val="000000"/>
      <w:sz w:val="18"/>
      <w:szCs w:val="20"/>
    </w:rPr>
  </w:style>
  <w:style w:type="paragraph" w:customStyle="1" w:styleId="Body-normalChar">
    <w:name w:val="Body-normal Char"/>
    <w:rsid w:val="002724E9"/>
    <w:pPr>
      <w:widowControl w:val="0"/>
      <w:tabs>
        <w:tab w:val="left" w:pos="851"/>
        <w:tab w:val="left" w:pos="1701"/>
        <w:tab w:val="left" w:pos="2552"/>
        <w:tab w:val="left" w:pos="3402"/>
        <w:tab w:val="left" w:pos="4253"/>
        <w:tab w:val="left" w:pos="5103"/>
      </w:tabs>
      <w:spacing w:before="80" w:after="80" w:line="288" w:lineRule="auto"/>
    </w:pPr>
    <w:rPr>
      <w:rFonts w:ascii="Arial" w:eastAsia="Times New Roman" w:hAnsi="Arial" w:cs="Times New Roman"/>
      <w:lang w:val="en-AU"/>
    </w:rPr>
  </w:style>
  <w:style w:type="paragraph" w:customStyle="1" w:styleId="Arial">
    <w:name w:val="Arial"/>
    <w:basedOn w:val="Normal"/>
    <w:rsid w:val="002724E9"/>
    <w:pPr>
      <w:tabs>
        <w:tab w:val="num" w:pos="1080"/>
      </w:tabs>
      <w:spacing w:before="0" w:after="0" w:line="240" w:lineRule="auto"/>
      <w:ind w:left="1080" w:hanging="360"/>
    </w:pPr>
    <w:rPr>
      <w:rFonts w:ascii="Arial" w:eastAsia="Times New Roman" w:hAnsi="Arial" w:cs="Times New Roman"/>
      <w:sz w:val="20"/>
      <w:szCs w:val="20"/>
      <w:lang w:val="en-GB"/>
    </w:rPr>
  </w:style>
  <w:style w:type="character" w:customStyle="1" w:styleId="HelpText">
    <w:name w:val="Help Text"/>
    <w:rsid w:val="002724E9"/>
    <w:rPr>
      <w:i/>
      <w:iCs w:val="0"/>
      <w:vanish/>
      <w:webHidden w:val="0"/>
      <w:color w:val="FF0000"/>
      <w:specVanish w:val="0"/>
    </w:rPr>
  </w:style>
  <w:style w:type="paragraph" w:customStyle="1" w:styleId="Body-indent">
    <w:name w:val="Body-indent"/>
    <w:basedOn w:val="Normal"/>
    <w:rsid w:val="002724E9"/>
    <w:pPr>
      <w:widowControl w:val="0"/>
      <w:spacing w:before="0" w:after="0" w:line="280" w:lineRule="exact"/>
      <w:ind w:right="-19" w:firstLine="240"/>
    </w:pPr>
    <w:rPr>
      <w:rFonts w:ascii="Arial" w:eastAsia="Times New Roman" w:hAnsi="Arial" w:cs="Times New Roman"/>
      <w:sz w:val="19"/>
      <w:szCs w:val="20"/>
    </w:rPr>
  </w:style>
  <w:style w:type="paragraph" w:styleId="ListBullet2">
    <w:name w:val="List Bullet 2"/>
    <w:basedOn w:val="Normal"/>
    <w:rsid w:val="002724E9"/>
    <w:pPr>
      <w:numPr>
        <w:numId w:val="19"/>
      </w:numPr>
      <w:spacing w:after="60" w:line="264" w:lineRule="auto"/>
      <w:contextualSpacing/>
    </w:pPr>
    <w:rPr>
      <w:rFonts w:ascii="Arial" w:eastAsia="Arial" w:hAnsi="Arial" w:cs="Arial"/>
      <w:sz w:val="20"/>
      <w:szCs w:val="20"/>
      <w:lang w:val="en-AU" w:eastAsia="ja-JP"/>
    </w:rPr>
  </w:style>
  <w:style w:type="paragraph" w:styleId="ListBullet3">
    <w:name w:val="List Bullet 3"/>
    <w:basedOn w:val="ListBullet2"/>
    <w:autoRedefine/>
    <w:rsid w:val="002724E9"/>
    <w:pPr>
      <w:numPr>
        <w:numId w:val="20"/>
      </w:numPr>
      <w:spacing w:before="0" w:after="120" w:line="240" w:lineRule="atLeast"/>
      <w:ind w:left="1440"/>
      <w:contextualSpacing w:val="0"/>
      <w:jc w:val="both"/>
    </w:pPr>
    <w:rPr>
      <w:rFonts w:ascii="Tahoma" w:eastAsia="Times New Roman" w:hAnsi="Tahoma" w:cs="Times New Roman"/>
      <w:szCs w:val="24"/>
      <w:lang w:val="en-US" w:eastAsia="en-US"/>
    </w:rPr>
  </w:style>
  <w:style w:type="paragraph" w:styleId="HTMLPreformatted">
    <w:name w:val="HTML Preformatted"/>
    <w:basedOn w:val="Normal"/>
    <w:link w:val="HTMLPreformattedChar"/>
    <w:uiPriority w:val="99"/>
    <w:unhideWhenUsed/>
    <w:rsid w:val="00272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pt-BR" w:eastAsia="pt-BR"/>
    </w:rPr>
  </w:style>
  <w:style w:type="character" w:customStyle="1" w:styleId="HTMLPreformattedChar">
    <w:name w:val="HTML Preformatted Char"/>
    <w:basedOn w:val="DefaultParagraphFont"/>
    <w:link w:val="HTMLPreformatted"/>
    <w:uiPriority w:val="99"/>
    <w:rsid w:val="002724E9"/>
    <w:rPr>
      <w:rFonts w:ascii="Courier New" w:eastAsia="Times New Roman" w:hAnsi="Courier New" w:cs="Courier New"/>
      <w:sz w:val="20"/>
      <w:szCs w:val="20"/>
      <w:lang w:val="pt-BR" w:eastAsia="pt-BR"/>
    </w:rPr>
  </w:style>
  <w:style w:type="paragraph" w:customStyle="1" w:styleId="AlertLabel">
    <w:name w:val="Alert Label"/>
    <w:aliases w:val="al"/>
    <w:basedOn w:val="Normal"/>
    <w:rsid w:val="002724E9"/>
    <w:pPr>
      <w:keepNext/>
      <w:spacing w:after="0" w:line="300" w:lineRule="exact"/>
    </w:pPr>
    <w:rPr>
      <w:rFonts w:ascii="Arial" w:eastAsia="SimSun" w:hAnsi="Arial" w:cs="Times New Roman"/>
      <w:b/>
      <w:kern w:val="24"/>
      <w:sz w:val="20"/>
      <w:szCs w:val="20"/>
    </w:rPr>
  </w:style>
  <w:style w:type="paragraph" w:customStyle="1" w:styleId="TextinList1">
    <w:name w:val="Text in List 1"/>
    <w:aliases w:val="t1"/>
    <w:basedOn w:val="Normal"/>
    <w:rsid w:val="002724E9"/>
    <w:pPr>
      <w:spacing w:before="60" w:after="60" w:line="280" w:lineRule="exact"/>
      <w:ind w:left="360"/>
    </w:pPr>
    <w:rPr>
      <w:rFonts w:ascii="Arial" w:eastAsia="SimSun" w:hAnsi="Arial" w:cs="Times New Roman"/>
      <w:kern w:val="24"/>
      <w:sz w:val="20"/>
      <w:szCs w:val="20"/>
    </w:rPr>
  </w:style>
  <w:style w:type="paragraph" w:customStyle="1" w:styleId="AlertText">
    <w:name w:val="Alert Text"/>
    <w:aliases w:val="at"/>
    <w:basedOn w:val="Normal"/>
    <w:rsid w:val="002724E9"/>
    <w:pPr>
      <w:spacing w:before="60" w:after="60" w:line="280" w:lineRule="exact"/>
      <w:ind w:left="360" w:right="360"/>
    </w:pPr>
    <w:rPr>
      <w:rFonts w:ascii="Arial" w:eastAsia="SimSun" w:hAnsi="Arial" w:cs="Times New Roman"/>
      <w:kern w:val="24"/>
      <w:sz w:val="20"/>
      <w:szCs w:val="20"/>
    </w:rPr>
  </w:style>
  <w:style w:type="character" w:customStyle="1" w:styleId="UI">
    <w:name w:val="UI"/>
    <w:aliases w:val="ui"/>
    <w:basedOn w:val="DefaultParagraphFont"/>
    <w:rsid w:val="002724E9"/>
    <w:rPr>
      <w:b/>
      <w:color w:val="auto"/>
      <w:szCs w:val="18"/>
      <w:u w:val="none"/>
    </w:rPr>
  </w:style>
  <w:style w:type="character" w:customStyle="1" w:styleId="UserInputNon-localizable">
    <w:name w:val="User Input Non-localizable"/>
    <w:aliases w:val="uinl"/>
    <w:basedOn w:val="DefaultParagraphFont"/>
    <w:rsid w:val="002724E9"/>
    <w:rPr>
      <w:b/>
      <w:szCs w:val="18"/>
    </w:rPr>
  </w:style>
  <w:style w:type="paragraph" w:customStyle="1" w:styleId="ProcedureTitle">
    <w:name w:val="Procedure Title"/>
    <w:aliases w:val="prt"/>
    <w:basedOn w:val="Normal"/>
    <w:rsid w:val="002724E9"/>
    <w:pPr>
      <w:keepNext/>
      <w:spacing w:before="240" w:after="60" w:line="240" w:lineRule="auto"/>
      <w:ind w:left="360" w:hanging="360"/>
    </w:pPr>
    <w:rPr>
      <w:rFonts w:ascii="Arial" w:eastAsia="SimSun" w:hAnsi="Arial" w:cs="Times New Roman"/>
      <w:b/>
      <w:kern w:val="24"/>
      <w:sz w:val="20"/>
      <w:szCs w:val="20"/>
    </w:rPr>
  </w:style>
  <w:style w:type="paragraph" w:styleId="ListNumber">
    <w:name w:val="List Number"/>
    <w:basedOn w:val="Normal"/>
    <w:rsid w:val="002724E9"/>
    <w:pPr>
      <w:tabs>
        <w:tab w:val="num" w:pos="360"/>
      </w:tabs>
      <w:spacing w:after="60" w:line="264" w:lineRule="auto"/>
      <w:ind w:left="360" w:hanging="360"/>
      <w:contextualSpacing/>
    </w:pPr>
    <w:rPr>
      <w:rFonts w:ascii="Arial" w:eastAsia="Arial" w:hAnsi="Arial" w:cs="Arial"/>
      <w:sz w:val="20"/>
      <w:szCs w:val="20"/>
      <w:lang w:val="en-AU" w:eastAsia="ja-JP"/>
    </w:rPr>
  </w:style>
  <w:style w:type="paragraph" w:customStyle="1" w:styleId="AlertLabelinList1">
    <w:name w:val="Alert Label in List 1"/>
    <w:aliases w:val="al1"/>
    <w:basedOn w:val="AlertLabel"/>
    <w:rsid w:val="002724E9"/>
    <w:pPr>
      <w:ind w:left="360"/>
    </w:pPr>
  </w:style>
  <w:style w:type="paragraph" w:customStyle="1" w:styleId="AlertTextinList1">
    <w:name w:val="Alert Text in List 1"/>
    <w:aliases w:val="at1"/>
    <w:basedOn w:val="AlertText"/>
    <w:rsid w:val="002724E9"/>
    <w:pPr>
      <w:ind w:left="720"/>
    </w:pPr>
  </w:style>
  <w:style w:type="character" w:customStyle="1" w:styleId="LinkID">
    <w:name w:val="Link ID"/>
    <w:aliases w:val="lid"/>
    <w:basedOn w:val="DefaultParagraphFont"/>
    <w:rsid w:val="002724E9"/>
    <w:rPr>
      <w:rFonts w:ascii="Arial" w:hAnsi="Arial"/>
      <w:noProof/>
      <w:vanish/>
      <w:color w:val="0000FF"/>
      <w:sz w:val="20"/>
      <w:szCs w:val="18"/>
      <w:u w:val="none"/>
      <w:bdr w:val="none" w:sz="0" w:space="0" w:color="auto"/>
      <w:shd w:val="clear" w:color="auto" w:fill="auto"/>
      <w:lang w:val="en-US"/>
    </w:rPr>
  </w:style>
  <w:style w:type="paragraph" w:customStyle="1" w:styleId="BulletedList1">
    <w:name w:val="Bulleted List 1"/>
    <w:aliases w:val="bl1"/>
    <w:basedOn w:val="ListBullet"/>
    <w:rsid w:val="002724E9"/>
    <w:pPr>
      <w:numPr>
        <w:numId w:val="21"/>
      </w:numPr>
      <w:spacing w:before="60" w:after="60" w:line="280" w:lineRule="exact"/>
      <w:contextualSpacing w:val="0"/>
    </w:pPr>
    <w:rPr>
      <w:rFonts w:ascii="Arial" w:eastAsia="Times New Roman" w:hAnsi="Arial" w:cs="Times New Roman"/>
      <w:kern w:val="24"/>
      <w:sz w:val="20"/>
      <w:szCs w:val="20"/>
    </w:rPr>
  </w:style>
  <w:style w:type="table" w:customStyle="1" w:styleId="ProcedureTable">
    <w:name w:val="Procedure Table"/>
    <w:aliases w:val="pt"/>
    <w:basedOn w:val="TableNormal"/>
    <w:rsid w:val="002724E9"/>
    <w:pPr>
      <w:spacing w:after="0" w:line="240" w:lineRule="auto"/>
    </w:pPr>
    <w:rPr>
      <w:rFonts w:ascii="Arial" w:eastAsia="Times New Roman" w:hAnsi="Arial" w:cs="Times New Roman"/>
      <w:sz w:val="20"/>
      <w:szCs w:val="20"/>
    </w:rPr>
    <w:tblPr>
      <w:tblInd w:w="360" w:type="dxa"/>
      <w:tblCellMar>
        <w:top w:w="0" w:type="dxa"/>
        <w:left w:w="0" w:type="dxa"/>
        <w:bottom w:w="0" w:type="dxa"/>
        <w:right w:w="0" w:type="dxa"/>
      </w:tblCellMar>
    </w:tblPr>
  </w:style>
  <w:style w:type="character" w:customStyle="1" w:styleId="LabelEmbedded">
    <w:name w:val="Label Embedded"/>
    <w:aliases w:val="le"/>
    <w:basedOn w:val="DefaultParagraphFont"/>
    <w:rsid w:val="002724E9"/>
    <w:rPr>
      <w:b/>
      <w:szCs w:val="18"/>
    </w:rPr>
  </w:style>
  <w:style w:type="numbering" w:customStyle="1" w:styleId="Procedures">
    <w:name w:val="Procedures"/>
    <w:uiPriority w:val="99"/>
    <w:rsid w:val="002724E9"/>
    <w:pPr>
      <w:numPr>
        <w:numId w:val="22"/>
      </w:numPr>
    </w:pPr>
  </w:style>
  <w:style w:type="numbering" w:customStyle="1" w:styleId="SxS">
    <w:name w:val="SxS"/>
    <w:uiPriority w:val="99"/>
    <w:rsid w:val="002724E9"/>
    <w:pPr>
      <w:numPr>
        <w:numId w:val="23"/>
      </w:numPr>
    </w:pPr>
  </w:style>
  <w:style w:type="numbering" w:customStyle="1" w:styleId="StyleSxSOutlinenumberedArialKernat12pt">
    <w:name w:val="Style SxS + Outline numbered Arial Kern at 12 pt"/>
    <w:basedOn w:val="NoList"/>
    <w:rsid w:val="002724E9"/>
    <w:pPr>
      <w:numPr>
        <w:numId w:val="24"/>
      </w:numPr>
    </w:pPr>
  </w:style>
  <w:style w:type="numbering" w:customStyle="1" w:styleId="StyleSxSOutlinenumberedArialKernat12pt1">
    <w:name w:val="Style SxS + Outline numbered Arial Kern at 12 pt1"/>
    <w:basedOn w:val="NoList"/>
    <w:rsid w:val="002724E9"/>
    <w:pPr>
      <w:numPr>
        <w:numId w:val="25"/>
      </w:numPr>
    </w:pPr>
  </w:style>
  <w:style w:type="paragraph" w:customStyle="1" w:styleId="Tb2Comment">
    <w:name w:val="Tb2_Comment"/>
    <w:basedOn w:val="Normal"/>
    <w:rsid w:val="002724E9"/>
    <w:pPr>
      <w:spacing w:before="20" w:after="60" w:line="240" w:lineRule="auto"/>
      <w:ind w:right="142"/>
    </w:pPr>
    <w:rPr>
      <w:rFonts w:ascii="Times New Roman" w:eastAsia="Times New Roman" w:hAnsi="Times New Roman" w:cs="Times New Roman"/>
      <w:color w:val="008000"/>
      <w:sz w:val="19"/>
      <w:szCs w:val="24"/>
    </w:rPr>
  </w:style>
  <w:style w:type="paragraph" w:customStyle="1" w:styleId="Tb2Task">
    <w:name w:val="Tb2_Task"/>
    <w:basedOn w:val="Normal"/>
    <w:rsid w:val="002724E9"/>
    <w:pPr>
      <w:numPr>
        <w:numId w:val="31"/>
      </w:numPr>
      <w:tabs>
        <w:tab w:val="left" w:pos="539"/>
      </w:tabs>
      <w:spacing w:before="20" w:after="60" w:line="240" w:lineRule="auto"/>
      <w:ind w:right="142"/>
    </w:pPr>
    <w:rPr>
      <w:rFonts w:ascii="Times New Roman" w:eastAsia="Times New Roman" w:hAnsi="Times New Roman" w:cs="Times New Roman"/>
      <w:sz w:val="19"/>
      <w:szCs w:val="24"/>
    </w:rPr>
  </w:style>
  <w:style w:type="paragraph" w:customStyle="1" w:styleId="NumberedListParagraph">
    <w:name w:val="Numbered List Paragraph"/>
    <w:basedOn w:val="ListParagraph"/>
    <w:qFormat/>
    <w:rsid w:val="002724E9"/>
    <w:pPr>
      <w:numPr>
        <w:numId w:val="32"/>
      </w:numPr>
      <w:spacing w:after="60" w:line="264" w:lineRule="auto"/>
    </w:pPr>
    <w:rPr>
      <w:rFonts w:ascii="Arial" w:eastAsia="Arial" w:hAnsi="Arial" w:cs="Arial"/>
      <w:sz w:val="20"/>
      <w:szCs w:val="20"/>
      <w:lang w:val="en-AU" w:eastAsia="ja-JP"/>
    </w:rPr>
  </w:style>
  <w:style w:type="character" w:styleId="HTMLCode">
    <w:name w:val="HTML Code"/>
    <w:basedOn w:val="DefaultParagraphFont"/>
    <w:uiPriority w:val="99"/>
    <w:semiHidden/>
    <w:unhideWhenUsed/>
    <w:rsid w:val="007B49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45854680">
      <w:bodyDiv w:val="1"/>
      <w:marLeft w:val="0"/>
      <w:marRight w:val="0"/>
      <w:marTop w:val="0"/>
      <w:marBottom w:val="0"/>
      <w:divBdr>
        <w:top w:val="none" w:sz="0" w:space="0" w:color="auto"/>
        <w:left w:val="none" w:sz="0" w:space="0" w:color="auto"/>
        <w:bottom w:val="none" w:sz="0" w:space="0" w:color="auto"/>
        <w:right w:val="none" w:sz="0" w:space="0" w:color="auto"/>
      </w:divBdr>
      <w:divsChild>
        <w:div w:id="1172531772">
          <w:marLeft w:val="0"/>
          <w:marRight w:val="0"/>
          <w:marTop w:val="0"/>
          <w:marBottom w:val="0"/>
          <w:divBdr>
            <w:top w:val="none" w:sz="0" w:space="0" w:color="auto"/>
            <w:left w:val="none" w:sz="0" w:space="0" w:color="auto"/>
            <w:bottom w:val="none" w:sz="0" w:space="0" w:color="auto"/>
            <w:right w:val="none" w:sz="0" w:space="0" w:color="auto"/>
          </w:divBdr>
          <w:divsChild>
            <w:div w:id="1380940063">
              <w:marLeft w:val="0"/>
              <w:marRight w:val="0"/>
              <w:marTop w:val="0"/>
              <w:marBottom w:val="0"/>
              <w:divBdr>
                <w:top w:val="none" w:sz="0" w:space="0" w:color="auto"/>
                <w:left w:val="none" w:sz="0" w:space="0" w:color="auto"/>
                <w:bottom w:val="none" w:sz="0" w:space="0" w:color="auto"/>
                <w:right w:val="none" w:sz="0" w:space="0" w:color="auto"/>
              </w:divBdr>
              <w:divsChild>
                <w:div w:id="626357228">
                  <w:marLeft w:val="4575"/>
                  <w:marRight w:val="0"/>
                  <w:marTop w:val="0"/>
                  <w:marBottom w:val="0"/>
                  <w:divBdr>
                    <w:top w:val="none" w:sz="0" w:space="0" w:color="auto"/>
                    <w:left w:val="none" w:sz="0" w:space="0" w:color="auto"/>
                    <w:bottom w:val="none" w:sz="0" w:space="0" w:color="auto"/>
                    <w:right w:val="none" w:sz="0" w:space="0" w:color="auto"/>
                  </w:divBdr>
                  <w:divsChild>
                    <w:div w:id="1893155592">
                      <w:marLeft w:val="0"/>
                      <w:marRight w:val="0"/>
                      <w:marTop w:val="0"/>
                      <w:marBottom w:val="0"/>
                      <w:divBdr>
                        <w:top w:val="none" w:sz="0" w:space="0" w:color="auto"/>
                        <w:left w:val="none" w:sz="0" w:space="0" w:color="auto"/>
                        <w:bottom w:val="none" w:sz="0" w:space="0" w:color="auto"/>
                        <w:right w:val="none" w:sz="0" w:space="0" w:color="auto"/>
                      </w:divBdr>
                      <w:divsChild>
                        <w:div w:id="873348340">
                          <w:marLeft w:val="0"/>
                          <w:marRight w:val="0"/>
                          <w:marTop w:val="0"/>
                          <w:marBottom w:val="0"/>
                          <w:divBdr>
                            <w:top w:val="none" w:sz="0" w:space="0" w:color="auto"/>
                            <w:left w:val="none" w:sz="0" w:space="0" w:color="auto"/>
                            <w:bottom w:val="none" w:sz="0" w:space="0" w:color="auto"/>
                            <w:right w:val="none" w:sz="0" w:space="0" w:color="auto"/>
                          </w:divBdr>
                          <w:divsChild>
                            <w:div w:id="763958338">
                              <w:marLeft w:val="0"/>
                              <w:marRight w:val="0"/>
                              <w:marTop w:val="0"/>
                              <w:marBottom w:val="0"/>
                              <w:divBdr>
                                <w:top w:val="none" w:sz="0" w:space="0" w:color="auto"/>
                                <w:left w:val="none" w:sz="0" w:space="0" w:color="auto"/>
                                <w:bottom w:val="none" w:sz="0" w:space="0" w:color="auto"/>
                                <w:right w:val="none" w:sz="0" w:space="0" w:color="auto"/>
                              </w:divBdr>
                              <w:divsChild>
                                <w:div w:id="1259169794">
                                  <w:marLeft w:val="0"/>
                                  <w:marRight w:val="0"/>
                                  <w:marTop w:val="0"/>
                                  <w:marBottom w:val="0"/>
                                  <w:divBdr>
                                    <w:top w:val="none" w:sz="0" w:space="0" w:color="auto"/>
                                    <w:left w:val="none" w:sz="0" w:space="0" w:color="auto"/>
                                    <w:bottom w:val="none" w:sz="0" w:space="0" w:color="auto"/>
                                    <w:right w:val="none" w:sz="0" w:space="0" w:color="auto"/>
                                  </w:divBdr>
                                  <w:divsChild>
                                    <w:div w:id="367068402">
                                      <w:marLeft w:val="0"/>
                                      <w:marRight w:val="0"/>
                                      <w:marTop w:val="0"/>
                                      <w:marBottom w:val="0"/>
                                      <w:divBdr>
                                        <w:top w:val="none" w:sz="0" w:space="0" w:color="auto"/>
                                        <w:left w:val="none" w:sz="0" w:space="0" w:color="auto"/>
                                        <w:bottom w:val="none" w:sz="0" w:space="0" w:color="auto"/>
                                        <w:right w:val="none" w:sz="0" w:space="0" w:color="auto"/>
                                      </w:divBdr>
                                      <w:divsChild>
                                        <w:div w:id="20516625">
                                          <w:marLeft w:val="0"/>
                                          <w:marRight w:val="0"/>
                                          <w:marTop w:val="0"/>
                                          <w:marBottom w:val="0"/>
                                          <w:divBdr>
                                            <w:top w:val="none" w:sz="0" w:space="0" w:color="auto"/>
                                            <w:left w:val="none" w:sz="0" w:space="0" w:color="auto"/>
                                            <w:bottom w:val="none" w:sz="0" w:space="0" w:color="auto"/>
                                            <w:right w:val="none" w:sz="0" w:space="0" w:color="auto"/>
                                          </w:divBdr>
                                          <w:divsChild>
                                            <w:div w:id="1558468364">
                                              <w:marLeft w:val="0"/>
                                              <w:marRight w:val="0"/>
                                              <w:marTop w:val="0"/>
                                              <w:marBottom w:val="0"/>
                                              <w:divBdr>
                                                <w:top w:val="none" w:sz="0" w:space="0" w:color="auto"/>
                                                <w:left w:val="none" w:sz="0" w:space="0" w:color="auto"/>
                                                <w:bottom w:val="none" w:sz="0" w:space="0" w:color="auto"/>
                                                <w:right w:val="none" w:sz="0" w:space="0" w:color="auto"/>
                                              </w:divBdr>
                                              <w:divsChild>
                                                <w:div w:id="1471707650">
                                                  <w:marLeft w:val="0"/>
                                                  <w:marRight w:val="0"/>
                                                  <w:marTop w:val="0"/>
                                                  <w:marBottom w:val="0"/>
                                                  <w:divBdr>
                                                    <w:top w:val="none" w:sz="0" w:space="0" w:color="auto"/>
                                                    <w:left w:val="none" w:sz="0" w:space="0" w:color="auto"/>
                                                    <w:bottom w:val="none" w:sz="0" w:space="0" w:color="auto"/>
                                                    <w:right w:val="none" w:sz="0" w:space="0" w:color="auto"/>
                                                  </w:divBdr>
                                                  <w:divsChild>
                                                    <w:div w:id="259144674">
                                                      <w:marLeft w:val="0"/>
                                                      <w:marRight w:val="0"/>
                                                      <w:marTop w:val="0"/>
                                                      <w:marBottom w:val="0"/>
                                                      <w:divBdr>
                                                        <w:top w:val="none" w:sz="0" w:space="0" w:color="auto"/>
                                                        <w:left w:val="none" w:sz="0" w:space="0" w:color="auto"/>
                                                        <w:bottom w:val="none" w:sz="0" w:space="0" w:color="auto"/>
                                                        <w:right w:val="none" w:sz="0" w:space="0" w:color="auto"/>
                                                      </w:divBdr>
                                                      <w:divsChild>
                                                        <w:div w:id="302278130">
                                                          <w:marLeft w:val="0"/>
                                                          <w:marRight w:val="0"/>
                                                          <w:marTop w:val="0"/>
                                                          <w:marBottom w:val="0"/>
                                                          <w:divBdr>
                                                            <w:top w:val="none" w:sz="0" w:space="0" w:color="auto"/>
                                                            <w:left w:val="none" w:sz="0" w:space="0" w:color="auto"/>
                                                            <w:bottom w:val="none" w:sz="0" w:space="0" w:color="auto"/>
                                                            <w:right w:val="none" w:sz="0" w:space="0" w:color="auto"/>
                                                          </w:divBdr>
                                                          <w:divsChild>
                                                            <w:div w:id="1807239263">
                                                              <w:marLeft w:val="0"/>
                                                              <w:marRight w:val="0"/>
                                                              <w:marTop w:val="0"/>
                                                              <w:marBottom w:val="0"/>
                                                              <w:divBdr>
                                                                <w:top w:val="none" w:sz="0" w:space="0" w:color="auto"/>
                                                                <w:left w:val="none" w:sz="0" w:space="0" w:color="auto"/>
                                                                <w:bottom w:val="none" w:sz="0" w:space="0" w:color="auto"/>
                                                                <w:right w:val="none" w:sz="0" w:space="0" w:color="auto"/>
                                                              </w:divBdr>
                                                              <w:divsChild>
                                                                <w:div w:id="1204557301">
                                                                  <w:marLeft w:val="0"/>
                                                                  <w:marRight w:val="0"/>
                                                                  <w:marTop w:val="0"/>
                                                                  <w:marBottom w:val="0"/>
                                                                  <w:divBdr>
                                                                    <w:top w:val="none" w:sz="0" w:space="0" w:color="auto"/>
                                                                    <w:left w:val="none" w:sz="0" w:space="0" w:color="auto"/>
                                                                    <w:bottom w:val="none" w:sz="0" w:space="0" w:color="auto"/>
                                                                    <w:right w:val="none" w:sz="0" w:space="0" w:color="auto"/>
                                                                  </w:divBdr>
                                                                  <w:divsChild>
                                                                    <w:div w:id="1049770577">
                                                                      <w:marLeft w:val="0"/>
                                                                      <w:marRight w:val="0"/>
                                                                      <w:marTop w:val="0"/>
                                                                      <w:marBottom w:val="0"/>
                                                                      <w:divBdr>
                                                                        <w:top w:val="none" w:sz="0" w:space="0" w:color="auto"/>
                                                                        <w:left w:val="none" w:sz="0" w:space="0" w:color="auto"/>
                                                                        <w:bottom w:val="none" w:sz="0" w:space="0" w:color="auto"/>
                                                                        <w:right w:val="none" w:sz="0" w:space="0" w:color="auto"/>
                                                                      </w:divBdr>
                                                                      <w:divsChild>
                                                                        <w:div w:id="1242638911">
                                                                          <w:marLeft w:val="0"/>
                                                                          <w:marRight w:val="0"/>
                                                                          <w:marTop w:val="0"/>
                                                                          <w:marBottom w:val="0"/>
                                                                          <w:divBdr>
                                                                            <w:top w:val="none" w:sz="0" w:space="0" w:color="auto"/>
                                                                            <w:left w:val="none" w:sz="0" w:space="0" w:color="auto"/>
                                                                            <w:bottom w:val="none" w:sz="0" w:space="0" w:color="auto"/>
                                                                            <w:right w:val="none" w:sz="0" w:space="0" w:color="auto"/>
                                                                          </w:divBdr>
                                                                          <w:divsChild>
                                                                            <w:div w:id="899291226">
                                                                              <w:marLeft w:val="0"/>
                                                                              <w:marRight w:val="0"/>
                                                                              <w:marTop w:val="0"/>
                                                                              <w:marBottom w:val="0"/>
                                                                              <w:divBdr>
                                                                                <w:top w:val="none" w:sz="0" w:space="0" w:color="auto"/>
                                                                                <w:left w:val="none" w:sz="0" w:space="0" w:color="auto"/>
                                                                                <w:bottom w:val="none" w:sz="0" w:space="0" w:color="auto"/>
                                                                                <w:right w:val="none" w:sz="0" w:space="0" w:color="auto"/>
                                                                              </w:divBdr>
                                                                              <w:divsChild>
                                                                                <w:div w:id="580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61735249">
      <w:bodyDiv w:val="1"/>
      <w:marLeft w:val="0"/>
      <w:marRight w:val="0"/>
      <w:marTop w:val="0"/>
      <w:marBottom w:val="0"/>
      <w:divBdr>
        <w:top w:val="none" w:sz="0" w:space="0" w:color="auto"/>
        <w:left w:val="none" w:sz="0" w:space="0" w:color="auto"/>
        <w:bottom w:val="none" w:sz="0" w:space="0" w:color="auto"/>
        <w:right w:val="none" w:sz="0" w:space="0" w:color="auto"/>
      </w:divBdr>
      <w:divsChild>
        <w:div w:id="752051572">
          <w:marLeft w:val="0"/>
          <w:marRight w:val="0"/>
          <w:marTop w:val="0"/>
          <w:marBottom w:val="0"/>
          <w:divBdr>
            <w:top w:val="none" w:sz="0" w:space="0" w:color="auto"/>
            <w:left w:val="none" w:sz="0" w:space="0" w:color="auto"/>
            <w:bottom w:val="none" w:sz="0" w:space="0" w:color="auto"/>
            <w:right w:val="none" w:sz="0" w:space="0" w:color="auto"/>
          </w:divBdr>
          <w:divsChild>
            <w:div w:id="1149711345">
              <w:marLeft w:val="0"/>
              <w:marRight w:val="0"/>
              <w:marTop w:val="0"/>
              <w:marBottom w:val="0"/>
              <w:divBdr>
                <w:top w:val="none" w:sz="0" w:space="0" w:color="auto"/>
                <w:left w:val="none" w:sz="0" w:space="0" w:color="auto"/>
                <w:bottom w:val="none" w:sz="0" w:space="0" w:color="auto"/>
                <w:right w:val="none" w:sz="0" w:space="0" w:color="auto"/>
              </w:divBdr>
              <w:divsChild>
                <w:div w:id="1483741878">
                  <w:marLeft w:val="4575"/>
                  <w:marRight w:val="0"/>
                  <w:marTop w:val="0"/>
                  <w:marBottom w:val="0"/>
                  <w:divBdr>
                    <w:top w:val="none" w:sz="0" w:space="0" w:color="auto"/>
                    <w:left w:val="none" w:sz="0" w:space="0" w:color="auto"/>
                    <w:bottom w:val="none" w:sz="0" w:space="0" w:color="auto"/>
                    <w:right w:val="none" w:sz="0" w:space="0" w:color="auto"/>
                  </w:divBdr>
                  <w:divsChild>
                    <w:div w:id="736166377">
                      <w:marLeft w:val="0"/>
                      <w:marRight w:val="0"/>
                      <w:marTop w:val="0"/>
                      <w:marBottom w:val="0"/>
                      <w:divBdr>
                        <w:top w:val="none" w:sz="0" w:space="0" w:color="auto"/>
                        <w:left w:val="none" w:sz="0" w:space="0" w:color="auto"/>
                        <w:bottom w:val="none" w:sz="0" w:space="0" w:color="auto"/>
                        <w:right w:val="none" w:sz="0" w:space="0" w:color="auto"/>
                      </w:divBdr>
                      <w:divsChild>
                        <w:div w:id="683285550">
                          <w:marLeft w:val="0"/>
                          <w:marRight w:val="0"/>
                          <w:marTop w:val="0"/>
                          <w:marBottom w:val="0"/>
                          <w:divBdr>
                            <w:top w:val="none" w:sz="0" w:space="0" w:color="auto"/>
                            <w:left w:val="none" w:sz="0" w:space="0" w:color="auto"/>
                            <w:bottom w:val="none" w:sz="0" w:space="0" w:color="auto"/>
                            <w:right w:val="none" w:sz="0" w:space="0" w:color="auto"/>
                          </w:divBdr>
                          <w:divsChild>
                            <w:div w:id="62682398">
                              <w:marLeft w:val="0"/>
                              <w:marRight w:val="0"/>
                              <w:marTop w:val="0"/>
                              <w:marBottom w:val="0"/>
                              <w:divBdr>
                                <w:top w:val="none" w:sz="0" w:space="0" w:color="auto"/>
                                <w:left w:val="none" w:sz="0" w:space="0" w:color="auto"/>
                                <w:bottom w:val="none" w:sz="0" w:space="0" w:color="auto"/>
                                <w:right w:val="none" w:sz="0" w:space="0" w:color="auto"/>
                              </w:divBdr>
                              <w:divsChild>
                                <w:div w:id="568005583">
                                  <w:marLeft w:val="0"/>
                                  <w:marRight w:val="0"/>
                                  <w:marTop w:val="0"/>
                                  <w:marBottom w:val="0"/>
                                  <w:divBdr>
                                    <w:top w:val="none" w:sz="0" w:space="0" w:color="auto"/>
                                    <w:left w:val="none" w:sz="0" w:space="0" w:color="auto"/>
                                    <w:bottom w:val="none" w:sz="0" w:space="0" w:color="auto"/>
                                    <w:right w:val="none" w:sz="0" w:space="0" w:color="auto"/>
                                  </w:divBdr>
                                  <w:divsChild>
                                    <w:div w:id="1993176096">
                                      <w:marLeft w:val="0"/>
                                      <w:marRight w:val="0"/>
                                      <w:marTop w:val="0"/>
                                      <w:marBottom w:val="0"/>
                                      <w:divBdr>
                                        <w:top w:val="none" w:sz="0" w:space="0" w:color="auto"/>
                                        <w:left w:val="none" w:sz="0" w:space="0" w:color="auto"/>
                                        <w:bottom w:val="none" w:sz="0" w:space="0" w:color="auto"/>
                                        <w:right w:val="none" w:sz="0" w:space="0" w:color="auto"/>
                                      </w:divBdr>
                                      <w:divsChild>
                                        <w:div w:id="406810835">
                                          <w:marLeft w:val="0"/>
                                          <w:marRight w:val="0"/>
                                          <w:marTop w:val="0"/>
                                          <w:marBottom w:val="0"/>
                                          <w:divBdr>
                                            <w:top w:val="none" w:sz="0" w:space="0" w:color="auto"/>
                                            <w:left w:val="none" w:sz="0" w:space="0" w:color="auto"/>
                                            <w:bottom w:val="none" w:sz="0" w:space="0" w:color="auto"/>
                                            <w:right w:val="none" w:sz="0" w:space="0" w:color="auto"/>
                                          </w:divBdr>
                                          <w:divsChild>
                                            <w:div w:id="2146651859">
                                              <w:marLeft w:val="0"/>
                                              <w:marRight w:val="0"/>
                                              <w:marTop w:val="0"/>
                                              <w:marBottom w:val="0"/>
                                              <w:divBdr>
                                                <w:top w:val="none" w:sz="0" w:space="0" w:color="auto"/>
                                                <w:left w:val="none" w:sz="0" w:space="0" w:color="auto"/>
                                                <w:bottom w:val="none" w:sz="0" w:space="0" w:color="auto"/>
                                                <w:right w:val="none" w:sz="0" w:space="0" w:color="auto"/>
                                              </w:divBdr>
                                              <w:divsChild>
                                                <w:div w:id="676537276">
                                                  <w:marLeft w:val="0"/>
                                                  <w:marRight w:val="0"/>
                                                  <w:marTop w:val="0"/>
                                                  <w:marBottom w:val="0"/>
                                                  <w:divBdr>
                                                    <w:top w:val="none" w:sz="0" w:space="0" w:color="auto"/>
                                                    <w:left w:val="none" w:sz="0" w:space="0" w:color="auto"/>
                                                    <w:bottom w:val="none" w:sz="0" w:space="0" w:color="auto"/>
                                                    <w:right w:val="none" w:sz="0" w:space="0" w:color="auto"/>
                                                  </w:divBdr>
                                                  <w:divsChild>
                                                    <w:div w:id="1212426007">
                                                      <w:marLeft w:val="0"/>
                                                      <w:marRight w:val="0"/>
                                                      <w:marTop w:val="0"/>
                                                      <w:marBottom w:val="0"/>
                                                      <w:divBdr>
                                                        <w:top w:val="none" w:sz="0" w:space="0" w:color="auto"/>
                                                        <w:left w:val="none" w:sz="0" w:space="0" w:color="auto"/>
                                                        <w:bottom w:val="none" w:sz="0" w:space="0" w:color="auto"/>
                                                        <w:right w:val="none" w:sz="0" w:space="0" w:color="auto"/>
                                                      </w:divBdr>
                                                      <w:divsChild>
                                                        <w:div w:id="1336614632">
                                                          <w:marLeft w:val="0"/>
                                                          <w:marRight w:val="0"/>
                                                          <w:marTop w:val="0"/>
                                                          <w:marBottom w:val="0"/>
                                                          <w:divBdr>
                                                            <w:top w:val="none" w:sz="0" w:space="0" w:color="auto"/>
                                                            <w:left w:val="none" w:sz="0" w:space="0" w:color="auto"/>
                                                            <w:bottom w:val="none" w:sz="0" w:space="0" w:color="auto"/>
                                                            <w:right w:val="none" w:sz="0" w:space="0" w:color="auto"/>
                                                          </w:divBdr>
                                                          <w:divsChild>
                                                            <w:div w:id="485823778">
                                                              <w:marLeft w:val="0"/>
                                                              <w:marRight w:val="0"/>
                                                              <w:marTop w:val="0"/>
                                                              <w:marBottom w:val="0"/>
                                                              <w:divBdr>
                                                                <w:top w:val="none" w:sz="0" w:space="0" w:color="auto"/>
                                                                <w:left w:val="none" w:sz="0" w:space="0" w:color="auto"/>
                                                                <w:bottom w:val="none" w:sz="0" w:space="0" w:color="auto"/>
                                                                <w:right w:val="none" w:sz="0" w:space="0" w:color="auto"/>
                                                              </w:divBdr>
                                                              <w:divsChild>
                                                                <w:div w:id="2094739350">
                                                                  <w:marLeft w:val="0"/>
                                                                  <w:marRight w:val="0"/>
                                                                  <w:marTop w:val="0"/>
                                                                  <w:marBottom w:val="0"/>
                                                                  <w:divBdr>
                                                                    <w:top w:val="none" w:sz="0" w:space="0" w:color="auto"/>
                                                                    <w:left w:val="none" w:sz="0" w:space="0" w:color="auto"/>
                                                                    <w:bottom w:val="none" w:sz="0" w:space="0" w:color="auto"/>
                                                                    <w:right w:val="none" w:sz="0" w:space="0" w:color="auto"/>
                                                                  </w:divBdr>
                                                                  <w:divsChild>
                                                                    <w:div w:id="229001094">
                                                                      <w:marLeft w:val="0"/>
                                                                      <w:marRight w:val="0"/>
                                                                      <w:marTop w:val="0"/>
                                                                      <w:marBottom w:val="0"/>
                                                                      <w:divBdr>
                                                                        <w:top w:val="none" w:sz="0" w:space="0" w:color="auto"/>
                                                                        <w:left w:val="none" w:sz="0" w:space="0" w:color="auto"/>
                                                                        <w:bottom w:val="none" w:sz="0" w:space="0" w:color="auto"/>
                                                                        <w:right w:val="none" w:sz="0" w:space="0" w:color="auto"/>
                                                                      </w:divBdr>
                                                                      <w:divsChild>
                                                                        <w:div w:id="2119834059">
                                                                          <w:marLeft w:val="0"/>
                                                                          <w:marRight w:val="0"/>
                                                                          <w:marTop w:val="0"/>
                                                                          <w:marBottom w:val="0"/>
                                                                          <w:divBdr>
                                                                            <w:top w:val="none" w:sz="0" w:space="0" w:color="auto"/>
                                                                            <w:left w:val="none" w:sz="0" w:space="0" w:color="auto"/>
                                                                            <w:bottom w:val="none" w:sz="0" w:space="0" w:color="auto"/>
                                                                            <w:right w:val="none" w:sz="0" w:space="0" w:color="auto"/>
                                                                          </w:divBdr>
                                                                          <w:divsChild>
                                                                            <w:div w:id="1113863388">
                                                                              <w:marLeft w:val="0"/>
                                                                              <w:marRight w:val="0"/>
                                                                              <w:marTop w:val="0"/>
                                                                              <w:marBottom w:val="0"/>
                                                                              <w:divBdr>
                                                                                <w:top w:val="none" w:sz="0" w:space="0" w:color="auto"/>
                                                                                <w:left w:val="none" w:sz="0" w:space="0" w:color="auto"/>
                                                                                <w:bottom w:val="none" w:sz="0" w:space="0" w:color="auto"/>
                                                                                <w:right w:val="none" w:sz="0" w:space="0" w:color="auto"/>
                                                                              </w:divBdr>
                                                                              <w:divsChild>
                                                                                <w:div w:id="10523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73418369">
      <w:bodyDiv w:val="1"/>
      <w:marLeft w:val="0"/>
      <w:marRight w:val="0"/>
      <w:marTop w:val="0"/>
      <w:marBottom w:val="0"/>
      <w:divBdr>
        <w:top w:val="none" w:sz="0" w:space="0" w:color="auto"/>
        <w:left w:val="none" w:sz="0" w:space="0" w:color="auto"/>
        <w:bottom w:val="none" w:sz="0" w:space="0" w:color="auto"/>
        <w:right w:val="none" w:sz="0" w:space="0" w:color="auto"/>
      </w:divBdr>
      <w:divsChild>
        <w:div w:id="240259998">
          <w:marLeft w:val="0"/>
          <w:marRight w:val="0"/>
          <w:marTop w:val="0"/>
          <w:marBottom w:val="0"/>
          <w:divBdr>
            <w:top w:val="none" w:sz="0" w:space="0" w:color="auto"/>
            <w:left w:val="none" w:sz="0" w:space="0" w:color="auto"/>
            <w:bottom w:val="none" w:sz="0" w:space="0" w:color="auto"/>
            <w:right w:val="none" w:sz="0" w:space="0" w:color="auto"/>
          </w:divBdr>
          <w:divsChild>
            <w:div w:id="893856091">
              <w:marLeft w:val="0"/>
              <w:marRight w:val="0"/>
              <w:marTop w:val="0"/>
              <w:marBottom w:val="0"/>
              <w:divBdr>
                <w:top w:val="none" w:sz="0" w:space="0" w:color="auto"/>
                <w:left w:val="none" w:sz="0" w:space="0" w:color="auto"/>
                <w:bottom w:val="none" w:sz="0" w:space="0" w:color="auto"/>
                <w:right w:val="none" w:sz="0" w:space="0" w:color="auto"/>
              </w:divBdr>
              <w:divsChild>
                <w:div w:id="165172615">
                  <w:marLeft w:val="4575"/>
                  <w:marRight w:val="0"/>
                  <w:marTop w:val="0"/>
                  <w:marBottom w:val="0"/>
                  <w:divBdr>
                    <w:top w:val="none" w:sz="0" w:space="0" w:color="auto"/>
                    <w:left w:val="none" w:sz="0" w:space="0" w:color="auto"/>
                    <w:bottom w:val="none" w:sz="0" w:space="0" w:color="auto"/>
                    <w:right w:val="none" w:sz="0" w:space="0" w:color="auto"/>
                  </w:divBdr>
                  <w:divsChild>
                    <w:div w:id="1342514659">
                      <w:marLeft w:val="0"/>
                      <w:marRight w:val="0"/>
                      <w:marTop w:val="0"/>
                      <w:marBottom w:val="0"/>
                      <w:divBdr>
                        <w:top w:val="none" w:sz="0" w:space="0" w:color="auto"/>
                        <w:left w:val="none" w:sz="0" w:space="0" w:color="auto"/>
                        <w:bottom w:val="none" w:sz="0" w:space="0" w:color="auto"/>
                        <w:right w:val="none" w:sz="0" w:space="0" w:color="auto"/>
                      </w:divBdr>
                      <w:divsChild>
                        <w:div w:id="1391031309">
                          <w:marLeft w:val="0"/>
                          <w:marRight w:val="0"/>
                          <w:marTop w:val="0"/>
                          <w:marBottom w:val="0"/>
                          <w:divBdr>
                            <w:top w:val="none" w:sz="0" w:space="0" w:color="auto"/>
                            <w:left w:val="none" w:sz="0" w:space="0" w:color="auto"/>
                            <w:bottom w:val="none" w:sz="0" w:space="0" w:color="auto"/>
                            <w:right w:val="none" w:sz="0" w:space="0" w:color="auto"/>
                          </w:divBdr>
                          <w:divsChild>
                            <w:div w:id="1485052048">
                              <w:marLeft w:val="0"/>
                              <w:marRight w:val="0"/>
                              <w:marTop w:val="0"/>
                              <w:marBottom w:val="0"/>
                              <w:divBdr>
                                <w:top w:val="none" w:sz="0" w:space="0" w:color="auto"/>
                                <w:left w:val="none" w:sz="0" w:space="0" w:color="auto"/>
                                <w:bottom w:val="none" w:sz="0" w:space="0" w:color="auto"/>
                                <w:right w:val="none" w:sz="0" w:space="0" w:color="auto"/>
                              </w:divBdr>
                              <w:divsChild>
                                <w:div w:id="754397580">
                                  <w:marLeft w:val="0"/>
                                  <w:marRight w:val="0"/>
                                  <w:marTop w:val="0"/>
                                  <w:marBottom w:val="0"/>
                                  <w:divBdr>
                                    <w:top w:val="none" w:sz="0" w:space="0" w:color="auto"/>
                                    <w:left w:val="none" w:sz="0" w:space="0" w:color="auto"/>
                                    <w:bottom w:val="none" w:sz="0" w:space="0" w:color="auto"/>
                                    <w:right w:val="none" w:sz="0" w:space="0" w:color="auto"/>
                                  </w:divBdr>
                                  <w:divsChild>
                                    <w:div w:id="1964311780">
                                      <w:marLeft w:val="0"/>
                                      <w:marRight w:val="0"/>
                                      <w:marTop w:val="0"/>
                                      <w:marBottom w:val="0"/>
                                      <w:divBdr>
                                        <w:top w:val="none" w:sz="0" w:space="0" w:color="auto"/>
                                        <w:left w:val="none" w:sz="0" w:space="0" w:color="auto"/>
                                        <w:bottom w:val="none" w:sz="0" w:space="0" w:color="auto"/>
                                        <w:right w:val="none" w:sz="0" w:space="0" w:color="auto"/>
                                      </w:divBdr>
                                      <w:divsChild>
                                        <w:div w:id="1780567632">
                                          <w:marLeft w:val="0"/>
                                          <w:marRight w:val="0"/>
                                          <w:marTop w:val="0"/>
                                          <w:marBottom w:val="0"/>
                                          <w:divBdr>
                                            <w:top w:val="none" w:sz="0" w:space="0" w:color="auto"/>
                                            <w:left w:val="none" w:sz="0" w:space="0" w:color="auto"/>
                                            <w:bottom w:val="none" w:sz="0" w:space="0" w:color="auto"/>
                                            <w:right w:val="none" w:sz="0" w:space="0" w:color="auto"/>
                                          </w:divBdr>
                                          <w:divsChild>
                                            <w:div w:id="1244608111">
                                              <w:marLeft w:val="0"/>
                                              <w:marRight w:val="0"/>
                                              <w:marTop w:val="0"/>
                                              <w:marBottom w:val="0"/>
                                              <w:divBdr>
                                                <w:top w:val="none" w:sz="0" w:space="0" w:color="auto"/>
                                                <w:left w:val="none" w:sz="0" w:space="0" w:color="auto"/>
                                                <w:bottom w:val="none" w:sz="0" w:space="0" w:color="auto"/>
                                                <w:right w:val="none" w:sz="0" w:space="0" w:color="auto"/>
                                              </w:divBdr>
                                              <w:divsChild>
                                                <w:div w:id="1382363358">
                                                  <w:marLeft w:val="0"/>
                                                  <w:marRight w:val="0"/>
                                                  <w:marTop w:val="0"/>
                                                  <w:marBottom w:val="0"/>
                                                  <w:divBdr>
                                                    <w:top w:val="none" w:sz="0" w:space="0" w:color="auto"/>
                                                    <w:left w:val="none" w:sz="0" w:space="0" w:color="auto"/>
                                                    <w:bottom w:val="none" w:sz="0" w:space="0" w:color="auto"/>
                                                    <w:right w:val="none" w:sz="0" w:space="0" w:color="auto"/>
                                                  </w:divBdr>
                                                  <w:divsChild>
                                                    <w:div w:id="1860192210">
                                                      <w:marLeft w:val="0"/>
                                                      <w:marRight w:val="0"/>
                                                      <w:marTop w:val="0"/>
                                                      <w:marBottom w:val="0"/>
                                                      <w:divBdr>
                                                        <w:top w:val="none" w:sz="0" w:space="0" w:color="auto"/>
                                                        <w:left w:val="none" w:sz="0" w:space="0" w:color="auto"/>
                                                        <w:bottom w:val="none" w:sz="0" w:space="0" w:color="auto"/>
                                                        <w:right w:val="none" w:sz="0" w:space="0" w:color="auto"/>
                                                      </w:divBdr>
                                                      <w:divsChild>
                                                        <w:div w:id="1220752117">
                                                          <w:marLeft w:val="0"/>
                                                          <w:marRight w:val="0"/>
                                                          <w:marTop w:val="0"/>
                                                          <w:marBottom w:val="0"/>
                                                          <w:divBdr>
                                                            <w:top w:val="none" w:sz="0" w:space="0" w:color="auto"/>
                                                            <w:left w:val="none" w:sz="0" w:space="0" w:color="auto"/>
                                                            <w:bottom w:val="none" w:sz="0" w:space="0" w:color="auto"/>
                                                            <w:right w:val="none" w:sz="0" w:space="0" w:color="auto"/>
                                                          </w:divBdr>
                                                          <w:divsChild>
                                                            <w:div w:id="903225238">
                                                              <w:marLeft w:val="0"/>
                                                              <w:marRight w:val="0"/>
                                                              <w:marTop w:val="0"/>
                                                              <w:marBottom w:val="0"/>
                                                              <w:divBdr>
                                                                <w:top w:val="none" w:sz="0" w:space="0" w:color="auto"/>
                                                                <w:left w:val="none" w:sz="0" w:space="0" w:color="auto"/>
                                                                <w:bottom w:val="none" w:sz="0" w:space="0" w:color="auto"/>
                                                                <w:right w:val="none" w:sz="0" w:space="0" w:color="auto"/>
                                                              </w:divBdr>
                                                              <w:divsChild>
                                                                <w:div w:id="1075662494">
                                                                  <w:marLeft w:val="0"/>
                                                                  <w:marRight w:val="0"/>
                                                                  <w:marTop w:val="0"/>
                                                                  <w:marBottom w:val="0"/>
                                                                  <w:divBdr>
                                                                    <w:top w:val="none" w:sz="0" w:space="0" w:color="auto"/>
                                                                    <w:left w:val="none" w:sz="0" w:space="0" w:color="auto"/>
                                                                    <w:bottom w:val="none" w:sz="0" w:space="0" w:color="auto"/>
                                                                    <w:right w:val="none" w:sz="0" w:space="0" w:color="auto"/>
                                                                  </w:divBdr>
                                                                  <w:divsChild>
                                                                    <w:div w:id="351490742">
                                                                      <w:marLeft w:val="0"/>
                                                                      <w:marRight w:val="0"/>
                                                                      <w:marTop w:val="0"/>
                                                                      <w:marBottom w:val="0"/>
                                                                      <w:divBdr>
                                                                        <w:top w:val="none" w:sz="0" w:space="0" w:color="auto"/>
                                                                        <w:left w:val="none" w:sz="0" w:space="0" w:color="auto"/>
                                                                        <w:bottom w:val="none" w:sz="0" w:space="0" w:color="auto"/>
                                                                        <w:right w:val="none" w:sz="0" w:space="0" w:color="auto"/>
                                                                      </w:divBdr>
                                                                      <w:divsChild>
                                                                        <w:div w:id="230694648">
                                                                          <w:marLeft w:val="0"/>
                                                                          <w:marRight w:val="0"/>
                                                                          <w:marTop w:val="0"/>
                                                                          <w:marBottom w:val="0"/>
                                                                          <w:divBdr>
                                                                            <w:top w:val="none" w:sz="0" w:space="0" w:color="auto"/>
                                                                            <w:left w:val="none" w:sz="0" w:space="0" w:color="auto"/>
                                                                            <w:bottom w:val="none" w:sz="0" w:space="0" w:color="auto"/>
                                                                            <w:right w:val="none" w:sz="0" w:space="0" w:color="auto"/>
                                                                          </w:divBdr>
                                                                          <w:divsChild>
                                                                            <w:div w:id="466314714">
                                                                              <w:marLeft w:val="0"/>
                                                                              <w:marRight w:val="0"/>
                                                                              <w:marTop w:val="0"/>
                                                                              <w:marBottom w:val="0"/>
                                                                              <w:divBdr>
                                                                                <w:top w:val="none" w:sz="0" w:space="0" w:color="auto"/>
                                                                                <w:left w:val="none" w:sz="0" w:space="0" w:color="auto"/>
                                                                                <w:bottom w:val="none" w:sz="0" w:space="0" w:color="auto"/>
                                                                                <w:right w:val="none" w:sz="0" w:space="0" w:color="auto"/>
                                                                              </w:divBdr>
                                                                              <w:divsChild>
                                                                                <w:div w:id="11058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40650077">
      <w:bodyDiv w:val="1"/>
      <w:marLeft w:val="0"/>
      <w:marRight w:val="0"/>
      <w:marTop w:val="0"/>
      <w:marBottom w:val="0"/>
      <w:divBdr>
        <w:top w:val="none" w:sz="0" w:space="0" w:color="auto"/>
        <w:left w:val="none" w:sz="0" w:space="0" w:color="auto"/>
        <w:bottom w:val="none" w:sz="0" w:space="0" w:color="auto"/>
        <w:right w:val="none" w:sz="0" w:space="0" w:color="auto"/>
      </w:divBdr>
      <w:divsChild>
        <w:div w:id="270016796">
          <w:marLeft w:val="0"/>
          <w:marRight w:val="0"/>
          <w:marTop w:val="0"/>
          <w:marBottom w:val="0"/>
          <w:divBdr>
            <w:top w:val="none" w:sz="0" w:space="0" w:color="auto"/>
            <w:left w:val="none" w:sz="0" w:space="0" w:color="auto"/>
            <w:bottom w:val="none" w:sz="0" w:space="0" w:color="auto"/>
            <w:right w:val="none" w:sz="0" w:space="0" w:color="auto"/>
          </w:divBdr>
          <w:divsChild>
            <w:div w:id="419958872">
              <w:marLeft w:val="0"/>
              <w:marRight w:val="0"/>
              <w:marTop w:val="0"/>
              <w:marBottom w:val="0"/>
              <w:divBdr>
                <w:top w:val="none" w:sz="0" w:space="0" w:color="auto"/>
                <w:left w:val="none" w:sz="0" w:space="0" w:color="auto"/>
                <w:bottom w:val="none" w:sz="0" w:space="0" w:color="auto"/>
                <w:right w:val="none" w:sz="0" w:space="0" w:color="auto"/>
              </w:divBdr>
              <w:divsChild>
                <w:div w:id="450365615">
                  <w:marLeft w:val="4575"/>
                  <w:marRight w:val="0"/>
                  <w:marTop w:val="0"/>
                  <w:marBottom w:val="0"/>
                  <w:divBdr>
                    <w:top w:val="none" w:sz="0" w:space="0" w:color="auto"/>
                    <w:left w:val="none" w:sz="0" w:space="0" w:color="auto"/>
                    <w:bottom w:val="none" w:sz="0" w:space="0" w:color="auto"/>
                    <w:right w:val="none" w:sz="0" w:space="0" w:color="auto"/>
                  </w:divBdr>
                  <w:divsChild>
                    <w:div w:id="1696811748">
                      <w:marLeft w:val="0"/>
                      <w:marRight w:val="0"/>
                      <w:marTop w:val="0"/>
                      <w:marBottom w:val="0"/>
                      <w:divBdr>
                        <w:top w:val="none" w:sz="0" w:space="0" w:color="auto"/>
                        <w:left w:val="none" w:sz="0" w:space="0" w:color="auto"/>
                        <w:bottom w:val="none" w:sz="0" w:space="0" w:color="auto"/>
                        <w:right w:val="none" w:sz="0" w:space="0" w:color="auto"/>
                      </w:divBdr>
                      <w:divsChild>
                        <w:div w:id="878200329">
                          <w:marLeft w:val="0"/>
                          <w:marRight w:val="0"/>
                          <w:marTop w:val="0"/>
                          <w:marBottom w:val="0"/>
                          <w:divBdr>
                            <w:top w:val="none" w:sz="0" w:space="0" w:color="auto"/>
                            <w:left w:val="none" w:sz="0" w:space="0" w:color="auto"/>
                            <w:bottom w:val="none" w:sz="0" w:space="0" w:color="auto"/>
                            <w:right w:val="none" w:sz="0" w:space="0" w:color="auto"/>
                          </w:divBdr>
                          <w:divsChild>
                            <w:div w:id="945037189">
                              <w:marLeft w:val="0"/>
                              <w:marRight w:val="0"/>
                              <w:marTop w:val="0"/>
                              <w:marBottom w:val="0"/>
                              <w:divBdr>
                                <w:top w:val="none" w:sz="0" w:space="0" w:color="auto"/>
                                <w:left w:val="none" w:sz="0" w:space="0" w:color="auto"/>
                                <w:bottom w:val="none" w:sz="0" w:space="0" w:color="auto"/>
                                <w:right w:val="none" w:sz="0" w:space="0" w:color="auto"/>
                              </w:divBdr>
                              <w:divsChild>
                                <w:div w:id="723716575">
                                  <w:marLeft w:val="0"/>
                                  <w:marRight w:val="0"/>
                                  <w:marTop w:val="0"/>
                                  <w:marBottom w:val="0"/>
                                  <w:divBdr>
                                    <w:top w:val="none" w:sz="0" w:space="0" w:color="auto"/>
                                    <w:left w:val="none" w:sz="0" w:space="0" w:color="auto"/>
                                    <w:bottom w:val="none" w:sz="0" w:space="0" w:color="auto"/>
                                    <w:right w:val="none" w:sz="0" w:space="0" w:color="auto"/>
                                  </w:divBdr>
                                  <w:divsChild>
                                    <w:div w:id="1108160957">
                                      <w:marLeft w:val="0"/>
                                      <w:marRight w:val="0"/>
                                      <w:marTop w:val="0"/>
                                      <w:marBottom w:val="0"/>
                                      <w:divBdr>
                                        <w:top w:val="none" w:sz="0" w:space="0" w:color="auto"/>
                                        <w:left w:val="none" w:sz="0" w:space="0" w:color="auto"/>
                                        <w:bottom w:val="none" w:sz="0" w:space="0" w:color="auto"/>
                                        <w:right w:val="none" w:sz="0" w:space="0" w:color="auto"/>
                                      </w:divBdr>
                                      <w:divsChild>
                                        <w:div w:id="1369991934">
                                          <w:marLeft w:val="0"/>
                                          <w:marRight w:val="0"/>
                                          <w:marTop w:val="0"/>
                                          <w:marBottom w:val="0"/>
                                          <w:divBdr>
                                            <w:top w:val="none" w:sz="0" w:space="0" w:color="auto"/>
                                            <w:left w:val="none" w:sz="0" w:space="0" w:color="auto"/>
                                            <w:bottom w:val="none" w:sz="0" w:space="0" w:color="auto"/>
                                            <w:right w:val="none" w:sz="0" w:space="0" w:color="auto"/>
                                          </w:divBdr>
                                          <w:divsChild>
                                            <w:div w:id="1332828752">
                                              <w:marLeft w:val="0"/>
                                              <w:marRight w:val="0"/>
                                              <w:marTop w:val="0"/>
                                              <w:marBottom w:val="0"/>
                                              <w:divBdr>
                                                <w:top w:val="none" w:sz="0" w:space="0" w:color="auto"/>
                                                <w:left w:val="none" w:sz="0" w:space="0" w:color="auto"/>
                                                <w:bottom w:val="none" w:sz="0" w:space="0" w:color="auto"/>
                                                <w:right w:val="none" w:sz="0" w:space="0" w:color="auto"/>
                                              </w:divBdr>
                                              <w:divsChild>
                                                <w:div w:id="2093351868">
                                                  <w:marLeft w:val="0"/>
                                                  <w:marRight w:val="0"/>
                                                  <w:marTop w:val="0"/>
                                                  <w:marBottom w:val="0"/>
                                                  <w:divBdr>
                                                    <w:top w:val="none" w:sz="0" w:space="0" w:color="auto"/>
                                                    <w:left w:val="none" w:sz="0" w:space="0" w:color="auto"/>
                                                    <w:bottom w:val="none" w:sz="0" w:space="0" w:color="auto"/>
                                                    <w:right w:val="none" w:sz="0" w:space="0" w:color="auto"/>
                                                  </w:divBdr>
                                                  <w:divsChild>
                                                    <w:div w:id="1811630949">
                                                      <w:marLeft w:val="0"/>
                                                      <w:marRight w:val="0"/>
                                                      <w:marTop w:val="0"/>
                                                      <w:marBottom w:val="0"/>
                                                      <w:divBdr>
                                                        <w:top w:val="none" w:sz="0" w:space="0" w:color="auto"/>
                                                        <w:left w:val="none" w:sz="0" w:space="0" w:color="auto"/>
                                                        <w:bottom w:val="none" w:sz="0" w:space="0" w:color="auto"/>
                                                        <w:right w:val="none" w:sz="0" w:space="0" w:color="auto"/>
                                                      </w:divBdr>
                                                      <w:divsChild>
                                                        <w:div w:id="1510028431">
                                                          <w:marLeft w:val="0"/>
                                                          <w:marRight w:val="0"/>
                                                          <w:marTop w:val="0"/>
                                                          <w:marBottom w:val="0"/>
                                                          <w:divBdr>
                                                            <w:top w:val="none" w:sz="0" w:space="0" w:color="auto"/>
                                                            <w:left w:val="none" w:sz="0" w:space="0" w:color="auto"/>
                                                            <w:bottom w:val="none" w:sz="0" w:space="0" w:color="auto"/>
                                                            <w:right w:val="none" w:sz="0" w:space="0" w:color="auto"/>
                                                          </w:divBdr>
                                                          <w:divsChild>
                                                            <w:div w:id="404032445">
                                                              <w:marLeft w:val="0"/>
                                                              <w:marRight w:val="0"/>
                                                              <w:marTop w:val="0"/>
                                                              <w:marBottom w:val="0"/>
                                                              <w:divBdr>
                                                                <w:top w:val="none" w:sz="0" w:space="0" w:color="auto"/>
                                                                <w:left w:val="none" w:sz="0" w:space="0" w:color="auto"/>
                                                                <w:bottom w:val="none" w:sz="0" w:space="0" w:color="auto"/>
                                                                <w:right w:val="none" w:sz="0" w:space="0" w:color="auto"/>
                                                              </w:divBdr>
                                                              <w:divsChild>
                                                                <w:div w:id="1084960785">
                                                                  <w:marLeft w:val="0"/>
                                                                  <w:marRight w:val="0"/>
                                                                  <w:marTop w:val="0"/>
                                                                  <w:marBottom w:val="0"/>
                                                                  <w:divBdr>
                                                                    <w:top w:val="none" w:sz="0" w:space="0" w:color="auto"/>
                                                                    <w:left w:val="none" w:sz="0" w:space="0" w:color="auto"/>
                                                                    <w:bottom w:val="none" w:sz="0" w:space="0" w:color="auto"/>
                                                                    <w:right w:val="none" w:sz="0" w:space="0" w:color="auto"/>
                                                                  </w:divBdr>
                                                                  <w:divsChild>
                                                                    <w:div w:id="1705057300">
                                                                      <w:marLeft w:val="0"/>
                                                                      <w:marRight w:val="0"/>
                                                                      <w:marTop w:val="0"/>
                                                                      <w:marBottom w:val="0"/>
                                                                      <w:divBdr>
                                                                        <w:top w:val="none" w:sz="0" w:space="0" w:color="auto"/>
                                                                        <w:left w:val="none" w:sz="0" w:space="0" w:color="auto"/>
                                                                        <w:bottom w:val="none" w:sz="0" w:space="0" w:color="auto"/>
                                                                        <w:right w:val="none" w:sz="0" w:space="0" w:color="auto"/>
                                                                      </w:divBdr>
                                                                      <w:divsChild>
                                                                        <w:div w:id="431241903">
                                                                          <w:marLeft w:val="0"/>
                                                                          <w:marRight w:val="0"/>
                                                                          <w:marTop w:val="0"/>
                                                                          <w:marBottom w:val="0"/>
                                                                          <w:divBdr>
                                                                            <w:top w:val="none" w:sz="0" w:space="0" w:color="auto"/>
                                                                            <w:left w:val="none" w:sz="0" w:space="0" w:color="auto"/>
                                                                            <w:bottom w:val="none" w:sz="0" w:space="0" w:color="auto"/>
                                                                            <w:right w:val="none" w:sz="0" w:space="0" w:color="auto"/>
                                                                          </w:divBdr>
                                                                          <w:divsChild>
                                                                            <w:div w:id="1915696289">
                                                                              <w:marLeft w:val="0"/>
                                                                              <w:marRight w:val="0"/>
                                                                              <w:marTop w:val="0"/>
                                                                              <w:marBottom w:val="0"/>
                                                                              <w:divBdr>
                                                                                <w:top w:val="none" w:sz="0" w:space="0" w:color="auto"/>
                                                                                <w:left w:val="none" w:sz="0" w:space="0" w:color="auto"/>
                                                                                <w:bottom w:val="none" w:sz="0" w:space="0" w:color="auto"/>
                                                                                <w:right w:val="none" w:sz="0" w:space="0" w:color="auto"/>
                                                                              </w:divBdr>
                                                                              <w:divsChild>
                                                                                <w:div w:id="14609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72322915">
      <w:bodyDiv w:val="1"/>
      <w:marLeft w:val="0"/>
      <w:marRight w:val="0"/>
      <w:marTop w:val="0"/>
      <w:marBottom w:val="0"/>
      <w:divBdr>
        <w:top w:val="none" w:sz="0" w:space="0" w:color="auto"/>
        <w:left w:val="none" w:sz="0" w:space="0" w:color="auto"/>
        <w:bottom w:val="none" w:sz="0" w:space="0" w:color="auto"/>
        <w:right w:val="none" w:sz="0" w:space="0" w:color="auto"/>
      </w:divBdr>
      <w:divsChild>
        <w:div w:id="1296329246">
          <w:marLeft w:val="0"/>
          <w:marRight w:val="0"/>
          <w:marTop w:val="0"/>
          <w:marBottom w:val="0"/>
          <w:divBdr>
            <w:top w:val="none" w:sz="0" w:space="0" w:color="auto"/>
            <w:left w:val="none" w:sz="0" w:space="0" w:color="auto"/>
            <w:bottom w:val="none" w:sz="0" w:space="0" w:color="auto"/>
            <w:right w:val="none" w:sz="0" w:space="0" w:color="auto"/>
          </w:divBdr>
          <w:divsChild>
            <w:div w:id="95558580">
              <w:marLeft w:val="0"/>
              <w:marRight w:val="0"/>
              <w:marTop w:val="0"/>
              <w:marBottom w:val="0"/>
              <w:divBdr>
                <w:top w:val="none" w:sz="0" w:space="0" w:color="auto"/>
                <w:left w:val="none" w:sz="0" w:space="0" w:color="auto"/>
                <w:bottom w:val="none" w:sz="0" w:space="0" w:color="auto"/>
                <w:right w:val="none" w:sz="0" w:space="0" w:color="auto"/>
              </w:divBdr>
              <w:divsChild>
                <w:div w:id="701173501">
                  <w:marLeft w:val="4575"/>
                  <w:marRight w:val="0"/>
                  <w:marTop w:val="0"/>
                  <w:marBottom w:val="0"/>
                  <w:divBdr>
                    <w:top w:val="none" w:sz="0" w:space="0" w:color="auto"/>
                    <w:left w:val="none" w:sz="0" w:space="0" w:color="auto"/>
                    <w:bottom w:val="none" w:sz="0" w:space="0" w:color="auto"/>
                    <w:right w:val="none" w:sz="0" w:space="0" w:color="auto"/>
                  </w:divBdr>
                  <w:divsChild>
                    <w:div w:id="1122846339">
                      <w:marLeft w:val="0"/>
                      <w:marRight w:val="0"/>
                      <w:marTop w:val="0"/>
                      <w:marBottom w:val="0"/>
                      <w:divBdr>
                        <w:top w:val="none" w:sz="0" w:space="0" w:color="auto"/>
                        <w:left w:val="none" w:sz="0" w:space="0" w:color="auto"/>
                        <w:bottom w:val="none" w:sz="0" w:space="0" w:color="auto"/>
                        <w:right w:val="none" w:sz="0" w:space="0" w:color="auto"/>
                      </w:divBdr>
                      <w:divsChild>
                        <w:div w:id="223301733">
                          <w:marLeft w:val="0"/>
                          <w:marRight w:val="0"/>
                          <w:marTop w:val="0"/>
                          <w:marBottom w:val="0"/>
                          <w:divBdr>
                            <w:top w:val="none" w:sz="0" w:space="0" w:color="auto"/>
                            <w:left w:val="none" w:sz="0" w:space="0" w:color="auto"/>
                            <w:bottom w:val="none" w:sz="0" w:space="0" w:color="auto"/>
                            <w:right w:val="none" w:sz="0" w:space="0" w:color="auto"/>
                          </w:divBdr>
                          <w:divsChild>
                            <w:div w:id="1462773683">
                              <w:marLeft w:val="0"/>
                              <w:marRight w:val="0"/>
                              <w:marTop w:val="0"/>
                              <w:marBottom w:val="0"/>
                              <w:divBdr>
                                <w:top w:val="none" w:sz="0" w:space="0" w:color="auto"/>
                                <w:left w:val="none" w:sz="0" w:space="0" w:color="auto"/>
                                <w:bottom w:val="none" w:sz="0" w:space="0" w:color="auto"/>
                                <w:right w:val="none" w:sz="0" w:space="0" w:color="auto"/>
                              </w:divBdr>
                              <w:divsChild>
                                <w:div w:id="1113865336">
                                  <w:marLeft w:val="0"/>
                                  <w:marRight w:val="0"/>
                                  <w:marTop w:val="0"/>
                                  <w:marBottom w:val="0"/>
                                  <w:divBdr>
                                    <w:top w:val="none" w:sz="0" w:space="0" w:color="auto"/>
                                    <w:left w:val="none" w:sz="0" w:space="0" w:color="auto"/>
                                    <w:bottom w:val="none" w:sz="0" w:space="0" w:color="auto"/>
                                    <w:right w:val="none" w:sz="0" w:space="0" w:color="auto"/>
                                  </w:divBdr>
                                  <w:divsChild>
                                    <w:div w:id="767509687">
                                      <w:marLeft w:val="0"/>
                                      <w:marRight w:val="0"/>
                                      <w:marTop w:val="0"/>
                                      <w:marBottom w:val="0"/>
                                      <w:divBdr>
                                        <w:top w:val="none" w:sz="0" w:space="0" w:color="auto"/>
                                        <w:left w:val="none" w:sz="0" w:space="0" w:color="auto"/>
                                        <w:bottom w:val="none" w:sz="0" w:space="0" w:color="auto"/>
                                        <w:right w:val="none" w:sz="0" w:space="0" w:color="auto"/>
                                      </w:divBdr>
                                      <w:divsChild>
                                        <w:div w:id="883716275">
                                          <w:marLeft w:val="0"/>
                                          <w:marRight w:val="0"/>
                                          <w:marTop w:val="0"/>
                                          <w:marBottom w:val="0"/>
                                          <w:divBdr>
                                            <w:top w:val="none" w:sz="0" w:space="0" w:color="auto"/>
                                            <w:left w:val="none" w:sz="0" w:space="0" w:color="auto"/>
                                            <w:bottom w:val="none" w:sz="0" w:space="0" w:color="auto"/>
                                            <w:right w:val="none" w:sz="0" w:space="0" w:color="auto"/>
                                          </w:divBdr>
                                          <w:divsChild>
                                            <w:div w:id="2115783586">
                                              <w:marLeft w:val="0"/>
                                              <w:marRight w:val="0"/>
                                              <w:marTop w:val="0"/>
                                              <w:marBottom w:val="0"/>
                                              <w:divBdr>
                                                <w:top w:val="none" w:sz="0" w:space="0" w:color="auto"/>
                                                <w:left w:val="none" w:sz="0" w:space="0" w:color="auto"/>
                                                <w:bottom w:val="none" w:sz="0" w:space="0" w:color="auto"/>
                                                <w:right w:val="none" w:sz="0" w:space="0" w:color="auto"/>
                                              </w:divBdr>
                                              <w:divsChild>
                                                <w:div w:id="1100954805">
                                                  <w:marLeft w:val="0"/>
                                                  <w:marRight w:val="0"/>
                                                  <w:marTop w:val="0"/>
                                                  <w:marBottom w:val="0"/>
                                                  <w:divBdr>
                                                    <w:top w:val="none" w:sz="0" w:space="0" w:color="auto"/>
                                                    <w:left w:val="none" w:sz="0" w:space="0" w:color="auto"/>
                                                    <w:bottom w:val="none" w:sz="0" w:space="0" w:color="auto"/>
                                                    <w:right w:val="none" w:sz="0" w:space="0" w:color="auto"/>
                                                  </w:divBdr>
                                                  <w:divsChild>
                                                    <w:div w:id="414864064">
                                                      <w:marLeft w:val="0"/>
                                                      <w:marRight w:val="0"/>
                                                      <w:marTop w:val="0"/>
                                                      <w:marBottom w:val="0"/>
                                                      <w:divBdr>
                                                        <w:top w:val="none" w:sz="0" w:space="0" w:color="auto"/>
                                                        <w:left w:val="none" w:sz="0" w:space="0" w:color="auto"/>
                                                        <w:bottom w:val="none" w:sz="0" w:space="0" w:color="auto"/>
                                                        <w:right w:val="none" w:sz="0" w:space="0" w:color="auto"/>
                                                      </w:divBdr>
                                                      <w:divsChild>
                                                        <w:div w:id="142281509">
                                                          <w:marLeft w:val="0"/>
                                                          <w:marRight w:val="0"/>
                                                          <w:marTop w:val="0"/>
                                                          <w:marBottom w:val="0"/>
                                                          <w:divBdr>
                                                            <w:top w:val="none" w:sz="0" w:space="0" w:color="auto"/>
                                                            <w:left w:val="none" w:sz="0" w:space="0" w:color="auto"/>
                                                            <w:bottom w:val="none" w:sz="0" w:space="0" w:color="auto"/>
                                                            <w:right w:val="none" w:sz="0" w:space="0" w:color="auto"/>
                                                          </w:divBdr>
                                                          <w:divsChild>
                                                            <w:div w:id="1012728752">
                                                              <w:marLeft w:val="0"/>
                                                              <w:marRight w:val="0"/>
                                                              <w:marTop w:val="0"/>
                                                              <w:marBottom w:val="0"/>
                                                              <w:divBdr>
                                                                <w:top w:val="none" w:sz="0" w:space="0" w:color="auto"/>
                                                                <w:left w:val="none" w:sz="0" w:space="0" w:color="auto"/>
                                                                <w:bottom w:val="none" w:sz="0" w:space="0" w:color="auto"/>
                                                                <w:right w:val="none" w:sz="0" w:space="0" w:color="auto"/>
                                                              </w:divBdr>
                                                              <w:divsChild>
                                                                <w:div w:id="866942179">
                                                                  <w:marLeft w:val="0"/>
                                                                  <w:marRight w:val="0"/>
                                                                  <w:marTop w:val="0"/>
                                                                  <w:marBottom w:val="0"/>
                                                                  <w:divBdr>
                                                                    <w:top w:val="none" w:sz="0" w:space="0" w:color="auto"/>
                                                                    <w:left w:val="none" w:sz="0" w:space="0" w:color="auto"/>
                                                                    <w:bottom w:val="none" w:sz="0" w:space="0" w:color="auto"/>
                                                                    <w:right w:val="none" w:sz="0" w:space="0" w:color="auto"/>
                                                                  </w:divBdr>
                                                                  <w:divsChild>
                                                                    <w:div w:id="1362590356">
                                                                      <w:marLeft w:val="0"/>
                                                                      <w:marRight w:val="0"/>
                                                                      <w:marTop w:val="0"/>
                                                                      <w:marBottom w:val="0"/>
                                                                      <w:divBdr>
                                                                        <w:top w:val="none" w:sz="0" w:space="0" w:color="auto"/>
                                                                        <w:left w:val="none" w:sz="0" w:space="0" w:color="auto"/>
                                                                        <w:bottom w:val="none" w:sz="0" w:space="0" w:color="auto"/>
                                                                        <w:right w:val="none" w:sz="0" w:space="0" w:color="auto"/>
                                                                      </w:divBdr>
                                                                      <w:divsChild>
                                                                        <w:div w:id="2010986098">
                                                                          <w:marLeft w:val="0"/>
                                                                          <w:marRight w:val="0"/>
                                                                          <w:marTop w:val="0"/>
                                                                          <w:marBottom w:val="0"/>
                                                                          <w:divBdr>
                                                                            <w:top w:val="none" w:sz="0" w:space="0" w:color="auto"/>
                                                                            <w:left w:val="none" w:sz="0" w:space="0" w:color="auto"/>
                                                                            <w:bottom w:val="none" w:sz="0" w:space="0" w:color="auto"/>
                                                                            <w:right w:val="none" w:sz="0" w:space="0" w:color="auto"/>
                                                                          </w:divBdr>
                                                                          <w:divsChild>
                                                                            <w:div w:id="356858026">
                                                                              <w:marLeft w:val="0"/>
                                                                              <w:marRight w:val="0"/>
                                                                              <w:marTop w:val="0"/>
                                                                              <w:marBottom w:val="0"/>
                                                                              <w:divBdr>
                                                                                <w:top w:val="none" w:sz="0" w:space="0" w:color="auto"/>
                                                                                <w:left w:val="none" w:sz="0" w:space="0" w:color="auto"/>
                                                                                <w:bottom w:val="none" w:sz="0" w:space="0" w:color="auto"/>
                                                                                <w:right w:val="none" w:sz="0" w:space="0" w:color="auto"/>
                                                                              </w:divBdr>
                                                                              <w:divsChild>
                                                                                <w:div w:id="2691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02230126">
      <w:bodyDiv w:val="1"/>
      <w:marLeft w:val="0"/>
      <w:marRight w:val="0"/>
      <w:marTop w:val="0"/>
      <w:marBottom w:val="0"/>
      <w:divBdr>
        <w:top w:val="none" w:sz="0" w:space="0" w:color="auto"/>
        <w:left w:val="none" w:sz="0" w:space="0" w:color="auto"/>
        <w:bottom w:val="none" w:sz="0" w:space="0" w:color="auto"/>
        <w:right w:val="none" w:sz="0" w:space="0" w:color="auto"/>
      </w:divBdr>
      <w:divsChild>
        <w:div w:id="1343892849">
          <w:marLeft w:val="0"/>
          <w:marRight w:val="0"/>
          <w:marTop w:val="0"/>
          <w:marBottom w:val="0"/>
          <w:divBdr>
            <w:top w:val="none" w:sz="0" w:space="0" w:color="auto"/>
            <w:left w:val="none" w:sz="0" w:space="0" w:color="auto"/>
            <w:bottom w:val="none" w:sz="0" w:space="0" w:color="auto"/>
            <w:right w:val="none" w:sz="0" w:space="0" w:color="auto"/>
          </w:divBdr>
          <w:divsChild>
            <w:div w:id="1447235047">
              <w:marLeft w:val="0"/>
              <w:marRight w:val="0"/>
              <w:marTop w:val="0"/>
              <w:marBottom w:val="0"/>
              <w:divBdr>
                <w:top w:val="none" w:sz="0" w:space="0" w:color="auto"/>
                <w:left w:val="none" w:sz="0" w:space="0" w:color="auto"/>
                <w:bottom w:val="none" w:sz="0" w:space="0" w:color="auto"/>
                <w:right w:val="none" w:sz="0" w:space="0" w:color="auto"/>
              </w:divBdr>
              <w:divsChild>
                <w:div w:id="124664581">
                  <w:marLeft w:val="4575"/>
                  <w:marRight w:val="0"/>
                  <w:marTop w:val="0"/>
                  <w:marBottom w:val="0"/>
                  <w:divBdr>
                    <w:top w:val="none" w:sz="0" w:space="0" w:color="auto"/>
                    <w:left w:val="none" w:sz="0" w:space="0" w:color="auto"/>
                    <w:bottom w:val="none" w:sz="0" w:space="0" w:color="auto"/>
                    <w:right w:val="none" w:sz="0" w:space="0" w:color="auto"/>
                  </w:divBdr>
                  <w:divsChild>
                    <w:div w:id="518206224">
                      <w:marLeft w:val="0"/>
                      <w:marRight w:val="0"/>
                      <w:marTop w:val="0"/>
                      <w:marBottom w:val="0"/>
                      <w:divBdr>
                        <w:top w:val="none" w:sz="0" w:space="0" w:color="auto"/>
                        <w:left w:val="none" w:sz="0" w:space="0" w:color="auto"/>
                        <w:bottom w:val="none" w:sz="0" w:space="0" w:color="auto"/>
                        <w:right w:val="none" w:sz="0" w:space="0" w:color="auto"/>
                      </w:divBdr>
                      <w:divsChild>
                        <w:div w:id="2109232672">
                          <w:marLeft w:val="0"/>
                          <w:marRight w:val="0"/>
                          <w:marTop w:val="0"/>
                          <w:marBottom w:val="0"/>
                          <w:divBdr>
                            <w:top w:val="none" w:sz="0" w:space="0" w:color="auto"/>
                            <w:left w:val="none" w:sz="0" w:space="0" w:color="auto"/>
                            <w:bottom w:val="none" w:sz="0" w:space="0" w:color="auto"/>
                            <w:right w:val="none" w:sz="0" w:space="0" w:color="auto"/>
                          </w:divBdr>
                          <w:divsChild>
                            <w:div w:id="127822979">
                              <w:marLeft w:val="0"/>
                              <w:marRight w:val="0"/>
                              <w:marTop w:val="0"/>
                              <w:marBottom w:val="0"/>
                              <w:divBdr>
                                <w:top w:val="none" w:sz="0" w:space="0" w:color="auto"/>
                                <w:left w:val="none" w:sz="0" w:space="0" w:color="auto"/>
                                <w:bottom w:val="none" w:sz="0" w:space="0" w:color="auto"/>
                                <w:right w:val="none" w:sz="0" w:space="0" w:color="auto"/>
                              </w:divBdr>
                              <w:divsChild>
                                <w:div w:id="1496451530">
                                  <w:marLeft w:val="0"/>
                                  <w:marRight w:val="0"/>
                                  <w:marTop w:val="0"/>
                                  <w:marBottom w:val="0"/>
                                  <w:divBdr>
                                    <w:top w:val="none" w:sz="0" w:space="0" w:color="auto"/>
                                    <w:left w:val="none" w:sz="0" w:space="0" w:color="auto"/>
                                    <w:bottom w:val="none" w:sz="0" w:space="0" w:color="auto"/>
                                    <w:right w:val="none" w:sz="0" w:space="0" w:color="auto"/>
                                  </w:divBdr>
                                  <w:divsChild>
                                    <w:div w:id="690257534">
                                      <w:marLeft w:val="0"/>
                                      <w:marRight w:val="0"/>
                                      <w:marTop w:val="0"/>
                                      <w:marBottom w:val="0"/>
                                      <w:divBdr>
                                        <w:top w:val="none" w:sz="0" w:space="0" w:color="auto"/>
                                        <w:left w:val="none" w:sz="0" w:space="0" w:color="auto"/>
                                        <w:bottom w:val="none" w:sz="0" w:space="0" w:color="auto"/>
                                        <w:right w:val="none" w:sz="0" w:space="0" w:color="auto"/>
                                      </w:divBdr>
                                      <w:divsChild>
                                        <w:div w:id="561406997">
                                          <w:marLeft w:val="0"/>
                                          <w:marRight w:val="0"/>
                                          <w:marTop w:val="0"/>
                                          <w:marBottom w:val="0"/>
                                          <w:divBdr>
                                            <w:top w:val="none" w:sz="0" w:space="0" w:color="auto"/>
                                            <w:left w:val="none" w:sz="0" w:space="0" w:color="auto"/>
                                            <w:bottom w:val="none" w:sz="0" w:space="0" w:color="auto"/>
                                            <w:right w:val="none" w:sz="0" w:space="0" w:color="auto"/>
                                          </w:divBdr>
                                          <w:divsChild>
                                            <w:div w:id="1125660660">
                                              <w:marLeft w:val="0"/>
                                              <w:marRight w:val="0"/>
                                              <w:marTop w:val="0"/>
                                              <w:marBottom w:val="0"/>
                                              <w:divBdr>
                                                <w:top w:val="none" w:sz="0" w:space="0" w:color="auto"/>
                                                <w:left w:val="none" w:sz="0" w:space="0" w:color="auto"/>
                                                <w:bottom w:val="none" w:sz="0" w:space="0" w:color="auto"/>
                                                <w:right w:val="none" w:sz="0" w:space="0" w:color="auto"/>
                                              </w:divBdr>
                                              <w:divsChild>
                                                <w:div w:id="1081486864">
                                                  <w:marLeft w:val="0"/>
                                                  <w:marRight w:val="0"/>
                                                  <w:marTop w:val="0"/>
                                                  <w:marBottom w:val="0"/>
                                                  <w:divBdr>
                                                    <w:top w:val="none" w:sz="0" w:space="0" w:color="auto"/>
                                                    <w:left w:val="none" w:sz="0" w:space="0" w:color="auto"/>
                                                    <w:bottom w:val="none" w:sz="0" w:space="0" w:color="auto"/>
                                                    <w:right w:val="none" w:sz="0" w:space="0" w:color="auto"/>
                                                  </w:divBdr>
                                                  <w:divsChild>
                                                    <w:div w:id="14985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6846090">
      <w:bodyDiv w:val="1"/>
      <w:marLeft w:val="0"/>
      <w:marRight w:val="0"/>
      <w:marTop w:val="0"/>
      <w:marBottom w:val="0"/>
      <w:divBdr>
        <w:top w:val="none" w:sz="0" w:space="0" w:color="auto"/>
        <w:left w:val="none" w:sz="0" w:space="0" w:color="auto"/>
        <w:bottom w:val="none" w:sz="0" w:space="0" w:color="auto"/>
        <w:right w:val="none" w:sz="0" w:space="0" w:color="auto"/>
      </w:divBdr>
      <w:divsChild>
        <w:div w:id="1952711266">
          <w:marLeft w:val="0"/>
          <w:marRight w:val="0"/>
          <w:marTop w:val="0"/>
          <w:marBottom w:val="0"/>
          <w:divBdr>
            <w:top w:val="none" w:sz="0" w:space="0" w:color="auto"/>
            <w:left w:val="none" w:sz="0" w:space="0" w:color="auto"/>
            <w:bottom w:val="none" w:sz="0" w:space="0" w:color="auto"/>
            <w:right w:val="none" w:sz="0" w:space="0" w:color="auto"/>
          </w:divBdr>
          <w:divsChild>
            <w:div w:id="25107414">
              <w:marLeft w:val="0"/>
              <w:marRight w:val="0"/>
              <w:marTop w:val="0"/>
              <w:marBottom w:val="0"/>
              <w:divBdr>
                <w:top w:val="none" w:sz="0" w:space="0" w:color="auto"/>
                <w:left w:val="none" w:sz="0" w:space="0" w:color="auto"/>
                <w:bottom w:val="none" w:sz="0" w:space="0" w:color="auto"/>
                <w:right w:val="none" w:sz="0" w:space="0" w:color="auto"/>
              </w:divBdr>
              <w:divsChild>
                <w:div w:id="115294689">
                  <w:marLeft w:val="4575"/>
                  <w:marRight w:val="0"/>
                  <w:marTop w:val="0"/>
                  <w:marBottom w:val="0"/>
                  <w:divBdr>
                    <w:top w:val="none" w:sz="0" w:space="0" w:color="auto"/>
                    <w:left w:val="none" w:sz="0" w:space="0" w:color="auto"/>
                    <w:bottom w:val="none" w:sz="0" w:space="0" w:color="auto"/>
                    <w:right w:val="none" w:sz="0" w:space="0" w:color="auto"/>
                  </w:divBdr>
                  <w:divsChild>
                    <w:div w:id="707950404">
                      <w:marLeft w:val="0"/>
                      <w:marRight w:val="0"/>
                      <w:marTop w:val="0"/>
                      <w:marBottom w:val="0"/>
                      <w:divBdr>
                        <w:top w:val="none" w:sz="0" w:space="0" w:color="auto"/>
                        <w:left w:val="none" w:sz="0" w:space="0" w:color="auto"/>
                        <w:bottom w:val="none" w:sz="0" w:space="0" w:color="auto"/>
                        <w:right w:val="none" w:sz="0" w:space="0" w:color="auto"/>
                      </w:divBdr>
                      <w:divsChild>
                        <w:div w:id="628164896">
                          <w:marLeft w:val="0"/>
                          <w:marRight w:val="0"/>
                          <w:marTop w:val="0"/>
                          <w:marBottom w:val="0"/>
                          <w:divBdr>
                            <w:top w:val="none" w:sz="0" w:space="0" w:color="auto"/>
                            <w:left w:val="none" w:sz="0" w:space="0" w:color="auto"/>
                            <w:bottom w:val="none" w:sz="0" w:space="0" w:color="auto"/>
                            <w:right w:val="none" w:sz="0" w:space="0" w:color="auto"/>
                          </w:divBdr>
                          <w:divsChild>
                            <w:div w:id="1323700730">
                              <w:marLeft w:val="0"/>
                              <w:marRight w:val="0"/>
                              <w:marTop w:val="0"/>
                              <w:marBottom w:val="0"/>
                              <w:divBdr>
                                <w:top w:val="none" w:sz="0" w:space="0" w:color="auto"/>
                                <w:left w:val="none" w:sz="0" w:space="0" w:color="auto"/>
                                <w:bottom w:val="none" w:sz="0" w:space="0" w:color="auto"/>
                                <w:right w:val="none" w:sz="0" w:space="0" w:color="auto"/>
                              </w:divBdr>
                              <w:divsChild>
                                <w:div w:id="2051148276">
                                  <w:marLeft w:val="0"/>
                                  <w:marRight w:val="0"/>
                                  <w:marTop w:val="0"/>
                                  <w:marBottom w:val="0"/>
                                  <w:divBdr>
                                    <w:top w:val="none" w:sz="0" w:space="0" w:color="auto"/>
                                    <w:left w:val="none" w:sz="0" w:space="0" w:color="auto"/>
                                    <w:bottom w:val="none" w:sz="0" w:space="0" w:color="auto"/>
                                    <w:right w:val="none" w:sz="0" w:space="0" w:color="auto"/>
                                  </w:divBdr>
                                  <w:divsChild>
                                    <w:div w:id="80491423">
                                      <w:marLeft w:val="0"/>
                                      <w:marRight w:val="0"/>
                                      <w:marTop w:val="0"/>
                                      <w:marBottom w:val="0"/>
                                      <w:divBdr>
                                        <w:top w:val="none" w:sz="0" w:space="0" w:color="auto"/>
                                        <w:left w:val="none" w:sz="0" w:space="0" w:color="auto"/>
                                        <w:bottom w:val="none" w:sz="0" w:space="0" w:color="auto"/>
                                        <w:right w:val="none" w:sz="0" w:space="0" w:color="auto"/>
                                      </w:divBdr>
                                      <w:divsChild>
                                        <w:div w:id="1464929324">
                                          <w:marLeft w:val="0"/>
                                          <w:marRight w:val="0"/>
                                          <w:marTop w:val="0"/>
                                          <w:marBottom w:val="0"/>
                                          <w:divBdr>
                                            <w:top w:val="none" w:sz="0" w:space="0" w:color="auto"/>
                                            <w:left w:val="none" w:sz="0" w:space="0" w:color="auto"/>
                                            <w:bottom w:val="none" w:sz="0" w:space="0" w:color="auto"/>
                                            <w:right w:val="none" w:sz="0" w:space="0" w:color="auto"/>
                                          </w:divBdr>
                                          <w:divsChild>
                                            <w:div w:id="2002587528">
                                              <w:marLeft w:val="0"/>
                                              <w:marRight w:val="0"/>
                                              <w:marTop w:val="0"/>
                                              <w:marBottom w:val="0"/>
                                              <w:divBdr>
                                                <w:top w:val="none" w:sz="0" w:space="0" w:color="auto"/>
                                                <w:left w:val="none" w:sz="0" w:space="0" w:color="auto"/>
                                                <w:bottom w:val="none" w:sz="0" w:space="0" w:color="auto"/>
                                                <w:right w:val="none" w:sz="0" w:space="0" w:color="auto"/>
                                              </w:divBdr>
                                              <w:divsChild>
                                                <w:div w:id="1667635798">
                                                  <w:marLeft w:val="0"/>
                                                  <w:marRight w:val="0"/>
                                                  <w:marTop w:val="0"/>
                                                  <w:marBottom w:val="0"/>
                                                  <w:divBdr>
                                                    <w:top w:val="none" w:sz="0" w:space="0" w:color="auto"/>
                                                    <w:left w:val="none" w:sz="0" w:space="0" w:color="auto"/>
                                                    <w:bottom w:val="none" w:sz="0" w:space="0" w:color="auto"/>
                                                    <w:right w:val="none" w:sz="0" w:space="0" w:color="auto"/>
                                                  </w:divBdr>
                                                  <w:divsChild>
                                                    <w:div w:id="10499215">
                                                      <w:marLeft w:val="0"/>
                                                      <w:marRight w:val="0"/>
                                                      <w:marTop w:val="0"/>
                                                      <w:marBottom w:val="0"/>
                                                      <w:divBdr>
                                                        <w:top w:val="none" w:sz="0" w:space="0" w:color="auto"/>
                                                        <w:left w:val="none" w:sz="0" w:space="0" w:color="auto"/>
                                                        <w:bottom w:val="none" w:sz="0" w:space="0" w:color="auto"/>
                                                        <w:right w:val="none" w:sz="0" w:space="0" w:color="auto"/>
                                                      </w:divBdr>
                                                      <w:divsChild>
                                                        <w:div w:id="1333143775">
                                                          <w:marLeft w:val="0"/>
                                                          <w:marRight w:val="0"/>
                                                          <w:marTop w:val="0"/>
                                                          <w:marBottom w:val="0"/>
                                                          <w:divBdr>
                                                            <w:top w:val="none" w:sz="0" w:space="0" w:color="auto"/>
                                                            <w:left w:val="none" w:sz="0" w:space="0" w:color="auto"/>
                                                            <w:bottom w:val="none" w:sz="0" w:space="0" w:color="auto"/>
                                                            <w:right w:val="none" w:sz="0" w:space="0" w:color="auto"/>
                                                          </w:divBdr>
                                                          <w:divsChild>
                                                            <w:div w:id="1268469981">
                                                              <w:marLeft w:val="0"/>
                                                              <w:marRight w:val="0"/>
                                                              <w:marTop w:val="0"/>
                                                              <w:marBottom w:val="0"/>
                                                              <w:divBdr>
                                                                <w:top w:val="none" w:sz="0" w:space="0" w:color="auto"/>
                                                                <w:left w:val="none" w:sz="0" w:space="0" w:color="auto"/>
                                                                <w:bottom w:val="none" w:sz="0" w:space="0" w:color="auto"/>
                                                                <w:right w:val="none" w:sz="0" w:space="0" w:color="auto"/>
                                                              </w:divBdr>
                                                              <w:divsChild>
                                                                <w:div w:id="1258446776">
                                                                  <w:marLeft w:val="0"/>
                                                                  <w:marRight w:val="0"/>
                                                                  <w:marTop w:val="0"/>
                                                                  <w:marBottom w:val="0"/>
                                                                  <w:divBdr>
                                                                    <w:top w:val="none" w:sz="0" w:space="0" w:color="auto"/>
                                                                    <w:left w:val="none" w:sz="0" w:space="0" w:color="auto"/>
                                                                    <w:bottom w:val="none" w:sz="0" w:space="0" w:color="auto"/>
                                                                    <w:right w:val="none" w:sz="0" w:space="0" w:color="auto"/>
                                                                  </w:divBdr>
                                                                  <w:divsChild>
                                                                    <w:div w:id="161094196">
                                                                      <w:marLeft w:val="0"/>
                                                                      <w:marRight w:val="0"/>
                                                                      <w:marTop w:val="0"/>
                                                                      <w:marBottom w:val="0"/>
                                                                      <w:divBdr>
                                                                        <w:top w:val="none" w:sz="0" w:space="0" w:color="auto"/>
                                                                        <w:left w:val="none" w:sz="0" w:space="0" w:color="auto"/>
                                                                        <w:bottom w:val="none" w:sz="0" w:space="0" w:color="auto"/>
                                                                        <w:right w:val="none" w:sz="0" w:space="0" w:color="auto"/>
                                                                      </w:divBdr>
                                                                      <w:divsChild>
                                                                        <w:div w:id="1027876270">
                                                                          <w:marLeft w:val="0"/>
                                                                          <w:marRight w:val="0"/>
                                                                          <w:marTop w:val="0"/>
                                                                          <w:marBottom w:val="0"/>
                                                                          <w:divBdr>
                                                                            <w:top w:val="none" w:sz="0" w:space="0" w:color="auto"/>
                                                                            <w:left w:val="none" w:sz="0" w:space="0" w:color="auto"/>
                                                                            <w:bottom w:val="none" w:sz="0" w:space="0" w:color="auto"/>
                                                                            <w:right w:val="none" w:sz="0" w:space="0" w:color="auto"/>
                                                                          </w:divBdr>
                                                                          <w:divsChild>
                                                                            <w:div w:id="431972217">
                                                                              <w:marLeft w:val="0"/>
                                                                              <w:marRight w:val="0"/>
                                                                              <w:marTop w:val="0"/>
                                                                              <w:marBottom w:val="0"/>
                                                                              <w:divBdr>
                                                                                <w:top w:val="none" w:sz="0" w:space="0" w:color="auto"/>
                                                                                <w:left w:val="none" w:sz="0" w:space="0" w:color="auto"/>
                                                                                <w:bottom w:val="none" w:sz="0" w:space="0" w:color="auto"/>
                                                                                <w:right w:val="none" w:sz="0" w:space="0" w:color="auto"/>
                                                                              </w:divBdr>
                                                                              <w:divsChild>
                                                                                <w:div w:id="227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39148755">
      <w:bodyDiv w:val="1"/>
      <w:marLeft w:val="0"/>
      <w:marRight w:val="0"/>
      <w:marTop w:val="0"/>
      <w:marBottom w:val="0"/>
      <w:divBdr>
        <w:top w:val="none" w:sz="0" w:space="0" w:color="auto"/>
        <w:left w:val="none" w:sz="0" w:space="0" w:color="auto"/>
        <w:bottom w:val="none" w:sz="0" w:space="0" w:color="auto"/>
        <w:right w:val="none" w:sz="0" w:space="0" w:color="auto"/>
      </w:divBdr>
      <w:divsChild>
        <w:div w:id="512915591">
          <w:marLeft w:val="0"/>
          <w:marRight w:val="0"/>
          <w:marTop w:val="0"/>
          <w:marBottom w:val="0"/>
          <w:divBdr>
            <w:top w:val="none" w:sz="0" w:space="0" w:color="auto"/>
            <w:left w:val="none" w:sz="0" w:space="0" w:color="auto"/>
            <w:bottom w:val="none" w:sz="0" w:space="0" w:color="auto"/>
            <w:right w:val="none" w:sz="0" w:space="0" w:color="auto"/>
          </w:divBdr>
          <w:divsChild>
            <w:div w:id="88552939">
              <w:marLeft w:val="0"/>
              <w:marRight w:val="0"/>
              <w:marTop w:val="0"/>
              <w:marBottom w:val="0"/>
              <w:divBdr>
                <w:top w:val="none" w:sz="0" w:space="0" w:color="auto"/>
                <w:left w:val="none" w:sz="0" w:space="0" w:color="auto"/>
                <w:bottom w:val="none" w:sz="0" w:space="0" w:color="auto"/>
                <w:right w:val="none" w:sz="0" w:space="0" w:color="auto"/>
              </w:divBdr>
              <w:divsChild>
                <w:div w:id="440416013">
                  <w:marLeft w:val="4575"/>
                  <w:marRight w:val="0"/>
                  <w:marTop w:val="0"/>
                  <w:marBottom w:val="0"/>
                  <w:divBdr>
                    <w:top w:val="none" w:sz="0" w:space="0" w:color="auto"/>
                    <w:left w:val="none" w:sz="0" w:space="0" w:color="auto"/>
                    <w:bottom w:val="none" w:sz="0" w:space="0" w:color="auto"/>
                    <w:right w:val="none" w:sz="0" w:space="0" w:color="auto"/>
                  </w:divBdr>
                  <w:divsChild>
                    <w:div w:id="1061633236">
                      <w:marLeft w:val="0"/>
                      <w:marRight w:val="0"/>
                      <w:marTop w:val="0"/>
                      <w:marBottom w:val="0"/>
                      <w:divBdr>
                        <w:top w:val="none" w:sz="0" w:space="0" w:color="auto"/>
                        <w:left w:val="none" w:sz="0" w:space="0" w:color="auto"/>
                        <w:bottom w:val="none" w:sz="0" w:space="0" w:color="auto"/>
                        <w:right w:val="none" w:sz="0" w:space="0" w:color="auto"/>
                      </w:divBdr>
                      <w:divsChild>
                        <w:div w:id="1426725548">
                          <w:marLeft w:val="0"/>
                          <w:marRight w:val="0"/>
                          <w:marTop w:val="0"/>
                          <w:marBottom w:val="0"/>
                          <w:divBdr>
                            <w:top w:val="none" w:sz="0" w:space="0" w:color="auto"/>
                            <w:left w:val="none" w:sz="0" w:space="0" w:color="auto"/>
                            <w:bottom w:val="none" w:sz="0" w:space="0" w:color="auto"/>
                            <w:right w:val="none" w:sz="0" w:space="0" w:color="auto"/>
                          </w:divBdr>
                          <w:divsChild>
                            <w:div w:id="723680677">
                              <w:marLeft w:val="0"/>
                              <w:marRight w:val="0"/>
                              <w:marTop w:val="0"/>
                              <w:marBottom w:val="0"/>
                              <w:divBdr>
                                <w:top w:val="none" w:sz="0" w:space="0" w:color="auto"/>
                                <w:left w:val="none" w:sz="0" w:space="0" w:color="auto"/>
                                <w:bottom w:val="none" w:sz="0" w:space="0" w:color="auto"/>
                                <w:right w:val="none" w:sz="0" w:space="0" w:color="auto"/>
                              </w:divBdr>
                              <w:divsChild>
                                <w:div w:id="981958626">
                                  <w:marLeft w:val="0"/>
                                  <w:marRight w:val="0"/>
                                  <w:marTop w:val="0"/>
                                  <w:marBottom w:val="0"/>
                                  <w:divBdr>
                                    <w:top w:val="none" w:sz="0" w:space="0" w:color="auto"/>
                                    <w:left w:val="none" w:sz="0" w:space="0" w:color="auto"/>
                                    <w:bottom w:val="none" w:sz="0" w:space="0" w:color="auto"/>
                                    <w:right w:val="none" w:sz="0" w:space="0" w:color="auto"/>
                                  </w:divBdr>
                                  <w:divsChild>
                                    <w:div w:id="995720506">
                                      <w:marLeft w:val="0"/>
                                      <w:marRight w:val="0"/>
                                      <w:marTop w:val="0"/>
                                      <w:marBottom w:val="0"/>
                                      <w:divBdr>
                                        <w:top w:val="none" w:sz="0" w:space="0" w:color="auto"/>
                                        <w:left w:val="none" w:sz="0" w:space="0" w:color="auto"/>
                                        <w:bottom w:val="none" w:sz="0" w:space="0" w:color="auto"/>
                                        <w:right w:val="none" w:sz="0" w:space="0" w:color="auto"/>
                                      </w:divBdr>
                                      <w:divsChild>
                                        <w:div w:id="1437021182">
                                          <w:marLeft w:val="0"/>
                                          <w:marRight w:val="0"/>
                                          <w:marTop w:val="0"/>
                                          <w:marBottom w:val="0"/>
                                          <w:divBdr>
                                            <w:top w:val="none" w:sz="0" w:space="0" w:color="auto"/>
                                            <w:left w:val="none" w:sz="0" w:space="0" w:color="auto"/>
                                            <w:bottom w:val="none" w:sz="0" w:space="0" w:color="auto"/>
                                            <w:right w:val="none" w:sz="0" w:space="0" w:color="auto"/>
                                          </w:divBdr>
                                          <w:divsChild>
                                            <w:div w:id="1677341875">
                                              <w:marLeft w:val="0"/>
                                              <w:marRight w:val="0"/>
                                              <w:marTop w:val="0"/>
                                              <w:marBottom w:val="0"/>
                                              <w:divBdr>
                                                <w:top w:val="none" w:sz="0" w:space="0" w:color="auto"/>
                                                <w:left w:val="none" w:sz="0" w:space="0" w:color="auto"/>
                                                <w:bottom w:val="none" w:sz="0" w:space="0" w:color="auto"/>
                                                <w:right w:val="none" w:sz="0" w:space="0" w:color="auto"/>
                                              </w:divBdr>
                                              <w:divsChild>
                                                <w:div w:id="651063146">
                                                  <w:marLeft w:val="0"/>
                                                  <w:marRight w:val="0"/>
                                                  <w:marTop w:val="0"/>
                                                  <w:marBottom w:val="0"/>
                                                  <w:divBdr>
                                                    <w:top w:val="none" w:sz="0" w:space="0" w:color="auto"/>
                                                    <w:left w:val="none" w:sz="0" w:space="0" w:color="auto"/>
                                                    <w:bottom w:val="none" w:sz="0" w:space="0" w:color="auto"/>
                                                    <w:right w:val="none" w:sz="0" w:space="0" w:color="auto"/>
                                                  </w:divBdr>
                                                  <w:divsChild>
                                                    <w:div w:id="20034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6481897">
      <w:bodyDiv w:val="1"/>
      <w:marLeft w:val="0"/>
      <w:marRight w:val="0"/>
      <w:marTop w:val="0"/>
      <w:marBottom w:val="0"/>
      <w:divBdr>
        <w:top w:val="none" w:sz="0" w:space="0" w:color="auto"/>
        <w:left w:val="none" w:sz="0" w:space="0" w:color="auto"/>
        <w:bottom w:val="none" w:sz="0" w:space="0" w:color="auto"/>
        <w:right w:val="none" w:sz="0" w:space="0" w:color="auto"/>
      </w:divBdr>
      <w:divsChild>
        <w:div w:id="56249129">
          <w:marLeft w:val="0"/>
          <w:marRight w:val="0"/>
          <w:marTop w:val="0"/>
          <w:marBottom w:val="0"/>
          <w:divBdr>
            <w:top w:val="none" w:sz="0" w:space="0" w:color="auto"/>
            <w:left w:val="none" w:sz="0" w:space="0" w:color="auto"/>
            <w:bottom w:val="none" w:sz="0" w:space="0" w:color="auto"/>
            <w:right w:val="none" w:sz="0" w:space="0" w:color="auto"/>
          </w:divBdr>
          <w:divsChild>
            <w:div w:id="1793549966">
              <w:marLeft w:val="0"/>
              <w:marRight w:val="0"/>
              <w:marTop w:val="0"/>
              <w:marBottom w:val="0"/>
              <w:divBdr>
                <w:top w:val="none" w:sz="0" w:space="0" w:color="auto"/>
                <w:left w:val="none" w:sz="0" w:space="0" w:color="auto"/>
                <w:bottom w:val="none" w:sz="0" w:space="0" w:color="auto"/>
                <w:right w:val="none" w:sz="0" w:space="0" w:color="auto"/>
              </w:divBdr>
              <w:divsChild>
                <w:div w:id="1918976661">
                  <w:marLeft w:val="4575"/>
                  <w:marRight w:val="0"/>
                  <w:marTop w:val="0"/>
                  <w:marBottom w:val="0"/>
                  <w:divBdr>
                    <w:top w:val="none" w:sz="0" w:space="0" w:color="auto"/>
                    <w:left w:val="none" w:sz="0" w:space="0" w:color="auto"/>
                    <w:bottom w:val="none" w:sz="0" w:space="0" w:color="auto"/>
                    <w:right w:val="none" w:sz="0" w:space="0" w:color="auto"/>
                  </w:divBdr>
                  <w:divsChild>
                    <w:div w:id="544949085">
                      <w:marLeft w:val="0"/>
                      <w:marRight w:val="0"/>
                      <w:marTop w:val="0"/>
                      <w:marBottom w:val="0"/>
                      <w:divBdr>
                        <w:top w:val="none" w:sz="0" w:space="0" w:color="auto"/>
                        <w:left w:val="none" w:sz="0" w:space="0" w:color="auto"/>
                        <w:bottom w:val="none" w:sz="0" w:space="0" w:color="auto"/>
                        <w:right w:val="none" w:sz="0" w:space="0" w:color="auto"/>
                      </w:divBdr>
                      <w:divsChild>
                        <w:div w:id="255481186">
                          <w:marLeft w:val="0"/>
                          <w:marRight w:val="0"/>
                          <w:marTop w:val="0"/>
                          <w:marBottom w:val="0"/>
                          <w:divBdr>
                            <w:top w:val="none" w:sz="0" w:space="0" w:color="auto"/>
                            <w:left w:val="none" w:sz="0" w:space="0" w:color="auto"/>
                            <w:bottom w:val="none" w:sz="0" w:space="0" w:color="auto"/>
                            <w:right w:val="none" w:sz="0" w:space="0" w:color="auto"/>
                          </w:divBdr>
                          <w:divsChild>
                            <w:div w:id="90057164">
                              <w:marLeft w:val="0"/>
                              <w:marRight w:val="0"/>
                              <w:marTop w:val="0"/>
                              <w:marBottom w:val="0"/>
                              <w:divBdr>
                                <w:top w:val="none" w:sz="0" w:space="0" w:color="auto"/>
                                <w:left w:val="none" w:sz="0" w:space="0" w:color="auto"/>
                                <w:bottom w:val="none" w:sz="0" w:space="0" w:color="auto"/>
                                <w:right w:val="none" w:sz="0" w:space="0" w:color="auto"/>
                              </w:divBdr>
                              <w:divsChild>
                                <w:div w:id="1784108365">
                                  <w:marLeft w:val="0"/>
                                  <w:marRight w:val="0"/>
                                  <w:marTop w:val="0"/>
                                  <w:marBottom w:val="0"/>
                                  <w:divBdr>
                                    <w:top w:val="none" w:sz="0" w:space="0" w:color="auto"/>
                                    <w:left w:val="none" w:sz="0" w:space="0" w:color="auto"/>
                                    <w:bottom w:val="none" w:sz="0" w:space="0" w:color="auto"/>
                                    <w:right w:val="none" w:sz="0" w:space="0" w:color="auto"/>
                                  </w:divBdr>
                                  <w:divsChild>
                                    <w:div w:id="497186684">
                                      <w:marLeft w:val="0"/>
                                      <w:marRight w:val="0"/>
                                      <w:marTop w:val="0"/>
                                      <w:marBottom w:val="0"/>
                                      <w:divBdr>
                                        <w:top w:val="none" w:sz="0" w:space="0" w:color="auto"/>
                                        <w:left w:val="none" w:sz="0" w:space="0" w:color="auto"/>
                                        <w:bottom w:val="none" w:sz="0" w:space="0" w:color="auto"/>
                                        <w:right w:val="none" w:sz="0" w:space="0" w:color="auto"/>
                                      </w:divBdr>
                                      <w:divsChild>
                                        <w:div w:id="1894349396">
                                          <w:marLeft w:val="0"/>
                                          <w:marRight w:val="0"/>
                                          <w:marTop w:val="0"/>
                                          <w:marBottom w:val="0"/>
                                          <w:divBdr>
                                            <w:top w:val="none" w:sz="0" w:space="0" w:color="auto"/>
                                            <w:left w:val="none" w:sz="0" w:space="0" w:color="auto"/>
                                            <w:bottom w:val="none" w:sz="0" w:space="0" w:color="auto"/>
                                            <w:right w:val="none" w:sz="0" w:space="0" w:color="auto"/>
                                          </w:divBdr>
                                          <w:divsChild>
                                            <w:div w:id="2035306531">
                                              <w:marLeft w:val="0"/>
                                              <w:marRight w:val="0"/>
                                              <w:marTop w:val="0"/>
                                              <w:marBottom w:val="0"/>
                                              <w:divBdr>
                                                <w:top w:val="none" w:sz="0" w:space="0" w:color="auto"/>
                                                <w:left w:val="none" w:sz="0" w:space="0" w:color="auto"/>
                                                <w:bottom w:val="none" w:sz="0" w:space="0" w:color="auto"/>
                                                <w:right w:val="none" w:sz="0" w:space="0" w:color="auto"/>
                                              </w:divBdr>
                                              <w:divsChild>
                                                <w:div w:id="1809273982">
                                                  <w:marLeft w:val="0"/>
                                                  <w:marRight w:val="0"/>
                                                  <w:marTop w:val="0"/>
                                                  <w:marBottom w:val="0"/>
                                                  <w:divBdr>
                                                    <w:top w:val="none" w:sz="0" w:space="0" w:color="auto"/>
                                                    <w:left w:val="none" w:sz="0" w:space="0" w:color="auto"/>
                                                    <w:bottom w:val="none" w:sz="0" w:space="0" w:color="auto"/>
                                                    <w:right w:val="none" w:sz="0" w:space="0" w:color="auto"/>
                                                  </w:divBdr>
                                                  <w:divsChild>
                                                    <w:div w:id="459342184">
                                                      <w:marLeft w:val="0"/>
                                                      <w:marRight w:val="0"/>
                                                      <w:marTop w:val="0"/>
                                                      <w:marBottom w:val="0"/>
                                                      <w:divBdr>
                                                        <w:top w:val="none" w:sz="0" w:space="0" w:color="auto"/>
                                                        <w:left w:val="none" w:sz="0" w:space="0" w:color="auto"/>
                                                        <w:bottom w:val="none" w:sz="0" w:space="0" w:color="auto"/>
                                                        <w:right w:val="none" w:sz="0" w:space="0" w:color="auto"/>
                                                      </w:divBdr>
                                                      <w:divsChild>
                                                        <w:div w:id="1588731216">
                                                          <w:marLeft w:val="0"/>
                                                          <w:marRight w:val="0"/>
                                                          <w:marTop w:val="0"/>
                                                          <w:marBottom w:val="0"/>
                                                          <w:divBdr>
                                                            <w:top w:val="none" w:sz="0" w:space="0" w:color="auto"/>
                                                            <w:left w:val="none" w:sz="0" w:space="0" w:color="auto"/>
                                                            <w:bottom w:val="none" w:sz="0" w:space="0" w:color="auto"/>
                                                            <w:right w:val="none" w:sz="0" w:space="0" w:color="auto"/>
                                                          </w:divBdr>
                                                          <w:divsChild>
                                                            <w:div w:id="758328038">
                                                              <w:marLeft w:val="0"/>
                                                              <w:marRight w:val="0"/>
                                                              <w:marTop w:val="0"/>
                                                              <w:marBottom w:val="0"/>
                                                              <w:divBdr>
                                                                <w:top w:val="none" w:sz="0" w:space="0" w:color="auto"/>
                                                                <w:left w:val="none" w:sz="0" w:space="0" w:color="auto"/>
                                                                <w:bottom w:val="none" w:sz="0" w:space="0" w:color="auto"/>
                                                                <w:right w:val="none" w:sz="0" w:space="0" w:color="auto"/>
                                                              </w:divBdr>
                                                              <w:divsChild>
                                                                <w:div w:id="1752850450">
                                                                  <w:marLeft w:val="0"/>
                                                                  <w:marRight w:val="0"/>
                                                                  <w:marTop w:val="0"/>
                                                                  <w:marBottom w:val="0"/>
                                                                  <w:divBdr>
                                                                    <w:top w:val="none" w:sz="0" w:space="0" w:color="auto"/>
                                                                    <w:left w:val="none" w:sz="0" w:space="0" w:color="auto"/>
                                                                    <w:bottom w:val="none" w:sz="0" w:space="0" w:color="auto"/>
                                                                    <w:right w:val="none" w:sz="0" w:space="0" w:color="auto"/>
                                                                  </w:divBdr>
                                                                  <w:divsChild>
                                                                    <w:div w:id="661007225">
                                                                      <w:marLeft w:val="0"/>
                                                                      <w:marRight w:val="0"/>
                                                                      <w:marTop w:val="0"/>
                                                                      <w:marBottom w:val="0"/>
                                                                      <w:divBdr>
                                                                        <w:top w:val="none" w:sz="0" w:space="0" w:color="auto"/>
                                                                        <w:left w:val="none" w:sz="0" w:space="0" w:color="auto"/>
                                                                        <w:bottom w:val="none" w:sz="0" w:space="0" w:color="auto"/>
                                                                        <w:right w:val="none" w:sz="0" w:space="0" w:color="auto"/>
                                                                      </w:divBdr>
                                                                      <w:divsChild>
                                                                        <w:div w:id="1252011766">
                                                                          <w:marLeft w:val="0"/>
                                                                          <w:marRight w:val="0"/>
                                                                          <w:marTop w:val="0"/>
                                                                          <w:marBottom w:val="0"/>
                                                                          <w:divBdr>
                                                                            <w:top w:val="none" w:sz="0" w:space="0" w:color="auto"/>
                                                                            <w:left w:val="none" w:sz="0" w:space="0" w:color="auto"/>
                                                                            <w:bottom w:val="none" w:sz="0" w:space="0" w:color="auto"/>
                                                                            <w:right w:val="none" w:sz="0" w:space="0" w:color="auto"/>
                                                                          </w:divBdr>
                                                                          <w:divsChild>
                                                                            <w:div w:id="1712076302">
                                                                              <w:marLeft w:val="0"/>
                                                                              <w:marRight w:val="0"/>
                                                                              <w:marTop w:val="0"/>
                                                                              <w:marBottom w:val="0"/>
                                                                              <w:divBdr>
                                                                                <w:top w:val="none" w:sz="0" w:space="0" w:color="auto"/>
                                                                                <w:left w:val="none" w:sz="0" w:space="0" w:color="auto"/>
                                                                                <w:bottom w:val="none" w:sz="0" w:space="0" w:color="auto"/>
                                                                                <w:right w:val="none" w:sz="0" w:space="0" w:color="auto"/>
                                                                              </w:divBdr>
                                                                              <w:divsChild>
                                                                                <w:div w:id="5699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94806112">
      <w:bodyDiv w:val="1"/>
      <w:marLeft w:val="0"/>
      <w:marRight w:val="0"/>
      <w:marTop w:val="0"/>
      <w:marBottom w:val="0"/>
      <w:divBdr>
        <w:top w:val="none" w:sz="0" w:space="0" w:color="auto"/>
        <w:left w:val="none" w:sz="0" w:space="0" w:color="auto"/>
        <w:bottom w:val="none" w:sz="0" w:space="0" w:color="auto"/>
        <w:right w:val="none" w:sz="0" w:space="0" w:color="auto"/>
      </w:divBdr>
    </w:div>
    <w:div w:id="1960525221">
      <w:bodyDiv w:val="1"/>
      <w:marLeft w:val="0"/>
      <w:marRight w:val="0"/>
      <w:marTop w:val="0"/>
      <w:marBottom w:val="0"/>
      <w:divBdr>
        <w:top w:val="none" w:sz="0" w:space="0" w:color="auto"/>
        <w:left w:val="none" w:sz="0" w:space="0" w:color="auto"/>
        <w:bottom w:val="none" w:sz="0" w:space="0" w:color="auto"/>
        <w:right w:val="none" w:sz="0" w:space="0" w:color="auto"/>
      </w:divBdr>
      <w:divsChild>
        <w:div w:id="1150705180">
          <w:marLeft w:val="0"/>
          <w:marRight w:val="0"/>
          <w:marTop w:val="0"/>
          <w:marBottom w:val="0"/>
          <w:divBdr>
            <w:top w:val="none" w:sz="0" w:space="0" w:color="auto"/>
            <w:left w:val="none" w:sz="0" w:space="0" w:color="auto"/>
            <w:bottom w:val="none" w:sz="0" w:space="0" w:color="auto"/>
            <w:right w:val="none" w:sz="0" w:space="0" w:color="auto"/>
          </w:divBdr>
          <w:divsChild>
            <w:div w:id="1415589369">
              <w:marLeft w:val="0"/>
              <w:marRight w:val="0"/>
              <w:marTop w:val="0"/>
              <w:marBottom w:val="0"/>
              <w:divBdr>
                <w:top w:val="none" w:sz="0" w:space="0" w:color="auto"/>
                <w:left w:val="none" w:sz="0" w:space="0" w:color="auto"/>
                <w:bottom w:val="none" w:sz="0" w:space="0" w:color="auto"/>
                <w:right w:val="none" w:sz="0" w:space="0" w:color="auto"/>
              </w:divBdr>
              <w:divsChild>
                <w:div w:id="1771244547">
                  <w:marLeft w:val="4575"/>
                  <w:marRight w:val="0"/>
                  <w:marTop w:val="0"/>
                  <w:marBottom w:val="0"/>
                  <w:divBdr>
                    <w:top w:val="none" w:sz="0" w:space="0" w:color="auto"/>
                    <w:left w:val="none" w:sz="0" w:space="0" w:color="auto"/>
                    <w:bottom w:val="none" w:sz="0" w:space="0" w:color="auto"/>
                    <w:right w:val="none" w:sz="0" w:space="0" w:color="auto"/>
                  </w:divBdr>
                  <w:divsChild>
                    <w:div w:id="1130971830">
                      <w:marLeft w:val="0"/>
                      <w:marRight w:val="0"/>
                      <w:marTop w:val="0"/>
                      <w:marBottom w:val="0"/>
                      <w:divBdr>
                        <w:top w:val="none" w:sz="0" w:space="0" w:color="auto"/>
                        <w:left w:val="none" w:sz="0" w:space="0" w:color="auto"/>
                        <w:bottom w:val="none" w:sz="0" w:space="0" w:color="auto"/>
                        <w:right w:val="none" w:sz="0" w:space="0" w:color="auto"/>
                      </w:divBdr>
                      <w:divsChild>
                        <w:div w:id="602109285">
                          <w:marLeft w:val="0"/>
                          <w:marRight w:val="0"/>
                          <w:marTop w:val="0"/>
                          <w:marBottom w:val="0"/>
                          <w:divBdr>
                            <w:top w:val="none" w:sz="0" w:space="0" w:color="auto"/>
                            <w:left w:val="none" w:sz="0" w:space="0" w:color="auto"/>
                            <w:bottom w:val="none" w:sz="0" w:space="0" w:color="auto"/>
                            <w:right w:val="none" w:sz="0" w:space="0" w:color="auto"/>
                          </w:divBdr>
                          <w:divsChild>
                            <w:div w:id="41248516">
                              <w:marLeft w:val="0"/>
                              <w:marRight w:val="0"/>
                              <w:marTop w:val="0"/>
                              <w:marBottom w:val="0"/>
                              <w:divBdr>
                                <w:top w:val="none" w:sz="0" w:space="0" w:color="auto"/>
                                <w:left w:val="none" w:sz="0" w:space="0" w:color="auto"/>
                                <w:bottom w:val="none" w:sz="0" w:space="0" w:color="auto"/>
                                <w:right w:val="none" w:sz="0" w:space="0" w:color="auto"/>
                              </w:divBdr>
                              <w:divsChild>
                                <w:div w:id="257755837">
                                  <w:marLeft w:val="0"/>
                                  <w:marRight w:val="0"/>
                                  <w:marTop w:val="0"/>
                                  <w:marBottom w:val="0"/>
                                  <w:divBdr>
                                    <w:top w:val="none" w:sz="0" w:space="0" w:color="auto"/>
                                    <w:left w:val="none" w:sz="0" w:space="0" w:color="auto"/>
                                    <w:bottom w:val="none" w:sz="0" w:space="0" w:color="auto"/>
                                    <w:right w:val="none" w:sz="0" w:space="0" w:color="auto"/>
                                  </w:divBdr>
                                  <w:divsChild>
                                    <w:div w:id="410128799">
                                      <w:marLeft w:val="0"/>
                                      <w:marRight w:val="0"/>
                                      <w:marTop w:val="0"/>
                                      <w:marBottom w:val="0"/>
                                      <w:divBdr>
                                        <w:top w:val="none" w:sz="0" w:space="0" w:color="auto"/>
                                        <w:left w:val="none" w:sz="0" w:space="0" w:color="auto"/>
                                        <w:bottom w:val="none" w:sz="0" w:space="0" w:color="auto"/>
                                        <w:right w:val="none" w:sz="0" w:space="0" w:color="auto"/>
                                      </w:divBdr>
                                      <w:divsChild>
                                        <w:div w:id="192770530">
                                          <w:marLeft w:val="0"/>
                                          <w:marRight w:val="0"/>
                                          <w:marTop w:val="0"/>
                                          <w:marBottom w:val="0"/>
                                          <w:divBdr>
                                            <w:top w:val="none" w:sz="0" w:space="0" w:color="auto"/>
                                            <w:left w:val="none" w:sz="0" w:space="0" w:color="auto"/>
                                            <w:bottom w:val="none" w:sz="0" w:space="0" w:color="auto"/>
                                            <w:right w:val="none" w:sz="0" w:space="0" w:color="auto"/>
                                          </w:divBdr>
                                          <w:divsChild>
                                            <w:div w:id="672875121">
                                              <w:marLeft w:val="0"/>
                                              <w:marRight w:val="0"/>
                                              <w:marTop w:val="0"/>
                                              <w:marBottom w:val="0"/>
                                              <w:divBdr>
                                                <w:top w:val="none" w:sz="0" w:space="0" w:color="auto"/>
                                                <w:left w:val="none" w:sz="0" w:space="0" w:color="auto"/>
                                                <w:bottom w:val="none" w:sz="0" w:space="0" w:color="auto"/>
                                                <w:right w:val="none" w:sz="0" w:space="0" w:color="auto"/>
                                              </w:divBdr>
                                              <w:divsChild>
                                                <w:div w:id="949816078">
                                                  <w:marLeft w:val="0"/>
                                                  <w:marRight w:val="0"/>
                                                  <w:marTop w:val="0"/>
                                                  <w:marBottom w:val="0"/>
                                                  <w:divBdr>
                                                    <w:top w:val="none" w:sz="0" w:space="0" w:color="auto"/>
                                                    <w:left w:val="none" w:sz="0" w:space="0" w:color="auto"/>
                                                    <w:bottom w:val="none" w:sz="0" w:space="0" w:color="auto"/>
                                                    <w:right w:val="none" w:sz="0" w:space="0" w:color="auto"/>
                                                  </w:divBdr>
                                                  <w:divsChild>
                                                    <w:div w:id="1912350110">
                                                      <w:marLeft w:val="0"/>
                                                      <w:marRight w:val="0"/>
                                                      <w:marTop w:val="0"/>
                                                      <w:marBottom w:val="0"/>
                                                      <w:divBdr>
                                                        <w:top w:val="none" w:sz="0" w:space="0" w:color="auto"/>
                                                        <w:left w:val="none" w:sz="0" w:space="0" w:color="auto"/>
                                                        <w:bottom w:val="none" w:sz="0" w:space="0" w:color="auto"/>
                                                        <w:right w:val="none" w:sz="0" w:space="0" w:color="auto"/>
                                                      </w:divBdr>
                                                      <w:divsChild>
                                                        <w:div w:id="599683740">
                                                          <w:marLeft w:val="0"/>
                                                          <w:marRight w:val="0"/>
                                                          <w:marTop w:val="0"/>
                                                          <w:marBottom w:val="0"/>
                                                          <w:divBdr>
                                                            <w:top w:val="none" w:sz="0" w:space="0" w:color="auto"/>
                                                            <w:left w:val="none" w:sz="0" w:space="0" w:color="auto"/>
                                                            <w:bottom w:val="none" w:sz="0" w:space="0" w:color="auto"/>
                                                            <w:right w:val="none" w:sz="0" w:space="0" w:color="auto"/>
                                                          </w:divBdr>
                                                          <w:divsChild>
                                                            <w:div w:id="1239705838">
                                                              <w:marLeft w:val="0"/>
                                                              <w:marRight w:val="0"/>
                                                              <w:marTop w:val="0"/>
                                                              <w:marBottom w:val="0"/>
                                                              <w:divBdr>
                                                                <w:top w:val="none" w:sz="0" w:space="0" w:color="auto"/>
                                                                <w:left w:val="none" w:sz="0" w:space="0" w:color="auto"/>
                                                                <w:bottom w:val="none" w:sz="0" w:space="0" w:color="auto"/>
                                                                <w:right w:val="none" w:sz="0" w:space="0" w:color="auto"/>
                                                              </w:divBdr>
                                                              <w:divsChild>
                                                                <w:div w:id="1558935365">
                                                                  <w:marLeft w:val="0"/>
                                                                  <w:marRight w:val="0"/>
                                                                  <w:marTop w:val="0"/>
                                                                  <w:marBottom w:val="0"/>
                                                                  <w:divBdr>
                                                                    <w:top w:val="none" w:sz="0" w:space="0" w:color="auto"/>
                                                                    <w:left w:val="none" w:sz="0" w:space="0" w:color="auto"/>
                                                                    <w:bottom w:val="none" w:sz="0" w:space="0" w:color="auto"/>
                                                                    <w:right w:val="none" w:sz="0" w:space="0" w:color="auto"/>
                                                                  </w:divBdr>
                                                                  <w:divsChild>
                                                                    <w:div w:id="1555849785">
                                                                      <w:marLeft w:val="0"/>
                                                                      <w:marRight w:val="0"/>
                                                                      <w:marTop w:val="0"/>
                                                                      <w:marBottom w:val="0"/>
                                                                      <w:divBdr>
                                                                        <w:top w:val="none" w:sz="0" w:space="0" w:color="auto"/>
                                                                        <w:left w:val="none" w:sz="0" w:space="0" w:color="auto"/>
                                                                        <w:bottom w:val="none" w:sz="0" w:space="0" w:color="auto"/>
                                                                        <w:right w:val="none" w:sz="0" w:space="0" w:color="auto"/>
                                                                      </w:divBdr>
                                                                      <w:divsChild>
                                                                        <w:div w:id="2083217107">
                                                                          <w:marLeft w:val="0"/>
                                                                          <w:marRight w:val="0"/>
                                                                          <w:marTop w:val="0"/>
                                                                          <w:marBottom w:val="0"/>
                                                                          <w:divBdr>
                                                                            <w:top w:val="none" w:sz="0" w:space="0" w:color="auto"/>
                                                                            <w:left w:val="none" w:sz="0" w:space="0" w:color="auto"/>
                                                                            <w:bottom w:val="none" w:sz="0" w:space="0" w:color="auto"/>
                                                                            <w:right w:val="none" w:sz="0" w:space="0" w:color="auto"/>
                                                                          </w:divBdr>
                                                                          <w:divsChild>
                                                                            <w:div w:id="615255978">
                                                                              <w:marLeft w:val="0"/>
                                                                              <w:marRight w:val="0"/>
                                                                              <w:marTop w:val="0"/>
                                                                              <w:marBottom w:val="0"/>
                                                                              <w:divBdr>
                                                                                <w:top w:val="none" w:sz="0" w:space="0" w:color="auto"/>
                                                                                <w:left w:val="none" w:sz="0" w:space="0" w:color="auto"/>
                                                                                <w:bottom w:val="none" w:sz="0" w:space="0" w:color="auto"/>
                                                                                <w:right w:val="none" w:sz="0" w:space="0" w:color="auto"/>
                                                                              </w:divBdr>
                                                                              <w:divsChild>
                                                                                <w:div w:id="20954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technet.microsoft.com/en-us/library/dn655136.aspx#BKMK_SupportedSubscriptions" TargetMode="External"/><Relationship Id="rId21" Type="http://schemas.openxmlformats.org/officeDocument/2006/relationships/image" Target="media/image4.png"/><Relationship Id="rId34" Type="http://schemas.openxmlformats.org/officeDocument/2006/relationships/hyperlink" Target="https://www.thales-esecurity.com/msrms/buy" TargetMode="External"/><Relationship Id="rId42" Type="http://schemas.openxmlformats.org/officeDocument/2006/relationships/hyperlink" Target="https://www.thales-esecurity.com/msrms/cloud" TargetMode="External"/><Relationship Id="rId47" Type="http://schemas.openxmlformats.org/officeDocument/2006/relationships/hyperlink" Target="https://manage.windowsazure.com/" TargetMode="External"/><Relationship Id="rId50" Type="http://schemas.openxmlformats.org/officeDocument/2006/relationships/hyperlink" Target="http://www.microsoft.com/en-us/download/details.aspx?id=40839" TargetMode="External"/><Relationship Id="rId55" Type="http://schemas.openxmlformats.org/officeDocument/2006/relationships/hyperlink" Target="https://sp-rms.govus.aadrm.com/TenantManagement/ServicePartner.svc" TargetMode="External"/><Relationship Id="rId6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technet.microsoft.com/en-us/library/dn441213.aspx" TargetMode="External"/><Relationship Id="rId11" Type="http://schemas.openxmlformats.org/officeDocument/2006/relationships/footnotes" Target="footnotes.xml"/><Relationship Id="rId24" Type="http://schemas.openxmlformats.org/officeDocument/2006/relationships/hyperlink" Target="http://technet.microsoft.com/en-us/library/dn655136.aspx#BKMK_AzureADTenant" TargetMode="External"/><Relationship Id="rId32" Type="http://schemas.openxmlformats.org/officeDocument/2006/relationships/hyperlink" Target="http://msdn.microsoft.com/en-us/library/azure/dn528859.aspx" TargetMode="External"/><Relationship Id="rId37" Type="http://schemas.openxmlformats.org/officeDocument/2006/relationships/hyperlink" Target="http://www.microsoft.com/en-us/download/details.aspx?id=30339" TargetMode="External"/><Relationship Id="rId40" Type="http://schemas.openxmlformats.org/officeDocument/2006/relationships/hyperlink" Target="http://go.microsoft.com/fwlink/?LinkId=335781" TargetMode="External"/><Relationship Id="rId45" Type="http://schemas.openxmlformats.org/officeDocument/2006/relationships/hyperlink" Target="http://www.microsoft.com/en-us/download/details.aspx?id=30339" TargetMode="External"/><Relationship Id="rId53" Type="http://schemas.openxmlformats.org/officeDocument/2006/relationships/hyperlink" Target="https://sp-rms.ap.aadrm.com/TenantManagement/ServicePartner.svc" TargetMode="External"/><Relationship Id="rId58" Type="http://schemas.openxmlformats.org/officeDocument/2006/relationships/hyperlink" Target="http://support.microsoft.com/kb/2627273" TargetMode="External"/><Relationship Id="rId5" Type="http://schemas.openxmlformats.org/officeDocument/2006/relationships/customXml" Target="../customXml/item5.xml"/><Relationship Id="rId61" Type="http://schemas.openxmlformats.org/officeDocument/2006/relationships/fontTable" Target="fontTable.xml"/><Relationship Id="rId19" Type="http://schemas.openxmlformats.org/officeDocument/2006/relationships/header" Target="header3.xml"/><Relationship Id="rId14" Type="http://schemas.openxmlformats.org/officeDocument/2006/relationships/image" Target="media/image2.png"/><Relationship Id="rId22" Type="http://schemas.openxmlformats.org/officeDocument/2006/relationships/hyperlink" Target="http://office.microsoft.com/client/helppreview.aspx?AssetID=HA100375931033&amp;QueryID=ALdFua2no0&amp;respos=6&amp;rt=2&amp;ns=WINWORD&amp;lcid=1033&amp;pid=CH100487501033" TargetMode="External"/><Relationship Id="rId27" Type="http://schemas.openxmlformats.org/officeDocument/2006/relationships/hyperlink" Target="http://technet.microsoft.com/en-us/library/jj573653.aspx" TargetMode="External"/><Relationship Id="rId30" Type="http://schemas.openxmlformats.org/officeDocument/2006/relationships/hyperlink" Target="http://technet.microsoft.com/en-us/library/dn441213.aspx" TargetMode="External"/><Relationship Id="rId35" Type="http://schemas.openxmlformats.org/officeDocument/2006/relationships/hyperlink" Target="http://www.microsoft.com/en-us/download/details.aspx?displaylang=en&amp;id=28177" TargetMode="External"/><Relationship Id="rId43" Type="http://schemas.openxmlformats.org/officeDocument/2006/relationships/hyperlink" Target="http://www.microsoft.com/en-us/download/details.aspx?displaylang=en&amp;id=28177" TargetMode="External"/><Relationship Id="rId48" Type="http://schemas.openxmlformats.org/officeDocument/2006/relationships/hyperlink" Target="https://manage.windowsazure.com/" TargetMode="External"/><Relationship Id="rId56" Type="http://schemas.openxmlformats.org/officeDocument/2006/relationships/hyperlink" Target="https://ps.outlook.com/powershell/" TargetMode="External"/><Relationship Id="rId64" Type="http://schemas.openxmlformats.org/officeDocument/2006/relationships/customXml" Target="../customXml/item7.xml"/><Relationship Id="rId8" Type="http://schemas.openxmlformats.org/officeDocument/2006/relationships/styles" Target="styles.xml"/><Relationship Id="rId51" Type="http://schemas.openxmlformats.org/officeDocument/2006/relationships/hyperlink" Target="https://sp-rms.na.aadrm.com/TenantManagement/ServicePartner.svc"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hyperlink" Target="http://technet.microsoft.com/en-us/library/dn655136.aspx" TargetMode="External"/><Relationship Id="rId33" Type="http://schemas.openxmlformats.org/officeDocument/2006/relationships/hyperlink" Target="https://www.thales-esecurity.com/msrms/buy" TargetMode="External"/><Relationship Id="rId38" Type="http://schemas.openxmlformats.org/officeDocument/2006/relationships/hyperlink" Target="http://www.microsoft.com/en-us/download/details.aspx?id=30339" TargetMode="External"/><Relationship Id="rId46" Type="http://schemas.openxmlformats.org/officeDocument/2006/relationships/hyperlink" Target="http://www.microsoft.com/en-us/download/details.aspx?id=30339" TargetMode="External"/><Relationship Id="rId59" Type="http://schemas.openxmlformats.org/officeDocument/2006/relationships/hyperlink" Target="http://support.microsoft.com/kb/2627272" TargetMode="External"/><Relationship Id="rId20" Type="http://schemas.openxmlformats.org/officeDocument/2006/relationships/footer" Target="footer3.xml"/><Relationship Id="rId41" Type="http://schemas.openxmlformats.org/officeDocument/2006/relationships/hyperlink" Target="https://www.thales-esecurity.com/msrms/cloud" TargetMode="External"/><Relationship Id="rId54" Type="http://schemas.openxmlformats.org/officeDocument/2006/relationships/hyperlink" Target="https://sp-rms.sa.aadrm.com/TenantManagement/ServicePartner.svc"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1.xml"/><Relationship Id="rId23" Type="http://schemas.openxmlformats.org/officeDocument/2006/relationships/hyperlink" Target="http://technet.microsoft.com/en-us/library/dn655136.aspx" TargetMode="External"/><Relationship Id="rId28" Type="http://schemas.openxmlformats.org/officeDocument/2006/relationships/hyperlink" Target="http://technet.microsoft.com/en-us/library/jj573653.aspx" TargetMode="External"/><Relationship Id="rId36" Type="http://schemas.openxmlformats.org/officeDocument/2006/relationships/hyperlink" Target="http://www.microsoft.com/en-us/download/details.aspx?displaylang=en&amp;id=28177" TargetMode="External"/><Relationship Id="rId49" Type="http://schemas.openxmlformats.org/officeDocument/2006/relationships/hyperlink" Target="http://www.microsoft.com/en-us/download/details.aspx?id=40839" TargetMode="External"/><Relationship Id="rId57" Type="http://schemas.openxmlformats.org/officeDocument/2006/relationships/hyperlink" Target="http://www.microsoft.com/en-us/download/details.aspx?id=38396" TargetMode="External"/><Relationship Id="rId10" Type="http://schemas.openxmlformats.org/officeDocument/2006/relationships/webSettings" Target="webSettings.xml"/><Relationship Id="rId31" Type="http://schemas.openxmlformats.org/officeDocument/2006/relationships/hyperlink" Target="http://msdn.microsoft.com/en-us/library/azure/dn528859.aspx" TargetMode="External"/><Relationship Id="rId44" Type="http://schemas.openxmlformats.org/officeDocument/2006/relationships/hyperlink" Target="http://www.microsoft.com/en-us/download/details.aspx?displaylang=en&amp;id=28177" TargetMode="External"/><Relationship Id="rId52" Type="http://schemas.openxmlformats.org/officeDocument/2006/relationships/hyperlink" Target="https://sp-rms.eu.aadrm.com/TenantManagement/ServicePartner.svc" TargetMode="External"/><Relationship Id="rId60" Type="http://schemas.openxmlformats.org/officeDocument/2006/relationships/footer" Target="footer4.xml"/><Relationship Id="rId65" Type="http://schemas.openxmlformats.org/officeDocument/2006/relationships/customXml" Target="../customXml/item8.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2.xml"/><Relationship Id="rId39" Type="http://schemas.openxmlformats.org/officeDocument/2006/relationships/hyperlink" Target="http://go.microsoft.com/fwlink/?LinkId=3357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B36ACB058244758430343E12BF27DE"/>
        <w:category>
          <w:name w:val="General"/>
          <w:gallery w:val="placeholder"/>
        </w:category>
        <w:types>
          <w:type w:val="bbPlcHdr"/>
        </w:types>
        <w:behaviors>
          <w:behavior w:val="content"/>
        </w:behaviors>
        <w:guid w:val="{990E1727-498E-4ABA-8A8D-494E481CEFFE}"/>
      </w:docPartPr>
      <w:docPartBody>
        <w:p w:rsidR="00AB6D24" w:rsidRDefault="000A5D00">
          <w:r w:rsidRPr="00C6290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A58"/>
    <w:rsid w:val="00062A4D"/>
    <w:rsid w:val="000A5D00"/>
    <w:rsid w:val="000D3A39"/>
    <w:rsid w:val="00184CB8"/>
    <w:rsid w:val="00187821"/>
    <w:rsid w:val="001E1310"/>
    <w:rsid w:val="00216A58"/>
    <w:rsid w:val="00255C72"/>
    <w:rsid w:val="00283310"/>
    <w:rsid w:val="002C1A36"/>
    <w:rsid w:val="0035443B"/>
    <w:rsid w:val="00396D77"/>
    <w:rsid w:val="00506BA2"/>
    <w:rsid w:val="0051629D"/>
    <w:rsid w:val="005507A1"/>
    <w:rsid w:val="005631DB"/>
    <w:rsid w:val="007242ED"/>
    <w:rsid w:val="00752474"/>
    <w:rsid w:val="0086623B"/>
    <w:rsid w:val="009A785B"/>
    <w:rsid w:val="009E3F53"/>
    <w:rsid w:val="009F5379"/>
    <w:rsid w:val="00AB6D24"/>
    <w:rsid w:val="00B02340"/>
    <w:rsid w:val="00B726B2"/>
    <w:rsid w:val="00B75A34"/>
    <w:rsid w:val="00BE1E7F"/>
    <w:rsid w:val="00C20C75"/>
    <w:rsid w:val="00C4712C"/>
    <w:rsid w:val="00C96837"/>
    <w:rsid w:val="00CD47B8"/>
    <w:rsid w:val="00E508CF"/>
    <w:rsid w:val="00E7083B"/>
    <w:rsid w:val="00EC3251"/>
    <w:rsid w:val="00EC5376"/>
    <w:rsid w:val="00EF0A48"/>
    <w:rsid w:val="00EF6C85"/>
    <w:rsid w:val="00F17D93"/>
    <w:rsid w:val="00F81F48"/>
    <w:rsid w:val="00FE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 w:type="character" w:styleId="PlaceholderText">
    <w:name w:val="Placeholder Text"/>
    <w:basedOn w:val="DefaultParagraphFont"/>
    <w:uiPriority w:val="99"/>
    <w:semiHidden/>
    <w:rsid w:val="000A5D00"/>
    <w:rPr>
      <w:color w:val="808080"/>
    </w:rPr>
  </w:style>
  <w:style w:type="paragraph" w:customStyle="1" w:styleId="F981AB11811E414C81FD24A7814075FE">
    <w:name w:val="F981AB11811E414C81FD24A7814075FE"/>
    <w:rsid w:val="00187821"/>
  </w:style>
  <w:style w:type="paragraph" w:customStyle="1" w:styleId="EC5C283F89084E49B689ED8BBC5E2A43">
    <w:name w:val="EC5C283F89084E49B689ED8BBC5E2A43"/>
    <w:rsid w:val="00187821"/>
  </w:style>
  <w:style w:type="paragraph" w:customStyle="1" w:styleId="FA9160306D424AFB8B1E9AFF809C2616">
    <w:name w:val="FA9160306D424AFB8B1E9AFF809C2616"/>
    <w:rsid w:val="001878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root>
  <Status>raf</Status>
</root>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haredContentType xmlns="Microsoft.SharePoint.Taxonomy.ContentTypeSync" SourceId="e385fb40-52d4-4fae-9c5b-3e8ff8a5878e" ContentTypeId="0x010100B0EA49C7551391488DA3DE2530955E8B" PreviousValue="false"/>
</file>

<file path=customXml/item5.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This document is designed to give detailed information about deploying Information Protection using Azure Rights Management Services solution components into production. This guide walks through the tasks involved in installing specific infrastructure components.</DocumentDescription>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Deployment Plans</TermName>
          <TermId xmlns="http://schemas.microsoft.com/office/infopath/2007/PartnerControls">8382e072-916f-4bba-87df-50107af10af6</TermId>
        </TermInfo>
      </Terms>
    </oad7af80ad0f4ba99bb03b3894ab533c>
    <TaxCatchAll xmlns="230e9df3-be65-4c73-a93b-d1236ebd677e">
      <Value>646</Value>
      <Value>1248</Value>
      <Value>1402</Value>
      <Value>1324</Value>
    </TaxCatchAll>
    <_dlc_DocId xmlns="230e9df3-be65-4c73-a93b-d1236ebd677e">CAMPUSIPKIT-896972719-19</_dlc_DocId>
    <_dlc_DocIdUrl xmlns="230e9df3-be65-4c73-a93b-d1236ebd677e">
      <Url>https://microsoft.sharepoint.com/teams/campusipkits/informationprotectionusingazurerms/_layouts/15/DocIdRedir.aspx?ID=CAMPUSIPKIT-896972719-19</Url>
      <Description>CAMPUSIPKIT-896972719-19</Description>
    </_dlc_DocIdUrl>
    <IconOverlay xmlns="http://schemas.microsoft.com/sharepoint/v4" xsi:nil="true"/>
    <QuickStartOrder xmlns="a03db2c4-cfa1-47cf-b926-9ba3cc5eb230">1</QuickStartOrder>
    <QuickStartVisible xmlns="a03db2c4-cfa1-47cf-b926-9ba3cc5eb230">false</QuickStartVisible>
    <m30021b8fec0475c8e6348a3d0c06a07 xmlns="a03db2c4-cfa1-47cf-b926-9ba3cc5eb230">
      <Terms xmlns="http://schemas.microsoft.com/office/infopath/2007/PartnerControls"/>
    </m30021b8fec0475c8e6348a3d0c06a07>
    <SMEReviewCount xmlns="a03db2c4-cfa1-47cf-b926-9ba3cc5eb230" xsi:nil="true"/>
    <Peer_x0020_Review_x0020_Indicator xmlns="230e9df3-be65-4c73-a93b-d1236ebd677e" xsi:nil="true"/>
    <Peer_x0020_Review_x0020_Count xmlns="230e9df3-be65-4c73-a93b-d1236ebd677e" xsi:nil="true"/>
    <SMEReviewIndicator xmlns="a03db2c4-cfa1-47cf-b926-9ba3cc5eb230" xsi:nil="true"/>
    <DerivedFromID xmlns="230e9df3-be65-4c73-a93b-d1236ebd677e">Original</DerivedFromID>
    <af1f5bfae61e4243aac9966cb19580e1 xmlns="230e9df3-be65-4c73-a93b-d1236ebd677e">
      <Terms xmlns="http://schemas.microsoft.com/office/infopath/2007/PartnerControls"/>
    </af1f5bfae61e4243aac9966cb19580e1>
  </documentManagement>
</p:properties>
</file>

<file path=customXml/item6.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03EC19EB594D8442AF83B98AB179F2A0" ma:contentTypeVersion="1172" ma:contentTypeDescription="" ma:contentTypeScope="" ma:versionID="e10b49522d1374e9d021f48ea0ad8b05">
  <xsd:schema xmlns:xsd="http://www.w3.org/2001/XMLSchema" xmlns:xs="http://www.w3.org/2001/XMLSchema" xmlns:p="http://schemas.microsoft.com/office/2006/metadata/properties" xmlns:ns2="230e9df3-be65-4c73-a93b-d1236ebd677e" xmlns:ns3="a03db2c4-cfa1-47cf-b926-9ba3cc5eb230" xmlns:ns4="http://schemas.microsoft.com/sharepoint/v4" targetNamespace="http://schemas.microsoft.com/office/2006/metadata/properties" ma:root="true" ma:fieldsID="17fb115c51915b68ee8ca48020b34a7c" ns2:_="" ns3:_="" ns4:_="">
    <xsd:import namespace="230e9df3-be65-4c73-a93b-d1236ebd677e"/>
    <xsd:import namespace="a03db2c4-cfa1-47cf-b926-9ba3cc5eb230"/>
    <xsd:import namespace="http://schemas.microsoft.com/sharepoint/v4"/>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4:IconOverlay" minOccurs="0"/>
                <xsd:element ref="ns3:SharedWithUsers" minOccurs="0"/>
                <xsd:element ref="ns3:SharedWithDetails" minOccurs="0"/>
                <xsd:element ref="ns3:LastSharedByUser" minOccurs="0"/>
                <xsd:element ref="ns3:LastSharedByTim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2:af1f5bfae61e4243aac9966cb19580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ma:readOnly="false">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5"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6" nillable="true" ma:displayName="Peer Review Indicator" ma:description="The rating applied to the document by a peer." ma:internalName="Peer_x0020_Review_x0020_Indicator">
      <xsd:simpleType>
        <xsd:restriction base="dms:Number"/>
      </xsd:simpleType>
    </xsd:element>
    <xsd:element name="DerivedFromID" ma:index="3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33" nillable="true" ma:taxonomy="true" ma:internalName="af1f5bfae61e4243aac9966cb19580e1" ma:taxonomyFieldName="ServicesCommunities" ma:displayName="WW Communities" ma:default="708;#WW Identity Community|209c3dd1-5f1b-4536-83c1-28532002462c;#709;#WW Information Protection Community|4fb338d9-b514-4ce1-b04b-fc32438083ac"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LastSharedByUser" ma:index="23" nillable="true" ma:displayName="Last Shared By User" ma:description="" ma:internalName="LastSharedByUser" ma:readOnly="true">
      <xsd:simpleType>
        <xsd:restriction base="dms:Note">
          <xsd:maxLength value="255"/>
        </xsd:restriction>
      </xsd:simpleType>
    </xsd:element>
    <xsd:element name="LastSharedByTime" ma:index="24" nillable="true" ma:displayName="Last Shared By Time" ma:description="" ma:internalName="LastSharedByTime" ma:readOnly="true">
      <xsd:simpleType>
        <xsd:restriction base="dms:DateTime"/>
      </xsd:simpleType>
    </xsd:element>
    <xsd:element name="SMEReviewCount" ma:index="29" nillable="true" ma:displayName="SME Review Count" ma:internalName="SMEReviewCount">
      <xsd:simpleType>
        <xsd:restriction base="dms:Number"/>
      </xsd:simpleType>
    </xsd:element>
    <xsd:element name="SMEReviewIndicator" ma:index="30"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CoverPageProperties xmlns="http://schemas.microsoft.com/office/2006/coverPageProps">
  <PublishDate/>
  <Abstract/>
  <CompanyAddress/>
  <CompanyPhone/>
  <CompanyFax/>
  <CompanyEmail/>
</CoverPageProperties>
</file>

<file path=customXml/item8.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134E079-3884-4B56-B966-E2C7F0875F2F}"/>
</file>

<file path=customXml/itemProps2.xml><?xml version="1.0" encoding="utf-8"?>
<ds:datastoreItem xmlns:ds="http://schemas.openxmlformats.org/officeDocument/2006/customXml" ds:itemID="{7DE374A5-E216-4000-ACD6-42798D20C6D1}"/>
</file>

<file path=customXml/itemProps3.xml><?xml version="1.0" encoding="utf-8"?>
<ds:datastoreItem xmlns:ds="http://schemas.openxmlformats.org/officeDocument/2006/customXml" ds:itemID="{CB1AED81-37DD-4357-BFA6-B162EE53AF85}"/>
</file>

<file path=customXml/itemProps4.xml><?xml version="1.0" encoding="utf-8"?>
<ds:datastoreItem xmlns:ds="http://schemas.openxmlformats.org/officeDocument/2006/customXml" ds:itemID="{3A8D9182-5BC9-4A75-A655-401FB200A1E4}"/>
</file>

<file path=customXml/itemProps5.xml><?xml version="1.0" encoding="utf-8"?>
<ds:datastoreItem xmlns:ds="http://schemas.openxmlformats.org/officeDocument/2006/customXml" ds:itemID="{B215514C-E254-43A5-95A2-C4FE23AD3E8E}"/>
</file>

<file path=customXml/itemProps6.xml><?xml version="1.0" encoding="utf-8"?>
<ds:datastoreItem xmlns:ds="http://schemas.openxmlformats.org/officeDocument/2006/customXml" ds:itemID="{4570AFB3-5E42-41B7-90C4-37B247C782A0}"/>
</file>

<file path=customXml/itemProps7.xml><?xml version="1.0" encoding="utf-8"?>
<ds:datastoreItem xmlns:ds="http://schemas.openxmlformats.org/officeDocument/2006/customXml" ds:itemID="{55AF091B-3C7A-41E3-B477-F2FDAA23CFDA}"/>
</file>

<file path=customXml/itemProps8.xml><?xml version="1.0" encoding="utf-8"?>
<ds:datastoreItem xmlns:ds="http://schemas.openxmlformats.org/officeDocument/2006/customXml" ds:itemID="{F627D94B-883E-4B2E-9F24-EF8289DBE1C7}"/>
</file>

<file path=docProps/app.xml><?xml version="1.0" encoding="utf-8"?>
<Properties xmlns="http://schemas.openxmlformats.org/officeDocument/2006/extended-properties" xmlns:vt="http://schemas.openxmlformats.org/officeDocument/2006/docPropsVTypes">
  <Template>Normal.dotm</Template>
  <TotalTime>0</TotalTime>
  <Pages>31</Pages>
  <Words>7843</Words>
  <Characters>44711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Information Protection using Azure Rights Management Services</vt:lpstr>
    </vt:vector>
  </TitlesOfParts>
  <Manager/>
  <Company/>
  <LinksUpToDate>false</LinksUpToDate>
  <CharactersWithSpaces>52450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RMS - 05 - Installation Procedures</dc:title>
  <dc:subject>Information Protection using Azure Rights Management Services</dc:subject>
  <dc:creator/>
  <cp:keywords/>
  <cp:lastModifiedBy/>
  <cp:revision>1</cp:revision>
  <dcterms:created xsi:type="dcterms:W3CDTF">2014-03-20T23:28:00Z</dcterms:created>
  <dcterms:modified xsi:type="dcterms:W3CDTF">2014-06-20T21:59:00Z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SSolution">
    <vt:lpwstr/>
  </property>
  <property fmtid="{D5CDD505-2E9C-101B-9397-08002B2CF9AE}" pid="3" name="TaxKeyword">
    <vt:lpwstr/>
  </property>
  <property fmtid="{D5CDD505-2E9C-101B-9397-08002B2CF9AE}" pid="4" name="Geography">
    <vt:lpwstr/>
  </property>
  <property fmtid="{D5CDD505-2E9C-101B-9397-08002B2CF9AE}" pid="5" name="p6d4823b754e4624bca75a6cedd55f50">
    <vt:lpwstr/>
  </property>
  <property fmtid="{D5CDD505-2E9C-101B-9397-08002B2CF9AE}" pid="6" name="Version">
    <vt:lpwstr>.1</vt:lpwstr>
  </property>
  <property fmtid="{D5CDD505-2E9C-101B-9397-08002B2CF9AE}" pid="7" name="lb91ae11a4ed470ea56efd0b7d3cc13e">
    <vt:lpwstr/>
  </property>
  <property fmtid="{D5CDD505-2E9C-101B-9397-08002B2CF9AE}" pid="8" name="Size">
    <vt:lpwstr>1mb</vt:lpwstr>
  </property>
  <property fmtid="{D5CDD505-2E9C-101B-9397-08002B2CF9AE}" pid="9" name="Business Scenarios">
    <vt:lpwstr>1;#Identity ＆ Security Services|fc41d925-3421-41b6-835a-15686448b551</vt:lpwstr>
  </property>
  <property fmtid="{D5CDD505-2E9C-101B-9397-08002B2CF9AE}" pid="10" name="ContentTypeId">
    <vt:lpwstr>0x010100B0EA49C7551391488DA3DE2530955E8B002B4B19A23F728B4F93B1C8E0F11DCA340003EC19EB594D8442AF83B98AB179F2A0</vt:lpwstr>
  </property>
  <property fmtid="{D5CDD505-2E9C-101B-9397-08002B2CF9AE}" pid="11" name="Engagement Phase">
    <vt:lpwstr>10;#MSF-Delivery Management|ea90f86b-9e67-489b-b17b-c646c6495d87</vt:lpwstr>
  </property>
  <property fmtid="{D5CDD505-2E9C-101B-9397-08002B2CF9AE}" pid="12" name="Industry">
    <vt:lpwstr/>
  </property>
  <property fmtid="{D5CDD505-2E9C-101B-9397-08002B2CF9AE}" pid="13" name="Primary Products">
    <vt:lpwstr>2;#Windows Server|840b7bb3-ef59-4396-a98d-5d2540fc76ac</vt:lpwstr>
  </property>
  <property fmtid="{D5CDD505-2E9C-101B-9397-08002B2CF9AE}" pid="14" name="Communities">
    <vt:lpwstr/>
  </property>
  <property fmtid="{D5CDD505-2E9C-101B-9397-08002B2CF9AE}" pid="15" name="MSEPhase">
    <vt:lpwstr>5;#Develop 20%|959bda17-182a-43cb-a2a0-1d513ee10f7e</vt:lpwstr>
  </property>
  <property fmtid="{D5CDD505-2E9C-101B-9397-08002B2CF9AE}" pid="16" name="MCSIPType">
    <vt:lpwstr/>
  </property>
  <property fmtid="{D5CDD505-2E9C-101B-9397-08002B2CF9AE}" pid="17" name="Account">
    <vt:lpwstr>15;#Microsoft|d841e977-0b57-4f5c-bd13-db9e556048b6</vt:lpwstr>
  </property>
  <property fmtid="{D5CDD505-2E9C-101B-9397-08002B2CF9AE}" pid="18" name="PublishedDate">
    <vt:lpwstr>01/01/01</vt:lpwstr>
  </property>
  <property fmtid="{D5CDD505-2E9C-101B-9397-08002B2CF9AE}" pid="19" name="Service Line">
    <vt:lpwstr/>
  </property>
  <property fmtid="{D5CDD505-2E9C-101B-9397-08002B2CF9AE}" pid="20" name="Offering">
    <vt:lpwstr/>
  </property>
  <property fmtid="{D5CDD505-2E9C-101B-9397-08002B2CF9AE}" pid="21" name="Priority Areas">
    <vt:lpwstr>3;#Security and Identity|8862671a-73c4-4e1a-beff-4a57a60186cd</vt:lpwstr>
  </property>
  <property fmtid="{D5CDD505-2E9C-101B-9397-08002B2CF9AE}" pid="22" name="Contributors">
    <vt:lpwstr>Add Contributors to Doc Properties</vt:lpwstr>
  </property>
  <property fmtid="{D5CDD505-2E9C-101B-9397-08002B2CF9AE}" pid="23" name="Products">
    <vt:lpwstr/>
  </property>
  <property fmtid="{D5CDD505-2E9C-101B-9397-08002B2CF9AE}" pid="24" name="mf8936f16a024340979f3b1cf8471eb4">
    <vt:lpwstr>Windows Server 2008 R2|840b7bb3-ef59-4396-a98d-5d2540fc76ac</vt:lpwstr>
  </property>
  <property fmtid="{D5CDD505-2E9C-101B-9397-08002B2CF9AE}" pid="25" name="MCSOffering">
    <vt:lpwstr/>
  </property>
  <property fmtid="{D5CDD505-2E9C-101B-9397-08002B2CF9AE}" pid="26" name="_dlc_DocIdItemGuid">
    <vt:lpwstr>cad97b9d-f82b-4673-8193-51a127df093f</vt:lpwstr>
  </property>
  <property fmtid="{D5CDD505-2E9C-101B-9397-08002B2CF9AE}" pid="27" name="Author Position">
    <vt:lpwstr>Add Author Position to Doc Properties</vt:lpwstr>
  </property>
  <property fmtid="{D5CDD505-2E9C-101B-9397-08002B2CF9AE}" pid="28" name="DocCategory">
    <vt:lpwstr>  </vt:lpwstr>
  </property>
  <property fmtid="{D5CDD505-2E9C-101B-9397-08002B2CF9AE}" pid="29" name="Customer">
    <vt:lpwstr>[Customer Name]</vt:lpwstr>
  </property>
  <property fmtid="{D5CDD505-2E9C-101B-9397-08002B2CF9AE}" pid="30" name="Division">
    <vt:lpwstr/>
  </property>
  <property fmtid="{D5CDD505-2E9C-101B-9397-08002B2CF9AE}" pid="31" name="Document Status">
    <vt:lpwstr>Draft</vt:lpwstr>
  </property>
  <property fmtid="{D5CDD505-2E9C-101B-9397-08002B2CF9AE}" pid="32" name="TemplateId">
    <vt:lpwstr>0</vt:lpwstr>
  </property>
  <property fmtid="{D5CDD505-2E9C-101B-9397-08002B2CF9AE}" pid="33" name="DocType">
    <vt:lpwstr> </vt:lpwstr>
  </property>
  <property fmtid="{D5CDD505-2E9C-101B-9397-08002B2CF9AE}" pid="34" name="Date completed">
    <vt:lpwstr>12/1/2012</vt:lpwstr>
  </property>
  <property fmtid="{D5CDD505-2E9C-101B-9397-08002B2CF9AE}" pid="35" name="Deliverable Type">
    <vt:lpwstr>Vision Scope</vt:lpwstr>
  </property>
  <property fmtid="{D5CDD505-2E9C-101B-9397-08002B2CF9AE}" pid="36" name="Downloads">
    <vt:lpwstr>0</vt:lpwstr>
  </property>
  <property fmtid="{D5CDD505-2E9C-101B-9397-08002B2CF9AE}" pid="37" name="o00d69455e3044e88b3872cbabb22fcc">
    <vt:lpwstr>Security and Identity|8862671a-73c4-4e1a-beff-4a57a60186cd</vt:lpwstr>
  </property>
  <property fmtid="{D5CDD505-2E9C-101B-9397-08002B2CF9AE}" pid="38" name="TemplateName">
    <vt:lpwstr>xx</vt:lpwstr>
  </property>
  <property fmtid="{D5CDD505-2E9C-101B-9397-08002B2CF9AE}" pid="39" name="ItemTypeTag">
    <vt:lpwstr/>
  </property>
  <property fmtid="{D5CDD505-2E9C-101B-9397-08002B2CF9AE}" pid="40" name="Author Email">
    <vt:lpwstr>Add Author Email to Doc Properties</vt:lpwstr>
  </property>
  <property fmtid="{D5CDD505-2E9C-101B-9397-08002B2CF9AE}" pid="41" name="AssetType">
    <vt:lpwstr>7;#Document|bd483d13-9815-4c18-9aac-d6617bef9838</vt:lpwstr>
  </property>
  <property fmtid="{D5CDD505-2E9C-101B-9397-08002B2CF9AE}" pid="42" name="Audience1">
    <vt:lpwstr/>
  </property>
  <property fmtid="{D5CDD505-2E9C-101B-9397-08002B2CF9AE}" pid="43" name="Description0">
    <vt:lpwstr>Template</vt:lpwstr>
  </property>
  <property fmtid="{D5CDD505-2E9C-101B-9397-08002B2CF9AE}" pid="44" name="c9e8a1109b0f4353a3673f3d348eeff0">
    <vt:lpwstr>Identity ＆ Security Services|fc41d925-3421-41b6-835a-15686448b551</vt:lpwstr>
  </property>
  <property fmtid="{D5CDD505-2E9C-101B-9397-08002B2CF9AE}" pid="45" name="Language">
    <vt:lpwstr/>
  </property>
  <property fmtid="{D5CDD505-2E9C-101B-9397-08002B2CF9AE}" pid="46" name="ContentType1">
    <vt:lpwstr>14;#Document|64c15061-4ecf-4866-9082-c78643db035d</vt:lpwstr>
  </property>
  <property fmtid="{D5CDD505-2E9C-101B-9397-08002B2CF9AE}" pid="47" name="MSEBOMType">
    <vt:lpwstr>19;#Sales|4dc20b04-5e22-42f2-bb55-e55c5a3bd078</vt:lpwstr>
  </property>
  <property fmtid="{D5CDD505-2E9C-101B-9397-08002B2CF9AE}" pid="48" name="Priority_x0020_Areas">
    <vt:lpwstr>3;#Security and Identity|8862671a-73c4-4e1a-beff-4a57a60186cd</vt:lpwstr>
  </property>
  <property fmtid="{D5CDD505-2E9C-101B-9397-08002B2CF9AE}" pid="49" name="cb45ad3133b44fe8bc2597ff03d3d6e2">
    <vt:lpwstr/>
  </property>
  <property fmtid="{D5CDD505-2E9C-101B-9397-08002B2CF9AE}" pid="50" name="Business_x0020_Scenarios">
    <vt:lpwstr>1;#Identity ＆ Security Services|fc41d925-3421-41b6-835a-15686448b551</vt:lpwstr>
  </property>
  <property fmtid="{D5CDD505-2E9C-101B-9397-08002B2CF9AE}" pid="51" name="gddfb4fb02fb47abaed14caf751e94fd">
    <vt:lpwstr/>
  </property>
  <property fmtid="{D5CDD505-2E9C-101B-9397-08002B2CF9AE}" pid="52" name="Primary_x0020_Products">
    <vt:lpwstr>2;#Windows Server|840b7bb3-ef59-4396-a98d-5d2540fc76ac</vt:lpwstr>
  </property>
  <property fmtid="{D5CDD505-2E9C-101B-9397-08002B2CF9AE}" pid="53" name="hfc09fc549cf4fc1b49211b98e22f8cd">
    <vt:lpwstr/>
  </property>
  <property fmtid="{D5CDD505-2E9C-101B-9397-08002B2CF9AE}" pid="54" name="k15192538b4b4b1e9014f6804f8334c0">
    <vt:lpwstr>Sales|4dc20b04-5e22-42f2-bb55-e55c5a3bd078</vt:lpwstr>
  </property>
  <property fmtid="{D5CDD505-2E9C-101B-9397-08002B2CF9AE}" pid="55" name="g34319e51ae4453095ce12c353ed0b98">
    <vt:lpwstr>Develop 20%|959bda17-182a-43cb-a2a0-1d513ee10f7e</vt:lpwstr>
  </property>
  <property fmtid="{D5CDD505-2E9C-101B-9397-08002B2CF9AE}" pid="56" name="k57eabacf57f4bf8a1b8e28b40037e1b">
    <vt:lpwstr/>
  </property>
  <property fmtid="{D5CDD505-2E9C-101B-9397-08002B2CF9AE}" pid="57" name="k6941d57f78d455f8ff337c7b8f1aea5">
    <vt:lpwstr>Microsoft|d841e977-0b57-4f5c-bd13-db9e556048b6</vt:lpwstr>
  </property>
  <property fmtid="{D5CDD505-2E9C-101B-9397-08002B2CF9AE}" pid="58" name="_dlc_DocId">
    <vt:lpwstr>KEYNCH3HC7X7-65-22114</vt:lpwstr>
  </property>
  <property fmtid="{D5CDD505-2E9C-101B-9397-08002B2CF9AE}" pid="59" name="od05fc1945b74625b019de7bf4070df8">
    <vt:lpwstr>Document|64c15061-4ecf-4866-9082-c78643db035d</vt:lpwstr>
  </property>
  <property fmtid="{D5CDD505-2E9C-101B-9397-08002B2CF9AE}" pid="60" name="_dlc_DocIdUrl">
    <vt:lpwstr>https://logic20201.sharepoint.com/Accounts/Microsoft/_layouts/15/DocIdRedir.aspx?ID=KEYNCH3HC7X7-65-22114, KEYNCH3HC7X7-65-22114</vt:lpwstr>
  </property>
  <property fmtid="{D5CDD505-2E9C-101B-9397-08002B2CF9AE}" pid="61" name="IsMyDocuments">
    <vt:bool>true</vt:bool>
  </property>
  <property fmtid="{D5CDD505-2E9C-101B-9397-08002B2CF9AE}" pid="62" name="Order">
    <vt:r8>1035500</vt:r8>
  </property>
  <property fmtid="{D5CDD505-2E9C-101B-9397-08002B2CF9AE}" pid="63" name="VerticalIndustries">
    <vt:lpwstr/>
  </property>
  <property fmtid="{D5CDD505-2E9C-101B-9397-08002B2CF9AE}" pid="64" name="RatedBy">
    <vt:lpwstr/>
  </property>
  <property fmtid="{D5CDD505-2E9C-101B-9397-08002B2CF9AE}" pid="65" name="MSProducts">
    <vt:lpwstr>1402;#Windows Server|ca5543fc-6710-4f1f-bdee-81c42361029e</vt:lpwstr>
  </property>
  <property fmtid="{D5CDD505-2E9C-101B-9397-08002B2CF9AE}" pid="66" name="EnterpriseServices">
    <vt:lpwstr/>
  </property>
  <property fmtid="{D5CDD505-2E9C-101B-9397-08002B2CF9AE}" pid="67" name="ServicesIPTypes">
    <vt:lpwstr>1324;#Deployment Plans|8382e072-916f-4bba-87df-50107af10af6</vt:lpwstr>
  </property>
  <property fmtid="{D5CDD505-2E9C-101B-9397-08002B2CF9AE}" pid="68" name="LikedBy">
    <vt:lpwstr/>
  </property>
  <property fmtid="{D5CDD505-2E9C-101B-9397-08002B2CF9AE}" pid="69" name="ServicesLifecycleStage">
    <vt:lpwstr>646;#Build (Solution Delivery)|7fdb29e2-7292-48be-ab62-902e267d1182</vt:lpwstr>
  </property>
  <property fmtid="{D5CDD505-2E9C-101B-9397-08002B2CF9AE}" pid="70" name="ServicesCommunities">
    <vt:lpwstr/>
  </property>
  <property fmtid="{D5CDD505-2E9C-101B-9397-08002B2CF9AE}" pid="71" name="SalesGeography">
    <vt:lpwstr/>
  </property>
  <property fmtid="{D5CDD505-2E9C-101B-9397-08002B2CF9AE}" pid="72" name="Services Marketing Audience">
    <vt:lpwstr/>
  </property>
  <property fmtid="{D5CDD505-2E9C-101B-9397-08002B2CF9AE}" pid="73" name="Services Megatrends">
    <vt:lpwstr/>
  </property>
  <property fmtid="{D5CDD505-2E9C-101B-9397-08002B2CF9AE}" pid="75" name="ie6d2fd56e2d423f9ae5744f65e04598">
    <vt:lpwstr>Build (Solution Delivery)|7fdb29e2-7292-48be-ab62-902e267d1182</vt:lpwstr>
  </property>
  <property fmtid="{D5CDD505-2E9C-101B-9397-08002B2CF9AE}" pid="76" name="Published">
    <vt:bool>true</vt:bool>
  </property>
  <property fmtid="{D5CDD505-2E9C-101B-9397-08002B2CF9AE}" pid="77" name="OfferingID">
    <vt:lpwstr>3940;#</vt:lpwstr>
  </property>
  <property fmtid="{D5CDD505-2E9C-101B-9397-08002B2CF9AE}" pid="78" name="Sales">
    <vt:bool>false</vt:bool>
  </property>
  <property fmtid="{D5CDD505-2E9C-101B-9397-08002B2CF9AE}" pid="79" name="ggpu">
    <vt:lpwstr/>
  </property>
  <property fmtid="{D5CDD505-2E9C-101B-9397-08002B2CF9AE}" pid="81" name="campusconf">
    <vt:lpwstr>FTE only</vt:lpwstr>
  </property>
  <property fmtid="{D5CDD505-2E9C-101B-9397-08002B2CF9AE}" pid="83" name="campusartifactstatus">
    <vt:lpwstr>Final</vt:lpwstr>
  </property>
  <property fmtid="{D5CDD505-2E9C-101B-9397-08002B2CF9AE}" pid="84" name="ServicesOfferingID">
    <vt:r8>763</vt:r8>
  </property>
  <property fmtid="{D5CDD505-2E9C-101B-9397-08002B2CF9AE}" pid="85" name="MS Language">
    <vt:lpwstr>3;#English|cb91f272-ce4d-4a7e-9bbf-78b58e3d188d</vt:lpwstr>
  </property>
  <property fmtid="{D5CDD505-2E9C-101B-9397-08002B2CF9AE}" pid="86" name="campuslv">
    <vt:lpwstr>English</vt:lpwstr>
  </property>
  <property fmtid="{D5CDD505-2E9C-101B-9397-08002B2CF9AE}" pid="87" name="ServicesDomain">
    <vt:lpwstr/>
  </property>
  <property fmtid="{D5CDD505-2E9C-101B-9397-08002B2CF9AE}" pid="88" name="bc28b5f076654a3b96073bbbebfeb8c9">
    <vt:lpwstr>English|cb91f272-ce4d-4a7e-9bbf-78b58e3d188d</vt:lpwstr>
  </property>
  <property fmtid="{D5CDD505-2E9C-101B-9397-08002B2CF9AE}" pid="89" name="servicespriorityarea">
    <vt:lpwstr>;#Security;#</vt:lpwstr>
  </property>
  <property fmtid="{D5CDD505-2E9C-101B-9397-08002B2CF9AE}" pid="90" name="CampusGUID">
    <vt:lpwstr>2a706231-6acf-4563-a6a4-529d5bff6505</vt:lpwstr>
  </property>
  <property fmtid="{D5CDD505-2E9C-101B-9397-08002B2CF9AE}" pid="91" name="campusactivity">
    <vt:lpwstr>;#Delivery;#</vt:lpwstr>
  </property>
  <property fmtid="{D5CDD505-2E9C-101B-9397-08002B2CF9AE}" pid="94" name="MSProductsTaxHTField0">
    <vt:lpwstr>Windows Server|ca5543fc-6710-4f1f-bdee-81c42361029e</vt:lpwstr>
  </property>
  <property fmtid="{D5CDD505-2E9C-101B-9397-08002B2CF9AE}" pid="98" name="Authors">
    <vt:lpwstr/>
  </property>
</Properties>
</file>