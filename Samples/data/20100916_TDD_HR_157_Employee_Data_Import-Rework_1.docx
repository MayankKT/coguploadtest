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F4E8D" w14:textId="77777777" w:rsidR="00C70054" w:rsidRDefault="00C70054" w:rsidP="005429B9">
      <w:pPr>
        <w:spacing w:before="0"/>
        <w:rPr>
          <w:noProof/>
        </w:rPr>
      </w:pPr>
      <w:bookmarkStart w:id="0" w:name="_GoBack"/>
      <w:bookmarkEnd w:id="0"/>
    </w:p>
    <w:p w14:paraId="1D153531" w14:textId="77777777" w:rsidR="00C70054" w:rsidRDefault="00C70054" w:rsidP="005429B9">
      <w:pPr>
        <w:spacing w:before="0"/>
        <w:rPr>
          <w:noProof/>
        </w:rPr>
      </w:pPr>
    </w:p>
    <w:p w14:paraId="51A65498" w14:textId="77777777" w:rsidR="00C70054" w:rsidRDefault="00C70054" w:rsidP="005429B9">
      <w:pPr>
        <w:spacing w:before="0"/>
        <w:rPr>
          <w:noProof/>
        </w:rPr>
      </w:pPr>
    </w:p>
    <w:p w14:paraId="7508231B" w14:textId="631EFAAD" w:rsidR="005429B9" w:rsidRPr="00385206" w:rsidRDefault="00C70054" w:rsidP="005429B9">
      <w:pPr>
        <w:spacing w:before="0"/>
        <w:rPr>
          <w:rFonts w:asciiTheme="minorHAnsi" w:hAnsiTheme="minorHAnsi" w:cstheme="minorHAnsi"/>
          <w:b/>
          <w:sz w:val="56"/>
          <w:szCs w:val="56"/>
        </w:rPr>
      </w:pPr>
      <w:r>
        <w:rPr>
          <w:rFonts w:asciiTheme="minorHAnsi" w:hAnsiTheme="minorHAnsi" w:cstheme="minorHAnsi"/>
          <w:b/>
          <w:sz w:val="56"/>
          <w:szCs w:val="56"/>
        </w:rPr>
        <w:t xml:space="preserve"> </w:t>
      </w:r>
    </w:p>
    <w:p w14:paraId="5437C57C" w14:textId="77777777" w:rsidR="00734C6C" w:rsidRDefault="00734C6C" w:rsidP="005429B9">
      <w:pPr>
        <w:spacing w:before="0"/>
      </w:pPr>
    </w:p>
    <w:p w14:paraId="7A9FF77E" w14:textId="77777777" w:rsidR="005429B9" w:rsidRPr="00385206" w:rsidRDefault="00C47758" w:rsidP="005429B9">
      <w:pPr>
        <w:spacing w:before="0"/>
        <w:rPr>
          <w:rFonts w:asciiTheme="minorHAnsi" w:hAnsiTheme="minorHAnsi" w:cstheme="minorHAnsi"/>
        </w:rPr>
      </w:pPr>
      <w:fldSimple w:instr=" DOCPROPERTY  Title  \* MERGEFORMAT ">
        <w:r w:rsidR="005429B9" w:rsidRPr="00385206">
          <w:rPr>
            <w:rFonts w:asciiTheme="minorHAnsi" w:hAnsiTheme="minorHAnsi" w:cstheme="minorHAnsi"/>
            <w:b/>
            <w:sz w:val="56"/>
            <w:szCs w:val="56"/>
          </w:rPr>
          <w:t>Technical Design Document</w:t>
        </w:r>
      </w:fldSimple>
    </w:p>
    <w:p w14:paraId="65E6879F" w14:textId="77777777" w:rsidR="005429B9" w:rsidRPr="00385206" w:rsidRDefault="00582737" w:rsidP="005429B9">
      <w:pPr>
        <w:pStyle w:val="EstiloCuerpoAntes0pto"/>
        <w:rPr>
          <w:rFonts w:cstheme="minorHAnsi"/>
          <w:b/>
          <w:sz w:val="44"/>
          <w:szCs w:val="32"/>
          <w:lang w:val="en-GB"/>
        </w:rPr>
      </w:pPr>
      <w:r>
        <w:rPr>
          <w:rFonts w:cstheme="minorHAnsi"/>
          <w:b/>
          <w:sz w:val="44"/>
          <w:szCs w:val="32"/>
          <w:lang w:val="en-GB"/>
        </w:rPr>
        <w:t>HR 157</w:t>
      </w:r>
      <w:r w:rsidR="00574472">
        <w:rPr>
          <w:rFonts w:cstheme="minorHAnsi"/>
          <w:b/>
          <w:sz w:val="44"/>
          <w:szCs w:val="32"/>
          <w:lang w:val="en-GB"/>
        </w:rPr>
        <w:t xml:space="preserve"> </w:t>
      </w:r>
      <w:r w:rsidR="00574472" w:rsidRPr="00574472">
        <w:rPr>
          <w:rFonts w:cstheme="minorHAnsi"/>
          <w:b/>
          <w:color w:val="000000"/>
          <w:sz w:val="44"/>
          <w:szCs w:val="44"/>
        </w:rPr>
        <w:t>Employee Data ADP to Ax_V1_Employee</w:t>
      </w:r>
    </w:p>
    <w:p w14:paraId="57EDB980" w14:textId="77777777" w:rsidR="005429B9" w:rsidRPr="00385206" w:rsidRDefault="005429B9" w:rsidP="005429B9">
      <w:pPr>
        <w:pStyle w:val="EstiloCuerpoAntes0pto"/>
        <w:rPr>
          <w:rFonts w:cstheme="minorHAnsi"/>
        </w:rPr>
      </w:pPr>
    </w:p>
    <w:p w14:paraId="55F23C10" w14:textId="77777777" w:rsidR="005429B9" w:rsidRPr="00385206" w:rsidRDefault="005429B9" w:rsidP="005429B9">
      <w:pPr>
        <w:pStyle w:val="EstiloCuerpoAntes0pto"/>
        <w:rPr>
          <w:rFonts w:cstheme="minorHAnsi"/>
        </w:rPr>
      </w:pPr>
      <w:r w:rsidRPr="00385206">
        <w:rPr>
          <w:rFonts w:cstheme="minorHAnsi"/>
        </w:rPr>
        <w:t>Prepared for</w:t>
      </w:r>
    </w:p>
    <w:p w14:paraId="48F7267A" w14:textId="05AF90A3" w:rsidR="005429B9" w:rsidRPr="00385206" w:rsidRDefault="005429B9" w:rsidP="005429B9">
      <w:pPr>
        <w:rPr>
          <w:rFonts w:asciiTheme="minorHAnsi" w:hAnsiTheme="minorHAnsi" w:cstheme="minorHAnsi"/>
          <w:b/>
          <w:sz w:val="28"/>
          <w:szCs w:val="28"/>
        </w:rPr>
      </w:pPr>
      <w:r w:rsidRPr="00385206">
        <w:rPr>
          <w:rFonts w:asciiTheme="minorHAnsi" w:hAnsiTheme="minorHAnsi" w:cstheme="minorHAnsi"/>
        </w:rPr>
        <w:fldChar w:fldCharType="begin"/>
      </w:r>
      <w:r w:rsidRPr="00385206">
        <w:rPr>
          <w:rFonts w:asciiTheme="minorHAnsi" w:hAnsiTheme="minorHAnsi" w:cstheme="minorHAnsi"/>
        </w:rPr>
        <w:instrText xml:space="preserve"> DOCPROPERTY  Company  \* MERGEFORMAT </w:instrText>
      </w:r>
      <w:r w:rsidRPr="00385206">
        <w:rPr>
          <w:rFonts w:asciiTheme="minorHAnsi" w:hAnsiTheme="minorHAnsi" w:cstheme="minorHAnsi"/>
        </w:rPr>
        <w:fldChar w:fldCharType="separate"/>
      </w:r>
      <w:r w:rsidR="000B5A1B">
        <w:rPr>
          <w:rFonts w:asciiTheme="minorHAnsi" w:hAnsiTheme="minorHAnsi" w:cstheme="minorHAnsi"/>
          <w:b/>
          <w:sz w:val="28"/>
          <w:szCs w:val="28"/>
        </w:rPr>
        <w:t>Contoso</w:t>
      </w:r>
    </w:p>
    <w:p w14:paraId="4C8BE90A" w14:textId="60BDB253" w:rsidR="005429B9" w:rsidRPr="00385206" w:rsidRDefault="005429B9" w:rsidP="005429B9">
      <w:pPr>
        <w:rPr>
          <w:rFonts w:asciiTheme="minorHAnsi" w:hAnsiTheme="minorHAnsi" w:cstheme="minorHAnsi"/>
          <w:b/>
          <w:sz w:val="28"/>
          <w:szCs w:val="28"/>
        </w:rPr>
      </w:pPr>
      <w:r>
        <w:rPr>
          <w:rFonts w:asciiTheme="minorHAnsi" w:hAnsiTheme="minorHAnsi" w:cstheme="minorHAnsi"/>
          <w:b/>
          <w:sz w:val="28"/>
          <w:szCs w:val="28"/>
        </w:rPr>
        <w:t>1</w:t>
      </w:r>
      <w:r w:rsidR="00247970">
        <w:rPr>
          <w:rFonts w:asciiTheme="minorHAnsi" w:hAnsiTheme="minorHAnsi" w:cstheme="minorHAnsi"/>
          <w:b/>
          <w:sz w:val="28"/>
          <w:szCs w:val="28"/>
        </w:rPr>
        <w:t>3</w:t>
      </w:r>
      <w:r w:rsidRPr="00385206">
        <w:rPr>
          <w:rFonts w:asciiTheme="minorHAnsi" w:hAnsiTheme="minorHAnsi" w:cstheme="minorHAnsi"/>
          <w:b/>
          <w:sz w:val="28"/>
          <w:szCs w:val="28"/>
          <w:vertAlign w:val="superscript"/>
        </w:rPr>
        <w:t>th</w:t>
      </w:r>
      <w:r w:rsidRPr="00385206">
        <w:rPr>
          <w:rFonts w:asciiTheme="minorHAnsi" w:hAnsiTheme="minorHAnsi" w:cstheme="minorHAnsi"/>
          <w:b/>
          <w:sz w:val="28"/>
          <w:szCs w:val="28"/>
        </w:rPr>
        <w:t xml:space="preserve"> </w:t>
      </w:r>
      <w:r w:rsidR="00247970">
        <w:rPr>
          <w:rFonts w:asciiTheme="minorHAnsi" w:hAnsiTheme="minorHAnsi" w:cstheme="minorHAnsi"/>
          <w:b/>
          <w:sz w:val="28"/>
          <w:szCs w:val="28"/>
        </w:rPr>
        <w:t>July</w:t>
      </w:r>
      <w:r w:rsidR="00247970" w:rsidRPr="00385206">
        <w:rPr>
          <w:rFonts w:asciiTheme="minorHAnsi" w:hAnsiTheme="minorHAnsi" w:cstheme="minorHAnsi"/>
          <w:b/>
          <w:sz w:val="28"/>
          <w:szCs w:val="28"/>
        </w:rPr>
        <w:t>,</w:t>
      </w:r>
      <w:r w:rsidR="000B5A1B">
        <w:rPr>
          <w:rFonts w:asciiTheme="minorHAnsi" w:hAnsiTheme="minorHAnsi" w:cstheme="minorHAnsi"/>
          <w:b/>
          <w:sz w:val="28"/>
          <w:szCs w:val="28"/>
        </w:rPr>
        <w:t xml:space="preserve"> </w:t>
      </w:r>
      <w:r w:rsidRPr="00385206">
        <w:rPr>
          <w:rFonts w:asciiTheme="minorHAnsi" w:hAnsiTheme="minorHAnsi" w:cstheme="minorHAnsi"/>
          <w:b/>
          <w:sz w:val="28"/>
          <w:szCs w:val="28"/>
        </w:rPr>
        <w:t>201</w:t>
      </w:r>
      <w:r>
        <w:rPr>
          <w:rFonts w:asciiTheme="minorHAnsi" w:hAnsiTheme="minorHAnsi" w:cstheme="minorHAnsi"/>
          <w:b/>
          <w:sz w:val="28"/>
          <w:szCs w:val="28"/>
        </w:rPr>
        <w:t>2</w:t>
      </w:r>
    </w:p>
    <w:p w14:paraId="2E7812DB" w14:textId="77777777" w:rsidR="005429B9" w:rsidRPr="00385206" w:rsidRDefault="005429B9" w:rsidP="005429B9">
      <w:pPr>
        <w:rPr>
          <w:rFonts w:asciiTheme="minorHAnsi" w:hAnsiTheme="minorHAnsi" w:cstheme="minorHAnsi"/>
          <w:b/>
          <w:sz w:val="28"/>
          <w:szCs w:val="28"/>
        </w:rPr>
      </w:pPr>
      <w:r>
        <w:rPr>
          <w:rFonts w:asciiTheme="minorHAnsi" w:hAnsiTheme="minorHAnsi" w:cstheme="minorHAnsi"/>
          <w:b/>
          <w:sz w:val="28"/>
          <w:szCs w:val="28"/>
        </w:rPr>
        <w:t xml:space="preserve">Version </w:t>
      </w:r>
      <w:r w:rsidRPr="00385206">
        <w:rPr>
          <w:rFonts w:asciiTheme="minorHAnsi" w:hAnsiTheme="minorHAnsi" w:cstheme="minorHAnsi"/>
          <w:b/>
          <w:sz w:val="28"/>
          <w:szCs w:val="28"/>
        </w:rPr>
        <w:t>1.</w:t>
      </w:r>
      <w:r w:rsidRPr="00385206">
        <w:rPr>
          <w:rFonts w:asciiTheme="minorHAnsi" w:hAnsiTheme="minorHAnsi" w:cstheme="minorHAnsi"/>
        </w:rPr>
        <w:fldChar w:fldCharType="end"/>
      </w:r>
      <w:r>
        <w:rPr>
          <w:rFonts w:asciiTheme="minorHAnsi" w:hAnsiTheme="minorHAnsi" w:cstheme="minorHAnsi"/>
          <w:b/>
          <w:sz w:val="28"/>
          <w:szCs w:val="28"/>
        </w:rPr>
        <w:t>0</w:t>
      </w:r>
    </w:p>
    <w:p w14:paraId="4F781674" w14:textId="77777777" w:rsidR="005429B9" w:rsidRPr="00385206" w:rsidRDefault="005429B9" w:rsidP="005429B9">
      <w:pPr>
        <w:pStyle w:val="EstiloCuerpoAntes0pto"/>
        <w:rPr>
          <w:rFonts w:cstheme="minorHAnsi"/>
        </w:rPr>
      </w:pPr>
    </w:p>
    <w:p w14:paraId="4D023123" w14:textId="77777777" w:rsidR="005429B9" w:rsidRPr="00385206" w:rsidRDefault="005429B9" w:rsidP="005429B9">
      <w:pPr>
        <w:pStyle w:val="EstiloCuerpoAntes0pto"/>
        <w:rPr>
          <w:rFonts w:cstheme="minorHAnsi"/>
        </w:rPr>
      </w:pPr>
    </w:p>
    <w:p w14:paraId="6823F31D" w14:textId="77777777" w:rsidR="005429B9" w:rsidRDefault="005429B9" w:rsidP="005429B9">
      <w:pPr>
        <w:pStyle w:val="EstiloCuerpoAntes0pto"/>
        <w:rPr>
          <w:rFonts w:cstheme="minorHAnsi"/>
        </w:rPr>
      </w:pPr>
      <w:r w:rsidRPr="00385206">
        <w:rPr>
          <w:rFonts w:cstheme="minorHAnsi"/>
        </w:rPr>
        <w:t>Prepared by</w:t>
      </w:r>
    </w:p>
    <w:p w14:paraId="463292DA" w14:textId="77777777" w:rsidR="005429B9" w:rsidRDefault="005429B9" w:rsidP="005429B9">
      <w:pPr>
        <w:pStyle w:val="EstiloCuerpoAntes0pto"/>
        <w:rPr>
          <w:rFonts w:cstheme="minorHAnsi"/>
        </w:rPr>
      </w:pPr>
      <w:r>
        <w:rPr>
          <w:rFonts w:cstheme="minorHAnsi"/>
        </w:rPr>
        <w:t>Developer Name</w:t>
      </w:r>
    </w:p>
    <w:p w14:paraId="1B365C14" w14:textId="77777777" w:rsidR="005429B9" w:rsidRPr="00385206" w:rsidRDefault="005429B9" w:rsidP="005429B9">
      <w:pPr>
        <w:pStyle w:val="EstiloCuerpoAntes0pto"/>
        <w:rPr>
          <w:rFonts w:cstheme="minorHAnsi"/>
        </w:rPr>
      </w:pPr>
    </w:p>
    <w:p w14:paraId="0F771F6B" w14:textId="77777777" w:rsidR="005429B9" w:rsidRPr="00385206" w:rsidRDefault="005429B9" w:rsidP="005429B9">
      <w:pPr>
        <w:pStyle w:val="EstiloCuerpoAntes0pto"/>
        <w:rPr>
          <w:rFonts w:cstheme="minorHAnsi"/>
        </w:rPr>
      </w:pPr>
    </w:p>
    <w:p w14:paraId="67FD0F87" w14:textId="77777777" w:rsidR="005429B9" w:rsidRPr="00385206" w:rsidRDefault="005429B9" w:rsidP="005429B9">
      <w:pPr>
        <w:rPr>
          <w:rFonts w:asciiTheme="minorHAnsi" w:hAnsiTheme="minorHAnsi" w:cstheme="minorHAnsi"/>
          <w:sz w:val="24"/>
        </w:rPr>
      </w:pPr>
      <w:r w:rsidRPr="00385206">
        <w:rPr>
          <w:rFonts w:asciiTheme="minorHAnsi" w:hAnsiTheme="minorHAnsi" w:cstheme="minorHAnsi"/>
          <w:sz w:val="24"/>
        </w:rPr>
        <w:t>Contributors</w:t>
      </w:r>
    </w:p>
    <w:p w14:paraId="7249AF11" w14:textId="77777777" w:rsidR="005429B9" w:rsidRPr="00385206" w:rsidRDefault="005429B9" w:rsidP="005429B9">
      <w:pPr>
        <w:rPr>
          <w:rFonts w:asciiTheme="minorHAnsi" w:hAnsiTheme="minorHAnsi" w:cstheme="minorHAnsi"/>
          <w:sz w:val="24"/>
        </w:rPr>
      </w:pPr>
    </w:p>
    <w:p w14:paraId="0FCE1724" w14:textId="77777777" w:rsidR="005429B9" w:rsidRPr="00385206" w:rsidRDefault="005429B9" w:rsidP="005429B9">
      <w:pPr>
        <w:rPr>
          <w:rFonts w:asciiTheme="minorHAnsi" w:hAnsiTheme="minorHAnsi" w:cstheme="minorHAnsi"/>
          <w:sz w:val="24"/>
        </w:rPr>
      </w:pPr>
    </w:p>
    <w:p w14:paraId="705A6C35" w14:textId="77777777" w:rsidR="005429B9" w:rsidRPr="00385206" w:rsidRDefault="005429B9" w:rsidP="005429B9">
      <w:pPr>
        <w:rPr>
          <w:rFonts w:asciiTheme="minorHAnsi" w:hAnsiTheme="minorHAnsi" w:cstheme="minorHAnsi"/>
          <w:sz w:val="24"/>
        </w:rPr>
      </w:pPr>
    </w:p>
    <w:p w14:paraId="57F62CEE" w14:textId="77777777" w:rsidR="00F277CD" w:rsidRPr="00071AE0" w:rsidRDefault="00F277CD" w:rsidP="00F277CD">
      <w:pPr>
        <w:rPr>
          <w:rStyle w:val="EstiloCuerpo"/>
          <w:rFonts w:cstheme="minorHAnsi"/>
        </w:rPr>
        <w:sectPr w:rsidR="00F277CD" w:rsidRPr="00071AE0" w:rsidSect="00C352C8">
          <w:headerReference w:type="default" r:id="rId11"/>
          <w:footerReference w:type="default" r:id="rId12"/>
          <w:headerReference w:type="first" r:id="rId13"/>
          <w:footerReference w:type="first" r:id="rId14"/>
          <w:pgSz w:w="12240" w:h="15840" w:code="1"/>
          <w:pgMar w:top="431" w:right="720" w:bottom="720" w:left="720" w:header="420" w:footer="567" w:gutter="0"/>
          <w:cols w:space="708"/>
          <w:titlePg/>
          <w:docGrid w:linePitch="360"/>
        </w:sectPr>
      </w:pPr>
    </w:p>
    <w:sdt>
      <w:sdtPr>
        <w:rPr>
          <w:rFonts w:asciiTheme="minorHAnsi" w:eastAsia="Times New Roman" w:hAnsiTheme="minorHAnsi" w:cstheme="minorHAnsi"/>
          <w:b w:val="0"/>
          <w:bCs w:val="0"/>
          <w:color w:val="auto"/>
          <w:kern w:val="28"/>
          <w:sz w:val="20"/>
          <w:szCs w:val="20"/>
          <w:lang w:eastAsia="en-US"/>
        </w:rPr>
        <w:id w:val="226802499"/>
        <w:docPartObj>
          <w:docPartGallery w:val="Table of Contents"/>
          <w:docPartUnique/>
        </w:docPartObj>
      </w:sdtPr>
      <w:sdtEndPr>
        <w:rPr>
          <w:noProof/>
        </w:rPr>
      </w:sdtEndPr>
      <w:sdtContent>
        <w:p w14:paraId="1A269415" w14:textId="77777777" w:rsidR="00790679" w:rsidRPr="00071AE0" w:rsidRDefault="00790679">
          <w:pPr>
            <w:pStyle w:val="TOCHeading"/>
            <w:rPr>
              <w:rFonts w:asciiTheme="minorHAnsi" w:hAnsiTheme="minorHAnsi" w:cstheme="minorHAnsi"/>
            </w:rPr>
          </w:pPr>
          <w:r w:rsidRPr="00071AE0">
            <w:rPr>
              <w:rFonts w:asciiTheme="minorHAnsi" w:hAnsiTheme="minorHAnsi" w:cstheme="minorHAnsi"/>
            </w:rPr>
            <w:t>Contents</w:t>
          </w:r>
        </w:p>
        <w:p w14:paraId="550BB980" w14:textId="77777777" w:rsidR="0051643A" w:rsidRDefault="00790679">
          <w:pPr>
            <w:pStyle w:val="TOC1"/>
            <w:tabs>
              <w:tab w:val="left" w:pos="400"/>
              <w:tab w:val="right" w:leader="dot" w:pos="10790"/>
            </w:tabs>
            <w:rPr>
              <w:rFonts w:eastAsiaTheme="minorEastAsia" w:cstheme="minorBidi"/>
              <w:b w:val="0"/>
              <w:i w:val="0"/>
              <w:noProof/>
              <w:kern w:val="0"/>
              <w:sz w:val="22"/>
              <w:szCs w:val="22"/>
            </w:rPr>
          </w:pPr>
          <w:r w:rsidRPr="00071AE0">
            <w:rPr>
              <w:rFonts w:cstheme="minorHAnsi"/>
            </w:rPr>
            <w:fldChar w:fldCharType="begin"/>
          </w:r>
          <w:r w:rsidRPr="00071AE0">
            <w:rPr>
              <w:rFonts w:cstheme="minorHAnsi"/>
            </w:rPr>
            <w:instrText xml:space="preserve"> TOC \o "1-3" \h \z \u </w:instrText>
          </w:r>
          <w:r w:rsidRPr="00071AE0">
            <w:rPr>
              <w:rFonts w:cstheme="minorHAnsi"/>
            </w:rPr>
            <w:fldChar w:fldCharType="separate"/>
          </w:r>
          <w:hyperlink w:anchor="_Toc330847013" w:history="1">
            <w:r w:rsidR="0051643A" w:rsidRPr="00DB6FEF">
              <w:rPr>
                <w:rStyle w:val="Hyperlink"/>
                <w:rFonts w:cstheme="minorHAnsi"/>
                <w:noProof/>
              </w:rPr>
              <w:t>1</w:t>
            </w:r>
            <w:r w:rsidR="0051643A">
              <w:rPr>
                <w:rFonts w:eastAsiaTheme="minorEastAsia" w:cstheme="minorBidi"/>
                <w:b w:val="0"/>
                <w:i w:val="0"/>
                <w:noProof/>
                <w:kern w:val="0"/>
                <w:sz w:val="22"/>
                <w:szCs w:val="22"/>
              </w:rPr>
              <w:tab/>
            </w:r>
            <w:r w:rsidR="0051643A" w:rsidRPr="00DB6FEF">
              <w:rPr>
                <w:rStyle w:val="Hyperlink"/>
                <w:rFonts w:cstheme="minorHAnsi"/>
                <w:noProof/>
              </w:rPr>
              <w:t>Document Information and Status</w:t>
            </w:r>
            <w:r w:rsidR="0051643A">
              <w:rPr>
                <w:noProof/>
                <w:webHidden/>
              </w:rPr>
              <w:tab/>
            </w:r>
            <w:r w:rsidR="0051643A">
              <w:rPr>
                <w:noProof/>
                <w:webHidden/>
              </w:rPr>
              <w:fldChar w:fldCharType="begin"/>
            </w:r>
            <w:r w:rsidR="0051643A">
              <w:rPr>
                <w:noProof/>
                <w:webHidden/>
              </w:rPr>
              <w:instrText xml:space="preserve"> PAGEREF _Toc330847013 \h </w:instrText>
            </w:r>
            <w:r w:rsidR="0051643A">
              <w:rPr>
                <w:noProof/>
                <w:webHidden/>
              </w:rPr>
            </w:r>
            <w:r w:rsidR="0051643A">
              <w:rPr>
                <w:noProof/>
                <w:webHidden/>
              </w:rPr>
              <w:fldChar w:fldCharType="separate"/>
            </w:r>
            <w:r w:rsidR="0051643A">
              <w:rPr>
                <w:noProof/>
                <w:webHidden/>
              </w:rPr>
              <w:t>2</w:t>
            </w:r>
            <w:r w:rsidR="0051643A">
              <w:rPr>
                <w:noProof/>
                <w:webHidden/>
              </w:rPr>
              <w:fldChar w:fldCharType="end"/>
            </w:r>
          </w:hyperlink>
        </w:p>
        <w:p w14:paraId="3DD85577"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14" w:history="1">
            <w:r w:rsidR="0051643A" w:rsidRPr="00DB6FEF">
              <w:rPr>
                <w:rStyle w:val="Hyperlink"/>
                <w:rFonts w:cstheme="minorHAnsi"/>
                <w:noProof/>
              </w:rPr>
              <w:t>2</w:t>
            </w:r>
            <w:r w:rsidR="0051643A">
              <w:rPr>
                <w:rFonts w:eastAsiaTheme="minorEastAsia" w:cstheme="minorBidi"/>
                <w:b w:val="0"/>
                <w:i w:val="0"/>
                <w:noProof/>
                <w:kern w:val="0"/>
                <w:sz w:val="22"/>
                <w:szCs w:val="22"/>
              </w:rPr>
              <w:tab/>
            </w:r>
            <w:r w:rsidR="0051643A" w:rsidRPr="00DB6FEF">
              <w:rPr>
                <w:rStyle w:val="Hyperlink"/>
                <w:rFonts w:cstheme="minorHAnsi"/>
                <w:noProof/>
              </w:rPr>
              <w:t>Estimates (Hours)</w:t>
            </w:r>
            <w:r w:rsidR="0051643A">
              <w:rPr>
                <w:noProof/>
                <w:webHidden/>
              </w:rPr>
              <w:tab/>
            </w:r>
            <w:r w:rsidR="0051643A">
              <w:rPr>
                <w:noProof/>
                <w:webHidden/>
              </w:rPr>
              <w:fldChar w:fldCharType="begin"/>
            </w:r>
            <w:r w:rsidR="0051643A">
              <w:rPr>
                <w:noProof/>
                <w:webHidden/>
              </w:rPr>
              <w:instrText xml:space="preserve"> PAGEREF _Toc330847014 \h </w:instrText>
            </w:r>
            <w:r w:rsidR="0051643A">
              <w:rPr>
                <w:noProof/>
                <w:webHidden/>
              </w:rPr>
            </w:r>
            <w:r w:rsidR="0051643A">
              <w:rPr>
                <w:noProof/>
                <w:webHidden/>
              </w:rPr>
              <w:fldChar w:fldCharType="separate"/>
            </w:r>
            <w:r w:rsidR="0051643A">
              <w:rPr>
                <w:noProof/>
                <w:webHidden/>
              </w:rPr>
              <w:t>3</w:t>
            </w:r>
            <w:r w:rsidR="0051643A">
              <w:rPr>
                <w:noProof/>
                <w:webHidden/>
              </w:rPr>
              <w:fldChar w:fldCharType="end"/>
            </w:r>
          </w:hyperlink>
        </w:p>
        <w:p w14:paraId="2F539AA3"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15" w:history="1">
            <w:r w:rsidR="0051643A" w:rsidRPr="00DB6FEF">
              <w:rPr>
                <w:rStyle w:val="Hyperlink"/>
                <w:rFonts w:cstheme="minorHAnsi"/>
                <w:noProof/>
              </w:rPr>
              <w:t>3</w:t>
            </w:r>
            <w:r w:rsidR="0051643A">
              <w:rPr>
                <w:rFonts w:eastAsiaTheme="minorEastAsia" w:cstheme="minorBidi"/>
                <w:b w:val="0"/>
                <w:i w:val="0"/>
                <w:noProof/>
                <w:kern w:val="0"/>
                <w:sz w:val="22"/>
                <w:szCs w:val="22"/>
              </w:rPr>
              <w:tab/>
            </w:r>
            <w:r w:rsidR="0051643A" w:rsidRPr="00DB6FEF">
              <w:rPr>
                <w:rStyle w:val="Hyperlink"/>
                <w:rFonts w:cstheme="minorHAnsi"/>
                <w:noProof/>
              </w:rPr>
              <w:t>Technical Design Planning</w:t>
            </w:r>
            <w:r w:rsidR="0051643A">
              <w:rPr>
                <w:noProof/>
                <w:webHidden/>
              </w:rPr>
              <w:tab/>
            </w:r>
            <w:r w:rsidR="0051643A">
              <w:rPr>
                <w:noProof/>
                <w:webHidden/>
              </w:rPr>
              <w:fldChar w:fldCharType="begin"/>
            </w:r>
            <w:r w:rsidR="0051643A">
              <w:rPr>
                <w:noProof/>
                <w:webHidden/>
              </w:rPr>
              <w:instrText xml:space="preserve"> PAGEREF _Toc330847015 \h </w:instrText>
            </w:r>
            <w:r w:rsidR="0051643A">
              <w:rPr>
                <w:noProof/>
                <w:webHidden/>
              </w:rPr>
            </w:r>
            <w:r w:rsidR="0051643A">
              <w:rPr>
                <w:noProof/>
                <w:webHidden/>
              </w:rPr>
              <w:fldChar w:fldCharType="separate"/>
            </w:r>
            <w:r w:rsidR="0051643A">
              <w:rPr>
                <w:noProof/>
                <w:webHidden/>
              </w:rPr>
              <w:t>4</w:t>
            </w:r>
            <w:r w:rsidR="0051643A">
              <w:rPr>
                <w:noProof/>
                <w:webHidden/>
              </w:rPr>
              <w:fldChar w:fldCharType="end"/>
            </w:r>
          </w:hyperlink>
        </w:p>
        <w:p w14:paraId="356021FA" w14:textId="77777777" w:rsidR="0051643A" w:rsidRDefault="00EF29A7">
          <w:pPr>
            <w:pStyle w:val="TOC2"/>
            <w:tabs>
              <w:tab w:val="right" w:leader="dot" w:pos="10790"/>
            </w:tabs>
            <w:rPr>
              <w:rFonts w:eastAsiaTheme="minorEastAsia" w:cstheme="minorBidi"/>
              <w:noProof/>
              <w:kern w:val="0"/>
              <w:sz w:val="22"/>
              <w:szCs w:val="22"/>
            </w:rPr>
          </w:pPr>
          <w:hyperlink w:anchor="_Toc330847016" w:history="1">
            <w:r w:rsidR="0051643A" w:rsidRPr="00DB6FEF">
              <w:rPr>
                <w:rStyle w:val="Hyperlink"/>
                <w:rFonts w:cstheme="minorHAnsi"/>
                <w:noProof/>
              </w:rPr>
              <w:t>Overview</w:t>
            </w:r>
            <w:r w:rsidR="0051643A">
              <w:rPr>
                <w:noProof/>
                <w:webHidden/>
              </w:rPr>
              <w:tab/>
            </w:r>
            <w:r w:rsidR="0051643A">
              <w:rPr>
                <w:noProof/>
                <w:webHidden/>
              </w:rPr>
              <w:fldChar w:fldCharType="begin"/>
            </w:r>
            <w:r w:rsidR="0051643A">
              <w:rPr>
                <w:noProof/>
                <w:webHidden/>
              </w:rPr>
              <w:instrText xml:space="preserve"> PAGEREF _Toc330847016 \h </w:instrText>
            </w:r>
            <w:r w:rsidR="0051643A">
              <w:rPr>
                <w:noProof/>
                <w:webHidden/>
              </w:rPr>
            </w:r>
            <w:r w:rsidR="0051643A">
              <w:rPr>
                <w:noProof/>
                <w:webHidden/>
              </w:rPr>
              <w:fldChar w:fldCharType="separate"/>
            </w:r>
            <w:r w:rsidR="0051643A">
              <w:rPr>
                <w:noProof/>
                <w:webHidden/>
              </w:rPr>
              <w:t>4</w:t>
            </w:r>
            <w:r w:rsidR="0051643A">
              <w:rPr>
                <w:noProof/>
                <w:webHidden/>
              </w:rPr>
              <w:fldChar w:fldCharType="end"/>
            </w:r>
          </w:hyperlink>
        </w:p>
        <w:p w14:paraId="44044797"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17" w:history="1">
            <w:r w:rsidR="0051643A" w:rsidRPr="00DB6FEF">
              <w:rPr>
                <w:rStyle w:val="Hyperlink"/>
                <w:rFonts w:cstheme="minorHAnsi"/>
                <w:noProof/>
              </w:rPr>
              <w:t>4</w:t>
            </w:r>
            <w:r w:rsidR="0051643A">
              <w:rPr>
                <w:rFonts w:eastAsiaTheme="minorEastAsia" w:cstheme="minorBidi"/>
                <w:b w:val="0"/>
                <w:i w:val="0"/>
                <w:noProof/>
                <w:kern w:val="0"/>
                <w:sz w:val="22"/>
                <w:szCs w:val="22"/>
              </w:rPr>
              <w:tab/>
            </w:r>
            <w:r w:rsidR="0051643A" w:rsidRPr="00DB6FEF">
              <w:rPr>
                <w:rStyle w:val="Hyperlink"/>
                <w:rFonts w:cstheme="minorHAnsi"/>
                <w:noProof/>
              </w:rPr>
              <w:t>Review Design Document</w:t>
            </w:r>
            <w:r w:rsidR="0051643A">
              <w:rPr>
                <w:noProof/>
                <w:webHidden/>
              </w:rPr>
              <w:tab/>
            </w:r>
            <w:r w:rsidR="0051643A">
              <w:rPr>
                <w:noProof/>
                <w:webHidden/>
              </w:rPr>
              <w:fldChar w:fldCharType="begin"/>
            </w:r>
            <w:r w:rsidR="0051643A">
              <w:rPr>
                <w:noProof/>
                <w:webHidden/>
              </w:rPr>
              <w:instrText xml:space="preserve"> PAGEREF _Toc330847017 \h </w:instrText>
            </w:r>
            <w:r w:rsidR="0051643A">
              <w:rPr>
                <w:noProof/>
                <w:webHidden/>
              </w:rPr>
            </w:r>
            <w:r w:rsidR="0051643A">
              <w:rPr>
                <w:noProof/>
                <w:webHidden/>
              </w:rPr>
              <w:fldChar w:fldCharType="separate"/>
            </w:r>
            <w:r w:rsidR="0051643A">
              <w:rPr>
                <w:noProof/>
                <w:webHidden/>
              </w:rPr>
              <w:t>5</w:t>
            </w:r>
            <w:r w:rsidR="0051643A">
              <w:rPr>
                <w:noProof/>
                <w:webHidden/>
              </w:rPr>
              <w:fldChar w:fldCharType="end"/>
            </w:r>
          </w:hyperlink>
        </w:p>
        <w:p w14:paraId="733B488A" w14:textId="77777777" w:rsidR="0051643A" w:rsidRDefault="00EF29A7">
          <w:pPr>
            <w:pStyle w:val="TOC2"/>
            <w:tabs>
              <w:tab w:val="right" w:leader="dot" w:pos="10790"/>
            </w:tabs>
            <w:rPr>
              <w:rFonts w:eastAsiaTheme="minorEastAsia" w:cstheme="minorBidi"/>
              <w:noProof/>
              <w:kern w:val="0"/>
              <w:sz w:val="22"/>
              <w:szCs w:val="22"/>
            </w:rPr>
          </w:pPr>
          <w:hyperlink w:anchor="_Toc330847018" w:history="1">
            <w:r w:rsidR="0051643A" w:rsidRPr="00DB6FEF">
              <w:rPr>
                <w:rStyle w:val="Hyperlink"/>
                <w:noProof/>
              </w:rPr>
              <w:t>Process Flow</w:t>
            </w:r>
            <w:r w:rsidR="0051643A">
              <w:rPr>
                <w:noProof/>
                <w:webHidden/>
              </w:rPr>
              <w:tab/>
            </w:r>
            <w:r w:rsidR="0051643A">
              <w:rPr>
                <w:noProof/>
                <w:webHidden/>
              </w:rPr>
              <w:fldChar w:fldCharType="begin"/>
            </w:r>
            <w:r w:rsidR="0051643A">
              <w:rPr>
                <w:noProof/>
                <w:webHidden/>
              </w:rPr>
              <w:instrText xml:space="preserve"> PAGEREF _Toc330847018 \h </w:instrText>
            </w:r>
            <w:r w:rsidR="0051643A">
              <w:rPr>
                <w:noProof/>
                <w:webHidden/>
              </w:rPr>
            </w:r>
            <w:r w:rsidR="0051643A">
              <w:rPr>
                <w:noProof/>
                <w:webHidden/>
              </w:rPr>
              <w:fldChar w:fldCharType="separate"/>
            </w:r>
            <w:r w:rsidR="0051643A">
              <w:rPr>
                <w:noProof/>
                <w:webHidden/>
              </w:rPr>
              <w:t>5</w:t>
            </w:r>
            <w:r w:rsidR="0051643A">
              <w:rPr>
                <w:noProof/>
                <w:webHidden/>
              </w:rPr>
              <w:fldChar w:fldCharType="end"/>
            </w:r>
          </w:hyperlink>
        </w:p>
        <w:p w14:paraId="445ACA6C"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19" w:history="1">
            <w:r w:rsidR="0051643A" w:rsidRPr="00DB6FEF">
              <w:rPr>
                <w:rStyle w:val="Hyperlink"/>
                <w:rFonts w:cstheme="minorHAnsi"/>
                <w:noProof/>
              </w:rPr>
              <w:t>5</w:t>
            </w:r>
            <w:r w:rsidR="0051643A">
              <w:rPr>
                <w:rFonts w:eastAsiaTheme="minorEastAsia" w:cstheme="minorBidi"/>
                <w:b w:val="0"/>
                <w:i w:val="0"/>
                <w:noProof/>
                <w:kern w:val="0"/>
                <w:sz w:val="22"/>
                <w:szCs w:val="22"/>
              </w:rPr>
              <w:tab/>
            </w:r>
            <w:r w:rsidR="0051643A" w:rsidRPr="00DB6FEF">
              <w:rPr>
                <w:rStyle w:val="Hyperlink"/>
                <w:rFonts w:cstheme="minorHAnsi"/>
                <w:noProof/>
              </w:rPr>
              <w:t>Data Model</w:t>
            </w:r>
            <w:r w:rsidR="0051643A">
              <w:rPr>
                <w:noProof/>
                <w:webHidden/>
              </w:rPr>
              <w:tab/>
            </w:r>
            <w:r w:rsidR="0051643A">
              <w:rPr>
                <w:noProof/>
                <w:webHidden/>
              </w:rPr>
              <w:fldChar w:fldCharType="begin"/>
            </w:r>
            <w:r w:rsidR="0051643A">
              <w:rPr>
                <w:noProof/>
                <w:webHidden/>
              </w:rPr>
              <w:instrText xml:space="preserve"> PAGEREF _Toc330847019 \h </w:instrText>
            </w:r>
            <w:r w:rsidR="0051643A">
              <w:rPr>
                <w:noProof/>
                <w:webHidden/>
              </w:rPr>
            </w:r>
            <w:r w:rsidR="0051643A">
              <w:rPr>
                <w:noProof/>
                <w:webHidden/>
              </w:rPr>
              <w:fldChar w:fldCharType="separate"/>
            </w:r>
            <w:r w:rsidR="0051643A">
              <w:rPr>
                <w:noProof/>
                <w:webHidden/>
              </w:rPr>
              <w:t>6</w:t>
            </w:r>
            <w:r w:rsidR="0051643A">
              <w:rPr>
                <w:noProof/>
                <w:webHidden/>
              </w:rPr>
              <w:fldChar w:fldCharType="end"/>
            </w:r>
          </w:hyperlink>
        </w:p>
        <w:p w14:paraId="6A146779" w14:textId="77777777" w:rsidR="0051643A" w:rsidRDefault="00EF29A7">
          <w:pPr>
            <w:pStyle w:val="TOC2"/>
            <w:tabs>
              <w:tab w:val="right" w:leader="dot" w:pos="10790"/>
            </w:tabs>
            <w:rPr>
              <w:rFonts w:eastAsiaTheme="minorEastAsia" w:cstheme="minorBidi"/>
              <w:noProof/>
              <w:kern w:val="0"/>
              <w:sz w:val="22"/>
              <w:szCs w:val="22"/>
            </w:rPr>
          </w:pPr>
          <w:hyperlink w:anchor="_Toc330847020" w:history="1">
            <w:r w:rsidR="0051643A" w:rsidRPr="00DB6FEF">
              <w:rPr>
                <w:rStyle w:val="Hyperlink"/>
                <w:rFonts w:cstheme="minorHAnsi"/>
                <w:noProof/>
              </w:rPr>
              <w:t>Extended Data types - NA</w:t>
            </w:r>
            <w:r w:rsidR="0051643A">
              <w:rPr>
                <w:noProof/>
                <w:webHidden/>
              </w:rPr>
              <w:tab/>
            </w:r>
            <w:r w:rsidR="0051643A">
              <w:rPr>
                <w:noProof/>
                <w:webHidden/>
              </w:rPr>
              <w:fldChar w:fldCharType="begin"/>
            </w:r>
            <w:r w:rsidR="0051643A">
              <w:rPr>
                <w:noProof/>
                <w:webHidden/>
              </w:rPr>
              <w:instrText xml:space="preserve"> PAGEREF _Toc330847020 \h </w:instrText>
            </w:r>
            <w:r w:rsidR="0051643A">
              <w:rPr>
                <w:noProof/>
                <w:webHidden/>
              </w:rPr>
            </w:r>
            <w:r w:rsidR="0051643A">
              <w:rPr>
                <w:noProof/>
                <w:webHidden/>
              </w:rPr>
              <w:fldChar w:fldCharType="separate"/>
            </w:r>
            <w:r w:rsidR="0051643A">
              <w:rPr>
                <w:noProof/>
                <w:webHidden/>
              </w:rPr>
              <w:t>6</w:t>
            </w:r>
            <w:r w:rsidR="0051643A">
              <w:rPr>
                <w:noProof/>
                <w:webHidden/>
              </w:rPr>
              <w:fldChar w:fldCharType="end"/>
            </w:r>
          </w:hyperlink>
        </w:p>
        <w:p w14:paraId="2BD28FC9" w14:textId="77777777" w:rsidR="0051643A" w:rsidRDefault="00EF29A7">
          <w:pPr>
            <w:pStyle w:val="TOC2"/>
            <w:tabs>
              <w:tab w:val="right" w:leader="dot" w:pos="10790"/>
            </w:tabs>
            <w:rPr>
              <w:rFonts w:eastAsiaTheme="minorEastAsia" w:cstheme="minorBidi"/>
              <w:noProof/>
              <w:kern w:val="0"/>
              <w:sz w:val="22"/>
              <w:szCs w:val="22"/>
            </w:rPr>
          </w:pPr>
          <w:hyperlink w:anchor="_Toc330847021" w:history="1">
            <w:r w:rsidR="0051643A" w:rsidRPr="00DB6FEF">
              <w:rPr>
                <w:rStyle w:val="Hyperlink"/>
                <w:rFonts w:cstheme="minorHAnsi"/>
                <w:noProof/>
              </w:rPr>
              <w:t>Base Enumerators - NA</w:t>
            </w:r>
            <w:r w:rsidR="0051643A">
              <w:rPr>
                <w:noProof/>
                <w:webHidden/>
              </w:rPr>
              <w:tab/>
            </w:r>
            <w:r w:rsidR="0051643A">
              <w:rPr>
                <w:noProof/>
                <w:webHidden/>
              </w:rPr>
              <w:fldChar w:fldCharType="begin"/>
            </w:r>
            <w:r w:rsidR="0051643A">
              <w:rPr>
                <w:noProof/>
                <w:webHidden/>
              </w:rPr>
              <w:instrText xml:space="preserve"> PAGEREF _Toc330847021 \h </w:instrText>
            </w:r>
            <w:r w:rsidR="0051643A">
              <w:rPr>
                <w:noProof/>
                <w:webHidden/>
              </w:rPr>
            </w:r>
            <w:r w:rsidR="0051643A">
              <w:rPr>
                <w:noProof/>
                <w:webHidden/>
              </w:rPr>
              <w:fldChar w:fldCharType="separate"/>
            </w:r>
            <w:r w:rsidR="0051643A">
              <w:rPr>
                <w:noProof/>
                <w:webHidden/>
              </w:rPr>
              <w:t>6</w:t>
            </w:r>
            <w:r w:rsidR="0051643A">
              <w:rPr>
                <w:noProof/>
                <w:webHidden/>
              </w:rPr>
              <w:fldChar w:fldCharType="end"/>
            </w:r>
          </w:hyperlink>
        </w:p>
        <w:p w14:paraId="47E2CB0A" w14:textId="77777777" w:rsidR="0051643A" w:rsidRDefault="00EF29A7">
          <w:pPr>
            <w:pStyle w:val="TOC2"/>
            <w:tabs>
              <w:tab w:val="right" w:leader="dot" w:pos="10790"/>
            </w:tabs>
            <w:rPr>
              <w:rFonts w:eastAsiaTheme="minorEastAsia" w:cstheme="minorBidi"/>
              <w:noProof/>
              <w:kern w:val="0"/>
              <w:sz w:val="22"/>
              <w:szCs w:val="22"/>
            </w:rPr>
          </w:pPr>
          <w:hyperlink w:anchor="_Toc330847022" w:history="1">
            <w:r w:rsidR="0051643A" w:rsidRPr="00DB6FEF">
              <w:rPr>
                <w:rStyle w:val="Hyperlink"/>
                <w:rFonts w:cstheme="minorHAnsi"/>
                <w:noProof/>
              </w:rPr>
              <w:t>Tables</w:t>
            </w:r>
            <w:r w:rsidR="0051643A">
              <w:rPr>
                <w:noProof/>
                <w:webHidden/>
              </w:rPr>
              <w:tab/>
            </w:r>
            <w:r w:rsidR="0051643A">
              <w:rPr>
                <w:noProof/>
                <w:webHidden/>
              </w:rPr>
              <w:fldChar w:fldCharType="begin"/>
            </w:r>
            <w:r w:rsidR="0051643A">
              <w:rPr>
                <w:noProof/>
                <w:webHidden/>
              </w:rPr>
              <w:instrText xml:space="preserve"> PAGEREF _Toc330847022 \h </w:instrText>
            </w:r>
            <w:r w:rsidR="0051643A">
              <w:rPr>
                <w:noProof/>
                <w:webHidden/>
              </w:rPr>
            </w:r>
            <w:r w:rsidR="0051643A">
              <w:rPr>
                <w:noProof/>
                <w:webHidden/>
              </w:rPr>
              <w:fldChar w:fldCharType="separate"/>
            </w:r>
            <w:r w:rsidR="0051643A">
              <w:rPr>
                <w:noProof/>
                <w:webHidden/>
              </w:rPr>
              <w:t>6</w:t>
            </w:r>
            <w:r w:rsidR="0051643A">
              <w:rPr>
                <w:noProof/>
                <w:webHidden/>
              </w:rPr>
              <w:fldChar w:fldCharType="end"/>
            </w:r>
          </w:hyperlink>
        </w:p>
        <w:p w14:paraId="6294213D" w14:textId="77777777" w:rsidR="0051643A" w:rsidRDefault="00EF29A7">
          <w:pPr>
            <w:pStyle w:val="TOC3"/>
            <w:tabs>
              <w:tab w:val="right" w:leader="dot" w:pos="10790"/>
            </w:tabs>
            <w:rPr>
              <w:rFonts w:asciiTheme="minorHAnsi" w:eastAsiaTheme="minorEastAsia" w:hAnsiTheme="minorHAnsi" w:cstheme="minorBidi"/>
              <w:noProof/>
              <w:kern w:val="0"/>
              <w:sz w:val="22"/>
              <w:szCs w:val="22"/>
            </w:rPr>
          </w:pPr>
          <w:hyperlink w:anchor="_Toc330847023" w:history="1">
            <w:r w:rsidR="0051643A" w:rsidRPr="00DB6FEF">
              <w:rPr>
                <w:rStyle w:val="Hyperlink"/>
                <w:rFonts w:cstheme="minorHAnsi"/>
                <w:noProof/>
              </w:rPr>
              <w:t>HrmParameters (Existing Table)</w:t>
            </w:r>
            <w:r w:rsidR="0051643A">
              <w:rPr>
                <w:noProof/>
                <w:webHidden/>
              </w:rPr>
              <w:tab/>
            </w:r>
            <w:r w:rsidR="0051643A">
              <w:rPr>
                <w:noProof/>
                <w:webHidden/>
              </w:rPr>
              <w:fldChar w:fldCharType="begin"/>
            </w:r>
            <w:r w:rsidR="0051643A">
              <w:rPr>
                <w:noProof/>
                <w:webHidden/>
              </w:rPr>
              <w:instrText xml:space="preserve"> PAGEREF _Toc330847023 \h </w:instrText>
            </w:r>
            <w:r w:rsidR="0051643A">
              <w:rPr>
                <w:noProof/>
                <w:webHidden/>
              </w:rPr>
            </w:r>
            <w:r w:rsidR="0051643A">
              <w:rPr>
                <w:noProof/>
                <w:webHidden/>
              </w:rPr>
              <w:fldChar w:fldCharType="separate"/>
            </w:r>
            <w:r w:rsidR="0051643A">
              <w:rPr>
                <w:noProof/>
                <w:webHidden/>
              </w:rPr>
              <w:t>6</w:t>
            </w:r>
            <w:r w:rsidR="0051643A">
              <w:rPr>
                <w:noProof/>
                <w:webHidden/>
              </w:rPr>
              <w:fldChar w:fldCharType="end"/>
            </w:r>
          </w:hyperlink>
        </w:p>
        <w:p w14:paraId="67CBFC7F"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24" w:history="1">
            <w:r w:rsidR="0051643A" w:rsidRPr="00DB6FEF">
              <w:rPr>
                <w:rStyle w:val="Hyperlink"/>
                <w:rFonts w:cstheme="minorHAnsi"/>
                <w:noProof/>
              </w:rPr>
              <w:t>6</w:t>
            </w:r>
            <w:r w:rsidR="0051643A">
              <w:rPr>
                <w:rFonts w:eastAsiaTheme="minorEastAsia" w:cstheme="minorBidi"/>
                <w:b w:val="0"/>
                <w:i w:val="0"/>
                <w:noProof/>
                <w:kern w:val="0"/>
                <w:sz w:val="22"/>
                <w:szCs w:val="22"/>
              </w:rPr>
              <w:tab/>
            </w:r>
            <w:r w:rsidR="0051643A" w:rsidRPr="00DB6FEF">
              <w:rPr>
                <w:rStyle w:val="Hyperlink"/>
                <w:rFonts w:cstheme="minorHAnsi"/>
                <w:noProof/>
              </w:rPr>
              <w:t>User Interface</w:t>
            </w:r>
            <w:r w:rsidR="0051643A">
              <w:rPr>
                <w:noProof/>
                <w:webHidden/>
              </w:rPr>
              <w:tab/>
            </w:r>
            <w:r w:rsidR="0051643A">
              <w:rPr>
                <w:noProof/>
                <w:webHidden/>
              </w:rPr>
              <w:fldChar w:fldCharType="begin"/>
            </w:r>
            <w:r w:rsidR="0051643A">
              <w:rPr>
                <w:noProof/>
                <w:webHidden/>
              </w:rPr>
              <w:instrText xml:space="preserve"> PAGEREF _Toc330847024 \h </w:instrText>
            </w:r>
            <w:r w:rsidR="0051643A">
              <w:rPr>
                <w:noProof/>
                <w:webHidden/>
              </w:rPr>
            </w:r>
            <w:r w:rsidR="0051643A">
              <w:rPr>
                <w:noProof/>
                <w:webHidden/>
              </w:rPr>
              <w:fldChar w:fldCharType="separate"/>
            </w:r>
            <w:r w:rsidR="0051643A">
              <w:rPr>
                <w:noProof/>
                <w:webHidden/>
              </w:rPr>
              <w:t>8</w:t>
            </w:r>
            <w:r w:rsidR="0051643A">
              <w:rPr>
                <w:noProof/>
                <w:webHidden/>
              </w:rPr>
              <w:fldChar w:fldCharType="end"/>
            </w:r>
          </w:hyperlink>
        </w:p>
        <w:p w14:paraId="17A27E17" w14:textId="77777777" w:rsidR="0051643A" w:rsidRDefault="00EF29A7">
          <w:pPr>
            <w:pStyle w:val="TOC2"/>
            <w:tabs>
              <w:tab w:val="right" w:leader="dot" w:pos="10790"/>
            </w:tabs>
            <w:rPr>
              <w:rFonts w:eastAsiaTheme="minorEastAsia" w:cstheme="minorBidi"/>
              <w:noProof/>
              <w:kern w:val="0"/>
              <w:sz w:val="22"/>
              <w:szCs w:val="22"/>
            </w:rPr>
          </w:pPr>
          <w:hyperlink w:anchor="_Toc330847025" w:history="1">
            <w:r w:rsidR="0051643A" w:rsidRPr="00DB6FEF">
              <w:rPr>
                <w:rStyle w:val="Hyperlink"/>
                <w:rFonts w:cstheme="minorHAnsi"/>
                <w:noProof/>
              </w:rPr>
              <w:t>Forms</w:t>
            </w:r>
            <w:r w:rsidR="0051643A">
              <w:rPr>
                <w:noProof/>
                <w:webHidden/>
              </w:rPr>
              <w:tab/>
            </w:r>
            <w:r w:rsidR="0051643A">
              <w:rPr>
                <w:noProof/>
                <w:webHidden/>
              </w:rPr>
              <w:fldChar w:fldCharType="begin"/>
            </w:r>
            <w:r w:rsidR="0051643A">
              <w:rPr>
                <w:noProof/>
                <w:webHidden/>
              </w:rPr>
              <w:instrText xml:space="preserve"> PAGEREF _Toc330847025 \h </w:instrText>
            </w:r>
            <w:r w:rsidR="0051643A">
              <w:rPr>
                <w:noProof/>
                <w:webHidden/>
              </w:rPr>
            </w:r>
            <w:r w:rsidR="0051643A">
              <w:rPr>
                <w:noProof/>
                <w:webHidden/>
              </w:rPr>
              <w:fldChar w:fldCharType="separate"/>
            </w:r>
            <w:r w:rsidR="0051643A">
              <w:rPr>
                <w:noProof/>
                <w:webHidden/>
              </w:rPr>
              <w:t>8</w:t>
            </w:r>
            <w:r w:rsidR="0051643A">
              <w:rPr>
                <w:noProof/>
                <w:webHidden/>
              </w:rPr>
              <w:fldChar w:fldCharType="end"/>
            </w:r>
          </w:hyperlink>
        </w:p>
        <w:p w14:paraId="4FCBE5B0" w14:textId="77777777" w:rsidR="0051643A" w:rsidRDefault="00EF29A7">
          <w:pPr>
            <w:pStyle w:val="TOC3"/>
            <w:tabs>
              <w:tab w:val="right" w:leader="dot" w:pos="10790"/>
            </w:tabs>
            <w:rPr>
              <w:rFonts w:asciiTheme="minorHAnsi" w:eastAsiaTheme="minorEastAsia" w:hAnsiTheme="minorHAnsi" w:cstheme="minorBidi"/>
              <w:noProof/>
              <w:kern w:val="0"/>
              <w:sz w:val="22"/>
              <w:szCs w:val="22"/>
            </w:rPr>
          </w:pPr>
          <w:hyperlink w:anchor="_Toc330847026" w:history="1">
            <w:r w:rsidR="0051643A" w:rsidRPr="00DB6FEF">
              <w:rPr>
                <w:rStyle w:val="Hyperlink"/>
                <w:noProof/>
              </w:rPr>
              <w:t xml:space="preserve">HrmParameters </w:t>
            </w:r>
            <w:r w:rsidR="0051643A" w:rsidRPr="00DB6FEF">
              <w:rPr>
                <w:rStyle w:val="Hyperlink"/>
                <w:rFonts w:cstheme="minorHAnsi"/>
                <w:noProof/>
              </w:rPr>
              <w:t>(Existing Form)</w:t>
            </w:r>
            <w:r w:rsidR="0051643A">
              <w:rPr>
                <w:noProof/>
                <w:webHidden/>
              </w:rPr>
              <w:tab/>
            </w:r>
            <w:r w:rsidR="0051643A">
              <w:rPr>
                <w:noProof/>
                <w:webHidden/>
              </w:rPr>
              <w:fldChar w:fldCharType="begin"/>
            </w:r>
            <w:r w:rsidR="0051643A">
              <w:rPr>
                <w:noProof/>
                <w:webHidden/>
              </w:rPr>
              <w:instrText xml:space="preserve"> PAGEREF _Toc330847026 \h </w:instrText>
            </w:r>
            <w:r w:rsidR="0051643A">
              <w:rPr>
                <w:noProof/>
                <w:webHidden/>
              </w:rPr>
            </w:r>
            <w:r w:rsidR="0051643A">
              <w:rPr>
                <w:noProof/>
                <w:webHidden/>
              </w:rPr>
              <w:fldChar w:fldCharType="separate"/>
            </w:r>
            <w:r w:rsidR="0051643A">
              <w:rPr>
                <w:noProof/>
                <w:webHidden/>
              </w:rPr>
              <w:t>8</w:t>
            </w:r>
            <w:r w:rsidR="0051643A">
              <w:rPr>
                <w:noProof/>
                <w:webHidden/>
              </w:rPr>
              <w:fldChar w:fldCharType="end"/>
            </w:r>
          </w:hyperlink>
        </w:p>
        <w:p w14:paraId="5C3766A7" w14:textId="77777777" w:rsidR="0051643A" w:rsidRDefault="00EF29A7">
          <w:pPr>
            <w:pStyle w:val="TOC2"/>
            <w:tabs>
              <w:tab w:val="right" w:leader="dot" w:pos="10790"/>
            </w:tabs>
            <w:rPr>
              <w:rFonts w:eastAsiaTheme="minorEastAsia" w:cstheme="minorBidi"/>
              <w:noProof/>
              <w:kern w:val="0"/>
              <w:sz w:val="22"/>
              <w:szCs w:val="22"/>
            </w:rPr>
          </w:pPr>
          <w:hyperlink w:anchor="_Toc330847027" w:history="1">
            <w:r w:rsidR="0051643A" w:rsidRPr="00DB6FEF">
              <w:rPr>
                <w:rStyle w:val="Hyperlink"/>
                <w:rFonts w:cstheme="minorHAnsi"/>
                <w:noProof/>
              </w:rPr>
              <w:t>Menu</w:t>
            </w:r>
            <w:r w:rsidR="0051643A">
              <w:rPr>
                <w:noProof/>
                <w:webHidden/>
              </w:rPr>
              <w:tab/>
            </w:r>
            <w:r w:rsidR="0051643A">
              <w:rPr>
                <w:noProof/>
                <w:webHidden/>
              </w:rPr>
              <w:fldChar w:fldCharType="begin"/>
            </w:r>
            <w:r w:rsidR="0051643A">
              <w:rPr>
                <w:noProof/>
                <w:webHidden/>
              </w:rPr>
              <w:instrText xml:space="preserve"> PAGEREF _Toc330847027 \h </w:instrText>
            </w:r>
            <w:r w:rsidR="0051643A">
              <w:rPr>
                <w:noProof/>
                <w:webHidden/>
              </w:rPr>
            </w:r>
            <w:r w:rsidR="0051643A">
              <w:rPr>
                <w:noProof/>
                <w:webHidden/>
              </w:rPr>
              <w:fldChar w:fldCharType="separate"/>
            </w:r>
            <w:r w:rsidR="0051643A">
              <w:rPr>
                <w:noProof/>
                <w:webHidden/>
              </w:rPr>
              <w:t>9</w:t>
            </w:r>
            <w:r w:rsidR="0051643A">
              <w:rPr>
                <w:noProof/>
                <w:webHidden/>
              </w:rPr>
              <w:fldChar w:fldCharType="end"/>
            </w:r>
          </w:hyperlink>
        </w:p>
        <w:p w14:paraId="546A0D14" w14:textId="77777777" w:rsidR="0051643A" w:rsidRDefault="00EF29A7">
          <w:pPr>
            <w:pStyle w:val="TOC3"/>
            <w:tabs>
              <w:tab w:val="right" w:leader="dot" w:pos="10790"/>
            </w:tabs>
            <w:rPr>
              <w:rFonts w:asciiTheme="minorHAnsi" w:eastAsiaTheme="minorEastAsia" w:hAnsiTheme="minorHAnsi" w:cstheme="minorBidi"/>
              <w:noProof/>
              <w:kern w:val="0"/>
              <w:sz w:val="22"/>
              <w:szCs w:val="22"/>
            </w:rPr>
          </w:pPr>
          <w:hyperlink w:anchor="_Toc330847028" w:history="1">
            <w:r w:rsidR="0051643A" w:rsidRPr="00DB6FEF">
              <w:rPr>
                <w:rStyle w:val="Hyperlink"/>
                <w:rFonts w:cstheme="minorHAnsi"/>
                <w:noProof/>
              </w:rPr>
              <w:t>tdyMenu1 - New</w:t>
            </w:r>
            <w:r w:rsidR="0051643A">
              <w:rPr>
                <w:noProof/>
                <w:webHidden/>
              </w:rPr>
              <w:tab/>
            </w:r>
            <w:r w:rsidR="0051643A">
              <w:rPr>
                <w:noProof/>
                <w:webHidden/>
              </w:rPr>
              <w:fldChar w:fldCharType="begin"/>
            </w:r>
            <w:r w:rsidR="0051643A">
              <w:rPr>
                <w:noProof/>
                <w:webHidden/>
              </w:rPr>
              <w:instrText xml:space="preserve"> PAGEREF _Toc330847028 \h </w:instrText>
            </w:r>
            <w:r w:rsidR="0051643A">
              <w:rPr>
                <w:noProof/>
                <w:webHidden/>
              </w:rPr>
            </w:r>
            <w:r w:rsidR="0051643A">
              <w:rPr>
                <w:noProof/>
                <w:webHidden/>
              </w:rPr>
              <w:fldChar w:fldCharType="separate"/>
            </w:r>
            <w:r w:rsidR="0051643A">
              <w:rPr>
                <w:noProof/>
                <w:webHidden/>
              </w:rPr>
              <w:t>9</w:t>
            </w:r>
            <w:r w:rsidR="0051643A">
              <w:rPr>
                <w:noProof/>
                <w:webHidden/>
              </w:rPr>
              <w:fldChar w:fldCharType="end"/>
            </w:r>
          </w:hyperlink>
        </w:p>
        <w:p w14:paraId="03848E23" w14:textId="77777777" w:rsidR="0051643A" w:rsidRDefault="00EF29A7">
          <w:pPr>
            <w:pStyle w:val="TOC2"/>
            <w:tabs>
              <w:tab w:val="right" w:leader="dot" w:pos="10790"/>
            </w:tabs>
            <w:rPr>
              <w:rFonts w:eastAsiaTheme="minorEastAsia" w:cstheme="minorBidi"/>
              <w:noProof/>
              <w:kern w:val="0"/>
              <w:sz w:val="22"/>
              <w:szCs w:val="22"/>
            </w:rPr>
          </w:pPr>
          <w:hyperlink w:anchor="_Toc330847029" w:history="1">
            <w:r w:rsidR="0051643A" w:rsidRPr="00DB6FEF">
              <w:rPr>
                <w:rStyle w:val="Hyperlink"/>
                <w:rFonts w:cstheme="minorHAnsi"/>
                <w:noProof/>
              </w:rPr>
              <w:t>Menu Items</w:t>
            </w:r>
            <w:r w:rsidR="0051643A">
              <w:rPr>
                <w:noProof/>
                <w:webHidden/>
              </w:rPr>
              <w:tab/>
            </w:r>
            <w:r w:rsidR="0051643A">
              <w:rPr>
                <w:noProof/>
                <w:webHidden/>
              </w:rPr>
              <w:fldChar w:fldCharType="begin"/>
            </w:r>
            <w:r w:rsidR="0051643A">
              <w:rPr>
                <w:noProof/>
                <w:webHidden/>
              </w:rPr>
              <w:instrText xml:space="preserve"> PAGEREF _Toc330847029 \h </w:instrText>
            </w:r>
            <w:r w:rsidR="0051643A">
              <w:rPr>
                <w:noProof/>
                <w:webHidden/>
              </w:rPr>
            </w:r>
            <w:r w:rsidR="0051643A">
              <w:rPr>
                <w:noProof/>
                <w:webHidden/>
              </w:rPr>
              <w:fldChar w:fldCharType="separate"/>
            </w:r>
            <w:r w:rsidR="0051643A">
              <w:rPr>
                <w:noProof/>
                <w:webHidden/>
              </w:rPr>
              <w:t>9</w:t>
            </w:r>
            <w:r w:rsidR="0051643A">
              <w:rPr>
                <w:noProof/>
                <w:webHidden/>
              </w:rPr>
              <w:fldChar w:fldCharType="end"/>
            </w:r>
          </w:hyperlink>
        </w:p>
        <w:p w14:paraId="0F4D8E57"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30" w:history="1">
            <w:r w:rsidR="0051643A" w:rsidRPr="00DB6FEF">
              <w:rPr>
                <w:rStyle w:val="Hyperlink"/>
                <w:rFonts w:cstheme="minorHAnsi"/>
                <w:noProof/>
              </w:rPr>
              <w:t>7</w:t>
            </w:r>
            <w:r w:rsidR="0051643A">
              <w:rPr>
                <w:rFonts w:eastAsiaTheme="minorEastAsia" w:cstheme="minorBidi"/>
                <w:b w:val="0"/>
                <w:i w:val="0"/>
                <w:noProof/>
                <w:kern w:val="0"/>
                <w:sz w:val="22"/>
                <w:szCs w:val="22"/>
              </w:rPr>
              <w:tab/>
            </w:r>
            <w:r w:rsidR="0051643A" w:rsidRPr="00DB6FEF">
              <w:rPr>
                <w:rStyle w:val="Hyperlink"/>
                <w:rFonts w:cstheme="minorHAnsi"/>
                <w:noProof/>
              </w:rPr>
              <w:t>Processes</w:t>
            </w:r>
            <w:r w:rsidR="0051643A">
              <w:rPr>
                <w:noProof/>
                <w:webHidden/>
              </w:rPr>
              <w:tab/>
            </w:r>
            <w:r w:rsidR="0051643A">
              <w:rPr>
                <w:noProof/>
                <w:webHidden/>
              </w:rPr>
              <w:fldChar w:fldCharType="begin"/>
            </w:r>
            <w:r w:rsidR="0051643A">
              <w:rPr>
                <w:noProof/>
                <w:webHidden/>
              </w:rPr>
              <w:instrText xml:space="preserve"> PAGEREF _Toc330847030 \h </w:instrText>
            </w:r>
            <w:r w:rsidR="0051643A">
              <w:rPr>
                <w:noProof/>
                <w:webHidden/>
              </w:rPr>
            </w:r>
            <w:r w:rsidR="0051643A">
              <w:rPr>
                <w:noProof/>
                <w:webHidden/>
              </w:rPr>
              <w:fldChar w:fldCharType="separate"/>
            </w:r>
            <w:r w:rsidR="0051643A">
              <w:rPr>
                <w:noProof/>
                <w:webHidden/>
              </w:rPr>
              <w:t>10</w:t>
            </w:r>
            <w:r w:rsidR="0051643A">
              <w:rPr>
                <w:noProof/>
                <w:webHidden/>
              </w:rPr>
              <w:fldChar w:fldCharType="end"/>
            </w:r>
          </w:hyperlink>
        </w:p>
        <w:p w14:paraId="2D5A46DF" w14:textId="77777777" w:rsidR="0051643A" w:rsidRDefault="00EF29A7">
          <w:pPr>
            <w:pStyle w:val="TOC2"/>
            <w:tabs>
              <w:tab w:val="right" w:leader="dot" w:pos="10790"/>
            </w:tabs>
            <w:rPr>
              <w:rFonts w:eastAsiaTheme="minorEastAsia" w:cstheme="minorBidi"/>
              <w:noProof/>
              <w:kern w:val="0"/>
              <w:sz w:val="22"/>
              <w:szCs w:val="22"/>
            </w:rPr>
          </w:pPr>
          <w:hyperlink w:anchor="_Toc330847031" w:history="1">
            <w:r w:rsidR="0051643A" w:rsidRPr="00DB6FEF">
              <w:rPr>
                <w:rStyle w:val="Hyperlink"/>
                <w:rFonts w:cstheme="minorHAnsi"/>
                <w:noProof/>
              </w:rPr>
              <w:t>Query - NA</w:t>
            </w:r>
            <w:r w:rsidR="0051643A">
              <w:rPr>
                <w:noProof/>
                <w:webHidden/>
              </w:rPr>
              <w:tab/>
            </w:r>
            <w:r w:rsidR="0051643A">
              <w:rPr>
                <w:noProof/>
                <w:webHidden/>
              </w:rPr>
              <w:fldChar w:fldCharType="begin"/>
            </w:r>
            <w:r w:rsidR="0051643A">
              <w:rPr>
                <w:noProof/>
                <w:webHidden/>
              </w:rPr>
              <w:instrText xml:space="preserve"> PAGEREF _Toc330847031 \h </w:instrText>
            </w:r>
            <w:r w:rsidR="0051643A">
              <w:rPr>
                <w:noProof/>
                <w:webHidden/>
              </w:rPr>
            </w:r>
            <w:r w:rsidR="0051643A">
              <w:rPr>
                <w:noProof/>
                <w:webHidden/>
              </w:rPr>
              <w:fldChar w:fldCharType="separate"/>
            </w:r>
            <w:r w:rsidR="0051643A">
              <w:rPr>
                <w:noProof/>
                <w:webHidden/>
              </w:rPr>
              <w:t>10</w:t>
            </w:r>
            <w:r w:rsidR="0051643A">
              <w:rPr>
                <w:noProof/>
                <w:webHidden/>
              </w:rPr>
              <w:fldChar w:fldCharType="end"/>
            </w:r>
          </w:hyperlink>
        </w:p>
        <w:p w14:paraId="7B5D9361" w14:textId="77777777" w:rsidR="0051643A" w:rsidRDefault="00EF29A7">
          <w:pPr>
            <w:pStyle w:val="TOC2"/>
            <w:tabs>
              <w:tab w:val="right" w:leader="dot" w:pos="10790"/>
            </w:tabs>
            <w:rPr>
              <w:rFonts w:eastAsiaTheme="minorEastAsia" w:cstheme="minorBidi"/>
              <w:noProof/>
              <w:kern w:val="0"/>
              <w:sz w:val="22"/>
              <w:szCs w:val="22"/>
            </w:rPr>
          </w:pPr>
          <w:hyperlink w:anchor="_Toc330847032" w:history="1">
            <w:r w:rsidR="0051643A" w:rsidRPr="00DB6FEF">
              <w:rPr>
                <w:rStyle w:val="Hyperlink"/>
                <w:rFonts w:cstheme="minorHAnsi"/>
                <w:noProof/>
              </w:rPr>
              <w:t>Classes</w:t>
            </w:r>
            <w:r w:rsidR="0051643A">
              <w:rPr>
                <w:noProof/>
                <w:webHidden/>
              </w:rPr>
              <w:tab/>
            </w:r>
            <w:r w:rsidR="0051643A">
              <w:rPr>
                <w:noProof/>
                <w:webHidden/>
              </w:rPr>
              <w:fldChar w:fldCharType="begin"/>
            </w:r>
            <w:r w:rsidR="0051643A">
              <w:rPr>
                <w:noProof/>
                <w:webHidden/>
              </w:rPr>
              <w:instrText xml:space="preserve"> PAGEREF _Toc330847032 \h </w:instrText>
            </w:r>
            <w:r w:rsidR="0051643A">
              <w:rPr>
                <w:noProof/>
                <w:webHidden/>
              </w:rPr>
            </w:r>
            <w:r w:rsidR="0051643A">
              <w:rPr>
                <w:noProof/>
                <w:webHidden/>
              </w:rPr>
              <w:fldChar w:fldCharType="separate"/>
            </w:r>
            <w:r w:rsidR="0051643A">
              <w:rPr>
                <w:noProof/>
                <w:webHidden/>
              </w:rPr>
              <w:t>10</w:t>
            </w:r>
            <w:r w:rsidR="0051643A">
              <w:rPr>
                <w:noProof/>
                <w:webHidden/>
              </w:rPr>
              <w:fldChar w:fldCharType="end"/>
            </w:r>
          </w:hyperlink>
        </w:p>
        <w:p w14:paraId="4FEBDD2F" w14:textId="77777777" w:rsidR="0051643A" w:rsidRDefault="00EF29A7">
          <w:pPr>
            <w:pStyle w:val="TOC3"/>
            <w:tabs>
              <w:tab w:val="right" w:leader="dot" w:pos="10790"/>
            </w:tabs>
            <w:rPr>
              <w:rFonts w:asciiTheme="minorHAnsi" w:eastAsiaTheme="minorEastAsia" w:hAnsiTheme="minorHAnsi" w:cstheme="minorBidi"/>
              <w:noProof/>
              <w:kern w:val="0"/>
              <w:sz w:val="22"/>
              <w:szCs w:val="22"/>
            </w:rPr>
          </w:pPr>
          <w:hyperlink w:anchor="_Toc330847033" w:history="1">
            <w:r w:rsidR="0051643A" w:rsidRPr="00DB6FEF">
              <w:rPr>
                <w:rStyle w:val="Hyperlink"/>
                <w:rFonts w:cstheme="minorHAnsi"/>
                <w:noProof/>
              </w:rPr>
              <w:t>tdyADPtoAX (new)</w:t>
            </w:r>
            <w:r w:rsidR="0051643A">
              <w:rPr>
                <w:noProof/>
                <w:webHidden/>
              </w:rPr>
              <w:tab/>
            </w:r>
            <w:r w:rsidR="0051643A">
              <w:rPr>
                <w:noProof/>
                <w:webHidden/>
              </w:rPr>
              <w:fldChar w:fldCharType="begin"/>
            </w:r>
            <w:r w:rsidR="0051643A">
              <w:rPr>
                <w:noProof/>
                <w:webHidden/>
              </w:rPr>
              <w:instrText xml:space="preserve"> PAGEREF _Toc330847033 \h </w:instrText>
            </w:r>
            <w:r w:rsidR="0051643A">
              <w:rPr>
                <w:noProof/>
                <w:webHidden/>
              </w:rPr>
            </w:r>
            <w:r w:rsidR="0051643A">
              <w:rPr>
                <w:noProof/>
                <w:webHidden/>
              </w:rPr>
              <w:fldChar w:fldCharType="separate"/>
            </w:r>
            <w:r w:rsidR="0051643A">
              <w:rPr>
                <w:noProof/>
                <w:webHidden/>
              </w:rPr>
              <w:t>10</w:t>
            </w:r>
            <w:r w:rsidR="0051643A">
              <w:rPr>
                <w:noProof/>
                <w:webHidden/>
              </w:rPr>
              <w:fldChar w:fldCharType="end"/>
            </w:r>
          </w:hyperlink>
        </w:p>
        <w:p w14:paraId="2691321C"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34" w:history="1">
            <w:r w:rsidR="0051643A" w:rsidRPr="00DB6FEF">
              <w:rPr>
                <w:rStyle w:val="Hyperlink"/>
                <w:rFonts w:cstheme="minorHAnsi"/>
                <w:noProof/>
              </w:rPr>
              <w:t>8</w:t>
            </w:r>
            <w:r w:rsidR="0051643A">
              <w:rPr>
                <w:rFonts w:eastAsiaTheme="minorEastAsia" w:cstheme="minorBidi"/>
                <w:b w:val="0"/>
                <w:i w:val="0"/>
                <w:noProof/>
                <w:kern w:val="0"/>
                <w:sz w:val="22"/>
                <w:szCs w:val="22"/>
              </w:rPr>
              <w:tab/>
            </w:r>
            <w:r w:rsidR="0051643A" w:rsidRPr="00DB6FEF">
              <w:rPr>
                <w:rStyle w:val="Hyperlink"/>
                <w:rFonts w:cstheme="minorHAnsi"/>
                <w:noProof/>
              </w:rPr>
              <w:t>Data Mappings</w:t>
            </w:r>
            <w:r w:rsidR="0051643A">
              <w:rPr>
                <w:noProof/>
                <w:webHidden/>
              </w:rPr>
              <w:tab/>
            </w:r>
            <w:r w:rsidR="0051643A">
              <w:rPr>
                <w:noProof/>
                <w:webHidden/>
              </w:rPr>
              <w:fldChar w:fldCharType="begin"/>
            </w:r>
            <w:r w:rsidR="0051643A">
              <w:rPr>
                <w:noProof/>
                <w:webHidden/>
              </w:rPr>
              <w:instrText xml:space="preserve"> PAGEREF _Toc330847034 \h </w:instrText>
            </w:r>
            <w:r w:rsidR="0051643A">
              <w:rPr>
                <w:noProof/>
                <w:webHidden/>
              </w:rPr>
            </w:r>
            <w:r w:rsidR="0051643A">
              <w:rPr>
                <w:noProof/>
                <w:webHidden/>
              </w:rPr>
              <w:fldChar w:fldCharType="separate"/>
            </w:r>
            <w:r w:rsidR="0051643A">
              <w:rPr>
                <w:noProof/>
                <w:webHidden/>
              </w:rPr>
              <w:t>12</w:t>
            </w:r>
            <w:r w:rsidR="0051643A">
              <w:rPr>
                <w:noProof/>
                <w:webHidden/>
              </w:rPr>
              <w:fldChar w:fldCharType="end"/>
            </w:r>
          </w:hyperlink>
        </w:p>
        <w:p w14:paraId="2B3C3470" w14:textId="77777777" w:rsidR="0051643A" w:rsidRDefault="00EF29A7">
          <w:pPr>
            <w:pStyle w:val="TOC2"/>
            <w:tabs>
              <w:tab w:val="right" w:leader="dot" w:pos="10790"/>
            </w:tabs>
            <w:rPr>
              <w:rFonts w:eastAsiaTheme="minorEastAsia" w:cstheme="minorBidi"/>
              <w:noProof/>
              <w:kern w:val="0"/>
              <w:sz w:val="22"/>
              <w:szCs w:val="22"/>
            </w:rPr>
          </w:pPr>
          <w:hyperlink w:anchor="_Toc330847035" w:history="1">
            <w:r w:rsidR="0051643A" w:rsidRPr="00DB6FEF">
              <w:rPr>
                <w:rStyle w:val="Hyperlink"/>
                <w:rFonts w:cstheme="minorHAnsi"/>
                <w:noProof/>
              </w:rPr>
              <w:t>Excel (From ADP system) to AX work tables</w:t>
            </w:r>
            <w:r w:rsidR="0051643A">
              <w:rPr>
                <w:noProof/>
                <w:webHidden/>
              </w:rPr>
              <w:tab/>
            </w:r>
            <w:r w:rsidR="0051643A">
              <w:rPr>
                <w:noProof/>
                <w:webHidden/>
              </w:rPr>
              <w:fldChar w:fldCharType="begin"/>
            </w:r>
            <w:r w:rsidR="0051643A">
              <w:rPr>
                <w:noProof/>
                <w:webHidden/>
              </w:rPr>
              <w:instrText xml:space="preserve"> PAGEREF _Toc330847035 \h </w:instrText>
            </w:r>
            <w:r w:rsidR="0051643A">
              <w:rPr>
                <w:noProof/>
                <w:webHidden/>
              </w:rPr>
            </w:r>
            <w:r w:rsidR="0051643A">
              <w:rPr>
                <w:noProof/>
                <w:webHidden/>
              </w:rPr>
              <w:fldChar w:fldCharType="separate"/>
            </w:r>
            <w:r w:rsidR="0051643A">
              <w:rPr>
                <w:noProof/>
                <w:webHidden/>
              </w:rPr>
              <w:t>12</w:t>
            </w:r>
            <w:r w:rsidR="0051643A">
              <w:rPr>
                <w:noProof/>
                <w:webHidden/>
              </w:rPr>
              <w:fldChar w:fldCharType="end"/>
            </w:r>
          </w:hyperlink>
        </w:p>
        <w:p w14:paraId="3FB4857A" w14:textId="77777777" w:rsidR="0051643A" w:rsidRDefault="00EF29A7">
          <w:pPr>
            <w:pStyle w:val="TOC2"/>
            <w:tabs>
              <w:tab w:val="right" w:leader="dot" w:pos="10790"/>
            </w:tabs>
            <w:rPr>
              <w:rFonts w:eastAsiaTheme="minorEastAsia" w:cstheme="minorBidi"/>
              <w:noProof/>
              <w:kern w:val="0"/>
              <w:sz w:val="22"/>
              <w:szCs w:val="22"/>
            </w:rPr>
          </w:pPr>
          <w:hyperlink w:anchor="_Toc330847036" w:history="1">
            <w:r w:rsidR="0051643A" w:rsidRPr="00DB6FEF">
              <w:rPr>
                <w:rStyle w:val="Hyperlink"/>
                <w:rFonts w:cstheme="minorHAnsi"/>
                <w:noProof/>
              </w:rPr>
              <w:t>AX work tables to Standard AX tables</w:t>
            </w:r>
            <w:r w:rsidR="0051643A">
              <w:rPr>
                <w:noProof/>
                <w:webHidden/>
              </w:rPr>
              <w:tab/>
            </w:r>
            <w:r w:rsidR="0051643A">
              <w:rPr>
                <w:noProof/>
                <w:webHidden/>
              </w:rPr>
              <w:fldChar w:fldCharType="begin"/>
            </w:r>
            <w:r w:rsidR="0051643A">
              <w:rPr>
                <w:noProof/>
                <w:webHidden/>
              </w:rPr>
              <w:instrText xml:space="preserve"> PAGEREF _Toc330847036 \h </w:instrText>
            </w:r>
            <w:r w:rsidR="0051643A">
              <w:rPr>
                <w:noProof/>
                <w:webHidden/>
              </w:rPr>
            </w:r>
            <w:r w:rsidR="0051643A">
              <w:rPr>
                <w:noProof/>
                <w:webHidden/>
              </w:rPr>
              <w:fldChar w:fldCharType="separate"/>
            </w:r>
            <w:r w:rsidR="0051643A">
              <w:rPr>
                <w:noProof/>
                <w:webHidden/>
              </w:rPr>
              <w:t>12</w:t>
            </w:r>
            <w:r w:rsidR="0051643A">
              <w:rPr>
                <w:noProof/>
                <w:webHidden/>
              </w:rPr>
              <w:fldChar w:fldCharType="end"/>
            </w:r>
          </w:hyperlink>
        </w:p>
        <w:p w14:paraId="0B717C87" w14:textId="77777777" w:rsidR="0051643A" w:rsidRDefault="00EF29A7">
          <w:pPr>
            <w:pStyle w:val="TOC1"/>
            <w:tabs>
              <w:tab w:val="left" w:pos="400"/>
              <w:tab w:val="right" w:leader="dot" w:pos="10790"/>
            </w:tabs>
            <w:rPr>
              <w:rFonts w:eastAsiaTheme="minorEastAsia" w:cstheme="minorBidi"/>
              <w:b w:val="0"/>
              <w:i w:val="0"/>
              <w:noProof/>
              <w:kern w:val="0"/>
              <w:sz w:val="22"/>
              <w:szCs w:val="22"/>
            </w:rPr>
          </w:pPr>
          <w:hyperlink w:anchor="_Toc330847037" w:history="1">
            <w:r w:rsidR="0051643A" w:rsidRPr="00DB6FEF">
              <w:rPr>
                <w:rStyle w:val="Hyperlink"/>
                <w:rFonts w:cstheme="minorHAnsi"/>
                <w:noProof/>
              </w:rPr>
              <w:t>9</w:t>
            </w:r>
            <w:r w:rsidR="0051643A">
              <w:rPr>
                <w:rFonts w:eastAsiaTheme="minorEastAsia" w:cstheme="minorBidi"/>
                <w:b w:val="0"/>
                <w:i w:val="0"/>
                <w:noProof/>
                <w:kern w:val="0"/>
                <w:sz w:val="22"/>
                <w:szCs w:val="22"/>
              </w:rPr>
              <w:tab/>
            </w:r>
            <w:r w:rsidR="0051643A" w:rsidRPr="00DB6FEF">
              <w:rPr>
                <w:rStyle w:val="Hyperlink"/>
                <w:rFonts w:cstheme="minorHAnsi"/>
                <w:noProof/>
              </w:rPr>
              <w:t>Dependencies and Assumptions</w:t>
            </w:r>
            <w:r w:rsidR="0051643A">
              <w:rPr>
                <w:noProof/>
                <w:webHidden/>
              </w:rPr>
              <w:tab/>
            </w:r>
            <w:r w:rsidR="0051643A">
              <w:rPr>
                <w:noProof/>
                <w:webHidden/>
              </w:rPr>
              <w:fldChar w:fldCharType="begin"/>
            </w:r>
            <w:r w:rsidR="0051643A">
              <w:rPr>
                <w:noProof/>
                <w:webHidden/>
              </w:rPr>
              <w:instrText xml:space="preserve"> PAGEREF _Toc330847037 \h </w:instrText>
            </w:r>
            <w:r w:rsidR="0051643A">
              <w:rPr>
                <w:noProof/>
                <w:webHidden/>
              </w:rPr>
            </w:r>
            <w:r w:rsidR="0051643A">
              <w:rPr>
                <w:noProof/>
                <w:webHidden/>
              </w:rPr>
              <w:fldChar w:fldCharType="separate"/>
            </w:r>
            <w:r w:rsidR="0051643A">
              <w:rPr>
                <w:noProof/>
                <w:webHidden/>
              </w:rPr>
              <w:t>20</w:t>
            </w:r>
            <w:r w:rsidR="0051643A">
              <w:rPr>
                <w:noProof/>
                <w:webHidden/>
              </w:rPr>
              <w:fldChar w:fldCharType="end"/>
            </w:r>
          </w:hyperlink>
        </w:p>
        <w:p w14:paraId="1BC30D67" w14:textId="77777777" w:rsidR="0051643A" w:rsidRDefault="00EF29A7">
          <w:pPr>
            <w:pStyle w:val="TOC1"/>
            <w:tabs>
              <w:tab w:val="left" w:pos="600"/>
              <w:tab w:val="right" w:leader="dot" w:pos="10790"/>
            </w:tabs>
            <w:rPr>
              <w:rFonts w:eastAsiaTheme="minorEastAsia" w:cstheme="minorBidi"/>
              <w:b w:val="0"/>
              <w:i w:val="0"/>
              <w:noProof/>
              <w:kern w:val="0"/>
              <w:sz w:val="22"/>
              <w:szCs w:val="22"/>
            </w:rPr>
          </w:pPr>
          <w:hyperlink w:anchor="_Toc330847038" w:history="1">
            <w:r w:rsidR="0051643A" w:rsidRPr="00DB6FEF">
              <w:rPr>
                <w:rStyle w:val="Hyperlink"/>
                <w:rFonts w:cstheme="minorHAnsi"/>
                <w:noProof/>
              </w:rPr>
              <w:t>10</w:t>
            </w:r>
            <w:r w:rsidR="0051643A">
              <w:rPr>
                <w:rFonts w:eastAsiaTheme="minorEastAsia" w:cstheme="minorBidi"/>
                <w:b w:val="0"/>
                <w:i w:val="0"/>
                <w:noProof/>
                <w:kern w:val="0"/>
                <w:sz w:val="22"/>
                <w:szCs w:val="22"/>
              </w:rPr>
              <w:tab/>
            </w:r>
            <w:r w:rsidR="0051643A" w:rsidRPr="00DB6FEF">
              <w:rPr>
                <w:rStyle w:val="Hyperlink"/>
                <w:rFonts w:cstheme="minorHAnsi"/>
                <w:noProof/>
              </w:rPr>
              <w:t>Sample Schemas</w:t>
            </w:r>
            <w:r w:rsidR="0051643A">
              <w:rPr>
                <w:noProof/>
                <w:webHidden/>
              </w:rPr>
              <w:tab/>
            </w:r>
            <w:r w:rsidR="0051643A">
              <w:rPr>
                <w:noProof/>
                <w:webHidden/>
              </w:rPr>
              <w:fldChar w:fldCharType="begin"/>
            </w:r>
            <w:r w:rsidR="0051643A">
              <w:rPr>
                <w:noProof/>
                <w:webHidden/>
              </w:rPr>
              <w:instrText xml:space="preserve"> PAGEREF _Toc330847038 \h </w:instrText>
            </w:r>
            <w:r w:rsidR="0051643A">
              <w:rPr>
                <w:noProof/>
                <w:webHidden/>
              </w:rPr>
            </w:r>
            <w:r w:rsidR="0051643A">
              <w:rPr>
                <w:noProof/>
                <w:webHidden/>
              </w:rPr>
              <w:fldChar w:fldCharType="separate"/>
            </w:r>
            <w:r w:rsidR="0051643A">
              <w:rPr>
                <w:noProof/>
                <w:webHidden/>
              </w:rPr>
              <w:t>21</w:t>
            </w:r>
            <w:r w:rsidR="0051643A">
              <w:rPr>
                <w:noProof/>
                <w:webHidden/>
              </w:rPr>
              <w:fldChar w:fldCharType="end"/>
            </w:r>
          </w:hyperlink>
        </w:p>
        <w:p w14:paraId="24E5F166" w14:textId="77777777" w:rsidR="0051643A" w:rsidRDefault="00EF29A7">
          <w:pPr>
            <w:pStyle w:val="TOC1"/>
            <w:tabs>
              <w:tab w:val="left" w:pos="600"/>
              <w:tab w:val="right" w:leader="dot" w:pos="10790"/>
            </w:tabs>
            <w:rPr>
              <w:rFonts w:eastAsiaTheme="minorEastAsia" w:cstheme="minorBidi"/>
              <w:b w:val="0"/>
              <w:i w:val="0"/>
              <w:noProof/>
              <w:kern w:val="0"/>
              <w:sz w:val="22"/>
              <w:szCs w:val="22"/>
            </w:rPr>
          </w:pPr>
          <w:hyperlink w:anchor="_Toc330847039" w:history="1">
            <w:r w:rsidR="0051643A" w:rsidRPr="00DB6FEF">
              <w:rPr>
                <w:rStyle w:val="Hyperlink"/>
                <w:rFonts w:cstheme="minorHAnsi"/>
                <w:noProof/>
              </w:rPr>
              <w:t>11</w:t>
            </w:r>
            <w:r w:rsidR="0051643A">
              <w:rPr>
                <w:rFonts w:eastAsiaTheme="minorEastAsia" w:cstheme="minorBidi"/>
                <w:b w:val="0"/>
                <w:i w:val="0"/>
                <w:noProof/>
                <w:kern w:val="0"/>
                <w:sz w:val="22"/>
                <w:szCs w:val="22"/>
              </w:rPr>
              <w:tab/>
            </w:r>
            <w:r w:rsidR="0051643A" w:rsidRPr="00DB6FEF">
              <w:rPr>
                <w:rStyle w:val="Hyperlink"/>
                <w:rFonts w:cstheme="minorHAnsi"/>
                <w:noProof/>
              </w:rPr>
              <w:t>Security Strategy Summary</w:t>
            </w:r>
            <w:r w:rsidR="0051643A">
              <w:rPr>
                <w:noProof/>
                <w:webHidden/>
              </w:rPr>
              <w:tab/>
            </w:r>
            <w:r w:rsidR="0051643A">
              <w:rPr>
                <w:noProof/>
                <w:webHidden/>
              </w:rPr>
              <w:fldChar w:fldCharType="begin"/>
            </w:r>
            <w:r w:rsidR="0051643A">
              <w:rPr>
                <w:noProof/>
                <w:webHidden/>
              </w:rPr>
              <w:instrText xml:space="preserve"> PAGEREF _Toc330847039 \h </w:instrText>
            </w:r>
            <w:r w:rsidR="0051643A">
              <w:rPr>
                <w:noProof/>
                <w:webHidden/>
              </w:rPr>
            </w:r>
            <w:r w:rsidR="0051643A">
              <w:rPr>
                <w:noProof/>
                <w:webHidden/>
              </w:rPr>
              <w:fldChar w:fldCharType="separate"/>
            </w:r>
            <w:r w:rsidR="0051643A">
              <w:rPr>
                <w:noProof/>
                <w:webHidden/>
              </w:rPr>
              <w:t>22</w:t>
            </w:r>
            <w:r w:rsidR="0051643A">
              <w:rPr>
                <w:noProof/>
                <w:webHidden/>
              </w:rPr>
              <w:fldChar w:fldCharType="end"/>
            </w:r>
          </w:hyperlink>
        </w:p>
        <w:p w14:paraId="246AACC0" w14:textId="77777777" w:rsidR="00790679" w:rsidRPr="00071AE0" w:rsidRDefault="00790679">
          <w:pPr>
            <w:rPr>
              <w:rFonts w:asciiTheme="minorHAnsi" w:hAnsiTheme="minorHAnsi" w:cstheme="minorHAnsi"/>
            </w:rPr>
          </w:pPr>
          <w:r w:rsidRPr="00071AE0">
            <w:rPr>
              <w:rFonts w:asciiTheme="minorHAnsi" w:hAnsiTheme="minorHAnsi" w:cstheme="minorHAnsi"/>
              <w:b/>
              <w:bCs/>
              <w:noProof/>
            </w:rPr>
            <w:fldChar w:fldCharType="end"/>
          </w:r>
        </w:p>
      </w:sdtContent>
    </w:sdt>
    <w:p w14:paraId="2B71FB4C" w14:textId="77777777" w:rsidR="008F0380" w:rsidRPr="00071AE0" w:rsidRDefault="008F0380" w:rsidP="00F277CD">
      <w:pPr>
        <w:pStyle w:val="EstiloCuerpoAntes0pto"/>
        <w:rPr>
          <w:rFonts w:cstheme="minorHAnsi"/>
        </w:rPr>
      </w:pPr>
    </w:p>
    <w:p w14:paraId="4EC25944" w14:textId="77777777" w:rsidR="00F277CD" w:rsidRPr="00071AE0" w:rsidRDefault="00F277CD" w:rsidP="00F277CD">
      <w:pPr>
        <w:spacing w:before="0"/>
        <w:rPr>
          <w:rFonts w:asciiTheme="minorHAnsi" w:eastAsia="Arial" w:hAnsiTheme="minorHAnsi" w:cstheme="minorHAnsi"/>
          <w:b/>
          <w:bCs/>
          <w:color w:val="000000"/>
          <w:kern w:val="0"/>
          <w:sz w:val="28"/>
          <w:szCs w:val="28"/>
          <w:lang w:val="en-AU" w:eastAsia="ja-JP"/>
        </w:rPr>
        <w:sectPr w:rsidR="00F277CD" w:rsidRPr="00071AE0" w:rsidSect="00C352C8">
          <w:pgSz w:w="12240" w:h="15840" w:code="1"/>
          <w:pgMar w:top="431" w:right="720" w:bottom="720" w:left="720" w:header="720" w:footer="864" w:gutter="0"/>
          <w:pgNumType w:start="1"/>
          <w:cols w:space="720"/>
          <w:docGrid w:linePitch="360"/>
        </w:sectPr>
      </w:pPr>
      <w:bookmarkStart w:id="1" w:name="_Toc145758179"/>
      <w:bookmarkStart w:id="2" w:name="_Toc154304283"/>
    </w:p>
    <w:p w14:paraId="10E76A8F" w14:textId="77777777" w:rsidR="009B29D1" w:rsidRPr="00071AE0" w:rsidRDefault="009B29D1" w:rsidP="000E3AF8">
      <w:pPr>
        <w:rPr>
          <w:rFonts w:asciiTheme="minorHAnsi" w:eastAsia="Arial" w:hAnsiTheme="minorHAnsi" w:cstheme="minorHAnsi"/>
          <w:b/>
          <w:color w:val="365F91" w:themeColor="accent1" w:themeShade="BF"/>
          <w:sz w:val="28"/>
          <w:szCs w:val="28"/>
          <w:lang w:val="en-AU" w:eastAsia="ja-JP"/>
        </w:rPr>
      </w:pPr>
      <w:r w:rsidRPr="00071AE0">
        <w:rPr>
          <w:rFonts w:asciiTheme="minorHAnsi" w:eastAsia="Arial" w:hAnsiTheme="minorHAnsi" w:cstheme="minorHAnsi"/>
          <w:b/>
          <w:color w:val="365F91" w:themeColor="accent1" w:themeShade="BF"/>
          <w:sz w:val="28"/>
          <w:szCs w:val="28"/>
          <w:lang w:val="en-AU" w:eastAsia="ja-JP"/>
        </w:rPr>
        <w:lastRenderedPageBreak/>
        <w:t>Revision History</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57"/>
        <w:gridCol w:w="6375"/>
      </w:tblGrid>
      <w:tr w:rsidR="009B29D1" w:rsidRPr="00071AE0" w14:paraId="11E5E76C" w14:textId="77777777" w:rsidTr="00992129">
        <w:tc>
          <w:tcPr>
            <w:tcW w:w="1141" w:type="dxa"/>
            <w:shd w:val="clear" w:color="auto" w:fill="D9D9D9"/>
          </w:tcPr>
          <w:p w14:paraId="18EFB629" w14:textId="77777777" w:rsidR="009B29D1" w:rsidRPr="00071AE0" w:rsidRDefault="009B29D1" w:rsidP="005C4D63">
            <w:pPr>
              <w:pStyle w:val="TableNormal1"/>
              <w:spacing w:before="0"/>
              <w:rPr>
                <w:rFonts w:asciiTheme="minorHAnsi" w:hAnsiTheme="minorHAnsi" w:cstheme="minorHAnsi"/>
                <w:b/>
                <w:sz w:val="24"/>
              </w:rPr>
            </w:pPr>
            <w:r w:rsidRPr="00071AE0">
              <w:rPr>
                <w:rFonts w:asciiTheme="minorHAnsi" w:hAnsiTheme="minorHAnsi" w:cstheme="minorHAnsi"/>
                <w:b/>
                <w:sz w:val="24"/>
              </w:rPr>
              <w:t>Date</w:t>
            </w:r>
          </w:p>
        </w:tc>
        <w:tc>
          <w:tcPr>
            <w:tcW w:w="2657" w:type="dxa"/>
            <w:shd w:val="clear" w:color="auto" w:fill="D9D9D9"/>
          </w:tcPr>
          <w:p w14:paraId="3F2BFDF0" w14:textId="77777777" w:rsidR="009B29D1" w:rsidRPr="00071AE0" w:rsidRDefault="009B29D1" w:rsidP="005C4D63">
            <w:pPr>
              <w:pStyle w:val="TableNormal1"/>
              <w:spacing w:before="0"/>
              <w:rPr>
                <w:rFonts w:asciiTheme="minorHAnsi" w:hAnsiTheme="minorHAnsi" w:cstheme="minorHAnsi"/>
                <w:b/>
                <w:sz w:val="24"/>
              </w:rPr>
            </w:pPr>
            <w:r w:rsidRPr="00071AE0">
              <w:rPr>
                <w:rFonts w:asciiTheme="minorHAnsi" w:hAnsiTheme="minorHAnsi" w:cstheme="minorHAnsi"/>
                <w:b/>
                <w:sz w:val="24"/>
              </w:rPr>
              <w:t>Editor</w:t>
            </w:r>
          </w:p>
        </w:tc>
        <w:tc>
          <w:tcPr>
            <w:tcW w:w="6375" w:type="dxa"/>
            <w:shd w:val="clear" w:color="auto" w:fill="D9D9D9"/>
          </w:tcPr>
          <w:p w14:paraId="15B9BF20" w14:textId="77777777" w:rsidR="009B29D1" w:rsidRPr="00071AE0" w:rsidRDefault="009B29D1" w:rsidP="005C4D63">
            <w:pPr>
              <w:pStyle w:val="TableNormal1"/>
              <w:spacing w:before="0"/>
              <w:rPr>
                <w:rFonts w:asciiTheme="minorHAnsi" w:hAnsiTheme="minorHAnsi" w:cstheme="minorHAnsi"/>
                <w:b/>
                <w:sz w:val="24"/>
              </w:rPr>
            </w:pPr>
            <w:r w:rsidRPr="00071AE0">
              <w:rPr>
                <w:rFonts w:asciiTheme="minorHAnsi" w:hAnsiTheme="minorHAnsi" w:cstheme="minorHAnsi"/>
                <w:b/>
                <w:sz w:val="24"/>
              </w:rPr>
              <w:t>Revision Notes</w:t>
            </w:r>
          </w:p>
        </w:tc>
      </w:tr>
      <w:tr w:rsidR="009B29D1" w:rsidRPr="00071AE0" w14:paraId="51D6171F" w14:textId="77777777" w:rsidTr="00992129">
        <w:tc>
          <w:tcPr>
            <w:tcW w:w="1141" w:type="dxa"/>
          </w:tcPr>
          <w:p w14:paraId="3BEBE7F0" w14:textId="77777777" w:rsidR="009B29D1" w:rsidRPr="00071AE0" w:rsidRDefault="00FF655B" w:rsidP="005C4D63">
            <w:pPr>
              <w:pStyle w:val="TableNormal1"/>
              <w:spacing w:before="0"/>
              <w:rPr>
                <w:rFonts w:asciiTheme="minorHAnsi" w:hAnsiTheme="minorHAnsi" w:cstheme="minorHAnsi"/>
                <w:sz w:val="24"/>
              </w:rPr>
            </w:pPr>
            <w:r>
              <w:rPr>
                <w:rFonts w:asciiTheme="minorHAnsi" w:hAnsiTheme="minorHAnsi" w:cstheme="minorHAnsi"/>
                <w:sz w:val="24"/>
              </w:rPr>
              <w:t>13/07</w:t>
            </w:r>
            <w:r w:rsidR="007B640D" w:rsidRPr="00071AE0">
              <w:rPr>
                <w:rFonts w:asciiTheme="minorHAnsi" w:hAnsiTheme="minorHAnsi" w:cstheme="minorHAnsi"/>
                <w:sz w:val="24"/>
              </w:rPr>
              <w:t>/</w:t>
            </w:r>
            <w:r w:rsidR="00D1215E">
              <w:rPr>
                <w:rFonts w:asciiTheme="minorHAnsi" w:hAnsiTheme="minorHAnsi" w:cstheme="minorHAnsi"/>
                <w:sz w:val="24"/>
              </w:rPr>
              <w:t>20</w:t>
            </w:r>
            <w:r w:rsidR="007B640D" w:rsidRPr="00071AE0">
              <w:rPr>
                <w:rFonts w:asciiTheme="minorHAnsi" w:hAnsiTheme="minorHAnsi" w:cstheme="minorHAnsi"/>
                <w:sz w:val="24"/>
              </w:rPr>
              <w:t>1</w:t>
            </w:r>
            <w:r>
              <w:rPr>
                <w:rFonts w:asciiTheme="minorHAnsi" w:hAnsiTheme="minorHAnsi" w:cstheme="minorHAnsi"/>
                <w:sz w:val="24"/>
              </w:rPr>
              <w:t>2</w:t>
            </w:r>
          </w:p>
        </w:tc>
        <w:tc>
          <w:tcPr>
            <w:tcW w:w="2657" w:type="dxa"/>
          </w:tcPr>
          <w:p w14:paraId="642DA386" w14:textId="0C4C31E5" w:rsidR="009B29D1" w:rsidRPr="00071AE0" w:rsidRDefault="000B5A1B" w:rsidP="005C4D63">
            <w:pPr>
              <w:pStyle w:val="TableNormal1"/>
              <w:spacing w:before="0"/>
              <w:rPr>
                <w:rFonts w:asciiTheme="minorHAnsi" w:hAnsiTheme="minorHAnsi" w:cstheme="minorHAnsi"/>
                <w:sz w:val="24"/>
              </w:rPr>
            </w:pPr>
            <w:r>
              <w:rPr>
                <w:rFonts w:asciiTheme="minorHAnsi" w:hAnsiTheme="minorHAnsi" w:cstheme="minorHAnsi"/>
                <w:sz w:val="24"/>
              </w:rPr>
              <w:t>Name</w:t>
            </w:r>
          </w:p>
        </w:tc>
        <w:tc>
          <w:tcPr>
            <w:tcW w:w="6375" w:type="dxa"/>
          </w:tcPr>
          <w:p w14:paraId="45E73481" w14:textId="77777777" w:rsidR="009B29D1" w:rsidRPr="00071AE0" w:rsidRDefault="009B29D1" w:rsidP="005C4D63">
            <w:pPr>
              <w:pStyle w:val="TableNormal1"/>
              <w:spacing w:before="0"/>
              <w:rPr>
                <w:rFonts w:asciiTheme="minorHAnsi" w:hAnsiTheme="minorHAnsi" w:cstheme="minorHAnsi"/>
                <w:sz w:val="24"/>
              </w:rPr>
            </w:pPr>
            <w:r w:rsidRPr="00071AE0">
              <w:rPr>
                <w:rFonts w:asciiTheme="minorHAnsi" w:hAnsiTheme="minorHAnsi" w:cstheme="minorHAnsi"/>
                <w:sz w:val="24"/>
              </w:rPr>
              <w:t>Initial draft for review/discussion</w:t>
            </w:r>
          </w:p>
        </w:tc>
      </w:tr>
      <w:tr w:rsidR="009B29D1" w:rsidRPr="00071AE0" w14:paraId="2931A26C" w14:textId="77777777" w:rsidTr="00992129">
        <w:tc>
          <w:tcPr>
            <w:tcW w:w="1141" w:type="dxa"/>
          </w:tcPr>
          <w:p w14:paraId="1D41ED6F" w14:textId="77777777" w:rsidR="009B29D1" w:rsidRPr="00071AE0" w:rsidRDefault="00D1215E" w:rsidP="005C4D63">
            <w:pPr>
              <w:pStyle w:val="TableNormal1"/>
              <w:spacing w:before="0"/>
              <w:rPr>
                <w:rFonts w:asciiTheme="minorHAnsi" w:hAnsiTheme="minorHAnsi" w:cstheme="minorHAnsi"/>
                <w:sz w:val="24"/>
              </w:rPr>
            </w:pPr>
            <w:r>
              <w:rPr>
                <w:rFonts w:asciiTheme="minorHAnsi" w:hAnsiTheme="minorHAnsi" w:cstheme="minorHAnsi"/>
                <w:sz w:val="24"/>
              </w:rPr>
              <w:t>19/07/2012</w:t>
            </w:r>
          </w:p>
        </w:tc>
        <w:tc>
          <w:tcPr>
            <w:tcW w:w="2657" w:type="dxa"/>
          </w:tcPr>
          <w:p w14:paraId="053E87C1" w14:textId="0ADE62FF" w:rsidR="009B29D1" w:rsidRPr="00071AE0" w:rsidRDefault="000B5A1B" w:rsidP="005C4D63">
            <w:pPr>
              <w:pStyle w:val="TableNormal1"/>
              <w:spacing w:before="0"/>
              <w:rPr>
                <w:rFonts w:asciiTheme="minorHAnsi" w:hAnsiTheme="minorHAnsi" w:cstheme="minorHAnsi"/>
                <w:sz w:val="24"/>
              </w:rPr>
            </w:pPr>
            <w:r>
              <w:rPr>
                <w:rFonts w:asciiTheme="minorHAnsi" w:hAnsiTheme="minorHAnsi" w:cstheme="minorHAnsi"/>
                <w:sz w:val="24"/>
              </w:rPr>
              <w:t>Name</w:t>
            </w:r>
          </w:p>
        </w:tc>
        <w:tc>
          <w:tcPr>
            <w:tcW w:w="6375" w:type="dxa"/>
          </w:tcPr>
          <w:p w14:paraId="4AEAB514" w14:textId="77777777" w:rsidR="009B29D1" w:rsidRPr="00071AE0" w:rsidRDefault="00D1215E" w:rsidP="005C4D63">
            <w:pPr>
              <w:pStyle w:val="TableNormal1"/>
              <w:spacing w:before="0"/>
              <w:rPr>
                <w:rFonts w:asciiTheme="minorHAnsi" w:hAnsiTheme="minorHAnsi" w:cstheme="minorHAnsi"/>
                <w:sz w:val="24"/>
              </w:rPr>
            </w:pPr>
            <w:r>
              <w:rPr>
                <w:rFonts w:asciiTheme="minorHAnsi" w:hAnsiTheme="minorHAnsi" w:cstheme="minorHAnsi"/>
                <w:sz w:val="24"/>
              </w:rPr>
              <w:t>Reviewed</w:t>
            </w:r>
          </w:p>
        </w:tc>
      </w:tr>
      <w:tr w:rsidR="009B29D1" w:rsidRPr="00071AE0" w14:paraId="6F715DB2" w14:textId="77777777" w:rsidTr="00992129">
        <w:tc>
          <w:tcPr>
            <w:tcW w:w="1141" w:type="dxa"/>
          </w:tcPr>
          <w:p w14:paraId="7030E11F" w14:textId="77777777" w:rsidR="009B29D1" w:rsidRPr="00071AE0" w:rsidRDefault="00D1215E" w:rsidP="005C4D63">
            <w:pPr>
              <w:pStyle w:val="TableNormal1"/>
              <w:spacing w:before="0"/>
              <w:rPr>
                <w:rFonts w:asciiTheme="minorHAnsi" w:hAnsiTheme="minorHAnsi" w:cstheme="minorHAnsi"/>
                <w:sz w:val="24"/>
              </w:rPr>
            </w:pPr>
            <w:r>
              <w:rPr>
                <w:rFonts w:asciiTheme="minorHAnsi" w:hAnsiTheme="minorHAnsi" w:cstheme="minorHAnsi"/>
                <w:sz w:val="24"/>
              </w:rPr>
              <w:t>23/07/2012</w:t>
            </w:r>
          </w:p>
        </w:tc>
        <w:tc>
          <w:tcPr>
            <w:tcW w:w="2657" w:type="dxa"/>
          </w:tcPr>
          <w:p w14:paraId="1E3964F0" w14:textId="680132E7" w:rsidR="009B29D1" w:rsidRPr="00071AE0" w:rsidRDefault="000B5A1B" w:rsidP="00D1215E">
            <w:pPr>
              <w:pStyle w:val="TableNormal1"/>
              <w:spacing w:before="0"/>
              <w:rPr>
                <w:rFonts w:asciiTheme="minorHAnsi" w:hAnsiTheme="minorHAnsi" w:cstheme="minorHAnsi"/>
                <w:sz w:val="24"/>
              </w:rPr>
            </w:pPr>
            <w:r>
              <w:rPr>
                <w:rFonts w:asciiTheme="minorHAnsi" w:hAnsiTheme="minorHAnsi" w:cstheme="minorHAnsi"/>
                <w:sz w:val="24"/>
              </w:rPr>
              <w:t>Name</w:t>
            </w:r>
          </w:p>
        </w:tc>
        <w:tc>
          <w:tcPr>
            <w:tcW w:w="6375" w:type="dxa"/>
          </w:tcPr>
          <w:p w14:paraId="1AE21CA3" w14:textId="77777777" w:rsidR="009B29D1" w:rsidRPr="00071AE0" w:rsidRDefault="00D1215E" w:rsidP="005C4D63">
            <w:pPr>
              <w:pStyle w:val="TableNormal1"/>
              <w:spacing w:before="0"/>
              <w:rPr>
                <w:rFonts w:asciiTheme="minorHAnsi" w:hAnsiTheme="minorHAnsi" w:cstheme="minorHAnsi"/>
                <w:sz w:val="24"/>
              </w:rPr>
            </w:pPr>
            <w:r>
              <w:rPr>
                <w:rFonts w:asciiTheme="minorHAnsi" w:hAnsiTheme="minorHAnsi" w:cstheme="minorHAnsi"/>
                <w:sz w:val="24"/>
              </w:rPr>
              <w:t>Reworked</w:t>
            </w:r>
          </w:p>
        </w:tc>
      </w:tr>
      <w:tr w:rsidR="00642204" w:rsidRPr="00071AE0" w14:paraId="073764CE" w14:textId="77777777" w:rsidTr="00992129">
        <w:tc>
          <w:tcPr>
            <w:tcW w:w="1141" w:type="dxa"/>
          </w:tcPr>
          <w:p w14:paraId="6B24769D" w14:textId="77777777" w:rsidR="00642204" w:rsidRPr="00071AE0" w:rsidRDefault="00D1215E" w:rsidP="005C4D63">
            <w:pPr>
              <w:pStyle w:val="TableNormal1"/>
              <w:spacing w:before="0"/>
              <w:rPr>
                <w:rFonts w:asciiTheme="minorHAnsi" w:hAnsiTheme="minorHAnsi" w:cstheme="minorHAnsi"/>
                <w:sz w:val="24"/>
              </w:rPr>
            </w:pPr>
            <w:r w:rsidRPr="00D1215E">
              <w:rPr>
                <w:rFonts w:asciiTheme="minorHAnsi" w:hAnsiTheme="minorHAnsi" w:cstheme="minorHAnsi"/>
                <w:sz w:val="24"/>
              </w:rPr>
              <w:t>23/07/2012</w:t>
            </w:r>
          </w:p>
        </w:tc>
        <w:tc>
          <w:tcPr>
            <w:tcW w:w="2657" w:type="dxa"/>
          </w:tcPr>
          <w:p w14:paraId="70E75619" w14:textId="0220A669" w:rsidR="00642204" w:rsidRPr="00071AE0" w:rsidRDefault="000B5A1B" w:rsidP="005C4D63">
            <w:pPr>
              <w:pStyle w:val="TableNormal1"/>
              <w:spacing w:before="0"/>
              <w:rPr>
                <w:rFonts w:asciiTheme="minorHAnsi" w:hAnsiTheme="minorHAnsi" w:cstheme="minorHAnsi"/>
                <w:sz w:val="24"/>
              </w:rPr>
            </w:pPr>
            <w:r>
              <w:rPr>
                <w:rFonts w:asciiTheme="minorHAnsi" w:hAnsiTheme="minorHAnsi" w:cstheme="minorHAnsi"/>
                <w:sz w:val="24"/>
              </w:rPr>
              <w:t>Name</w:t>
            </w:r>
          </w:p>
        </w:tc>
        <w:tc>
          <w:tcPr>
            <w:tcW w:w="6375" w:type="dxa"/>
          </w:tcPr>
          <w:p w14:paraId="75DF0107" w14:textId="77777777" w:rsidR="00642204" w:rsidRPr="00071AE0" w:rsidRDefault="00D1215E" w:rsidP="005C4D63">
            <w:pPr>
              <w:pStyle w:val="TableNormal1"/>
              <w:spacing w:before="0"/>
              <w:rPr>
                <w:rFonts w:asciiTheme="minorHAnsi" w:hAnsiTheme="minorHAnsi" w:cstheme="minorHAnsi"/>
                <w:sz w:val="24"/>
              </w:rPr>
            </w:pPr>
            <w:r>
              <w:rPr>
                <w:rFonts w:asciiTheme="minorHAnsi" w:hAnsiTheme="minorHAnsi" w:cstheme="minorHAnsi"/>
                <w:sz w:val="24"/>
              </w:rPr>
              <w:t>Reviewed</w:t>
            </w:r>
          </w:p>
        </w:tc>
      </w:tr>
      <w:tr w:rsidR="006C41E7" w:rsidRPr="00071AE0" w14:paraId="1D52467C" w14:textId="77777777" w:rsidTr="00992129">
        <w:trPr>
          <w:ins w:id="3" w:author="Charlie Kunes" w:date="2012-07-23T18:03:00Z"/>
        </w:trPr>
        <w:tc>
          <w:tcPr>
            <w:tcW w:w="1141" w:type="dxa"/>
          </w:tcPr>
          <w:p w14:paraId="7322DEAB" w14:textId="77777777" w:rsidR="006C41E7" w:rsidRPr="00D1215E" w:rsidRDefault="00444C55" w:rsidP="005C4D63">
            <w:pPr>
              <w:pStyle w:val="TableNormal1"/>
              <w:spacing w:before="0"/>
              <w:rPr>
                <w:ins w:id="4" w:author="Charlie Kunes" w:date="2012-07-23T18:03:00Z"/>
                <w:rFonts w:asciiTheme="minorHAnsi" w:hAnsiTheme="minorHAnsi" w:cstheme="minorHAnsi"/>
                <w:sz w:val="24"/>
              </w:rPr>
            </w:pPr>
            <w:ins w:id="5" w:author="Charlie Kunes" w:date="2012-07-23T18:03:00Z">
              <w:r>
                <w:rPr>
                  <w:rFonts w:asciiTheme="minorHAnsi" w:hAnsiTheme="minorHAnsi" w:cstheme="minorHAnsi"/>
                  <w:sz w:val="24"/>
                </w:rPr>
                <w:t>23/7/2012</w:t>
              </w:r>
            </w:ins>
          </w:p>
        </w:tc>
        <w:tc>
          <w:tcPr>
            <w:tcW w:w="2657" w:type="dxa"/>
          </w:tcPr>
          <w:p w14:paraId="1BC529EE" w14:textId="572792AD" w:rsidR="006C41E7" w:rsidRPr="00D1215E" w:rsidRDefault="000B5A1B" w:rsidP="005C4D63">
            <w:pPr>
              <w:pStyle w:val="TableNormal1"/>
              <w:spacing w:before="0"/>
              <w:rPr>
                <w:ins w:id="6" w:author="Charlie Kunes" w:date="2012-07-23T18:03:00Z"/>
                <w:rFonts w:asciiTheme="minorHAnsi" w:hAnsiTheme="minorHAnsi" w:cstheme="minorHAnsi"/>
                <w:sz w:val="24"/>
              </w:rPr>
            </w:pPr>
            <w:r>
              <w:rPr>
                <w:rFonts w:asciiTheme="minorHAnsi" w:hAnsiTheme="minorHAnsi" w:cstheme="minorHAnsi"/>
                <w:sz w:val="24"/>
              </w:rPr>
              <w:t>Name</w:t>
            </w:r>
          </w:p>
        </w:tc>
        <w:tc>
          <w:tcPr>
            <w:tcW w:w="6375" w:type="dxa"/>
          </w:tcPr>
          <w:p w14:paraId="75E640D6" w14:textId="77777777" w:rsidR="006C41E7" w:rsidRDefault="00444C55" w:rsidP="005C4D63">
            <w:pPr>
              <w:pStyle w:val="TableNormal1"/>
              <w:spacing w:before="0"/>
              <w:rPr>
                <w:ins w:id="7" w:author="Charlie Kunes" w:date="2012-07-23T18:03:00Z"/>
                <w:rFonts w:asciiTheme="minorHAnsi" w:hAnsiTheme="minorHAnsi" w:cstheme="minorHAnsi"/>
                <w:sz w:val="24"/>
              </w:rPr>
            </w:pPr>
            <w:ins w:id="8" w:author="Charlie Kunes" w:date="2012-07-23T18:03:00Z">
              <w:r>
                <w:rPr>
                  <w:rFonts w:asciiTheme="minorHAnsi" w:hAnsiTheme="minorHAnsi" w:cstheme="minorHAnsi"/>
                  <w:sz w:val="24"/>
                </w:rPr>
                <w:t>Reviewed</w:t>
              </w:r>
            </w:ins>
          </w:p>
        </w:tc>
      </w:tr>
      <w:tr w:rsidR="00083F95" w:rsidRPr="00071AE0" w14:paraId="273F3BF6" w14:textId="77777777" w:rsidTr="00992129">
        <w:trPr>
          <w:ins w:id="9" w:author="Charlie Kunes" w:date="2012-07-26T10:55:00Z"/>
        </w:trPr>
        <w:tc>
          <w:tcPr>
            <w:tcW w:w="1141" w:type="dxa"/>
          </w:tcPr>
          <w:p w14:paraId="7866B685" w14:textId="77777777" w:rsidR="00083F95" w:rsidRDefault="00083F95" w:rsidP="005C4D63">
            <w:pPr>
              <w:pStyle w:val="TableNormal1"/>
              <w:spacing w:before="0"/>
              <w:rPr>
                <w:ins w:id="10" w:author="Charlie Kunes" w:date="2012-07-26T10:55:00Z"/>
                <w:rFonts w:asciiTheme="minorHAnsi" w:hAnsiTheme="minorHAnsi" w:cstheme="minorHAnsi"/>
                <w:sz w:val="24"/>
              </w:rPr>
            </w:pPr>
            <w:ins w:id="11" w:author="Charlie Kunes" w:date="2012-07-26T10:55:00Z">
              <w:r>
                <w:rPr>
                  <w:rFonts w:asciiTheme="minorHAnsi" w:hAnsiTheme="minorHAnsi" w:cstheme="minorHAnsi"/>
                  <w:sz w:val="24"/>
                </w:rPr>
                <w:t>26/7/2012</w:t>
              </w:r>
            </w:ins>
          </w:p>
        </w:tc>
        <w:tc>
          <w:tcPr>
            <w:tcW w:w="2657" w:type="dxa"/>
          </w:tcPr>
          <w:p w14:paraId="1775045B" w14:textId="06DAD718" w:rsidR="00083F95" w:rsidRDefault="000B5A1B" w:rsidP="005C4D63">
            <w:pPr>
              <w:pStyle w:val="TableNormal1"/>
              <w:spacing w:before="0"/>
              <w:rPr>
                <w:ins w:id="12" w:author="Charlie Kunes" w:date="2012-07-26T10:55:00Z"/>
                <w:rFonts w:asciiTheme="minorHAnsi" w:hAnsiTheme="minorHAnsi" w:cstheme="minorHAnsi"/>
                <w:sz w:val="24"/>
              </w:rPr>
            </w:pPr>
            <w:r>
              <w:rPr>
                <w:rFonts w:asciiTheme="minorHAnsi" w:hAnsiTheme="minorHAnsi" w:cstheme="minorHAnsi"/>
                <w:sz w:val="24"/>
              </w:rPr>
              <w:t>Name</w:t>
            </w:r>
          </w:p>
        </w:tc>
        <w:tc>
          <w:tcPr>
            <w:tcW w:w="6375" w:type="dxa"/>
          </w:tcPr>
          <w:p w14:paraId="7F34CA3B" w14:textId="77777777" w:rsidR="00083F95" w:rsidRDefault="00083F95" w:rsidP="005C4D63">
            <w:pPr>
              <w:pStyle w:val="TableNormal1"/>
              <w:spacing w:before="0"/>
              <w:rPr>
                <w:ins w:id="13" w:author="Charlie Kunes" w:date="2012-07-26T10:55:00Z"/>
                <w:rFonts w:asciiTheme="minorHAnsi" w:hAnsiTheme="minorHAnsi" w:cstheme="minorHAnsi"/>
                <w:sz w:val="24"/>
              </w:rPr>
            </w:pPr>
            <w:ins w:id="14" w:author="Charlie Kunes" w:date="2012-07-26T10:56:00Z">
              <w:r>
                <w:rPr>
                  <w:rFonts w:asciiTheme="minorHAnsi" w:hAnsiTheme="minorHAnsi" w:cstheme="minorHAnsi"/>
                  <w:sz w:val="24"/>
                </w:rPr>
                <w:t>Reviewed</w:t>
              </w:r>
            </w:ins>
          </w:p>
        </w:tc>
      </w:tr>
    </w:tbl>
    <w:p w14:paraId="3FEC1007" w14:textId="77777777" w:rsidR="009B29D1" w:rsidRPr="00071AE0" w:rsidRDefault="009B29D1" w:rsidP="005C4D63">
      <w:pPr>
        <w:pStyle w:val="NormalText-Indent3"/>
        <w:spacing w:before="0"/>
        <w:ind w:left="0"/>
        <w:rPr>
          <w:rFonts w:asciiTheme="minorHAnsi" w:hAnsiTheme="minorHAnsi" w:cstheme="minorHAnsi"/>
        </w:rPr>
      </w:pPr>
    </w:p>
    <w:p w14:paraId="5E2FB734" w14:textId="77777777" w:rsidR="009B29D1" w:rsidRPr="00071AE0" w:rsidRDefault="009B29D1" w:rsidP="005C4D63">
      <w:pPr>
        <w:pStyle w:val="NormalText-Indent3"/>
        <w:spacing w:before="0"/>
        <w:ind w:left="0"/>
        <w:rPr>
          <w:rFonts w:asciiTheme="minorHAnsi" w:hAnsiTheme="minorHAnsi" w:cstheme="minorHAnsi"/>
        </w:rPr>
      </w:pPr>
    </w:p>
    <w:p w14:paraId="67943DD9" w14:textId="77777777" w:rsidR="000E3AF8" w:rsidRPr="00071AE0" w:rsidRDefault="00734C6C" w:rsidP="000E3AF8">
      <w:pPr>
        <w:rPr>
          <w:rFonts w:asciiTheme="minorHAnsi" w:hAnsiTheme="minorHAnsi" w:cstheme="minorHAnsi"/>
          <w:b/>
          <w:color w:val="365F91" w:themeColor="accent1" w:themeShade="BF"/>
          <w:sz w:val="28"/>
          <w:szCs w:val="28"/>
        </w:rPr>
      </w:pPr>
      <w:r>
        <w:rPr>
          <w:rFonts w:asciiTheme="minorHAnsi" w:hAnsiTheme="minorHAnsi" w:cstheme="minorHAnsi"/>
          <w:b/>
          <w:color w:val="365F91" w:themeColor="accent1" w:themeShade="BF"/>
          <w:sz w:val="28"/>
          <w:szCs w:val="28"/>
        </w:rPr>
        <w:t xml:space="preserve">Gap(s) </w:t>
      </w:r>
      <w:r w:rsidR="000E3AF8" w:rsidRPr="00071AE0">
        <w:rPr>
          <w:rFonts w:asciiTheme="minorHAnsi" w:hAnsiTheme="minorHAnsi" w:cstheme="minorHAnsi"/>
          <w:b/>
          <w:color w:val="365F91" w:themeColor="accent1" w:themeShade="BF"/>
          <w:sz w:val="28"/>
          <w:szCs w:val="28"/>
        </w:rPr>
        <w:t>Covered by this TDD</w:t>
      </w:r>
    </w:p>
    <w:tbl>
      <w:tblPr>
        <w:tblW w:w="0" w:type="auto"/>
        <w:tblInd w:w="-3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880"/>
        <w:gridCol w:w="7470"/>
      </w:tblGrid>
      <w:tr w:rsidR="000E3AF8" w:rsidRPr="00071AE0" w14:paraId="2DD2E3C4" w14:textId="77777777" w:rsidTr="00992129">
        <w:tc>
          <w:tcPr>
            <w:tcW w:w="2880" w:type="dxa"/>
            <w:tcBorders>
              <w:top w:val="single" w:sz="12" w:space="0" w:color="999999"/>
              <w:bottom w:val="single" w:sz="12" w:space="0" w:color="999999"/>
              <w:right w:val="single" w:sz="4" w:space="0" w:color="auto"/>
            </w:tcBorders>
            <w:shd w:val="clear" w:color="auto" w:fill="E6E6E6"/>
          </w:tcPr>
          <w:p w14:paraId="3D15A69E" w14:textId="77777777" w:rsidR="000E3AF8" w:rsidRPr="00071AE0" w:rsidRDefault="000E3AF8" w:rsidP="00992129">
            <w:pPr>
              <w:pStyle w:val="TableNormal1"/>
              <w:rPr>
                <w:rFonts w:asciiTheme="minorHAnsi" w:hAnsiTheme="minorHAnsi" w:cstheme="minorHAnsi"/>
                <w:b/>
                <w:bCs/>
                <w:color w:val="000000"/>
                <w:sz w:val="24"/>
              </w:rPr>
            </w:pPr>
            <w:r w:rsidRPr="00071AE0">
              <w:rPr>
                <w:rFonts w:asciiTheme="minorHAnsi" w:hAnsiTheme="minorHAnsi" w:cstheme="minorHAnsi"/>
                <w:b/>
                <w:bCs/>
                <w:color w:val="000000"/>
                <w:sz w:val="24"/>
              </w:rPr>
              <w:t>GAP Number</w:t>
            </w:r>
          </w:p>
        </w:tc>
        <w:tc>
          <w:tcPr>
            <w:tcW w:w="7470" w:type="dxa"/>
            <w:tcBorders>
              <w:top w:val="single" w:sz="12" w:space="0" w:color="999999"/>
              <w:left w:val="single" w:sz="4" w:space="0" w:color="auto"/>
              <w:bottom w:val="single" w:sz="12" w:space="0" w:color="999999"/>
            </w:tcBorders>
            <w:shd w:val="clear" w:color="auto" w:fill="E6E6E6"/>
          </w:tcPr>
          <w:p w14:paraId="02A5CDC0" w14:textId="77777777" w:rsidR="000E3AF8" w:rsidRPr="00071AE0" w:rsidRDefault="000E3AF8" w:rsidP="00992129">
            <w:pPr>
              <w:pStyle w:val="TableNormal1"/>
              <w:rPr>
                <w:rFonts w:asciiTheme="minorHAnsi" w:hAnsiTheme="minorHAnsi" w:cstheme="minorHAnsi"/>
                <w:b/>
                <w:bCs/>
                <w:color w:val="000000"/>
                <w:sz w:val="24"/>
              </w:rPr>
            </w:pPr>
            <w:r w:rsidRPr="00071AE0">
              <w:rPr>
                <w:rFonts w:asciiTheme="minorHAnsi" w:hAnsiTheme="minorHAnsi" w:cstheme="minorHAnsi"/>
                <w:b/>
                <w:bCs/>
                <w:color w:val="000000"/>
                <w:sz w:val="24"/>
              </w:rPr>
              <w:t>Gap Description</w:t>
            </w:r>
          </w:p>
        </w:tc>
      </w:tr>
      <w:tr w:rsidR="000E3AF8" w:rsidRPr="00071AE0" w14:paraId="6D4147E5" w14:textId="77777777" w:rsidTr="00992129">
        <w:tc>
          <w:tcPr>
            <w:tcW w:w="2880" w:type="dxa"/>
            <w:tcBorders>
              <w:top w:val="single" w:sz="8" w:space="0" w:color="999999"/>
              <w:bottom w:val="single" w:sz="8" w:space="0" w:color="999999"/>
              <w:right w:val="single" w:sz="4" w:space="0" w:color="auto"/>
            </w:tcBorders>
          </w:tcPr>
          <w:p w14:paraId="0E78A5B5" w14:textId="77777777" w:rsidR="000E3AF8" w:rsidRPr="00071AE0" w:rsidRDefault="00EE31F2" w:rsidP="00992129">
            <w:pPr>
              <w:pStyle w:val="TableNormal1"/>
              <w:rPr>
                <w:rFonts w:asciiTheme="minorHAnsi" w:hAnsiTheme="minorHAnsi" w:cstheme="minorHAnsi"/>
                <w:color w:val="000000"/>
                <w:sz w:val="24"/>
              </w:rPr>
            </w:pPr>
            <w:r>
              <w:rPr>
                <w:rFonts w:asciiTheme="minorHAnsi" w:hAnsiTheme="minorHAnsi" w:cstheme="minorHAnsi"/>
                <w:color w:val="000000"/>
                <w:sz w:val="24"/>
              </w:rPr>
              <w:t>HR 157</w:t>
            </w:r>
          </w:p>
        </w:tc>
        <w:tc>
          <w:tcPr>
            <w:tcW w:w="7470" w:type="dxa"/>
            <w:tcBorders>
              <w:top w:val="single" w:sz="8" w:space="0" w:color="999999"/>
              <w:left w:val="single" w:sz="4" w:space="0" w:color="auto"/>
              <w:bottom w:val="single" w:sz="8" w:space="0" w:color="999999"/>
            </w:tcBorders>
          </w:tcPr>
          <w:p w14:paraId="4579D085" w14:textId="77777777" w:rsidR="000E3AF8" w:rsidRPr="00071AE0" w:rsidRDefault="0098146A" w:rsidP="00992129">
            <w:pPr>
              <w:pStyle w:val="TableNormal1"/>
              <w:rPr>
                <w:rFonts w:asciiTheme="minorHAnsi" w:hAnsiTheme="minorHAnsi" w:cstheme="minorHAnsi"/>
                <w:color w:val="000000"/>
                <w:sz w:val="24"/>
              </w:rPr>
            </w:pPr>
            <w:r>
              <w:rPr>
                <w:rFonts w:asciiTheme="minorHAnsi" w:hAnsiTheme="minorHAnsi" w:cstheme="minorHAnsi"/>
                <w:color w:val="000000"/>
                <w:sz w:val="24"/>
              </w:rPr>
              <w:t>Employee Data ADP to Ax_V1_Employee Main and Phone Numbers</w:t>
            </w:r>
          </w:p>
        </w:tc>
      </w:tr>
      <w:tr w:rsidR="000E3AF8" w:rsidRPr="00071AE0" w14:paraId="429E1854" w14:textId="77777777" w:rsidTr="00992129">
        <w:tc>
          <w:tcPr>
            <w:tcW w:w="2880" w:type="dxa"/>
            <w:tcBorders>
              <w:right w:val="single" w:sz="4" w:space="0" w:color="auto"/>
            </w:tcBorders>
          </w:tcPr>
          <w:p w14:paraId="7C700443" w14:textId="77777777" w:rsidR="000E3AF8" w:rsidRPr="00071AE0" w:rsidRDefault="003700C6" w:rsidP="006E78DF">
            <w:pPr>
              <w:pStyle w:val="TableNormal1"/>
              <w:rPr>
                <w:rFonts w:asciiTheme="minorHAnsi" w:hAnsiTheme="minorHAnsi" w:cstheme="minorHAnsi"/>
                <w:color w:val="000000"/>
                <w:sz w:val="24"/>
              </w:rPr>
            </w:pPr>
            <w:r>
              <w:rPr>
                <w:rFonts w:asciiTheme="minorHAnsi" w:hAnsiTheme="minorHAnsi" w:cstheme="minorHAnsi"/>
                <w:color w:val="000000"/>
                <w:sz w:val="24"/>
              </w:rPr>
              <w:t>HR 157</w:t>
            </w:r>
          </w:p>
        </w:tc>
        <w:tc>
          <w:tcPr>
            <w:tcW w:w="7470" w:type="dxa"/>
            <w:tcBorders>
              <w:left w:val="single" w:sz="4" w:space="0" w:color="auto"/>
            </w:tcBorders>
          </w:tcPr>
          <w:p w14:paraId="70608A14" w14:textId="77777777" w:rsidR="000E3AF8" w:rsidRPr="00071AE0" w:rsidRDefault="0098146A" w:rsidP="00992129">
            <w:pPr>
              <w:pStyle w:val="TableNormal1"/>
              <w:rPr>
                <w:rFonts w:asciiTheme="minorHAnsi" w:hAnsiTheme="minorHAnsi" w:cstheme="minorHAnsi"/>
                <w:color w:val="000000"/>
                <w:sz w:val="24"/>
              </w:rPr>
            </w:pPr>
            <w:r>
              <w:rPr>
                <w:rFonts w:asciiTheme="minorHAnsi" w:hAnsiTheme="minorHAnsi" w:cstheme="minorHAnsi"/>
                <w:color w:val="000000"/>
                <w:sz w:val="24"/>
              </w:rPr>
              <w:t>Employee Data ADP to Ax_V1_TrainingCompetencies</w:t>
            </w:r>
          </w:p>
        </w:tc>
      </w:tr>
    </w:tbl>
    <w:p w14:paraId="46181A1E" w14:textId="77777777" w:rsidR="000E3AF8" w:rsidRPr="00071AE0" w:rsidRDefault="000E3AF8" w:rsidP="000E3AF8">
      <w:pPr>
        <w:rPr>
          <w:rFonts w:asciiTheme="minorHAnsi" w:eastAsiaTheme="minorHAnsi" w:hAnsiTheme="minorHAnsi" w:cstheme="minorHAnsi"/>
          <w:lang w:val="es-ES"/>
        </w:rPr>
      </w:pPr>
    </w:p>
    <w:p w14:paraId="25AED54E" w14:textId="77777777" w:rsidR="000E3AF8" w:rsidRPr="00071AE0" w:rsidRDefault="000E3AF8" w:rsidP="000E3AF8">
      <w:pPr>
        <w:pStyle w:val="NormalText-Indent3"/>
        <w:spacing w:before="0"/>
        <w:ind w:left="0"/>
        <w:rPr>
          <w:rFonts w:asciiTheme="minorHAnsi" w:hAnsiTheme="minorHAnsi" w:cstheme="minorHAnsi"/>
        </w:rPr>
      </w:pPr>
    </w:p>
    <w:p w14:paraId="3F39D419" w14:textId="77777777" w:rsidR="000E3AF8" w:rsidRPr="00071AE0" w:rsidRDefault="00550266" w:rsidP="000E3AF8">
      <w:pPr>
        <w:rPr>
          <w:rFonts w:asciiTheme="minorHAnsi" w:hAnsiTheme="minorHAnsi" w:cstheme="minorHAnsi"/>
          <w:b/>
          <w:color w:val="365F91" w:themeColor="accent1" w:themeShade="BF"/>
          <w:sz w:val="32"/>
          <w:szCs w:val="32"/>
        </w:rPr>
      </w:pPr>
      <w:r w:rsidRPr="00071AE0">
        <w:rPr>
          <w:rFonts w:asciiTheme="minorHAnsi" w:hAnsiTheme="minorHAnsi" w:cstheme="minorHAnsi"/>
          <w:b/>
          <w:color w:val="365F91" w:themeColor="accent1" w:themeShade="BF"/>
          <w:sz w:val="32"/>
          <w:szCs w:val="32"/>
        </w:rPr>
        <w:t xml:space="preserve">Technical </w:t>
      </w:r>
      <w:r w:rsidR="000E3AF8" w:rsidRPr="00071AE0">
        <w:rPr>
          <w:rFonts w:asciiTheme="minorHAnsi" w:hAnsiTheme="minorHAnsi" w:cstheme="minorHAnsi"/>
          <w:b/>
          <w:color w:val="365F91" w:themeColor="accent1" w:themeShade="BF"/>
          <w:sz w:val="32"/>
          <w:szCs w:val="32"/>
        </w:rPr>
        <w:t>Design Signoff</w:t>
      </w:r>
    </w:p>
    <w:p w14:paraId="288A96DB" w14:textId="77777777" w:rsidR="000E3AF8" w:rsidRPr="00071AE0" w:rsidRDefault="000E3AF8" w:rsidP="000E3AF8">
      <w:pPr>
        <w:rPr>
          <w:rFonts w:asciiTheme="minorHAnsi" w:hAnsiTheme="minorHAnsi" w:cstheme="minorHAnsi"/>
        </w:rPr>
      </w:pPr>
    </w:p>
    <w:p w14:paraId="67CA05E1" w14:textId="77777777" w:rsidR="000E3AF8" w:rsidRPr="00071AE0" w:rsidRDefault="00E95CAE" w:rsidP="000E3AF8">
      <w:pPr>
        <w:rPr>
          <w:rFonts w:asciiTheme="minorHAnsi" w:hAnsiTheme="minorHAnsi" w:cstheme="minorHAnsi"/>
        </w:rPr>
      </w:pPr>
      <w:r>
        <w:rPr>
          <w:rFonts w:asciiTheme="minorHAnsi" w:hAnsiTheme="minorHAnsi" w:cstheme="minorHAnsi"/>
        </w:rPr>
        <w:t>Details on Signoff</w:t>
      </w:r>
      <w:r w:rsidR="00A6137D">
        <w:rPr>
          <w:rFonts w:asciiTheme="minorHAnsi" w:hAnsiTheme="minorHAnsi" w:cstheme="minorHAnsi"/>
        </w:rPr>
        <w:t xml:space="preserve"> </w:t>
      </w:r>
      <w:sdt>
        <w:sdtPr>
          <w:rPr>
            <w:rFonts w:asciiTheme="minorHAnsi" w:hAnsiTheme="minorHAnsi" w:cstheme="minorHAnsi"/>
          </w:rPr>
          <w:alias w:val="Company"/>
          <w:id w:val="824253193"/>
          <w:dataBinding w:prefixMappings="xmlns:ns0='http://schemas.openxmlformats.org/officeDocument/2006/extended-properties' " w:xpath="/ns0:Properties[1]/ns0:Company[1]" w:storeItemID="{6668398D-A668-4E3E-A5EB-62B293D839F1}"/>
          <w:text/>
        </w:sdtPr>
        <w:sdtEndPr/>
        <w:sdtContent>
          <w:r w:rsidR="00841BAF">
            <w:rPr>
              <w:rFonts w:asciiTheme="minorHAnsi" w:hAnsiTheme="minorHAnsi" w:cstheme="minorHAnsi"/>
            </w:rPr>
            <w:t>Microsoft Corporation</w:t>
          </w:r>
        </w:sdtContent>
      </w:sdt>
    </w:p>
    <w:p w14:paraId="4C507D07" w14:textId="77777777" w:rsidR="000E3AF8" w:rsidRPr="00071AE0" w:rsidRDefault="000E3AF8" w:rsidP="000E3AF8">
      <w:pPr>
        <w:rPr>
          <w:rFonts w:asciiTheme="minorHAnsi" w:hAnsiTheme="minorHAnsi" w:cstheme="minorHAnsi"/>
        </w:rPr>
      </w:pPr>
    </w:p>
    <w:p w14:paraId="46D94BC9" w14:textId="77777777" w:rsidR="000E3AF8" w:rsidRPr="00071AE0" w:rsidRDefault="000E3AF8" w:rsidP="000E3AF8">
      <w:pPr>
        <w:rPr>
          <w:rFonts w:asciiTheme="minorHAnsi" w:hAnsiTheme="minorHAnsi" w:cstheme="minorHAnsi"/>
        </w:rPr>
      </w:pPr>
    </w:p>
    <w:p w14:paraId="193D3A7C" w14:textId="77777777" w:rsidR="000E3AF8" w:rsidRPr="00071AE0" w:rsidRDefault="000E3AF8" w:rsidP="000E3AF8">
      <w:pPr>
        <w:rPr>
          <w:rFonts w:asciiTheme="minorHAnsi" w:hAnsiTheme="minorHAnsi" w:cstheme="minorHAnsi"/>
        </w:rPr>
      </w:pPr>
      <w:r w:rsidRPr="00071AE0">
        <w:rPr>
          <w:rFonts w:asciiTheme="minorHAnsi" w:hAnsiTheme="minorHAnsi" w:cstheme="minorHAnsi"/>
        </w:rPr>
        <w:t>______________________________________</w:t>
      </w:r>
      <w:r w:rsidRPr="00071AE0">
        <w:rPr>
          <w:rFonts w:asciiTheme="minorHAnsi" w:hAnsiTheme="minorHAnsi" w:cstheme="minorHAnsi"/>
        </w:rPr>
        <w:tab/>
      </w:r>
      <w:r w:rsidRPr="00071AE0">
        <w:rPr>
          <w:rFonts w:asciiTheme="minorHAnsi" w:hAnsiTheme="minorHAnsi" w:cstheme="minorHAnsi"/>
        </w:rPr>
        <w:tab/>
      </w:r>
      <w:r w:rsidRPr="00071AE0">
        <w:rPr>
          <w:rFonts w:asciiTheme="minorHAnsi" w:hAnsiTheme="minorHAnsi" w:cstheme="minorHAnsi"/>
        </w:rPr>
        <w:tab/>
      </w:r>
      <w:r w:rsidRPr="00071AE0">
        <w:rPr>
          <w:rFonts w:asciiTheme="minorHAnsi" w:hAnsiTheme="minorHAnsi" w:cstheme="minorHAnsi"/>
        </w:rPr>
        <w:tab/>
        <w:t>Date: ____________</w:t>
      </w:r>
    </w:p>
    <w:p w14:paraId="5CF96011" w14:textId="77777777" w:rsidR="000E3AF8" w:rsidRPr="00071AE0" w:rsidRDefault="000E3AF8" w:rsidP="000E3AF8">
      <w:pPr>
        <w:rPr>
          <w:rFonts w:asciiTheme="minorHAnsi" w:hAnsiTheme="minorHAnsi" w:cstheme="minorHAnsi"/>
        </w:rPr>
      </w:pPr>
    </w:p>
    <w:p w14:paraId="65E74EC8" w14:textId="77777777" w:rsidR="000E3AF8" w:rsidRPr="00071AE0" w:rsidRDefault="000E3AF8" w:rsidP="000E3AF8">
      <w:pPr>
        <w:rPr>
          <w:rFonts w:asciiTheme="minorHAnsi" w:hAnsiTheme="minorHAnsi" w:cstheme="minorHAnsi"/>
        </w:rPr>
      </w:pPr>
      <w:r w:rsidRPr="00071AE0">
        <w:rPr>
          <w:rFonts w:asciiTheme="minorHAnsi" w:hAnsiTheme="minorHAnsi" w:cstheme="minorHAnsi"/>
        </w:rPr>
        <w:t>Print Name: ___________________________</w:t>
      </w:r>
    </w:p>
    <w:p w14:paraId="75C629FE" w14:textId="77777777" w:rsidR="000E3AF8" w:rsidRPr="00071AE0" w:rsidRDefault="000E3AF8" w:rsidP="000E3AF8">
      <w:pPr>
        <w:rPr>
          <w:rFonts w:asciiTheme="minorHAnsi" w:hAnsiTheme="minorHAnsi" w:cstheme="minorHAnsi"/>
        </w:rPr>
      </w:pPr>
    </w:p>
    <w:p w14:paraId="4E45DF39" w14:textId="77777777" w:rsidR="000E3AF8" w:rsidRPr="00071AE0" w:rsidRDefault="000E3AF8" w:rsidP="000E3AF8">
      <w:pPr>
        <w:rPr>
          <w:rFonts w:asciiTheme="minorHAnsi" w:hAnsiTheme="minorHAnsi" w:cstheme="minorHAnsi"/>
        </w:rPr>
      </w:pPr>
    </w:p>
    <w:p w14:paraId="6991618D" w14:textId="77777777" w:rsidR="000E3AF8" w:rsidRPr="00071AE0" w:rsidRDefault="000E3AF8" w:rsidP="000E3AF8">
      <w:pPr>
        <w:rPr>
          <w:rFonts w:asciiTheme="minorHAnsi" w:hAnsiTheme="minorHAnsi" w:cstheme="minorHAnsi"/>
          <w:b/>
          <w:color w:val="365F91" w:themeColor="accent1" w:themeShade="BF"/>
          <w:sz w:val="32"/>
          <w:szCs w:val="32"/>
        </w:rPr>
      </w:pPr>
      <w:r w:rsidRPr="00071AE0">
        <w:rPr>
          <w:rFonts w:asciiTheme="minorHAnsi" w:hAnsiTheme="minorHAnsi" w:cstheme="minorHAnsi"/>
          <w:b/>
          <w:color w:val="365F91" w:themeColor="accent1" w:themeShade="BF"/>
          <w:sz w:val="32"/>
          <w:szCs w:val="32"/>
        </w:rPr>
        <w:t>Architect Sign Off</w:t>
      </w:r>
    </w:p>
    <w:p w14:paraId="095841E2" w14:textId="77777777" w:rsidR="000E3AF8" w:rsidRPr="00071AE0" w:rsidRDefault="000E3AF8" w:rsidP="000E3AF8">
      <w:pPr>
        <w:rPr>
          <w:rFonts w:asciiTheme="minorHAnsi" w:hAnsiTheme="minorHAnsi" w:cstheme="minorHAnsi"/>
        </w:rPr>
      </w:pPr>
    </w:p>
    <w:p w14:paraId="19E41E8C" w14:textId="77777777" w:rsidR="000E3AF8" w:rsidRPr="00071AE0" w:rsidRDefault="000E3AF8" w:rsidP="000E3AF8">
      <w:pPr>
        <w:rPr>
          <w:rFonts w:asciiTheme="minorHAnsi" w:hAnsiTheme="minorHAnsi" w:cstheme="minorHAnsi"/>
        </w:rPr>
      </w:pPr>
      <w:r w:rsidRPr="00071AE0">
        <w:rPr>
          <w:rFonts w:asciiTheme="minorHAnsi" w:hAnsiTheme="minorHAnsi" w:cstheme="minorHAnsi"/>
        </w:rPr>
        <w:t xml:space="preserve">This technical designed has been reviewed and approved by </w:t>
      </w:r>
      <w:r w:rsidR="00E95CAE" w:rsidRPr="00E95CAE">
        <w:rPr>
          <w:rFonts w:asciiTheme="minorHAnsi" w:hAnsiTheme="minorHAnsi" w:cstheme="minorHAnsi"/>
          <w:i/>
        </w:rPr>
        <w:t>Title</w:t>
      </w:r>
      <w:r w:rsidR="00E95CAE">
        <w:rPr>
          <w:rFonts w:asciiTheme="minorHAnsi" w:hAnsiTheme="minorHAnsi" w:cstheme="minorHAnsi"/>
        </w:rPr>
        <w:t xml:space="preserve"> </w:t>
      </w:r>
      <w:r w:rsidR="00E95CAE" w:rsidRPr="00E95CAE">
        <w:rPr>
          <w:rFonts w:asciiTheme="minorHAnsi" w:hAnsiTheme="minorHAnsi" w:cstheme="minorHAnsi"/>
          <w:i/>
        </w:rPr>
        <w:t>Name</w:t>
      </w:r>
      <w:r w:rsidR="00E95CAE">
        <w:rPr>
          <w:rFonts w:asciiTheme="minorHAnsi" w:hAnsiTheme="minorHAnsi" w:cstheme="minorHAnsi"/>
        </w:rPr>
        <w:t xml:space="preserve"> </w:t>
      </w:r>
    </w:p>
    <w:p w14:paraId="5F74911D" w14:textId="77777777" w:rsidR="000E3AF8" w:rsidRPr="00071AE0" w:rsidRDefault="000E3AF8" w:rsidP="000E3AF8">
      <w:pPr>
        <w:rPr>
          <w:rFonts w:asciiTheme="minorHAnsi" w:hAnsiTheme="minorHAnsi" w:cstheme="minorHAnsi"/>
        </w:rPr>
      </w:pPr>
      <w:r w:rsidRPr="00071AE0">
        <w:rPr>
          <w:rFonts w:asciiTheme="minorHAnsi" w:hAnsiTheme="minorHAnsi" w:cstheme="minorHAnsi"/>
        </w:rPr>
        <w:t xml:space="preserve">Date:  ____________  </w:t>
      </w:r>
    </w:p>
    <w:p w14:paraId="15EFDE7A" w14:textId="77777777" w:rsidR="000E3AF8" w:rsidRPr="00071AE0" w:rsidRDefault="000E3AF8" w:rsidP="005C4D63">
      <w:pPr>
        <w:pStyle w:val="NormalText-Indent3"/>
        <w:spacing w:before="0"/>
        <w:ind w:left="0"/>
        <w:rPr>
          <w:rFonts w:asciiTheme="minorHAnsi" w:hAnsiTheme="minorHAnsi" w:cstheme="minorHAnsi"/>
        </w:rPr>
      </w:pPr>
    </w:p>
    <w:p w14:paraId="2E36B91A" w14:textId="77777777" w:rsidR="00A6335F" w:rsidRPr="00071AE0" w:rsidRDefault="00A6335F" w:rsidP="00F277CD">
      <w:pPr>
        <w:pStyle w:val="EstiloTtulo1Antes0pto"/>
        <w:rPr>
          <w:rFonts w:cstheme="minorHAnsi"/>
        </w:rPr>
      </w:pPr>
      <w:bookmarkStart w:id="15" w:name="_Toc330847013"/>
      <w:r w:rsidRPr="00071AE0">
        <w:rPr>
          <w:rFonts w:cstheme="minorHAnsi"/>
        </w:rPr>
        <w:lastRenderedPageBreak/>
        <w:t>Document Information and Status</w:t>
      </w:r>
      <w:bookmarkEnd w:id="15"/>
    </w:p>
    <w:p w14:paraId="0467D891" w14:textId="77777777" w:rsidR="00A6335F" w:rsidRPr="00071AE0" w:rsidRDefault="009263DC" w:rsidP="007A01CB">
      <w:pPr>
        <w:pStyle w:val="TOC2"/>
        <w:tabs>
          <w:tab w:val="left" w:pos="960"/>
          <w:tab w:val="right" w:leader="dot" w:pos="9350"/>
        </w:tabs>
        <w:ind w:left="1240"/>
        <w:rPr>
          <w:rStyle w:val="Hyperlink"/>
          <w:rFonts w:cstheme="minorHAnsi"/>
          <w:noProof/>
        </w:rPr>
      </w:pPr>
      <w:r w:rsidRPr="00071AE0">
        <w:rPr>
          <w:rFonts w:cstheme="minorHAnsi"/>
        </w:rPr>
        <w:fldChar w:fldCharType="begin"/>
      </w:r>
      <w:r w:rsidR="00A6335F" w:rsidRPr="00071AE0">
        <w:rPr>
          <w:rFonts w:cstheme="minorHAnsi"/>
        </w:rPr>
        <w:instrText xml:space="preserve"> TOC \o "2-3" \h \z \t "Heading 1,1" </w:instrText>
      </w:r>
      <w:r w:rsidRPr="00071AE0">
        <w:rPr>
          <w:rFonts w:cstheme="minorHAnsi"/>
        </w:rPr>
        <w:fldChar w:fldCharType="separate"/>
      </w:r>
    </w:p>
    <w:tbl>
      <w:tblPr>
        <w:tblW w:w="9810"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300"/>
      </w:tblGrid>
      <w:tr w:rsidR="00A6335F" w:rsidRPr="00071AE0" w14:paraId="22ED1E01"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1EEBD60B"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Business Area:</w:t>
            </w:r>
          </w:p>
        </w:tc>
        <w:tc>
          <w:tcPr>
            <w:tcW w:w="6300" w:type="dxa"/>
            <w:tcBorders>
              <w:top w:val="single" w:sz="4" w:space="0" w:color="auto"/>
              <w:left w:val="single" w:sz="4" w:space="0" w:color="auto"/>
              <w:bottom w:val="single" w:sz="4" w:space="0" w:color="auto"/>
              <w:right w:val="single" w:sz="4" w:space="0" w:color="auto"/>
            </w:tcBorders>
          </w:tcPr>
          <w:p w14:paraId="587F33A5" w14:textId="77777777" w:rsidR="00A6335F" w:rsidRPr="00071AE0" w:rsidRDefault="00B35F17" w:rsidP="007A01CB">
            <w:pPr>
              <w:pStyle w:val="Topic"/>
              <w:spacing w:before="60" w:after="60"/>
              <w:ind w:left="520"/>
              <w:rPr>
                <w:rFonts w:asciiTheme="minorHAnsi" w:hAnsiTheme="minorHAnsi" w:cstheme="minorHAnsi"/>
                <w:b w:val="0"/>
                <w:szCs w:val="24"/>
              </w:rPr>
            </w:pPr>
            <w:r>
              <w:rPr>
                <w:rFonts w:asciiTheme="minorHAnsi" w:hAnsiTheme="minorHAnsi" w:cstheme="minorHAnsi"/>
                <w:b w:val="0"/>
                <w:szCs w:val="24"/>
              </w:rPr>
              <w:t>Human Resources</w:t>
            </w:r>
          </w:p>
        </w:tc>
      </w:tr>
      <w:tr w:rsidR="00A6335F" w:rsidRPr="00071AE0" w14:paraId="42647A3A"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7DA4D6C3"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Project Phase:</w:t>
            </w:r>
          </w:p>
        </w:tc>
        <w:tc>
          <w:tcPr>
            <w:tcW w:w="6300" w:type="dxa"/>
            <w:tcBorders>
              <w:top w:val="single" w:sz="4" w:space="0" w:color="auto"/>
              <w:left w:val="single" w:sz="4" w:space="0" w:color="auto"/>
              <w:bottom w:val="single" w:sz="4" w:space="0" w:color="auto"/>
              <w:right w:val="single" w:sz="4" w:space="0" w:color="auto"/>
            </w:tcBorders>
          </w:tcPr>
          <w:p w14:paraId="37D00534" w14:textId="77777777" w:rsidR="00A6335F" w:rsidRPr="00071AE0" w:rsidRDefault="007B640D" w:rsidP="007A01CB">
            <w:pPr>
              <w:pStyle w:val="Topic"/>
              <w:spacing w:before="60" w:after="60"/>
              <w:ind w:left="520"/>
              <w:rPr>
                <w:rFonts w:asciiTheme="minorHAnsi" w:hAnsiTheme="minorHAnsi" w:cstheme="minorHAnsi"/>
                <w:b w:val="0"/>
                <w:szCs w:val="24"/>
              </w:rPr>
            </w:pPr>
            <w:r w:rsidRPr="00071AE0">
              <w:rPr>
                <w:rFonts w:asciiTheme="minorHAnsi" w:hAnsiTheme="minorHAnsi" w:cstheme="minorHAnsi"/>
                <w:b w:val="0"/>
                <w:szCs w:val="24"/>
              </w:rPr>
              <w:t>Design</w:t>
            </w:r>
          </w:p>
        </w:tc>
      </w:tr>
      <w:tr w:rsidR="00A6335F" w:rsidRPr="00071AE0" w14:paraId="31216C6B"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23B1D0D9"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Version/SP/Add-ons:</w:t>
            </w:r>
          </w:p>
        </w:tc>
        <w:tc>
          <w:tcPr>
            <w:tcW w:w="6300" w:type="dxa"/>
            <w:tcBorders>
              <w:top w:val="single" w:sz="4" w:space="0" w:color="auto"/>
              <w:left w:val="single" w:sz="4" w:space="0" w:color="auto"/>
              <w:bottom w:val="single" w:sz="4" w:space="0" w:color="auto"/>
              <w:right w:val="single" w:sz="4" w:space="0" w:color="auto"/>
            </w:tcBorders>
          </w:tcPr>
          <w:p w14:paraId="77A5DD22" w14:textId="77777777" w:rsidR="00A6335F" w:rsidRPr="00071AE0" w:rsidRDefault="00734C6C" w:rsidP="007A01CB">
            <w:pPr>
              <w:pStyle w:val="Topic"/>
              <w:spacing w:before="60" w:after="60"/>
              <w:ind w:left="520"/>
              <w:rPr>
                <w:rFonts w:asciiTheme="minorHAnsi" w:hAnsiTheme="minorHAnsi" w:cstheme="minorHAnsi"/>
                <w:b w:val="0"/>
                <w:szCs w:val="24"/>
              </w:rPr>
            </w:pPr>
            <w:r>
              <w:rPr>
                <w:rFonts w:asciiTheme="minorHAnsi" w:hAnsiTheme="minorHAnsi" w:cstheme="minorHAnsi"/>
                <w:b w:val="0"/>
                <w:szCs w:val="24"/>
              </w:rPr>
              <w:t>Microsoft Dynamics AX 2012</w:t>
            </w:r>
          </w:p>
        </w:tc>
      </w:tr>
      <w:tr w:rsidR="00A6335F" w:rsidRPr="00071AE0" w14:paraId="4E4E80C6"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6A492381"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Customer Project Mgr:</w:t>
            </w:r>
          </w:p>
        </w:tc>
        <w:tc>
          <w:tcPr>
            <w:tcW w:w="6300" w:type="dxa"/>
            <w:tcBorders>
              <w:top w:val="single" w:sz="4" w:space="0" w:color="auto"/>
              <w:left w:val="single" w:sz="4" w:space="0" w:color="auto"/>
              <w:bottom w:val="single" w:sz="4" w:space="0" w:color="auto"/>
              <w:right w:val="single" w:sz="4" w:space="0" w:color="auto"/>
            </w:tcBorders>
          </w:tcPr>
          <w:p w14:paraId="12E3F584" w14:textId="77777777" w:rsidR="00A6335F" w:rsidRPr="00071AE0" w:rsidRDefault="00A6335F" w:rsidP="007A01CB">
            <w:pPr>
              <w:pStyle w:val="Topic"/>
              <w:spacing w:before="60" w:after="60"/>
              <w:ind w:left="520"/>
              <w:rPr>
                <w:rFonts w:asciiTheme="minorHAnsi" w:hAnsiTheme="minorHAnsi" w:cstheme="minorHAnsi"/>
                <w:b w:val="0"/>
                <w:szCs w:val="24"/>
              </w:rPr>
            </w:pPr>
          </w:p>
        </w:tc>
      </w:tr>
      <w:tr w:rsidR="00A6335F" w:rsidRPr="00071AE0" w14:paraId="24DFC583"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34AF1222"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Customer Process Owner:</w:t>
            </w:r>
          </w:p>
        </w:tc>
        <w:tc>
          <w:tcPr>
            <w:tcW w:w="6300" w:type="dxa"/>
            <w:tcBorders>
              <w:top w:val="single" w:sz="4" w:space="0" w:color="auto"/>
              <w:left w:val="single" w:sz="4" w:space="0" w:color="auto"/>
              <w:bottom w:val="single" w:sz="4" w:space="0" w:color="auto"/>
              <w:right w:val="single" w:sz="4" w:space="0" w:color="auto"/>
            </w:tcBorders>
          </w:tcPr>
          <w:p w14:paraId="3B5772E6" w14:textId="77777777" w:rsidR="00A6335F" w:rsidRPr="00071AE0" w:rsidRDefault="00A6335F" w:rsidP="007A01CB">
            <w:pPr>
              <w:pStyle w:val="Topic"/>
              <w:spacing w:before="60" w:after="60"/>
              <w:ind w:left="520"/>
              <w:rPr>
                <w:rFonts w:asciiTheme="minorHAnsi" w:hAnsiTheme="minorHAnsi" w:cstheme="minorHAnsi"/>
                <w:b w:val="0"/>
                <w:szCs w:val="24"/>
              </w:rPr>
            </w:pPr>
          </w:p>
        </w:tc>
      </w:tr>
      <w:tr w:rsidR="00A6335F" w:rsidRPr="00071AE0" w14:paraId="467017F2"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37A8F1E8"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Project Mgr:</w:t>
            </w:r>
          </w:p>
        </w:tc>
        <w:tc>
          <w:tcPr>
            <w:tcW w:w="6300" w:type="dxa"/>
            <w:tcBorders>
              <w:top w:val="single" w:sz="4" w:space="0" w:color="auto"/>
              <w:left w:val="single" w:sz="4" w:space="0" w:color="auto"/>
              <w:bottom w:val="single" w:sz="4" w:space="0" w:color="auto"/>
              <w:right w:val="single" w:sz="4" w:space="0" w:color="auto"/>
            </w:tcBorders>
          </w:tcPr>
          <w:p w14:paraId="67551769" w14:textId="77777777" w:rsidR="00A6335F" w:rsidRPr="00071AE0" w:rsidRDefault="00A6335F" w:rsidP="007A01CB">
            <w:pPr>
              <w:pStyle w:val="Topic"/>
              <w:spacing w:before="60" w:after="60"/>
              <w:ind w:left="520"/>
              <w:rPr>
                <w:rFonts w:asciiTheme="minorHAnsi" w:hAnsiTheme="minorHAnsi" w:cstheme="minorHAnsi"/>
                <w:b w:val="0"/>
                <w:szCs w:val="24"/>
              </w:rPr>
            </w:pPr>
          </w:p>
        </w:tc>
      </w:tr>
      <w:tr w:rsidR="00A6335F" w:rsidRPr="00071AE0" w14:paraId="4D58B9F6"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555381F8"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Consultant:</w:t>
            </w:r>
          </w:p>
        </w:tc>
        <w:tc>
          <w:tcPr>
            <w:tcW w:w="6300" w:type="dxa"/>
            <w:tcBorders>
              <w:top w:val="single" w:sz="4" w:space="0" w:color="auto"/>
              <w:left w:val="single" w:sz="4" w:space="0" w:color="auto"/>
              <w:bottom w:val="single" w:sz="4" w:space="0" w:color="auto"/>
              <w:right w:val="single" w:sz="4" w:space="0" w:color="auto"/>
            </w:tcBorders>
          </w:tcPr>
          <w:p w14:paraId="7FADE5E0" w14:textId="77777777" w:rsidR="00A6335F" w:rsidRPr="00071AE0" w:rsidRDefault="00A6335F" w:rsidP="007A01CB">
            <w:pPr>
              <w:pStyle w:val="Topic"/>
              <w:spacing w:before="60" w:after="60"/>
              <w:ind w:left="520"/>
              <w:rPr>
                <w:rFonts w:asciiTheme="minorHAnsi" w:hAnsiTheme="minorHAnsi" w:cstheme="minorHAnsi"/>
                <w:b w:val="0"/>
                <w:szCs w:val="24"/>
              </w:rPr>
            </w:pPr>
          </w:p>
        </w:tc>
      </w:tr>
      <w:tr w:rsidR="00A6335F" w:rsidRPr="00071AE0" w14:paraId="05A0A12D" w14:textId="77777777" w:rsidTr="007A01CB">
        <w:tc>
          <w:tcPr>
            <w:tcW w:w="3510" w:type="dxa"/>
            <w:tcBorders>
              <w:top w:val="single" w:sz="4" w:space="0" w:color="auto"/>
              <w:left w:val="single" w:sz="4" w:space="0" w:color="auto"/>
              <w:bottom w:val="single" w:sz="4" w:space="0" w:color="auto"/>
              <w:right w:val="single" w:sz="4" w:space="0" w:color="auto"/>
            </w:tcBorders>
            <w:hideMark/>
          </w:tcPr>
          <w:p w14:paraId="5FE2E84F"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Lead Dev.:</w:t>
            </w:r>
          </w:p>
        </w:tc>
        <w:tc>
          <w:tcPr>
            <w:tcW w:w="6300" w:type="dxa"/>
            <w:tcBorders>
              <w:top w:val="single" w:sz="4" w:space="0" w:color="auto"/>
              <w:left w:val="single" w:sz="4" w:space="0" w:color="auto"/>
              <w:bottom w:val="single" w:sz="4" w:space="0" w:color="auto"/>
              <w:right w:val="single" w:sz="4" w:space="0" w:color="auto"/>
            </w:tcBorders>
          </w:tcPr>
          <w:p w14:paraId="1EF705A7" w14:textId="77777777" w:rsidR="00A6335F" w:rsidRPr="00071AE0" w:rsidRDefault="00A6335F" w:rsidP="007A01CB">
            <w:pPr>
              <w:pStyle w:val="Topic"/>
              <w:spacing w:before="60" w:after="60"/>
              <w:ind w:left="520"/>
              <w:rPr>
                <w:rFonts w:asciiTheme="minorHAnsi" w:hAnsiTheme="minorHAnsi" w:cstheme="minorHAnsi"/>
                <w:b w:val="0"/>
                <w:szCs w:val="24"/>
              </w:rPr>
            </w:pPr>
          </w:p>
        </w:tc>
      </w:tr>
    </w:tbl>
    <w:p w14:paraId="7E53F617" w14:textId="77777777" w:rsidR="00A6335F" w:rsidRDefault="00A6335F" w:rsidP="007A01CB">
      <w:pPr>
        <w:ind w:left="1040"/>
        <w:rPr>
          <w:rFonts w:asciiTheme="minorHAnsi" w:hAnsiTheme="minorHAnsi" w:cstheme="minorHAnsi"/>
        </w:rPr>
      </w:pPr>
    </w:p>
    <w:p w14:paraId="7614B9C7" w14:textId="77777777" w:rsidR="00BA1646" w:rsidRPr="00071AE0" w:rsidRDefault="00BA1646" w:rsidP="007A01CB">
      <w:pPr>
        <w:ind w:left="1040"/>
        <w:rPr>
          <w:rFonts w:asciiTheme="minorHAnsi" w:hAnsiTheme="minorHAnsi" w:cstheme="minorHAnsi"/>
        </w:rPr>
      </w:pPr>
    </w:p>
    <w:tbl>
      <w:tblPr>
        <w:tblW w:w="9810"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3251"/>
        <w:gridCol w:w="3960"/>
      </w:tblGrid>
      <w:tr w:rsidR="00A6335F" w:rsidRPr="00071AE0" w14:paraId="6BA520E5" w14:textId="77777777" w:rsidTr="001D3F5C">
        <w:trPr>
          <w:trHeight w:val="850"/>
        </w:trPr>
        <w:tc>
          <w:tcPr>
            <w:tcW w:w="2599" w:type="dxa"/>
            <w:tcBorders>
              <w:top w:val="single" w:sz="4" w:space="0" w:color="auto"/>
              <w:left w:val="single" w:sz="4" w:space="0" w:color="auto"/>
              <w:bottom w:val="single" w:sz="4" w:space="0" w:color="auto"/>
              <w:right w:val="single" w:sz="4" w:space="0" w:color="auto"/>
            </w:tcBorders>
            <w:hideMark/>
          </w:tcPr>
          <w:p w14:paraId="1427F704"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Development Environment</w:t>
            </w:r>
          </w:p>
        </w:tc>
        <w:tc>
          <w:tcPr>
            <w:tcW w:w="3251" w:type="dxa"/>
            <w:tcBorders>
              <w:top w:val="single" w:sz="4" w:space="0" w:color="auto"/>
              <w:left w:val="single" w:sz="4" w:space="0" w:color="auto"/>
              <w:bottom w:val="single" w:sz="4" w:space="0" w:color="auto"/>
              <w:right w:val="single" w:sz="4" w:space="0" w:color="auto"/>
            </w:tcBorders>
            <w:hideMark/>
          </w:tcPr>
          <w:p w14:paraId="5C3C0155" w14:textId="77777777" w:rsidR="00A6335F" w:rsidRPr="00071AE0" w:rsidRDefault="00A6335F" w:rsidP="007A01CB">
            <w:pPr>
              <w:pStyle w:val="BodyText"/>
              <w:ind w:left="520"/>
              <w:rPr>
                <w:rFonts w:asciiTheme="minorHAnsi" w:hAnsiTheme="minorHAnsi" w:cstheme="minorHAnsi"/>
                <w:b/>
                <w:sz w:val="24"/>
                <w:szCs w:val="24"/>
              </w:rPr>
            </w:pPr>
            <w:r w:rsidRPr="00071AE0">
              <w:rPr>
                <w:rFonts w:asciiTheme="minorHAnsi" w:hAnsiTheme="minorHAnsi" w:cstheme="minorHAnsi"/>
                <w:b/>
                <w:sz w:val="24"/>
                <w:szCs w:val="24"/>
              </w:rPr>
              <w:t xml:space="preserve">Server IP: </w:t>
            </w:r>
            <w:r w:rsidR="00987A97">
              <w:rPr>
                <w:rFonts w:asciiTheme="minorHAnsi" w:hAnsiTheme="minorHAnsi" w:cstheme="minorHAnsi"/>
                <w:b/>
                <w:sz w:val="24"/>
                <w:szCs w:val="24"/>
              </w:rPr>
              <w:t>TBD</w:t>
            </w:r>
          </w:p>
          <w:p w14:paraId="050C1284" w14:textId="77777777" w:rsidR="00A6335F" w:rsidRPr="00071AE0" w:rsidRDefault="00A6335F" w:rsidP="007A01CB">
            <w:pPr>
              <w:pStyle w:val="BodyText"/>
              <w:ind w:left="520"/>
              <w:rPr>
                <w:rFonts w:asciiTheme="minorHAnsi" w:hAnsiTheme="minorHAnsi" w:cstheme="minorHAnsi"/>
                <w:sz w:val="24"/>
                <w:szCs w:val="24"/>
              </w:rPr>
            </w:pPr>
            <w:r w:rsidRPr="00071AE0">
              <w:rPr>
                <w:rFonts w:asciiTheme="minorHAnsi" w:hAnsiTheme="minorHAnsi" w:cstheme="minorHAnsi"/>
                <w:sz w:val="24"/>
                <w:szCs w:val="24"/>
              </w:rPr>
              <w:t xml:space="preserve">Server name: </w:t>
            </w:r>
            <w:r w:rsidR="00987A97">
              <w:rPr>
                <w:rFonts w:asciiTheme="minorHAnsi" w:hAnsiTheme="minorHAnsi" w:cstheme="minorHAnsi"/>
                <w:sz w:val="24"/>
                <w:szCs w:val="24"/>
              </w:rPr>
              <w:t>TBD</w:t>
            </w:r>
          </w:p>
          <w:p w14:paraId="3B2F165D" w14:textId="77777777" w:rsidR="00A6335F" w:rsidRPr="00071AE0" w:rsidRDefault="00A6335F" w:rsidP="001D3F5C">
            <w:pPr>
              <w:pStyle w:val="BodyText"/>
              <w:rPr>
                <w:rFonts w:asciiTheme="minorHAnsi" w:hAnsiTheme="minorHAnsi" w:cstheme="minorHAnsi"/>
                <w:sz w:val="24"/>
                <w:szCs w:val="24"/>
              </w:rPr>
            </w:pPr>
          </w:p>
        </w:tc>
        <w:tc>
          <w:tcPr>
            <w:tcW w:w="3960" w:type="dxa"/>
            <w:tcBorders>
              <w:top w:val="single" w:sz="4" w:space="0" w:color="auto"/>
              <w:left w:val="single" w:sz="4" w:space="0" w:color="auto"/>
              <w:bottom w:val="single" w:sz="4" w:space="0" w:color="auto"/>
              <w:right w:val="single" w:sz="4" w:space="0" w:color="auto"/>
            </w:tcBorders>
            <w:hideMark/>
          </w:tcPr>
          <w:p w14:paraId="1879C168" w14:textId="77777777" w:rsidR="00A6335F" w:rsidRPr="00071AE0" w:rsidRDefault="00A6335F" w:rsidP="007A01CB">
            <w:pPr>
              <w:pStyle w:val="BodyText"/>
              <w:ind w:left="520"/>
              <w:rPr>
                <w:rFonts w:asciiTheme="minorHAnsi" w:hAnsiTheme="minorHAnsi" w:cstheme="minorHAnsi"/>
                <w:b/>
                <w:sz w:val="24"/>
                <w:szCs w:val="24"/>
              </w:rPr>
            </w:pPr>
            <w:r w:rsidRPr="00071AE0">
              <w:rPr>
                <w:rFonts w:asciiTheme="minorHAnsi" w:hAnsiTheme="minorHAnsi" w:cstheme="minorHAnsi"/>
                <w:b/>
                <w:sz w:val="24"/>
                <w:szCs w:val="24"/>
              </w:rPr>
              <w:t xml:space="preserve">Environment: </w:t>
            </w:r>
            <w:r w:rsidR="00987A97" w:rsidRPr="00987A97">
              <w:rPr>
                <w:rFonts w:asciiTheme="minorHAnsi" w:hAnsiTheme="minorHAnsi" w:cstheme="minorHAnsi"/>
                <w:b/>
                <w:sz w:val="24"/>
                <w:szCs w:val="24"/>
              </w:rPr>
              <w:t>TBD</w:t>
            </w:r>
          </w:p>
          <w:p w14:paraId="11FD8189" w14:textId="77777777" w:rsidR="00A6335F" w:rsidRPr="00071AE0" w:rsidRDefault="00A6335F" w:rsidP="007A01CB">
            <w:pPr>
              <w:pStyle w:val="BodyText"/>
              <w:ind w:left="520"/>
              <w:rPr>
                <w:rFonts w:asciiTheme="minorHAnsi" w:hAnsiTheme="minorHAnsi" w:cstheme="minorHAnsi"/>
                <w:sz w:val="24"/>
                <w:szCs w:val="24"/>
              </w:rPr>
            </w:pPr>
            <w:r w:rsidRPr="00071AE0">
              <w:rPr>
                <w:rFonts w:asciiTheme="minorHAnsi" w:hAnsiTheme="minorHAnsi" w:cstheme="minorHAnsi"/>
                <w:sz w:val="24"/>
                <w:szCs w:val="24"/>
              </w:rPr>
              <w:t>Env. username:</w:t>
            </w:r>
            <w:r w:rsidR="00987A97">
              <w:rPr>
                <w:rFonts w:asciiTheme="minorHAnsi" w:hAnsiTheme="minorHAnsi" w:cstheme="minorHAnsi"/>
                <w:sz w:val="24"/>
                <w:szCs w:val="24"/>
              </w:rPr>
              <w:t xml:space="preserve"> </w:t>
            </w:r>
            <w:r w:rsidR="00987A97" w:rsidRPr="00987A97">
              <w:rPr>
                <w:rFonts w:asciiTheme="minorHAnsi" w:hAnsiTheme="minorHAnsi" w:cstheme="minorHAnsi"/>
                <w:sz w:val="24"/>
                <w:szCs w:val="24"/>
              </w:rPr>
              <w:t>TBD</w:t>
            </w:r>
          </w:p>
          <w:p w14:paraId="455F1493" w14:textId="77777777" w:rsidR="00A6335F" w:rsidRPr="00071AE0" w:rsidRDefault="00A6335F" w:rsidP="007A01CB">
            <w:pPr>
              <w:pStyle w:val="BodyText"/>
              <w:ind w:left="520"/>
              <w:rPr>
                <w:rFonts w:asciiTheme="minorHAnsi" w:hAnsiTheme="minorHAnsi" w:cstheme="minorHAnsi"/>
                <w:sz w:val="24"/>
                <w:szCs w:val="24"/>
              </w:rPr>
            </w:pPr>
          </w:p>
        </w:tc>
      </w:tr>
      <w:tr w:rsidR="00A6335F" w:rsidRPr="00071AE0" w14:paraId="67D85003" w14:textId="77777777" w:rsidTr="001D3F5C">
        <w:tc>
          <w:tcPr>
            <w:tcW w:w="2599" w:type="dxa"/>
            <w:tcBorders>
              <w:top w:val="single" w:sz="4" w:space="0" w:color="auto"/>
              <w:left w:val="single" w:sz="4" w:space="0" w:color="auto"/>
              <w:bottom w:val="single" w:sz="4" w:space="0" w:color="auto"/>
              <w:right w:val="single" w:sz="4" w:space="0" w:color="auto"/>
            </w:tcBorders>
            <w:hideMark/>
          </w:tcPr>
          <w:p w14:paraId="38EBD4B2" w14:textId="77777777" w:rsidR="00A6335F" w:rsidRPr="00071AE0" w:rsidRDefault="00A6335F" w:rsidP="007A01CB">
            <w:pPr>
              <w:ind w:left="520"/>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Test Environment</w:t>
            </w:r>
          </w:p>
        </w:tc>
        <w:tc>
          <w:tcPr>
            <w:tcW w:w="3251" w:type="dxa"/>
            <w:tcBorders>
              <w:top w:val="single" w:sz="4" w:space="0" w:color="auto"/>
              <w:left w:val="single" w:sz="4" w:space="0" w:color="auto"/>
              <w:bottom w:val="single" w:sz="4" w:space="0" w:color="auto"/>
              <w:right w:val="single" w:sz="4" w:space="0" w:color="auto"/>
            </w:tcBorders>
            <w:hideMark/>
          </w:tcPr>
          <w:p w14:paraId="4A4B92E5" w14:textId="77777777" w:rsidR="00A6335F" w:rsidRPr="00071AE0" w:rsidRDefault="00A6335F" w:rsidP="007A01CB">
            <w:pPr>
              <w:pStyle w:val="BodyText"/>
              <w:ind w:left="520"/>
              <w:rPr>
                <w:rFonts w:asciiTheme="minorHAnsi" w:hAnsiTheme="minorHAnsi" w:cstheme="minorHAnsi"/>
                <w:b/>
                <w:sz w:val="24"/>
                <w:szCs w:val="24"/>
              </w:rPr>
            </w:pPr>
            <w:r w:rsidRPr="00071AE0">
              <w:rPr>
                <w:rFonts w:asciiTheme="minorHAnsi" w:hAnsiTheme="minorHAnsi" w:cstheme="minorHAnsi"/>
                <w:b/>
                <w:sz w:val="24"/>
                <w:szCs w:val="24"/>
              </w:rPr>
              <w:t xml:space="preserve">Server IP: </w:t>
            </w:r>
            <w:r w:rsidR="00987A97" w:rsidRPr="00987A97">
              <w:rPr>
                <w:rFonts w:asciiTheme="minorHAnsi" w:hAnsiTheme="minorHAnsi" w:cstheme="minorHAnsi"/>
                <w:b/>
                <w:sz w:val="24"/>
                <w:szCs w:val="24"/>
              </w:rPr>
              <w:t>TBD</w:t>
            </w:r>
          </w:p>
          <w:p w14:paraId="504F3A0D" w14:textId="77777777" w:rsidR="00A6335F" w:rsidRPr="00071AE0" w:rsidRDefault="00A6335F" w:rsidP="007A01CB">
            <w:pPr>
              <w:pStyle w:val="BodyText"/>
              <w:ind w:left="520"/>
              <w:rPr>
                <w:rFonts w:asciiTheme="minorHAnsi" w:hAnsiTheme="minorHAnsi" w:cstheme="minorHAnsi"/>
                <w:sz w:val="24"/>
                <w:szCs w:val="24"/>
              </w:rPr>
            </w:pPr>
            <w:r w:rsidRPr="00071AE0">
              <w:rPr>
                <w:rFonts w:asciiTheme="minorHAnsi" w:hAnsiTheme="minorHAnsi" w:cstheme="minorHAnsi"/>
                <w:sz w:val="24"/>
                <w:szCs w:val="24"/>
              </w:rPr>
              <w:t xml:space="preserve">Server name: </w:t>
            </w:r>
            <w:r w:rsidR="00987A97" w:rsidRPr="00987A97">
              <w:rPr>
                <w:rFonts w:asciiTheme="minorHAnsi" w:hAnsiTheme="minorHAnsi" w:cstheme="minorHAnsi"/>
                <w:sz w:val="24"/>
                <w:szCs w:val="24"/>
              </w:rPr>
              <w:t>TBD</w:t>
            </w:r>
          </w:p>
          <w:p w14:paraId="0A72DCEB" w14:textId="77777777" w:rsidR="00A6335F" w:rsidRPr="00071AE0" w:rsidRDefault="00A6335F" w:rsidP="007A01CB">
            <w:pPr>
              <w:pStyle w:val="BodyText"/>
              <w:ind w:left="520"/>
              <w:rPr>
                <w:rFonts w:asciiTheme="minorHAnsi" w:hAnsiTheme="minorHAnsi" w:cstheme="minorHAnsi"/>
                <w:sz w:val="24"/>
                <w:szCs w:val="24"/>
              </w:rPr>
            </w:pPr>
          </w:p>
        </w:tc>
        <w:tc>
          <w:tcPr>
            <w:tcW w:w="3960" w:type="dxa"/>
            <w:tcBorders>
              <w:top w:val="single" w:sz="4" w:space="0" w:color="auto"/>
              <w:left w:val="single" w:sz="4" w:space="0" w:color="auto"/>
              <w:bottom w:val="single" w:sz="4" w:space="0" w:color="auto"/>
              <w:right w:val="single" w:sz="4" w:space="0" w:color="auto"/>
            </w:tcBorders>
            <w:hideMark/>
          </w:tcPr>
          <w:p w14:paraId="7391CED4" w14:textId="77777777" w:rsidR="00A6335F" w:rsidRPr="00071AE0" w:rsidRDefault="00A6335F" w:rsidP="007A01CB">
            <w:pPr>
              <w:pStyle w:val="BodyText"/>
              <w:ind w:left="520"/>
              <w:rPr>
                <w:rFonts w:asciiTheme="minorHAnsi" w:hAnsiTheme="minorHAnsi" w:cstheme="minorHAnsi"/>
                <w:b/>
                <w:sz w:val="24"/>
                <w:szCs w:val="24"/>
              </w:rPr>
            </w:pPr>
            <w:r w:rsidRPr="00071AE0">
              <w:rPr>
                <w:rFonts w:asciiTheme="minorHAnsi" w:hAnsiTheme="minorHAnsi" w:cstheme="minorHAnsi"/>
                <w:b/>
                <w:sz w:val="24"/>
                <w:szCs w:val="24"/>
              </w:rPr>
              <w:t xml:space="preserve">Environment: </w:t>
            </w:r>
            <w:r w:rsidR="00987A97" w:rsidRPr="00987A97">
              <w:rPr>
                <w:rFonts w:asciiTheme="minorHAnsi" w:hAnsiTheme="minorHAnsi" w:cstheme="minorHAnsi"/>
                <w:b/>
                <w:sz w:val="24"/>
                <w:szCs w:val="24"/>
              </w:rPr>
              <w:t>TBD</w:t>
            </w:r>
          </w:p>
          <w:p w14:paraId="3BB88258" w14:textId="77777777" w:rsidR="00A6335F" w:rsidRPr="00071AE0" w:rsidRDefault="00A6335F" w:rsidP="007A01CB">
            <w:pPr>
              <w:pStyle w:val="BodyText"/>
              <w:ind w:left="520"/>
              <w:rPr>
                <w:rFonts w:asciiTheme="minorHAnsi" w:hAnsiTheme="minorHAnsi" w:cstheme="minorHAnsi"/>
                <w:sz w:val="24"/>
                <w:szCs w:val="24"/>
              </w:rPr>
            </w:pPr>
            <w:r w:rsidRPr="00071AE0">
              <w:rPr>
                <w:rFonts w:asciiTheme="minorHAnsi" w:hAnsiTheme="minorHAnsi" w:cstheme="minorHAnsi"/>
                <w:sz w:val="24"/>
                <w:szCs w:val="24"/>
              </w:rPr>
              <w:t>Env. username:</w:t>
            </w:r>
            <w:r w:rsidR="00987A97">
              <w:rPr>
                <w:rFonts w:asciiTheme="minorHAnsi" w:hAnsiTheme="minorHAnsi" w:cstheme="minorHAnsi"/>
                <w:sz w:val="24"/>
                <w:szCs w:val="24"/>
              </w:rPr>
              <w:t xml:space="preserve"> </w:t>
            </w:r>
            <w:r w:rsidR="00987A97" w:rsidRPr="00987A97">
              <w:rPr>
                <w:rFonts w:asciiTheme="minorHAnsi" w:hAnsiTheme="minorHAnsi" w:cstheme="minorHAnsi"/>
                <w:sz w:val="24"/>
                <w:szCs w:val="24"/>
              </w:rPr>
              <w:t>TBD</w:t>
            </w:r>
          </w:p>
          <w:p w14:paraId="306D3007" w14:textId="77777777" w:rsidR="00A6335F" w:rsidRPr="00071AE0" w:rsidRDefault="00A6335F" w:rsidP="007A01CB">
            <w:pPr>
              <w:pStyle w:val="BodyText"/>
              <w:ind w:left="520"/>
              <w:rPr>
                <w:rFonts w:asciiTheme="minorHAnsi" w:hAnsiTheme="minorHAnsi" w:cstheme="minorHAnsi"/>
                <w:sz w:val="24"/>
                <w:szCs w:val="24"/>
              </w:rPr>
            </w:pPr>
          </w:p>
        </w:tc>
      </w:tr>
    </w:tbl>
    <w:p w14:paraId="70826A43" w14:textId="77777777" w:rsidR="00A6335F" w:rsidRPr="00071AE0" w:rsidRDefault="00A6335F" w:rsidP="007A01CB">
      <w:pPr>
        <w:ind w:left="520"/>
        <w:rPr>
          <w:rFonts w:asciiTheme="minorHAnsi" w:hAnsiTheme="minorHAnsi" w:cstheme="minorHAnsi"/>
        </w:rPr>
      </w:pPr>
    </w:p>
    <w:p w14:paraId="5633911D" w14:textId="77777777" w:rsidR="00A6335F" w:rsidRPr="00071AE0" w:rsidRDefault="009263DC" w:rsidP="007A01CB">
      <w:pPr>
        <w:ind w:left="520"/>
        <w:rPr>
          <w:rStyle w:val="EstiloCuerpo"/>
          <w:rFonts w:cstheme="minorHAnsi"/>
        </w:rPr>
      </w:pPr>
      <w:r w:rsidRPr="00071AE0">
        <w:rPr>
          <w:rFonts w:asciiTheme="minorHAnsi" w:hAnsiTheme="minorHAnsi" w:cstheme="minorHAnsi"/>
        </w:rPr>
        <w:fldChar w:fldCharType="end"/>
      </w:r>
    </w:p>
    <w:p w14:paraId="1352DA48" w14:textId="77777777" w:rsidR="00A6335F" w:rsidRPr="00071AE0" w:rsidRDefault="00A6335F" w:rsidP="00F277CD">
      <w:pPr>
        <w:pStyle w:val="EstiloTtulo1Antes0pto"/>
        <w:rPr>
          <w:rFonts w:cstheme="minorHAnsi"/>
        </w:rPr>
      </w:pPr>
      <w:bookmarkStart w:id="16" w:name="_Toc196841497"/>
      <w:bookmarkStart w:id="17" w:name="_Toc330847014"/>
      <w:r w:rsidRPr="00071AE0">
        <w:rPr>
          <w:rFonts w:cstheme="minorHAnsi"/>
        </w:rPr>
        <w:lastRenderedPageBreak/>
        <w:t>Estimates (Hours)</w:t>
      </w:r>
      <w:bookmarkEnd w:id="16"/>
      <w:bookmarkEnd w:id="17"/>
    </w:p>
    <w:p w14:paraId="6C8CC057" w14:textId="77777777" w:rsidR="00A6335F" w:rsidRPr="00071AE0" w:rsidRDefault="00A6335F" w:rsidP="00F277CD">
      <w:pPr>
        <w:pStyle w:val="Header"/>
        <w:pBdr>
          <w:bottom w:val="none" w:sz="0" w:space="0" w:color="auto"/>
        </w:pBdr>
        <w:tabs>
          <w:tab w:val="left" w:pos="720"/>
        </w:tabs>
        <w:jc w:val="both"/>
        <w:rPr>
          <w:rFonts w:asciiTheme="minorHAnsi" w:hAnsiTheme="minorHAnsi" w:cstheme="minorHAnsi"/>
          <w:sz w:val="20"/>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4A0" w:firstRow="1" w:lastRow="0" w:firstColumn="1" w:lastColumn="0" w:noHBand="0" w:noVBand="1"/>
      </w:tblPr>
      <w:tblGrid>
        <w:gridCol w:w="1065"/>
        <w:gridCol w:w="992"/>
        <w:gridCol w:w="1701"/>
        <w:gridCol w:w="1276"/>
        <w:gridCol w:w="1984"/>
        <w:gridCol w:w="1559"/>
        <w:gridCol w:w="1233"/>
      </w:tblGrid>
      <w:tr w:rsidR="001D3F5C" w:rsidRPr="00071AE0" w14:paraId="106F1949" w14:textId="77777777" w:rsidTr="001D3F5C">
        <w:trPr>
          <w:jc w:val="center"/>
        </w:trPr>
        <w:tc>
          <w:tcPr>
            <w:tcW w:w="1065" w:type="dxa"/>
            <w:tcBorders>
              <w:top w:val="single" w:sz="4" w:space="0" w:color="auto"/>
              <w:left w:val="single" w:sz="4" w:space="0" w:color="auto"/>
              <w:bottom w:val="single" w:sz="4" w:space="0" w:color="auto"/>
              <w:right w:val="single" w:sz="4" w:space="0" w:color="auto"/>
            </w:tcBorders>
            <w:shd w:val="clear" w:color="auto" w:fill="D9D9D9"/>
            <w:hideMark/>
          </w:tcPr>
          <w:p w14:paraId="6EBBAEAE" w14:textId="77777777" w:rsidR="001D3F5C" w:rsidRPr="00071AE0" w:rsidRDefault="001D3F5C" w:rsidP="00A6335F">
            <w:pPr>
              <w:jc w:val="center"/>
              <w:rPr>
                <w:rFonts w:asciiTheme="minorHAnsi" w:hAnsiTheme="minorHAnsi" w:cstheme="minorHAnsi"/>
                <w:b/>
                <w:snapToGrid w:val="0"/>
                <w:sz w:val="24"/>
                <w:szCs w:val="24"/>
              </w:rPr>
            </w:pPr>
            <w:r>
              <w:rPr>
                <w:rFonts w:asciiTheme="minorHAnsi" w:hAnsiTheme="minorHAnsi" w:cstheme="minorHAnsi"/>
                <w:b/>
                <w:snapToGrid w:val="0"/>
                <w:sz w:val="24"/>
                <w:szCs w:val="24"/>
              </w:rPr>
              <w:t>TDD Version</w:t>
            </w:r>
          </w:p>
        </w:tc>
        <w:tc>
          <w:tcPr>
            <w:tcW w:w="992" w:type="dxa"/>
            <w:tcBorders>
              <w:top w:val="single" w:sz="4" w:space="0" w:color="auto"/>
              <w:left w:val="single" w:sz="4" w:space="0" w:color="auto"/>
              <w:bottom w:val="single" w:sz="4" w:space="0" w:color="auto"/>
              <w:right w:val="single" w:sz="4" w:space="0" w:color="auto"/>
            </w:tcBorders>
            <w:shd w:val="clear" w:color="auto" w:fill="D9D9D9"/>
          </w:tcPr>
          <w:p w14:paraId="31294AC3" w14:textId="77777777" w:rsidR="001D3F5C" w:rsidRPr="00071AE0" w:rsidRDefault="001D3F5C" w:rsidP="00A6335F">
            <w:pPr>
              <w:jc w:val="center"/>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Design</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825F6EE" w14:textId="77777777" w:rsidR="001D3F5C" w:rsidRPr="00071AE0" w:rsidRDefault="001D3F5C" w:rsidP="00A6335F">
            <w:pPr>
              <w:jc w:val="center"/>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Development</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037EC502" w14:textId="77777777" w:rsidR="001D3F5C" w:rsidRPr="00071AE0" w:rsidRDefault="001D3F5C" w:rsidP="00A6335F">
            <w:pPr>
              <w:jc w:val="center"/>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Test/QA</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14:paraId="31588836" w14:textId="77777777" w:rsidR="001D3F5C" w:rsidRPr="00071AE0" w:rsidRDefault="001D3F5C" w:rsidP="00A6335F">
            <w:pPr>
              <w:jc w:val="center"/>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Help Text/ Documentation</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14:paraId="2C6E5915" w14:textId="77777777" w:rsidR="001D3F5C" w:rsidRPr="00071AE0" w:rsidRDefault="001D3F5C" w:rsidP="00A6335F">
            <w:pPr>
              <w:jc w:val="center"/>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Deployment</w:t>
            </w:r>
          </w:p>
        </w:tc>
        <w:tc>
          <w:tcPr>
            <w:tcW w:w="1233" w:type="dxa"/>
            <w:tcBorders>
              <w:top w:val="single" w:sz="4" w:space="0" w:color="auto"/>
              <w:left w:val="single" w:sz="4" w:space="0" w:color="auto"/>
              <w:bottom w:val="single" w:sz="4" w:space="0" w:color="auto"/>
              <w:right w:val="single" w:sz="4" w:space="0" w:color="auto"/>
            </w:tcBorders>
            <w:shd w:val="clear" w:color="auto" w:fill="D9D9D9"/>
            <w:hideMark/>
          </w:tcPr>
          <w:p w14:paraId="205C4FD3" w14:textId="77777777" w:rsidR="001D3F5C" w:rsidRPr="00071AE0" w:rsidRDefault="001D3F5C" w:rsidP="00A6335F">
            <w:pPr>
              <w:jc w:val="center"/>
              <w:rPr>
                <w:rFonts w:asciiTheme="minorHAnsi" w:hAnsiTheme="minorHAnsi" w:cstheme="minorHAnsi"/>
                <w:b/>
                <w:snapToGrid w:val="0"/>
                <w:sz w:val="24"/>
                <w:szCs w:val="24"/>
              </w:rPr>
            </w:pPr>
            <w:r w:rsidRPr="00071AE0">
              <w:rPr>
                <w:rFonts w:asciiTheme="minorHAnsi" w:hAnsiTheme="minorHAnsi" w:cstheme="minorHAnsi"/>
                <w:b/>
                <w:snapToGrid w:val="0"/>
                <w:sz w:val="24"/>
                <w:szCs w:val="24"/>
              </w:rPr>
              <w:t>Total</w:t>
            </w:r>
          </w:p>
        </w:tc>
      </w:tr>
      <w:tr w:rsidR="001D3F5C" w:rsidRPr="00071AE0" w14:paraId="3F8DB7AF" w14:textId="77777777" w:rsidTr="001D3F5C">
        <w:trPr>
          <w:jc w:val="center"/>
        </w:trPr>
        <w:tc>
          <w:tcPr>
            <w:tcW w:w="1065" w:type="dxa"/>
            <w:tcBorders>
              <w:left w:val="single" w:sz="4" w:space="0" w:color="auto"/>
              <w:right w:val="single" w:sz="4" w:space="0" w:color="auto"/>
            </w:tcBorders>
            <w:shd w:val="clear" w:color="auto" w:fill="auto"/>
          </w:tcPr>
          <w:p w14:paraId="1129D1E0" w14:textId="77777777" w:rsidR="001D3F5C" w:rsidRPr="00071AE0" w:rsidRDefault="00D31BA0">
            <w:pPr>
              <w:pStyle w:val="Topic"/>
              <w:spacing w:before="60" w:after="60"/>
              <w:jc w:val="center"/>
              <w:rPr>
                <w:rFonts w:asciiTheme="minorHAnsi" w:hAnsiTheme="minorHAnsi" w:cstheme="minorHAnsi"/>
                <w:b w:val="0"/>
                <w:snapToGrid w:val="0"/>
                <w:color w:val="000000"/>
              </w:rPr>
            </w:pPr>
            <w:r>
              <w:rPr>
                <w:rFonts w:asciiTheme="minorHAnsi" w:hAnsiTheme="minorHAnsi" w:cstheme="minorHAnsi"/>
                <w:b w:val="0"/>
                <w:snapToGrid w:val="0"/>
                <w:color w:val="000000"/>
              </w:rPr>
              <w:t>v1</w:t>
            </w:r>
          </w:p>
        </w:tc>
        <w:tc>
          <w:tcPr>
            <w:tcW w:w="992" w:type="dxa"/>
            <w:tcBorders>
              <w:left w:val="single" w:sz="4" w:space="0" w:color="auto"/>
              <w:right w:val="single" w:sz="4" w:space="0" w:color="auto"/>
            </w:tcBorders>
            <w:shd w:val="clear" w:color="auto" w:fill="auto"/>
          </w:tcPr>
          <w:p w14:paraId="0C653560" w14:textId="77777777" w:rsidR="001D3F5C" w:rsidRPr="00071AE0" w:rsidRDefault="00D31BA0">
            <w:pPr>
              <w:pStyle w:val="Topic"/>
              <w:spacing w:before="60" w:after="60"/>
              <w:jc w:val="center"/>
              <w:rPr>
                <w:rFonts w:asciiTheme="minorHAnsi" w:hAnsiTheme="minorHAnsi" w:cstheme="minorHAnsi"/>
                <w:b w:val="0"/>
                <w:snapToGrid w:val="0"/>
                <w:color w:val="000000"/>
              </w:rPr>
            </w:pPr>
            <w:r>
              <w:rPr>
                <w:rFonts w:asciiTheme="minorHAnsi" w:hAnsiTheme="minorHAnsi" w:cstheme="minorHAnsi"/>
                <w:b w:val="0"/>
                <w:snapToGrid w:val="0"/>
                <w:color w:val="000000"/>
              </w:rPr>
              <w:t>40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1BD63CA" w14:textId="77777777" w:rsidR="001D3F5C" w:rsidRPr="00071AE0" w:rsidRDefault="00D31BA0">
            <w:pPr>
              <w:pStyle w:val="Topic"/>
              <w:spacing w:before="60" w:after="60"/>
              <w:jc w:val="center"/>
              <w:rPr>
                <w:rFonts w:asciiTheme="minorHAnsi" w:hAnsiTheme="minorHAnsi" w:cstheme="minorHAnsi"/>
                <w:b w:val="0"/>
              </w:rPr>
            </w:pPr>
            <w:r>
              <w:rPr>
                <w:rFonts w:asciiTheme="minorHAnsi" w:hAnsiTheme="minorHAnsi" w:cstheme="minorHAnsi"/>
                <w:b w:val="0"/>
              </w:rPr>
              <w:t>80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9AA13E5" w14:textId="77777777" w:rsidR="001D3F5C" w:rsidRPr="00071AE0" w:rsidRDefault="00D31BA0">
            <w:pPr>
              <w:pStyle w:val="Topic"/>
              <w:spacing w:before="60" w:after="60"/>
              <w:jc w:val="center"/>
              <w:rPr>
                <w:rFonts w:asciiTheme="minorHAnsi" w:hAnsiTheme="minorHAnsi" w:cstheme="minorHAnsi"/>
                <w:b w:val="0"/>
              </w:rPr>
            </w:pPr>
            <w:r>
              <w:rPr>
                <w:rFonts w:asciiTheme="minorHAnsi" w:hAnsiTheme="minorHAnsi" w:cstheme="minorHAnsi"/>
                <w:b w:val="0"/>
              </w:rPr>
              <w:t>40</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CCA3E64" w14:textId="77777777" w:rsidR="001D3F5C" w:rsidRPr="00071AE0" w:rsidRDefault="001D3F5C">
            <w:pPr>
              <w:pStyle w:val="Topic"/>
              <w:spacing w:before="60" w:after="60"/>
              <w:jc w:val="center"/>
              <w:rPr>
                <w:rFonts w:asciiTheme="minorHAnsi" w:hAnsiTheme="minorHAnsi" w:cstheme="minorHAnsi"/>
                <w:b w:val="0"/>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5C84218" w14:textId="77777777" w:rsidR="001D3F5C" w:rsidRPr="00071AE0" w:rsidRDefault="001D3F5C">
            <w:pPr>
              <w:pStyle w:val="Topic"/>
              <w:spacing w:before="60" w:after="60"/>
              <w:jc w:val="center"/>
              <w:rPr>
                <w:rFonts w:asciiTheme="minorHAnsi" w:hAnsiTheme="minorHAnsi" w:cstheme="minorHAnsi"/>
                <w:b w:val="0"/>
              </w:rPr>
            </w:pP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2E9C5C4D" w14:textId="77777777" w:rsidR="001D3F5C" w:rsidRPr="00071AE0" w:rsidRDefault="001D3F5C">
            <w:pPr>
              <w:pStyle w:val="Topic"/>
              <w:spacing w:before="60" w:after="60"/>
              <w:jc w:val="center"/>
              <w:rPr>
                <w:rFonts w:asciiTheme="minorHAnsi" w:hAnsiTheme="minorHAnsi" w:cstheme="minorHAnsi"/>
                <w:b w:val="0"/>
              </w:rPr>
            </w:pPr>
          </w:p>
        </w:tc>
      </w:tr>
      <w:tr w:rsidR="001D3F5C" w:rsidRPr="00071AE0" w14:paraId="5808EB56" w14:textId="77777777" w:rsidTr="001D3F5C">
        <w:trPr>
          <w:jc w:val="center"/>
        </w:trPr>
        <w:tc>
          <w:tcPr>
            <w:tcW w:w="1065" w:type="dxa"/>
            <w:tcBorders>
              <w:left w:val="single" w:sz="4" w:space="0" w:color="auto"/>
              <w:right w:val="single" w:sz="4" w:space="0" w:color="auto"/>
            </w:tcBorders>
            <w:shd w:val="clear" w:color="auto" w:fill="auto"/>
          </w:tcPr>
          <w:p w14:paraId="3ACC99E1" w14:textId="77777777" w:rsidR="001D3F5C" w:rsidRPr="00071AE0" w:rsidRDefault="001D3F5C">
            <w:pPr>
              <w:pStyle w:val="Topic"/>
              <w:spacing w:before="60" w:after="60"/>
              <w:jc w:val="center"/>
              <w:rPr>
                <w:rFonts w:asciiTheme="minorHAnsi" w:hAnsiTheme="minorHAnsi" w:cstheme="minorHAnsi"/>
                <w:b w:val="0"/>
                <w:snapToGrid w:val="0"/>
                <w:color w:val="000000"/>
              </w:rPr>
            </w:pPr>
          </w:p>
        </w:tc>
        <w:tc>
          <w:tcPr>
            <w:tcW w:w="992" w:type="dxa"/>
            <w:tcBorders>
              <w:left w:val="single" w:sz="4" w:space="0" w:color="auto"/>
              <w:right w:val="single" w:sz="4" w:space="0" w:color="auto"/>
            </w:tcBorders>
            <w:shd w:val="clear" w:color="auto" w:fill="auto"/>
          </w:tcPr>
          <w:p w14:paraId="56381664" w14:textId="77777777" w:rsidR="001D3F5C" w:rsidRPr="00071AE0" w:rsidRDefault="001D3F5C">
            <w:pPr>
              <w:pStyle w:val="Topic"/>
              <w:spacing w:before="60" w:after="60"/>
              <w:jc w:val="center"/>
              <w:rPr>
                <w:rFonts w:asciiTheme="minorHAnsi" w:hAnsiTheme="minorHAnsi" w:cstheme="minorHAnsi"/>
                <w:b w:val="0"/>
                <w:snapToGrid w:val="0"/>
                <w:color w:val="000000"/>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0BFE95F" w14:textId="77777777" w:rsidR="001D3F5C" w:rsidRPr="00071AE0" w:rsidRDefault="001D3F5C">
            <w:pPr>
              <w:pStyle w:val="Topic"/>
              <w:spacing w:before="60" w:after="60"/>
              <w:jc w:val="center"/>
              <w:rPr>
                <w:rFonts w:asciiTheme="minorHAnsi" w:hAnsiTheme="minorHAnsi" w:cstheme="minorHAnsi"/>
                <w:b w:val="0"/>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D68C2B2" w14:textId="77777777" w:rsidR="001D3F5C" w:rsidRPr="00071AE0" w:rsidRDefault="001D3F5C">
            <w:pPr>
              <w:pStyle w:val="Topic"/>
              <w:spacing w:before="60" w:after="60"/>
              <w:jc w:val="center"/>
              <w:rPr>
                <w:rFonts w:asciiTheme="minorHAnsi" w:hAnsiTheme="minorHAnsi" w:cstheme="minorHAnsi"/>
                <w:b w:val="0"/>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701F0B1" w14:textId="77777777" w:rsidR="001D3F5C" w:rsidRPr="00071AE0" w:rsidRDefault="001D3F5C">
            <w:pPr>
              <w:pStyle w:val="Topic"/>
              <w:spacing w:before="60" w:after="60"/>
              <w:jc w:val="center"/>
              <w:rPr>
                <w:rFonts w:asciiTheme="minorHAnsi" w:hAnsiTheme="minorHAnsi" w:cstheme="minorHAnsi"/>
                <w:b w:val="0"/>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07BA1D4" w14:textId="77777777" w:rsidR="001D3F5C" w:rsidRPr="00071AE0" w:rsidRDefault="001D3F5C">
            <w:pPr>
              <w:pStyle w:val="Topic"/>
              <w:spacing w:before="60" w:after="60"/>
              <w:jc w:val="center"/>
              <w:rPr>
                <w:rFonts w:asciiTheme="minorHAnsi" w:hAnsiTheme="minorHAnsi" w:cstheme="minorHAnsi"/>
                <w:b w:val="0"/>
              </w:rPr>
            </w:pP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21FBE83B" w14:textId="77777777" w:rsidR="001D3F5C" w:rsidRPr="00071AE0" w:rsidRDefault="001D3F5C">
            <w:pPr>
              <w:pStyle w:val="Topic"/>
              <w:spacing w:before="60" w:after="60"/>
              <w:jc w:val="center"/>
              <w:rPr>
                <w:rFonts w:asciiTheme="minorHAnsi" w:hAnsiTheme="minorHAnsi" w:cstheme="minorHAnsi"/>
                <w:b w:val="0"/>
              </w:rPr>
            </w:pPr>
          </w:p>
        </w:tc>
      </w:tr>
      <w:tr w:rsidR="001D3F5C" w:rsidRPr="00071AE0" w14:paraId="523572AC" w14:textId="77777777" w:rsidTr="001D3F5C">
        <w:trPr>
          <w:jc w:val="center"/>
        </w:trPr>
        <w:tc>
          <w:tcPr>
            <w:tcW w:w="1065" w:type="dxa"/>
            <w:tcBorders>
              <w:left w:val="single" w:sz="4" w:space="0" w:color="auto"/>
              <w:bottom w:val="single" w:sz="4" w:space="0" w:color="auto"/>
              <w:right w:val="single" w:sz="4" w:space="0" w:color="auto"/>
            </w:tcBorders>
            <w:shd w:val="clear" w:color="auto" w:fill="auto"/>
          </w:tcPr>
          <w:p w14:paraId="693927A8" w14:textId="77777777" w:rsidR="001D3F5C" w:rsidRPr="00071AE0" w:rsidRDefault="001D3F5C">
            <w:pPr>
              <w:pStyle w:val="Topic"/>
              <w:spacing w:before="60" w:after="60"/>
              <w:jc w:val="center"/>
              <w:rPr>
                <w:rFonts w:asciiTheme="minorHAnsi" w:hAnsiTheme="minorHAnsi" w:cstheme="minorHAnsi"/>
                <w:b w:val="0"/>
                <w:snapToGrid w:val="0"/>
                <w:color w:val="000000"/>
              </w:rPr>
            </w:pPr>
          </w:p>
        </w:tc>
        <w:tc>
          <w:tcPr>
            <w:tcW w:w="992" w:type="dxa"/>
            <w:tcBorders>
              <w:left w:val="single" w:sz="4" w:space="0" w:color="auto"/>
              <w:bottom w:val="single" w:sz="4" w:space="0" w:color="auto"/>
              <w:right w:val="single" w:sz="4" w:space="0" w:color="auto"/>
            </w:tcBorders>
            <w:shd w:val="clear" w:color="auto" w:fill="auto"/>
          </w:tcPr>
          <w:p w14:paraId="50B33F48" w14:textId="77777777" w:rsidR="001D3F5C" w:rsidRPr="00071AE0" w:rsidRDefault="001D3F5C">
            <w:pPr>
              <w:pStyle w:val="Topic"/>
              <w:spacing w:before="60" w:after="60"/>
              <w:jc w:val="center"/>
              <w:rPr>
                <w:rFonts w:asciiTheme="minorHAnsi" w:hAnsiTheme="minorHAnsi" w:cstheme="minorHAnsi"/>
                <w:b w:val="0"/>
                <w:snapToGrid w:val="0"/>
                <w:color w:val="000000"/>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78F928A" w14:textId="77777777" w:rsidR="001D3F5C" w:rsidRPr="00071AE0" w:rsidRDefault="001D3F5C">
            <w:pPr>
              <w:pStyle w:val="Topic"/>
              <w:spacing w:before="60" w:after="60"/>
              <w:jc w:val="center"/>
              <w:rPr>
                <w:rFonts w:asciiTheme="minorHAnsi" w:hAnsiTheme="minorHAnsi" w:cstheme="minorHAnsi"/>
                <w:b w:val="0"/>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9F56265" w14:textId="77777777" w:rsidR="001D3F5C" w:rsidRPr="00071AE0" w:rsidRDefault="001D3F5C">
            <w:pPr>
              <w:pStyle w:val="Topic"/>
              <w:spacing w:before="60" w:after="60"/>
              <w:jc w:val="center"/>
              <w:rPr>
                <w:rFonts w:asciiTheme="minorHAnsi" w:hAnsiTheme="minorHAnsi" w:cstheme="minorHAnsi"/>
                <w:b w:val="0"/>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5CC8140" w14:textId="77777777" w:rsidR="001D3F5C" w:rsidRPr="00071AE0" w:rsidRDefault="001D3F5C">
            <w:pPr>
              <w:pStyle w:val="Topic"/>
              <w:spacing w:before="60" w:after="60"/>
              <w:jc w:val="center"/>
              <w:rPr>
                <w:rFonts w:asciiTheme="minorHAnsi" w:hAnsiTheme="minorHAnsi" w:cstheme="minorHAnsi"/>
                <w:b w:val="0"/>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18755CE" w14:textId="77777777" w:rsidR="001D3F5C" w:rsidRPr="00071AE0" w:rsidRDefault="001D3F5C">
            <w:pPr>
              <w:pStyle w:val="Topic"/>
              <w:spacing w:before="60" w:after="60"/>
              <w:jc w:val="center"/>
              <w:rPr>
                <w:rFonts w:asciiTheme="minorHAnsi" w:hAnsiTheme="minorHAnsi" w:cstheme="minorHAnsi"/>
                <w:b w:val="0"/>
              </w:rPr>
            </w:pP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4FF3ACB5" w14:textId="77777777" w:rsidR="001D3F5C" w:rsidRPr="00071AE0" w:rsidRDefault="001D3F5C">
            <w:pPr>
              <w:pStyle w:val="Topic"/>
              <w:spacing w:before="60" w:after="60"/>
              <w:jc w:val="center"/>
              <w:rPr>
                <w:rFonts w:asciiTheme="minorHAnsi" w:hAnsiTheme="minorHAnsi" w:cstheme="minorHAnsi"/>
                <w:b w:val="0"/>
              </w:rPr>
            </w:pPr>
          </w:p>
        </w:tc>
      </w:tr>
    </w:tbl>
    <w:p w14:paraId="677CFEEF" w14:textId="77777777" w:rsidR="00E370B5" w:rsidRPr="00071AE0" w:rsidRDefault="00CF4043" w:rsidP="00F277CD">
      <w:pPr>
        <w:pStyle w:val="EstiloTtulo1Antes0pto"/>
        <w:rPr>
          <w:rFonts w:cstheme="minorHAnsi"/>
        </w:rPr>
      </w:pPr>
      <w:bookmarkStart w:id="18" w:name="_Toc330847015"/>
      <w:r w:rsidRPr="00071AE0">
        <w:rPr>
          <w:rFonts w:cstheme="minorHAnsi"/>
        </w:rPr>
        <w:lastRenderedPageBreak/>
        <w:t>Technical Design Planning</w:t>
      </w:r>
      <w:bookmarkEnd w:id="18"/>
    </w:p>
    <w:p w14:paraId="414CF77B" w14:textId="77777777" w:rsidR="00E370B5" w:rsidRPr="00071AE0" w:rsidRDefault="00417107" w:rsidP="00417107">
      <w:pPr>
        <w:pStyle w:val="EstiloCuerpoAntes0pto"/>
        <w:tabs>
          <w:tab w:val="left" w:pos="3844"/>
        </w:tabs>
        <w:rPr>
          <w:rFonts w:cstheme="minorHAnsi"/>
        </w:rPr>
      </w:pPr>
      <w:r w:rsidRPr="00071AE0">
        <w:rPr>
          <w:rFonts w:cstheme="minorHAnsi"/>
        </w:rPr>
        <w:tab/>
      </w:r>
    </w:p>
    <w:p w14:paraId="40BF0FA9" w14:textId="77777777" w:rsidR="00CF4043" w:rsidRPr="00071AE0" w:rsidRDefault="00CF4043" w:rsidP="005C4D63">
      <w:pPr>
        <w:pStyle w:val="Heading2"/>
        <w:spacing w:before="0"/>
        <w:rPr>
          <w:rFonts w:asciiTheme="minorHAnsi" w:hAnsiTheme="minorHAnsi" w:cstheme="minorHAnsi"/>
        </w:rPr>
      </w:pPr>
      <w:bookmarkStart w:id="19" w:name="_Toc151455600"/>
      <w:bookmarkStart w:id="20" w:name="_Toc151456071"/>
      <w:bookmarkStart w:id="21" w:name="_Toc330847016"/>
      <w:r w:rsidRPr="00071AE0">
        <w:rPr>
          <w:rFonts w:asciiTheme="minorHAnsi" w:hAnsiTheme="minorHAnsi" w:cstheme="minorHAnsi"/>
        </w:rPr>
        <w:t>Overview</w:t>
      </w:r>
      <w:bookmarkEnd w:id="19"/>
      <w:bookmarkEnd w:id="20"/>
      <w:bookmarkEnd w:id="21"/>
    </w:p>
    <w:p w14:paraId="7CC8A866" w14:textId="77777777" w:rsidR="003054EA" w:rsidRDefault="003054EA" w:rsidP="003054EA">
      <w:pPr>
        <w:rPr>
          <w:rFonts w:cstheme="minorHAnsi"/>
          <w:lang w:val="en-AU"/>
        </w:rPr>
      </w:pPr>
      <w:bookmarkStart w:id="22" w:name="_Toc305704771"/>
      <w:bookmarkStart w:id="23" w:name="_Toc200985298"/>
      <w:bookmarkStart w:id="24" w:name="_Toc151456072"/>
      <w:bookmarkStart w:id="25" w:name="_Toc151455601"/>
      <w:bookmarkStart w:id="26" w:name="_Toc327803695"/>
      <w:r w:rsidRPr="00833A35">
        <w:rPr>
          <w:rFonts w:cstheme="minorHAnsi"/>
          <w:lang w:val="en-AU"/>
        </w:rPr>
        <w:t xml:space="preserve">This document provides </w:t>
      </w:r>
      <w:r>
        <w:rPr>
          <w:rFonts w:cstheme="minorHAnsi"/>
          <w:lang w:val="en-AU"/>
        </w:rPr>
        <w:t>detail technical design for Data import</w:t>
      </w:r>
      <w:r w:rsidRPr="00833A35">
        <w:rPr>
          <w:rFonts w:cstheme="minorHAnsi"/>
          <w:lang w:val="en-AU"/>
        </w:rPr>
        <w:t xml:space="preserve"> framework which support</w:t>
      </w:r>
      <w:r>
        <w:rPr>
          <w:rFonts w:cstheme="minorHAnsi"/>
          <w:lang w:val="en-AU"/>
        </w:rPr>
        <w:t>s</w:t>
      </w:r>
      <w:r w:rsidRPr="00833A35">
        <w:rPr>
          <w:rFonts w:cstheme="minorHAnsi"/>
          <w:lang w:val="en-AU"/>
        </w:rPr>
        <w:t xml:space="preserve"> import of </w:t>
      </w:r>
      <w:r w:rsidR="00D31BA0">
        <w:rPr>
          <w:rFonts w:cstheme="minorHAnsi"/>
          <w:lang w:val="en-AU"/>
        </w:rPr>
        <w:t xml:space="preserve">Employee </w:t>
      </w:r>
      <w:r w:rsidRPr="00833A35">
        <w:rPr>
          <w:rFonts w:cstheme="minorHAnsi"/>
          <w:lang w:val="en-AU"/>
        </w:rPr>
        <w:t xml:space="preserve">data  from </w:t>
      </w:r>
      <w:r w:rsidR="00D31BA0">
        <w:rPr>
          <w:rFonts w:cstheme="minorHAnsi"/>
          <w:lang w:val="en-AU"/>
        </w:rPr>
        <w:t xml:space="preserve">csv </w:t>
      </w:r>
      <w:r w:rsidRPr="00833A35">
        <w:rPr>
          <w:rFonts w:cstheme="minorHAnsi"/>
          <w:lang w:val="en-AU"/>
        </w:rPr>
        <w:t>files</w:t>
      </w:r>
      <w:r>
        <w:rPr>
          <w:rFonts w:cstheme="minorHAnsi"/>
          <w:lang w:val="en-AU"/>
        </w:rPr>
        <w:t xml:space="preserve"> </w:t>
      </w:r>
      <w:r w:rsidRPr="00833A35">
        <w:rPr>
          <w:rFonts w:cstheme="minorHAnsi"/>
          <w:lang w:val="en-AU"/>
        </w:rPr>
        <w:t xml:space="preserve">directly into AX tables. Import of data means import of new data into Dynamics AX tables or update of existing data in Dynamics AX tables. </w:t>
      </w:r>
    </w:p>
    <w:p w14:paraId="38F1415F" w14:textId="31D24B06" w:rsidR="00D31BA0" w:rsidRDefault="00D31BA0" w:rsidP="003054EA">
      <w:pPr>
        <w:rPr>
          <w:rFonts w:cstheme="minorHAnsi"/>
          <w:lang w:val="en-AU"/>
        </w:rPr>
      </w:pPr>
      <w:r>
        <w:rPr>
          <w:rFonts w:cstheme="minorHAnsi"/>
          <w:lang w:val="en-AU"/>
        </w:rPr>
        <w:t xml:space="preserve">ADP, the payroll system of </w:t>
      </w:r>
      <w:r w:rsidR="000B5A1B">
        <w:rPr>
          <w:rFonts w:cstheme="minorHAnsi"/>
          <w:lang w:val="en-AU"/>
        </w:rPr>
        <w:t>Contoso</w:t>
      </w:r>
      <w:r>
        <w:rPr>
          <w:rFonts w:cstheme="minorHAnsi"/>
          <w:lang w:val="en-AU"/>
        </w:rPr>
        <w:t xml:space="preserve">, exports the entire Employee data once a day and keeps it in the FTP site. AX needs to consume the data from there. Logic needs to be developed to check what all records are modified and new in the csv file. Only those records should be processed. </w:t>
      </w:r>
    </w:p>
    <w:p w14:paraId="1A65BE25" w14:textId="77777777" w:rsidR="003054EA" w:rsidRPr="00833A35" w:rsidRDefault="00CA018A" w:rsidP="003054EA">
      <w:pPr>
        <w:rPr>
          <w:rFonts w:cstheme="minorHAnsi"/>
          <w:lang w:val="en-AU"/>
        </w:rPr>
      </w:pPr>
      <w:r>
        <w:rPr>
          <w:rFonts w:cstheme="minorHAnsi"/>
          <w:lang w:val="en-AU"/>
        </w:rPr>
        <w:t xml:space="preserve">The technical design is planned assuming </w:t>
      </w:r>
      <w:r w:rsidR="00E641B8">
        <w:rPr>
          <w:rFonts w:cstheme="minorHAnsi"/>
          <w:lang w:val="en-AU"/>
        </w:rPr>
        <w:t xml:space="preserve">the total number of records will be around 7000 to be </w:t>
      </w:r>
      <w:r>
        <w:rPr>
          <w:rFonts w:cstheme="minorHAnsi"/>
          <w:lang w:val="en-AU"/>
        </w:rPr>
        <w:t xml:space="preserve">processed daily </w:t>
      </w:r>
      <w:r w:rsidR="00D34C66">
        <w:rPr>
          <w:rFonts w:cstheme="minorHAnsi"/>
          <w:lang w:val="en-AU"/>
        </w:rPr>
        <w:t xml:space="preserve">from csv files </w:t>
      </w:r>
      <w:r w:rsidR="00CD1C4B">
        <w:rPr>
          <w:rFonts w:cstheme="minorHAnsi"/>
          <w:lang w:val="en-AU"/>
        </w:rPr>
        <w:t>to</w:t>
      </w:r>
      <w:r w:rsidR="00E641B8">
        <w:rPr>
          <w:rFonts w:cstheme="minorHAnsi"/>
          <w:lang w:val="en-AU"/>
        </w:rPr>
        <w:t xml:space="preserve"> AX Tables.</w:t>
      </w:r>
    </w:p>
    <w:bookmarkEnd w:id="22"/>
    <w:bookmarkEnd w:id="23"/>
    <w:bookmarkEnd w:id="24"/>
    <w:bookmarkEnd w:id="25"/>
    <w:bookmarkEnd w:id="26"/>
    <w:p w14:paraId="4C3C42BE" w14:textId="77777777" w:rsidR="00A74C08" w:rsidRDefault="00A74C08" w:rsidP="00A74C08"/>
    <w:p w14:paraId="3ED960CB" w14:textId="77777777" w:rsidR="00A74C08" w:rsidRDefault="00A74C08" w:rsidP="00A74C08"/>
    <w:p w14:paraId="3463298F" w14:textId="77777777" w:rsidR="00734C6C" w:rsidRPr="00734C6C" w:rsidRDefault="00734C6C" w:rsidP="00734C6C">
      <w:pPr>
        <w:spacing w:after="60" w:line="264" w:lineRule="auto"/>
        <w:rPr>
          <w:rFonts w:asciiTheme="minorHAnsi" w:hAnsiTheme="minorHAnsi" w:cstheme="minorHAnsi"/>
          <w:lang w:val="en-AU"/>
        </w:rPr>
      </w:pPr>
    </w:p>
    <w:p w14:paraId="5B3E164F" w14:textId="77777777" w:rsidR="00E869C4" w:rsidRPr="00071AE0" w:rsidRDefault="00E869C4" w:rsidP="00E107D5">
      <w:pPr>
        <w:pStyle w:val="NormalText-Indent1"/>
        <w:rPr>
          <w:rFonts w:asciiTheme="minorHAnsi" w:hAnsiTheme="minorHAnsi" w:cstheme="minorHAnsi"/>
          <w:sz w:val="24"/>
          <w:szCs w:val="24"/>
        </w:rPr>
      </w:pPr>
    </w:p>
    <w:p w14:paraId="77EAB9D9" w14:textId="77777777" w:rsidR="00E83050" w:rsidRPr="00E83050" w:rsidRDefault="00E83050" w:rsidP="001D3F5C">
      <w:pPr>
        <w:pStyle w:val="EstiloTtulo1Antes0pto"/>
        <w:rPr>
          <w:rFonts w:cstheme="minorHAnsi"/>
        </w:rPr>
      </w:pPr>
      <w:bookmarkStart w:id="27" w:name="_Toc330847017"/>
      <w:r>
        <w:rPr>
          <w:rFonts w:cstheme="minorHAnsi"/>
        </w:rPr>
        <w:lastRenderedPageBreak/>
        <w:t>Review Design Document</w:t>
      </w:r>
      <w:bookmarkEnd w:id="27"/>
    </w:p>
    <w:p w14:paraId="02E8C248" w14:textId="77777777" w:rsidR="00CB4633" w:rsidRPr="00833A35" w:rsidRDefault="00CB4633" w:rsidP="00CB4633">
      <w:pPr>
        <w:rPr>
          <w:rFonts w:cstheme="minorHAnsi"/>
          <w:snapToGrid w:val="0"/>
          <w:szCs w:val="22"/>
        </w:rPr>
      </w:pPr>
      <w:r w:rsidRPr="00833A35">
        <w:rPr>
          <w:rFonts w:cstheme="minorHAnsi"/>
          <w:snapToGrid w:val="0"/>
          <w:szCs w:val="22"/>
        </w:rPr>
        <w:t>Data Import is to import files from network folder directly into Dynamics AX tables. This can be used to import master data</w:t>
      </w:r>
      <w:r>
        <w:rPr>
          <w:rFonts w:cstheme="minorHAnsi"/>
          <w:snapToGrid w:val="0"/>
          <w:szCs w:val="22"/>
        </w:rPr>
        <w:t>,</w:t>
      </w:r>
      <w:r w:rsidRPr="00833A35">
        <w:rPr>
          <w:rFonts w:cstheme="minorHAnsi"/>
          <w:snapToGrid w:val="0"/>
          <w:szCs w:val="22"/>
        </w:rPr>
        <w:t xml:space="preserve"> import transaction data</w:t>
      </w:r>
      <w:r>
        <w:rPr>
          <w:rFonts w:cstheme="minorHAnsi"/>
          <w:snapToGrid w:val="0"/>
          <w:szCs w:val="22"/>
        </w:rPr>
        <w:t>,</w:t>
      </w:r>
      <w:r w:rsidRPr="00833A35">
        <w:rPr>
          <w:rFonts w:cstheme="minorHAnsi"/>
          <w:snapToGrid w:val="0"/>
          <w:szCs w:val="22"/>
        </w:rPr>
        <w:t xml:space="preserve"> </w:t>
      </w:r>
      <w:r>
        <w:rPr>
          <w:rFonts w:cstheme="minorHAnsi"/>
          <w:snapToGrid w:val="0"/>
          <w:szCs w:val="22"/>
        </w:rPr>
        <w:t>and update transaction data</w:t>
      </w:r>
      <w:r w:rsidRPr="00833A35">
        <w:rPr>
          <w:rFonts w:cstheme="minorHAnsi"/>
          <w:snapToGrid w:val="0"/>
          <w:szCs w:val="22"/>
        </w:rPr>
        <w:t xml:space="preserve"> </w:t>
      </w:r>
    </w:p>
    <w:p w14:paraId="3671EECB" w14:textId="77777777" w:rsidR="00CB4633" w:rsidRPr="00833A35" w:rsidRDefault="00CB4633" w:rsidP="00CB4633">
      <w:pPr>
        <w:rPr>
          <w:rFonts w:cstheme="minorHAnsi"/>
          <w:snapToGrid w:val="0"/>
          <w:szCs w:val="22"/>
        </w:rPr>
      </w:pPr>
    </w:p>
    <w:p w14:paraId="4BE2A2C9" w14:textId="77777777" w:rsidR="00CB4633" w:rsidRDefault="00CB4633" w:rsidP="00CB4633">
      <w:pPr>
        <w:rPr>
          <w:rFonts w:cstheme="minorHAnsi"/>
          <w:snapToGrid w:val="0"/>
          <w:szCs w:val="22"/>
        </w:rPr>
      </w:pPr>
      <w:r w:rsidRPr="00833A35">
        <w:rPr>
          <w:rFonts w:cstheme="minorHAnsi"/>
          <w:snapToGrid w:val="0"/>
          <w:szCs w:val="22"/>
        </w:rPr>
        <w:t>This framework involves two steps</w:t>
      </w:r>
    </w:p>
    <w:p w14:paraId="508BDCF9" w14:textId="77777777" w:rsidR="00CB4633" w:rsidRPr="00833A35" w:rsidRDefault="00CB4633" w:rsidP="00CB4633">
      <w:pPr>
        <w:rPr>
          <w:rFonts w:cstheme="minorHAnsi"/>
          <w:snapToGrid w:val="0"/>
          <w:szCs w:val="22"/>
        </w:rPr>
      </w:pPr>
    </w:p>
    <w:p w14:paraId="20A92223" w14:textId="77777777" w:rsidR="00CB4633" w:rsidRPr="00C94219" w:rsidRDefault="00CB4633" w:rsidP="00C94219">
      <w:pPr>
        <w:pStyle w:val="ListParagraph"/>
        <w:numPr>
          <w:ilvl w:val="0"/>
          <w:numId w:val="38"/>
        </w:numPr>
        <w:rPr>
          <w:rFonts w:cstheme="minorHAnsi"/>
          <w:snapToGrid w:val="0"/>
          <w:szCs w:val="22"/>
        </w:rPr>
      </w:pPr>
      <w:r w:rsidRPr="00C94219">
        <w:rPr>
          <w:rFonts w:cstheme="minorHAnsi"/>
          <w:snapToGrid w:val="0"/>
          <w:szCs w:val="22"/>
        </w:rPr>
        <w:t>File definition Setup process (which should form part of configuration)</w:t>
      </w:r>
    </w:p>
    <w:p w14:paraId="138F5EDA" w14:textId="77777777" w:rsidR="00CB4633" w:rsidRPr="00C94219" w:rsidRDefault="00CB4633" w:rsidP="00C94219">
      <w:pPr>
        <w:pStyle w:val="ListParagraph"/>
        <w:numPr>
          <w:ilvl w:val="0"/>
          <w:numId w:val="38"/>
        </w:numPr>
        <w:rPr>
          <w:rFonts w:cstheme="minorHAnsi"/>
          <w:snapToGrid w:val="0"/>
          <w:szCs w:val="22"/>
        </w:rPr>
      </w:pPr>
      <w:r w:rsidRPr="00C94219">
        <w:rPr>
          <w:rFonts w:cstheme="minorHAnsi"/>
          <w:snapToGrid w:val="0"/>
          <w:szCs w:val="22"/>
        </w:rPr>
        <w:t>File import process</w:t>
      </w:r>
    </w:p>
    <w:p w14:paraId="7E368544" w14:textId="77777777" w:rsidR="00CB4633" w:rsidRPr="00687DAF" w:rsidRDefault="00CB4633" w:rsidP="0004049A">
      <w:pPr>
        <w:pStyle w:val="Heading8"/>
      </w:pPr>
      <w:r w:rsidRPr="00687DAF">
        <w:t>NOTE:  Further details can be reviewed within the corresponding Functional Design Document.</w:t>
      </w:r>
    </w:p>
    <w:p w14:paraId="0CA38B20" w14:textId="77777777" w:rsidR="00E83050" w:rsidRDefault="00E83050" w:rsidP="00E83050">
      <w:pPr>
        <w:pStyle w:val="BodyText"/>
        <w:rPr>
          <w:rFonts w:cs="Arial"/>
        </w:rPr>
      </w:pPr>
    </w:p>
    <w:p w14:paraId="791D0331" w14:textId="77777777" w:rsidR="00E83050" w:rsidRPr="00A03B48" w:rsidRDefault="00E83050" w:rsidP="00E83050">
      <w:pPr>
        <w:pStyle w:val="Heading2"/>
        <w:spacing w:before="0"/>
        <w:rPr>
          <w:rFonts w:asciiTheme="minorHAnsi" w:hAnsiTheme="minorHAnsi"/>
        </w:rPr>
      </w:pPr>
      <w:bookmarkStart w:id="28" w:name="_Toc330847018"/>
      <w:r w:rsidRPr="00A03B48">
        <w:rPr>
          <w:rFonts w:asciiTheme="minorHAnsi" w:hAnsiTheme="minorHAnsi"/>
        </w:rPr>
        <w:t>Process Flow</w:t>
      </w:r>
      <w:bookmarkEnd w:id="28"/>
    </w:p>
    <w:p w14:paraId="69107452" w14:textId="77777777" w:rsidR="00E83050" w:rsidRDefault="00E83050" w:rsidP="00E83050">
      <w:pPr>
        <w:pStyle w:val="EstiloCuerpoAntes0pto"/>
        <w:rPr>
          <w:rFonts w:cstheme="minorHAnsi"/>
        </w:rPr>
      </w:pPr>
    </w:p>
    <w:p w14:paraId="374B6201" w14:textId="77777777" w:rsidR="00F707DD" w:rsidRDefault="00961DD0" w:rsidP="00E83050">
      <w:pPr>
        <w:pStyle w:val="EstiloCuerpoAntes0pto"/>
      </w:pPr>
      <w:r>
        <w:rPr>
          <w:noProof/>
        </w:rPr>
        <mc:AlternateContent>
          <mc:Choice Requires="wps">
            <w:drawing>
              <wp:anchor distT="0" distB="0" distL="114300" distR="114300" simplePos="0" relativeHeight="251666432" behindDoc="0" locked="0" layoutInCell="1" allowOverlap="1" wp14:anchorId="26BF50FD" wp14:editId="1492D3E7">
                <wp:simplePos x="0" y="0"/>
                <wp:positionH relativeFrom="column">
                  <wp:posOffset>3600450</wp:posOffset>
                </wp:positionH>
                <wp:positionV relativeFrom="paragraph">
                  <wp:posOffset>4705985</wp:posOffset>
                </wp:positionV>
                <wp:extent cx="323850" cy="3143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3238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5CF9E2" id="Straight Connector 11"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370.55pt" to="309pt,3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5FD7FE29" wp14:editId="7C3E6267">
                <wp:simplePos x="0" y="0"/>
                <wp:positionH relativeFrom="column">
                  <wp:posOffset>1819275</wp:posOffset>
                </wp:positionH>
                <wp:positionV relativeFrom="paragraph">
                  <wp:posOffset>4658995</wp:posOffset>
                </wp:positionV>
                <wp:extent cx="2238375" cy="1276350"/>
                <wp:effectExtent l="0" t="0" r="28575" b="19050"/>
                <wp:wrapNone/>
                <wp:docPr id="1" name="Diamond 1"/>
                <wp:cNvGraphicFramePr/>
                <a:graphic xmlns:a="http://schemas.openxmlformats.org/drawingml/2006/main">
                  <a:graphicData uri="http://schemas.microsoft.com/office/word/2010/wordprocessingShape">
                    <wps:wsp>
                      <wps:cNvSpPr/>
                      <wps:spPr>
                        <a:xfrm>
                          <a:off x="0" y="0"/>
                          <a:ext cx="2238375" cy="12763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04594" id="_x0000_t4" coordsize="21600,21600" o:spt="4" path="m10800,l,10800,10800,21600,21600,10800xe">
                <v:stroke joinstyle="miter"/>
                <v:path gradientshapeok="t" o:connecttype="rect" textboxrect="5400,5400,16200,16200"/>
              </v:shapetype>
              <v:shape id="Diamond 1" o:spid="_x0000_s1026" type="#_x0000_t4" style="position:absolute;margin-left:143.25pt;margin-top:366.85pt;width:176.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" filled="f" strokecolor="#243f60 [1604]" strokeweight="2pt"/>
            </w:pict>
          </mc:Fallback>
        </mc:AlternateContent>
      </w:r>
      <w:r w:rsidR="00250A2E">
        <w:object w:dxaOrig="9329" w:dyaOrig="7914" w14:anchorId="0051F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72.75pt" o:ole="">
            <v:imagedata r:id="rId15" o:title=""/>
          </v:shape>
          <o:OLEObject Type="Embed" ProgID="Visio.Drawing.11" ShapeID="_x0000_i1025" DrawAspect="Content" ObjectID="_1451152060" r:id="rId16"/>
        </w:object>
      </w:r>
    </w:p>
    <w:p w14:paraId="61FB8FA3" w14:textId="77777777" w:rsidR="00961DD0" w:rsidRDefault="00961DD0" w:rsidP="00961DD0"/>
    <w:p w14:paraId="0AC240CD" w14:textId="77777777" w:rsidR="00961DD0" w:rsidRDefault="002564CB" w:rsidP="00961DD0">
      <w:r>
        <w:tab/>
      </w:r>
      <w:r>
        <w:tab/>
        <w:t>No</w:t>
      </w:r>
      <w:r>
        <w:tab/>
      </w:r>
      <w:r>
        <w:tab/>
      </w:r>
      <w:r>
        <w:tab/>
      </w:r>
      <w:r>
        <w:tab/>
      </w:r>
      <w:r>
        <w:tab/>
      </w:r>
      <w:r>
        <w:tab/>
      </w:r>
      <w:r>
        <w:tab/>
      </w:r>
      <w:r>
        <w:tab/>
        <w:t>yes</w:t>
      </w:r>
    </w:p>
    <w:p w14:paraId="593CB11E" w14:textId="77777777" w:rsidR="00961DD0" w:rsidRDefault="00961DD0" w:rsidP="00961DD0">
      <w:pPr>
        <w:ind w:left="2880"/>
      </w:pPr>
      <w:r>
        <w:rPr>
          <w:noProof/>
        </w:rPr>
        <mc:AlternateContent>
          <mc:Choice Requires="wps">
            <w:drawing>
              <wp:anchor distT="0" distB="0" distL="114300" distR="114300" simplePos="0" relativeHeight="251665408" behindDoc="0" locked="0" layoutInCell="1" allowOverlap="1" wp14:anchorId="64A71D55" wp14:editId="7A1D434F">
                <wp:simplePos x="0" y="0"/>
                <wp:positionH relativeFrom="column">
                  <wp:posOffset>5105400</wp:posOffset>
                </wp:positionH>
                <wp:positionV relativeFrom="paragraph">
                  <wp:posOffset>96520</wp:posOffset>
                </wp:positionV>
                <wp:extent cx="0" cy="390525"/>
                <wp:effectExtent l="0" t="0" r="19050" b="9525"/>
                <wp:wrapNone/>
                <wp:docPr id="8" name="Straight Connector 8"/>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C8DF4"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2pt,7.6pt" to="40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4FAC1879" wp14:editId="1833ADA8">
                <wp:simplePos x="0" y="0"/>
                <wp:positionH relativeFrom="column">
                  <wp:posOffset>4057650</wp:posOffset>
                </wp:positionH>
                <wp:positionV relativeFrom="paragraph">
                  <wp:posOffset>96520</wp:posOffset>
                </wp:positionV>
                <wp:extent cx="1047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F92C1"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9.5pt,7.6pt" to="40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63360" behindDoc="0" locked="0" layoutInCell="1" allowOverlap="1" wp14:anchorId="1199B564" wp14:editId="50D06903">
                <wp:simplePos x="0" y="0"/>
                <wp:positionH relativeFrom="column">
                  <wp:posOffset>666750</wp:posOffset>
                </wp:positionH>
                <wp:positionV relativeFrom="paragraph">
                  <wp:posOffset>96520</wp:posOffset>
                </wp:positionV>
                <wp:extent cx="0" cy="39052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FA2DA"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5pt,7.6pt" to="5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66596DF5" wp14:editId="0FDC2FFE">
                <wp:simplePos x="0" y="0"/>
                <wp:positionH relativeFrom="column">
                  <wp:posOffset>666750</wp:posOffset>
                </wp:positionH>
                <wp:positionV relativeFrom="paragraph">
                  <wp:posOffset>96520</wp:posOffset>
                </wp:positionV>
                <wp:extent cx="1152525" cy="0"/>
                <wp:effectExtent l="0" t="0" r="9525" b="19050"/>
                <wp:wrapNone/>
                <wp:docPr id="9" name="Straight Connector 9"/>
                <wp:cNvGraphicFramePr/>
                <a:graphic xmlns:a="http://schemas.openxmlformats.org/drawingml/2006/main">
                  <a:graphicData uri="http://schemas.microsoft.com/office/word/2010/wordprocessingShape">
                    <wps:wsp>
                      <wps:cNvCnPr/>
                      <wps:spPr>
                        <a:xfrm flipH="1">
                          <a:off x="0" y="0"/>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81DFA" id="Straight Connector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2.5pt,7.6pt" to="14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" strokecolor="#4579b8 [3044]"/>
            </w:pict>
          </mc:Fallback>
        </mc:AlternateContent>
      </w:r>
      <w:r>
        <w:t xml:space="preserve">     IF the Employee ID doesn’t exist</w:t>
      </w:r>
    </w:p>
    <w:p w14:paraId="0863B208" w14:textId="77777777" w:rsidR="00961DD0" w:rsidRPr="00986C0C" w:rsidRDefault="00961DD0" w:rsidP="00961DD0"/>
    <w:p w14:paraId="73B1801F" w14:textId="77777777" w:rsidR="000D5759" w:rsidRDefault="00961DD0" w:rsidP="00961DD0">
      <w:r>
        <w:rPr>
          <w:noProof/>
        </w:rPr>
        <mc:AlternateContent>
          <mc:Choice Requires="wps">
            <w:drawing>
              <wp:anchor distT="0" distB="0" distL="114300" distR="114300" simplePos="0" relativeHeight="251660288" behindDoc="0" locked="0" layoutInCell="1" allowOverlap="1" wp14:anchorId="0D29CA8A" wp14:editId="174BCA81">
                <wp:simplePos x="0" y="0"/>
                <wp:positionH relativeFrom="column">
                  <wp:posOffset>-38100</wp:posOffset>
                </wp:positionH>
                <wp:positionV relativeFrom="paragraph">
                  <wp:posOffset>46355</wp:posOffset>
                </wp:positionV>
                <wp:extent cx="1647825" cy="600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647825" cy="600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B959" id="Rectangle 10" o:spid="_x0000_s1026" style="position:absolute;margin-left:-3pt;margin-top:3.65pt;width:129.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51A47D72" wp14:editId="2E6D5C4D">
                <wp:simplePos x="0" y="0"/>
                <wp:positionH relativeFrom="column">
                  <wp:posOffset>4295775</wp:posOffset>
                </wp:positionH>
                <wp:positionV relativeFrom="paragraph">
                  <wp:posOffset>46355</wp:posOffset>
                </wp:positionV>
                <wp:extent cx="1647825" cy="600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47825" cy="600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848C3" id="Rectangle 3" o:spid="_x0000_s1026" style="position:absolute;margin-left:338.25pt;margin-top:3.65pt;width:129.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" filled="f" strokecolor="#243f60 [1604]" strokeweight="2pt"/>
            </w:pict>
          </mc:Fallback>
        </mc:AlternateContent>
      </w:r>
      <w:r>
        <w:t xml:space="preserve">        </w:t>
      </w:r>
    </w:p>
    <w:p w14:paraId="7B8D0D55" w14:textId="77777777" w:rsidR="00961DD0" w:rsidRDefault="000D5759" w:rsidP="00961DD0">
      <w:r>
        <w:t xml:space="preserve">    </w:t>
      </w:r>
      <w:r w:rsidR="00961DD0">
        <w:t xml:space="preserve">  InsertEmployee()</w:t>
      </w:r>
      <w:r w:rsidR="00961DD0">
        <w:tab/>
      </w:r>
      <w:r w:rsidR="00961DD0">
        <w:tab/>
      </w:r>
      <w:r w:rsidR="00961DD0">
        <w:tab/>
      </w:r>
      <w:r w:rsidR="00961DD0">
        <w:tab/>
      </w:r>
      <w:r w:rsidR="00961DD0">
        <w:tab/>
      </w:r>
      <w:r w:rsidR="00961DD0">
        <w:tab/>
      </w:r>
      <w:r w:rsidR="00961DD0">
        <w:tab/>
      </w:r>
      <w:r w:rsidR="00961DD0">
        <w:tab/>
        <w:t>updateEmployee()</w:t>
      </w:r>
    </w:p>
    <w:p w14:paraId="6D45819E" w14:textId="77777777" w:rsidR="00961DD0" w:rsidRDefault="00961DD0" w:rsidP="00961DD0">
      <w:pPr>
        <w:tabs>
          <w:tab w:val="left" w:pos="1965"/>
        </w:tabs>
      </w:pPr>
      <w:r>
        <w:tab/>
      </w:r>
    </w:p>
    <w:p w14:paraId="1E8A8176" w14:textId="77777777" w:rsidR="00961DD0" w:rsidRDefault="00961DD0" w:rsidP="00961DD0"/>
    <w:p w14:paraId="42955778" w14:textId="77777777" w:rsidR="00CF4043" w:rsidRPr="00071AE0" w:rsidRDefault="00E313B0" w:rsidP="00F277CD">
      <w:pPr>
        <w:pStyle w:val="EstiloTtulo1Antes0pto"/>
        <w:rPr>
          <w:rFonts w:cstheme="minorHAnsi"/>
        </w:rPr>
      </w:pPr>
      <w:bookmarkStart w:id="29" w:name="_Toc330847019"/>
      <w:r w:rsidRPr="00071AE0">
        <w:rPr>
          <w:rFonts w:cstheme="minorHAnsi"/>
        </w:rPr>
        <w:lastRenderedPageBreak/>
        <w:t>Data Model</w:t>
      </w:r>
      <w:bookmarkEnd w:id="29"/>
    </w:p>
    <w:p w14:paraId="76497AFF" w14:textId="77777777" w:rsidR="00CF4043" w:rsidRPr="00071AE0" w:rsidRDefault="00425172" w:rsidP="00F277CD">
      <w:pPr>
        <w:pStyle w:val="EstiloCuerpoAntes0pto"/>
        <w:rPr>
          <w:rFonts w:cstheme="minorHAnsi"/>
        </w:rPr>
      </w:pPr>
      <w:r w:rsidRPr="00071AE0">
        <w:rPr>
          <w:rFonts w:cstheme="minorHAnsi"/>
        </w:rPr>
        <w:t xml:space="preserve">The following </w:t>
      </w:r>
      <w:r w:rsidR="00E313B0" w:rsidRPr="00071AE0">
        <w:rPr>
          <w:rFonts w:cstheme="minorHAnsi"/>
        </w:rPr>
        <w:t xml:space="preserve">data model </w:t>
      </w:r>
      <w:r w:rsidRPr="00071AE0">
        <w:rPr>
          <w:rFonts w:cstheme="minorHAnsi"/>
        </w:rPr>
        <w:t>modifications to the base system need to be made in order to support this customization.</w:t>
      </w:r>
    </w:p>
    <w:p w14:paraId="7C0071C2" w14:textId="77777777" w:rsidR="00425172" w:rsidRPr="00071AE0" w:rsidRDefault="00425172" w:rsidP="00F277CD">
      <w:pPr>
        <w:pStyle w:val="EstiloCuerpoAntes0pto"/>
        <w:rPr>
          <w:rFonts w:cstheme="minorHAnsi"/>
        </w:rPr>
      </w:pPr>
    </w:p>
    <w:p w14:paraId="381919AF" w14:textId="77777777" w:rsidR="00425172" w:rsidRPr="00071AE0" w:rsidRDefault="00425172" w:rsidP="00E313B0">
      <w:pPr>
        <w:pStyle w:val="Heading2"/>
        <w:rPr>
          <w:rFonts w:asciiTheme="minorHAnsi" w:hAnsiTheme="minorHAnsi" w:cstheme="minorHAnsi"/>
        </w:rPr>
      </w:pPr>
      <w:bookmarkStart w:id="30" w:name="_Toc255316752"/>
      <w:bookmarkStart w:id="31" w:name="_Toc257136119"/>
      <w:bookmarkStart w:id="32" w:name="_Toc258361092"/>
      <w:bookmarkStart w:id="33" w:name="_Toc330847020"/>
      <w:r w:rsidRPr="00071AE0">
        <w:rPr>
          <w:rFonts w:asciiTheme="minorHAnsi" w:hAnsiTheme="minorHAnsi" w:cstheme="minorHAnsi"/>
        </w:rPr>
        <w:t>Extended Data types</w:t>
      </w:r>
      <w:bookmarkEnd w:id="30"/>
      <w:bookmarkEnd w:id="31"/>
      <w:bookmarkEnd w:id="32"/>
      <w:r w:rsidR="0094264A">
        <w:rPr>
          <w:rFonts w:asciiTheme="minorHAnsi" w:hAnsiTheme="minorHAnsi" w:cstheme="minorHAnsi"/>
        </w:rPr>
        <w:t xml:space="preserve"> - NA</w:t>
      </w:r>
      <w:bookmarkEnd w:id="33"/>
    </w:p>
    <w:tbl>
      <w:tblPr>
        <w:tblW w:w="1020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01"/>
        <w:gridCol w:w="1560"/>
        <w:gridCol w:w="2126"/>
        <w:gridCol w:w="2977"/>
        <w:gridCol w:w="1842"/>
      </w:tblGrid>
      <w:tr w:rsidR="004E3107" w:rsidRPr="00071AE0" w14:paraId="010C8301" w14:textId="77777777" w:rsidTr="001D3F5C">
        <w:trPr>
          <w:trHeight w:val="175"/>
          <w:tblHeader/>
        </w:trPr>
        <w:tc>
          <w:tcPr>
            <w:tcW w:w="1701" w:type="dxa"/>
            <w:tcBorders>
              <w:top w:val="single" w:sz="4" w:space="0" w:color="auto"/>
              <w:bottom w:val="single" w:sz="4" w:space="0" w:color="auto"/>
            </w:tcBorders>
            <w:shd w:val="clear" w:color="auto" w:fill="D9D9D9"/>
          </w:tcPr>
          <w:p w14:paraId="35FB324E" w14:textId="77777777" w:rsidR="004E3107" w:rsidRPr="00071AE0" w:rsidRDefault="004E3107" w:rsidP="00344CA1">
            <w:pPr>
              <w:rPr>
                <w:rFonts w:asciiTheme="minorHAnsi" w:hAnsiTheme="minorHAnsi" w:cstheme="minorHAnsi"/>
                <w:b/>
              </w:rPr>
            </w:pPr>
            <w:r w:rsidRPr="00071AE0">
              <w:rPr>
                <w:rFonts w:asciiTheme="minorHAnsi" w:hAnsiTheme="minorHAnsi" w:cstheme="minorHAnsi"/>
                <w:b/>
              </w:rPr>
              <w:t>Name</w:t>
            </w:r>
          </w:p>
        </w:tc>
        <w:tc>
          <w:tcPr>
            <w:tcW w:w="1560" w:type="dxa"/>
            <w:tcBorders>
              <w:top w:val="single" w:sz="4" w:space="0" w:color="auto"/>
              <w:bottom w:val="single" w:sz="4" w:space="0" w:color="auto"/>
            </w:tcBorders>
            <w:shd w:val="clear" w:color="auto" w:fill="D9D9D9"/>
          </w:tcPr>
          <w:p w14:paraId="00C5AB1D" w14:textId="77777777" w:rsidR="004E3107" w:rsidRPr="00071AE0" w:rsidRDefault="004E3107" w:rsidP="00344CA1">
            <w:pPr>
              <w:rPr>
                <w:rFonts w:asciiTheme="minorHAnsi" w:hAnsiTheme="minorHAnsi" w:cstheme="minorHAnsi"/>
                <w:b/>
              </w:rPr>
            </w:pPr>
            <w:r w:rsidRPr="00071AE0">
              <w:rPr>
                <w:rFonts w:asciiTheme="minorHAnsi" w:hAnsiTheme="minorHAnsi" w:cstheme="minorHAnsi"/>
                <w:b/>
              </w:rPr>
              <w:t>Data Type</w:t>
            </w:r>
          </w:p>
        </w:tc>
        <w:tc>
          <w:tcPr>
            <w:tcW w:w="2126" w:type="dxa"/>
            <w:tcBorders>
              <w:top w:val="single" w:sz="4" w:space="0" w:color="auto"/>
              <w:bottom w:val="single" w:sz="4" w:space="0" w:color="auto"/>
            </w:tcBorders>
            <w:shd w:val="clear" w:color="auto" w:fill="D9D9D9"/>
          </w:tcPr>
          <w:p w14:paraId="3A4223AB" w14:textId="77777777" w:rsidR="004E3107" w:rsidRPr="00071AE0" w:rsidRDefault="004E3107" w:rsidP="00344CA1">
            <w:pPr>
              <w:rPr>
                <w:rFonts w:asciiTheme="minorHAnsi" w:hAnsiTheme="minorHAnsi" w:cstheme="minorHAnsi"/>
                <w:b/>
              </w:rPr>
            </w:pPr>
            <w:r w:rsidRPr="00071AE0">
              <w:rPr>
                <w:rFonts w:asciiTheme="minorHAnsi" w:hAnsiTheme="minorHAnsi" w:cstheme="minorHAnsi"/>
                <w:b/>
              </w:rPr>
              <w:t>Labels</w:t>
            </w:r>
          </w:p>
        </w:tc>
        <w:tc>
          <w:tcPr>
            <w:tcW w:w="2977" w:type="dxa"/>
            <w:tcBorders>
              <w:top w:val="single" w:sz="4" w:space="0" w:color="auto"/>
              <w:bottom w:val="single" w:sz="4" w:space="0" w:color="auto"/>
            </w:tcBorders>
            <w:shd w:val="clear" w:color="auto" w:fill="D9D9D9"/>
          </w:tcPr>
          <w:p w14:paraId="165F3071" w14:textId="77777777" w:rsidR="004E3107" w:rsidRPr="00071AE0" w:rsidRDefault="004E3107" w:rsidP="00344CA1">
            <w:pPr>
              <w:rPr>
                <w:rFonts w:asciiTheme="minorHAnsi" w:hAnsiTheme="minorHAnsi" w:cstheme="minorHAnsi"/>
                <w:b/>
              </w:rPr>
            </w:pPr>
            <w:r w:rsidRPr="00071AE0">
              <w:rPr>
                <w:rFonts w:asciiTheme="minorHAnsi" w:hAnsiTheme="minorHAnsi" w:cstheme="minorHAnsi"/>
                <w:b/>
              </w:rPr>
              <w:t>Help Text</w:t>
            </w:r>
          </w:p>
        </w:tc>
        <w:tc>
          <w:tcPr>
            <w:tcW w:w="1842" w:type="dxa"/>
            <w:tcBorders>
              <w:top w:val="single" w:sz="4" w:space="0" w:color="auto"/>
              <w:bottom w:val="single" w:sz="4" w:space="0" w:color="auto"/>
            </w:tcBorders>
            <w:shd w:val="clear" w:color="auto" w:fill="D9D9D9"/>
          </w:tcPr>
          <w:p w14:paraId="5CD20B68" w14:textId="77777777" w:rsidR="004E3107" w:rsidRPr="00071AE0" w:rsidRDefault="004E3107" w:rsidP="00344CA1">
            <w:pPr>
              <w:rPr>
                <w:rFonts w:asciiTheme="minorHAnsi" w:hAnsiTheme="minorHAnsi" w:cstheme="minorHAnsi"/>
                <w:b/>
              </w:rPr>
            </w:pPr>
            <w:r w:rsidRPr="00071AE0">
              <w:rPr>
                <w:rFonts w:asciiTheme="minorHAnsi" w:hAnsiTheme="minorHAnsi" w:cstheme="minorHAnsi"/>
                <w:b/>
              </w:rPr>
              <w:t>Remarks</w:t>
            </w:r>
          </w:p>
        </w:tc>
      </w:tr>
      <w:tr w:rsidR="00642204" w:rsidRPr="00071AE0" w14:paraId="4B2E1ECF" w14:textId="77777777" w:rsidTr="001D3F5C">
        <w:trPr>
          <w:trHeight w:val="175"/>
        </w:trPr>
        <w:tc>
          <w:tcPr>
            <w:tcW w:w="1701" w:type="dxa"/>
            <w:tcBorders>
              <w:top w:val="single" w:sz="4" w:space="0" w:color="auto"/>
              <w:bottom w:val="single" w:sz="4" w:space="0" w:color="auto"/>
            </w:tcBorders>
            <w:shd w:val="clear" w:color="auto" w:fill="auto"/>
          </w:tcPr>
          <w:p w14:paraId="580A7841" w14:textId="77777777" w:rsidR="00642204" w:rsidRPr="00071AE0" w:rsidRDefault="00642204" w:rsidP="00C352C8">
            <w:pPr>
              <w:rPr>
                <w:rFonts w:asciiTheme="minorHAnsi" w:hAnsiTheme="minorHAnsi" w:cstheme="minorHAnsi"/>
              </w:rPr>
            </w:pPr>
          </w:p>
        </w:tc>
        <w:tc>
          <w:tcPr>
            <w:tcW w:w="1560" w:type="dxa"/>
            <w:tcBorders>
              <w:top w:val="single" w:sz="4" w:space="0" w:color="auto"/>
              <w:bottom w:val="single" w:sz="4" w:space="0" w:color="auto"/>
            </w:tcBorders>
            <w:shd w:val="clear" w:color="auto" w:fill="auto"/>
          </w:tcPr>
          <w:p w14:paraId="24B44CFA" w14:textId="77777777" w:rsidR="00642204" w:rsidRPr="00071AE0" w:rsidRDefault="00642204" w:rsidP="00344CA1">
            <w:pPr>
              <w:rPr>
                <w:rFonts w:asciiTheme="minorHAnsi" w:hAnsiTheme="minorHAnsi" w:cstheme="minorHAnsi"/>
              </w:rPr>
            </w:pPr>
          </w:p>
        </w:tc>
        <w:tc>
          <w:tcPr>
            <w:tcW w:w="2126" w:type="dxa"/>
            <w:tcBorders>
              <w:top w:val="single" w:sz="4" w:space="0" w:color="auto"/>
              <w:bottom w:val="single" w:sz="4" w:space="0" w:color="auto"/>
            </w:tcBorders>
            <w:shd w:val="clear" w:color="auto" w:fill="auto"/>
          </w:tcPr>
          <w:p w14:paraId="33F9DF53" w14:textId="77777777" w:rsidR="00642204" w:rsidRPr="00071AE0" w:rsidRDefault="00642204" w:rsidP="00344CA1">
            <w:pPr>
              <w:rPr>
                <w:rFonts w:asciiTheme="minorHAnsi" w:hAnsiTheme="minorHAnsi" w:cstheme="minorHAnsi"/>
              </w:rPr>
            </w:pPr>
          </w:p>
        </w:tc>
        <w:tc>
          <w:tcPr>
            <w:tcW w:w="2977" w:type="dxa"/>
            <w:tcBorders>
              <w:top w:val="single" w:sz="4" w:space="0" w:color="auto"/>
              <w:bottom w:val="single" w:sz="4" w:space="0" w:color="auto"/>
            </w:tcBorders>
            <w:shd w:val="clear" w:color="auto" w:fill="auto"/>
          </w:tcPr>
          <w:p w14:paraId="13F93817" w14:textId="77777777" w:rsidR="00642204" w:rsidRPr="00071AE0" w:rsidRDefault="00642204" w:rsidP="00344CA1">
            <w:pPr>
              <w:rPr>
                <w:rFonts w:asciiTheme="minorHAnsi" w:hAnsiTheme="minorHAnsi" w:cstheme="minorHAnsi"/>
              </w:rPr>
            </w:pPr>
          </w:p>
        </w:tc>
        <w:tc>
          <w:tcPr>
            <w:tcW w:w="1842" w:type="dxa"/>
            <w:tcBorders>
              <w:top w:val="single" w:sz="4" w:space="0" w:color="auto"/>
              <w:bottom w:val="single" w:sz="4" w:space="0" w:color="auto"/>
            </w:tcBorders>
            <w:shd w:val="clear" w:color="auto" w:fill="auto"/>
          </w:tcPr>
          <w:p w14:paraId="5AE98207" w14:textId="77777777" w:rsidR="00642204" w:rsidRPr="00071AE0" w:rsidRDefault="00642204" w:rsidP="00344CA1">
            <w:pPr>
              <w:rPr>
                <w:rFonts w:asciiTheme="minorHAnsi" w:hAnsiTheme="minorHAnsi" w:cstheme="minorHAnsi"/>
              </w:rPr>
            </w:pPr>
          </w:p>
        </w:tc>
      </w:tr>
      <w:tr w:rsidR="00642204" w:rsidRPr="00071AE0" w14:paraId="3E20789D" w14:textId="77777777" w:rsidTr="001D3F5C">
        <w:trPr>
          <w:trHeight w:val="175"/>
        </w:trPr>
        <w:tc>
          <w:tcPr>
            <w:tcW w:w="1701" w:type="dxa"/>
            <w:tcBorders>
              <w:top w:val="single" w:sz="4" w:space="0" w:color="auto"/>
              <w:bottom w:val="single" w:sz="4" w:space="0" w:color="auto"/>
            </w:tcBorders>
            <w:shd w:val="clear" w:color="auto" w:fill="auto"/>
          </w:tcPr>
          <w:p w14:paraId="4360C3FD" w14:textId="77777777" w:rsidR="00642204" w:rsidRPr="00071AE0" w:rsidRDefault="00642204" w:rsidP="00344CA1">
            <w:pPr>
              <w:rPr>
                <w:rFonts w:asciiTheme="minorHAnsi" w:hAnsiTheme="minorHAnsi" w:cstheme="minorHAnsi"/>
              </w:rPr>
            </w:pPr>
          </w:p>
        </w:tc>
        <w:tc>
          <w:tcPr>
            <w:tcW w:w="1560" w:type="dxa"/>
            <w:tcBorders>
              <w:top w:val="single" w:sz="4" w:space="0" w:color="auto"/>
              <w:bottom w:val="single" w:sz="4" w:space="0" w:color="auto"/>
            </w:tcBorders>
            <w:shd w:val="clear" w:color="auto" w:fill="auto"/>
          </w:tcPr>
          <w:p w14:paraId="724BA41D" w14:textId="77777777" w:rsidR="00642204" w:rsidRPr="00071AE0" w:rsidRDefault="00642204" w:rsidP="00344CA1">
            <w:pPr>
              <w:rPr>
                <w:rFonts w:asciiTheme="minorHAnsi" w:hAnsiTheme="minorHAnsi" w:cstheme="minorHAnsi"/>
              </w:rPr>
            </w:pPr>
          </w:p>
        </w:tc>
        <w:tc>
          <w:tcPr>
            <w:tcW w:w="2126" w:type="dxa"/>
            <w:tcBorders>
              <w:top w:val="single" w:sz="4" w:space="0" w:color="auto"/>
              <w:bottom w:val="single" w:sz="4" w:space="0" w:color="auto"/>
            </w:tcBorders>
            <w:shd w:val="clear" w:color="auto" w:fill="auto"/>
          </w:tcPr>
          <w:p w14:paraId="5AE3D941" w14:textId="77777777" w:rsidR="00642204" w:rsidRPr="00071AE0" w:rsidRDefault="00642204" w:rsidP="00344CA1">
            <w:pPr>
              <w:rPr>
                <w:rFonts w:asciiTheme="minorHAnsi" w:hAnsiTheme="minorHAnsi" w:cstheme="minorHAnsi"/>
              </w:rPr>
            </w:pPr>
          </w:p>
        </w:tc>
        <w:tc>
          <w:tcPr>
            <w:tcW w:w="2977" w:type="dxa"/>
            <w:tcBorders>
              <w:top w:val="single" w:sz="4" w:space="0" w:color="auto"/>
              <w:bottom w:val="single" w:sz="4" w:space="0" w:color="auto"/>
            </w:tcBorders>
            <w:shd w:val="clear" w:color="auto" w:fill="auto"/>
          </w:tcPr>
          <w:p w14:paraId="72128207" w14:textId="77777777" w:rsidR="00642204" w:rsidRPr="00071AE0" w:rsidRDefault="00642204" w:rsidP="00344CA1">
            <w:pPr>
              <w:rPr>
                <w:rFonts w:asciiTheme="minorHAnsi" w:hAnsiTheme="minorHAnsi" w:cstheme="minorHAnsi"/>
              </w:rPr>
            </w:pPr>
          </w:p>
        </w:tc>
        <w:tc>
          <w:tcPr>
            <w:tcW w:w="1842" w:type="dxa"/>
            <w:tcBorders>
              <w:top w:val="single" w:sz="4" w:space="0" w:color="auto"/>
              <w:bottom w:val="single" w:sz="4" w:space="0" w:color="auto"/>
            </w:tcBorders>
            <w:shd w:val="clear" w:color="auto" w:fill="auto"/>
          </w:tcPr>
          <w:p w14:paraId="4B134A91" w14:textId="77777777" w:rsidR="00642204" w:rsidRPr="00071AE0" w:rsidRDefault="00642204" w:rsidP="00344CA1">
            <w:pPr>
              <w:rPr>
                <w:rFonts w:asciiTheme="minorHAnsi" w:hAnsiTheme="minorHAnsi" w:cstheme="minorHAnsi"/>
              </w:rPr>
            </w:pPr>
          </w:p>
        </w:tc>
      </w:tr>
      <w:tr w:rsidR="002E6046" w:rsidRPr="00071AE0" w14:paraId="596F2FAA" w14:textId="77777777" w:rsidTr="001D3F5C">
        <w:trPr>
          <w:trHeight w:val="175"/>
        </w:trPr>
        <w:tc>
          <w:tcPr>
            <w:tcW w:w="1701" w:type="dxa"/>
            <w:tcBorders>
              <w:top w:val="single" w:sz="4" w:space="0" w:color="auto"/>
              <w:bottom w:val="single" w:sz="4" w:space="0" w:color="auto"/>
            </w:tcBorders>
            <w:shd w:val="clear" w:color="auto" w:fill="auto"/>
          </w:tcPr>
          <w:p w14:paraId="7EBFF400" w14:textId="77777777" w:rsidR="002E6046" w:rsidRPr="00071AE0" w:rsidRDefault="002E6046" w:rsidP="00344CA1">
            <w:pPr>
              <w:rPr>
                <w:rFonts w:asciiTheme="minorHAnsi" w:hAnsiTheme="minorHAnsi" w:cstheme="minorHAnsi"/>
              </w:rPr>
            </w:pPr>
          </w:p>
        </w:tc>
        <w:tc>
          <w:tcPr>
            <w:tcW w:w="1560" w:type="dxa"/>
            <w:tcBorders>
              <w:top w:val="single" w:sz="4" w:space="0" w:color="auto"/>
              <w:bottom w:val="single" w:sz="4" w:space="0" w:color="auto"/>
            </w:tcBorders>
            <w:shd w:val="clear" w:color="auto" w:fill="auto"/>
          </w:tcPr>
          <w:p w14:paraId="2500A374" w14:textId="77777777" w:rsidR="002E6046" w:rsidRPr="00071AE0" w:rsidRDefault="002E6046" w:rsidP="00344CA1">
            <w:pPr>
              <w:rPr>
                <w:rFonts w:asciiTheme="minorHAnsi" w:hAnsiTheme="minorHAnsi" w:cstheme="minorHAnsi"/>
              </w:rPr>
            </w:pPr>
          </w:p>
        </w:tc>
        <w:tc>
          <w:tcPr>
            <w:tcW w:w="2126" w:type="dxa"/>
            <w:tcBorders>
              <w:top w:val="single" w:sz="4" w:space="0" w:color="auto"/>
              <w:bottom w:val="single" w:sz="4" w:space="0" w:color="auto"/>
            </w:tcBorders>
            <w:shd w:val="clear" w:color="auto" w:fill="auto"/>
          </w:tcPr>
          <w:p w14:paraId="248B71EF" w14:textId="77777777" w:rsidR="002E6046" w:rsidRPr="00071AE0" w:rsidRDefault="002E6046" w:rsidP="00344CA1">
            <w:pPr>
              <w:rPr>
                <w:rFonts w:asciiTheme="minorHAnsi" w:hAnsiTheme="minorHAnsi" w:cstheme="minorHAnsi"/>
              </w:rPr>
            </w:pPr>
          </w:p>
        </w:tc>
        <w:tc>
          <w:tcPr>
            <w:tcW w:w="2977" w:type="dxa"/>
            <w:tcBorders>
              <w:top w:val="single" w:sz="4" w:space="0" w:color="auto"/>
              <w:bottom w:val="single" w:sz="4" w:space="0" w:color="auto"/>
            </w:tcBorders>
            <w:shd w:val="clear" w:color="auto" w:fill="auto"/>
          </w:tcPr>
          <w:p w14:paraId="149E9AAB" w14:textId="77777777" w:rsidR="002E6046" w:rsidRPr="00071AE0" w:rsidRDefault="002E6046" w:rsidP="00344CA1">
            <w:pPr>
              <w:rPr>
                <w:rFonts w:asciiTheme="minorHAnsi" w:hAnsiTheme="minorHAnsi" w:cstheme="minorHAnsi"/>
              </w:rPr>
            </w:pPr>
          </w:p>
        </w:tc>
        <w:tc>
          <w:tcPr>
            <w:tcW w:w="1842" w:type="dxa"/>
            <w:tcBorders>
              <w:top w:val="single" w:sz="4" w:space="0" w:color="auto"/>
              <w:bottom w:val="single" w:sz="4" w:space="0" w:color="auto"/>
            </w:tcBorders>
            <w:shd w:val="clear" w:color="auto" w:fill="auto"/>
          </w:tcPr>
          <w:p w14:paraId="23A0587B" w14:textId="77777777" w:rsidR="002E6046" w:rsidRPr="00071AE0" w:rsidRDefault="002E6046" w:rsidP="00344CA1">
            <w:pPr>
              <w:rPr>
                <w:rFonts w:asciiTheme="minorHAnsi" w:hAnsiTheme="minorHAnsi" w:cstheme="minorHAnsi"/>
              </w:rPr>
            </w:pPr>
          </w:p>
        </w:tc>
      </w:tr>
    </w:tbl>
    <w:p w14:paraId="19846374" w14:textId="77777777" w:rsidR="00425172" w:rsidRPr="00071AE0" w:rsidRDefault="00425172" w:rsidP="00E313B0">
      <w:pPr>
        <w:pStyle w:val="Heading2"/>
        <w:rPr>
          <w:rFonts w:asciiTheme="minorHAnsi" w:hAnsiTheme="minorHAnsi" w:cstheme="minorHAnsi"/>
        </w:rPr>
      </w:pPr>
      <w:bookmarkStart w:id="34" w:name="_Toc330847021"/>
      <w:bookmarkStart w:id="35" w:name="_Toc255316753"/>
      <w:bookmarkStart w:id="36" w:name="_Toc256422460"/>
      <w:bookmarkStart w:id="37" w:name="_Toc257067422"/>
      <w:r w:rsidRPr="00071AE0">
        <w:rPr>
          <w:rFonts w:asciiTheme="minorHAnsi" w:hAnsiTheme="minorHAnsi" w:cstheme="minorHAnsi"/>
        </w:rPr>
        <w:t>Base Enum</w:t>
      </w:r>
      <w:r w:rsidR="002E6046">
        <w:rPr>
          <w:rFonts w:asciiTheme="minorHAnsi" w:hAnsiTheme="minorHAnsi" w:cstheme="minorHAnsi"/>
        </w:rPr>
        <w:t>erator</w:t>
      </w:r>
      <w:r w:rsidRPr="00071AE0">
        <w:rPr>
          <w:rFonts w:asciiTheme="minorHAnsi" w:hAnsiTheme="minorHAnsi" w:cstheme="minorHAnsi"/>
        </w:rPr>
        <w:t>s</w:t>
      </w:r>
      <w:r w:rsidR="0094264A">
        <w:rPr>
          <w:rFonts w:asciiTheme="minorHAnsi" w:hAnsiTheme="minorHAnsi" w:cstheme="minorHAnsi"/>
        </w:rPr>
        <w:t xml:space="preserve"> - NA</w:t>
      </w:r>
      <w:bookmarkEnd w:id="34"/>
    </w:p>
    <w:tbl>
      <w:tblPr>
        <w:tblW w:w="844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99"/>
        <w:gridCol w:w="1717"/>
        <w:gridCol w:w="1871"/>
        <w:gridCol w:w="2353"/>
      </w:tblGrid>
      <w:tr w:rsidR="00DC307A" w:rsidRPr="00071AE0" w14:paraId="6C7E52A7" w14:textId="77777777" w:rsidTr="00DC307A">
        <w:trPr>
          <w:trHeight w:val="175"/>
        </w:trPr>
        <w:tc>
          <w:tcPr>
            <w:tcW w:w="2499" w:type="dxa"/>
            <w:tcBorders>
              <w:top w:val="single" w:sz="4" w:space="0" w:color="auto"/>
              <w:bottom w:val="single" w:sz="4" w:space="0" w:color="auto"/>
            </w:tcBorders>
            <w:shd w:val="clear" w:color="auto" w:fill="D9D9D9"/>
          </w:tcPr>
          <w:p w14:paraId="06E812B0" w14:textId="77777777" w:rsidR="00DC307A" w:rsidRPr="00071AE0" w:rsidRDefault="00DC307A" w:rsidP="00344CA1">
            <w:pPr>
              <w:rPr>
                <w:rFonts w:asciiTheme="minorHAnsi" w:hAnsiTheme="minorHAnsi" w:cstheme="minorHAnsi"/>
                <w:b/>
              </w:rPr>
            </w:pPr>
            <w:r w:rsidRPr="00071AE0">
              <w:rPr>
                <w:rFonts w:asciiTheme="minorHAnsi" w:hAnsiTheme="minorHAnsi" w:cstheme="minorHAnsi"/>
                <w:b/>
              </w:rPr>
              <w:t>Name</w:t>
            </w:r>
          </w:p>
        </w:tc>
        <w:tc>
          <w:tcPr>
            <w:tcW w:w="1717" w:type="dxa"/>
            <w:tcBorders>
              <w:top w:val="single" w:sz="4" w:space="0" w:color="auto"/>
              <w:bottom w:val="single" w:sz="4" w:space="0" w:color="auto"/>
            </w:tcBorders>
            <w:shd w:val="clear" w:color="auto" w:fill="D9D9D9"/>
          </w:tcPr>
          <w:p w14:paraId="1021B099" w14:textId="77777777" w:rsidR="00DC307A" w:rsidRPr="00071AE0" w:rsidRDefault="00DC307A" w:rsidP="00344CA1">
            <w:pPr>
              <w:rPr>
                <w:rFonts w:asciiTheme="minorHAnsi" w:hAnsiTheme="minorHAnsi" w:cstheme="minorHAnsi"/>
                <w:b/>
              </w:rPr>
            </w:pPr>
            <w:r w:rsidRPr="00071AE0">
              <w:rPr>
                <w:rFonts w:asciiTheme="minorHAnsi" w:hAnsiTheme="minorHAnsi" w:cstheme="minorHAnsi"/>
                <w:b/>
              </w:rPr>
              <w:t>Labels</w:t>
            </w:r>
          </w:p>
        </w:tc>
        <w:tc>
          <w:tcPr>
            <w:tcW w:w="1871" w:type="dxa"/>
            <w:tcBorders>
              <w:top w:val="single" w:sz="4" w:space="0" w:color="auto"/>
              <w:bottom w:val="single" w:sz="4" w:space="0" w:color="auto"/>
            </w:tcBorders>
            <w:shd w:val="clear" w:color="auto" w:fill="D9D9D9"/>
          </w:tcPr>
          <w:p w14:paraId="77809C12" w14:textId="77777777" w:rsidR="00DC307A" w:rsidRPr="00071AE0" w:rsidRDefault="00DC307A" w:rsidP="00344CA1">
            <w:pPr>
              <w:rPr>
                <w:rFonts w:asciiTheme="minorHAnsi" w:hAnsiTheme="minorHAnsi" w:cstheme="minorHAnsi"/>
                <w:b/>
              </w:rPr>
            </w:pPr>
            <w:r w:rsidRPr="00071AE0">
              <w:rPr>
                <w:rFonts w:asciiTheme="minorHAnsi" w:hAnsiTheme="minorHAnsi" w:cstheme="minorHAnsi"/>
                <w:b/>
              </w:rPr>
              <w:t>Help Text</w:t>
            </w:r>
          </w:p>
        </w:tc>
        <w:tc>
          <w:tcPr>
            <w:tcW w:w="2353" w:type="dxa"/>
            <w:tcBorders>
              <w:top w:val="single" w:sz="4" w:space="0" w:color="auto"/>
              <w:bottom w:val="single" w:sz="4" w:space="0" w:color="auto"/>
            </w:tcBorders>
            <w:shd w:val="clear" w:color="auto" w:fill="D9D9D9"/>
          </w:tcPr>
          <w:p w14:paraId="1BF04B1D" w14:textId="77777777" w:rsidR="00DC307A" w:rsidRPr="00071AE0" w:rsidRDefault="00DC307A" w:rsidP="00344CA1">
            <w:pPr>
              <w:rPr>
                <w:rFonts w:asciiTheme="minorHAnsi" w:hAnsiTheme="minorHAnsi" w:cstheme="minorHAnsi"/>
                <w:b/>
              </w:rPr>
            </w:pPr>
            <w:r w:rsidRPr="00071AE0">
              <w:rPr>
                <w:rFonts w:asciiTheme="minorHAnsi" w:hAnsiTheme="minorHAnsi" w:cstheme="minorHAnsi"/>
                <w:b/>
              </w:rPr>
              <w:t>Elements</w:t>
            </w:r>
          </w:p>
        </w:tc>
      </w:tr>
      <w:tr w:rsidR="00DC307A" w:rsidRPr="00071AE0" w14:paraId="2526433E" w14:textId="77777777" w:rsidTr="00DC307A">
        <w:trPr>
          <w:trHeight w:val="175"/>
        </w:trPr>
        <w:tc>
          <w:tcPr>
            <w:tcW w:w="2499" w:type="dxa"/>
            <w:tcBorders>
              <w:top w:val="single" w:sz="4" w:space="0" w:color="auto"/>
              <w:bottom w:val="single" w:sz="4" w:space="0" w:color="auto"/>
            </w:tcBorders>
            <w:shd w:val="clear" w:color="auto" w:fill="auto"/>
          </w:tcPr>
          <w:p w14:paraId="4535B692" w14:textId="77777777" w:rsidR="00DC307A" w:rsidRPr="00071AE0" w:rsidRDefault="00DC307A" w:rsidP="00344CA1">
            <w:pPr>
              <w:rPr>
                <w:rFonts w:asciiTheme="minorHAnsi" w:hAnsiTheme="minorHAnsi" w:cstheme="minorHAnsi"/>
                <w:b/>
              </w:rPr>
            </w:pPr>
          </w:p>
        </w:tc>
        <w:tc>
          <w:tcPr>
            <w:tcW w:w="1717" w:type="dxa"/>
            <w:tcBorders>
              <w:top w:val="single" w:sz="4" w:space="0" w:color="auto"/>
              <w:bottom w:val="single" w:sz="4" w:space="0" w:color="auto"/>
            </w:tcBorders>
            <w:shd w:val="clear" w:color="auto" w:fill="auto"/>
          </w:tcPr>
          <w:p w14:paraId="38A9DA14" w14:textId="77777777" w:rsidR="00DC307A" w:rsidRPr="00071AE0" w:rsidRDefault="00DC307A" w:rsidP="00344CA1">
            <w:pPr>
              <w:rPr>
                <w:rFonts w:asciiTheme="minorHAnsi" w:hAnsiTheme="minorHAnsi" w:cstheme="minorHAnsi"/>
              </w:rPr>
            </w:pPr>
          </w:p>
        </w:tc>
        <w:tc>
          <w:tcPr>
            <w:tcW w:w="1871" w:type="dxa"/>
            <w:tcBorders>
              <w:top w:val="single" w:sz="4" w:space="0" w:color="auto"/>
              <w:bottom w:val="single" w:sz="4" w:space="0" w:color="auto"/>
            </w:tcBorders>
            <w:shd w:val="clear" w:color="auto" w:fill="auto"/>
          </w:tcPr>
          <w:p w14:paraId="671FFF57" w14:textId="77777777" w:rsidR="00DC307A" w:rsidRPr="00071AE0" w:rsidRDefault="00DC307A" w:rsidP="00344CA1">
            <w:pPr>
              <w:rPr>
                <w:rFonts w:asciiTheme="minorHAnsi" w:hAnsiTheme="minorHAnsi" w:cstheme="minorHAnsi"/>
              </w:rPr>
            </w:pPr>
          </w:p>
        </w:tc>
        <w:tc>
          <w:tcPr>
            <w:tcW w:w="2353" w:type="dxa"/>
            <w:tcBorders>
              <w:top w:val="single" w:sz="4" w:space="0" w:color="auto"/>
              <w:bottom w:val="single" w:sz="4" w:space="0" w:color="auto"/>
            </w:tcBorders>
            <w:shd w:val="clear" w:color="auto" w:fill="auto"/>
          </w:tcPr>
          <w:p w14:paraId="519390C9" w14:textId="77777777" w:rsidR="00DC307A" w:rsidRPr="00071AE0" w:rsidRDefault="00DC307A" w:rsidP="00344CA1">
            <w:pPr>
              <w:rPr>
                <w:rFonts w:asciiTheme="minorHAnsi" w:hAnsiTheme="minorHAnsi" w:cstheme="minorHAnsi"/>
              </w:rPr>
            </w:pPr>
          </w:p>
        </w:tc>
      </w:tr>
      <w:tr w:rsidR="00EB3F09" w:rsidRPr="00071AE0" w14:paraId="0AE15EB2" w14:textId="77777777" w:rsidTr="00DC307A">
        <w:trPr>
          <w:trHeight w:val="175"/>
        </w:trPr>
        <w:tc>
          <w:tcPr>
            <w:tcW w:w="2499" w:type="dxa"/>
            <w:tcBorders>
              <w:top w:val="single" w:sz="4" w:space="0" w:color="auto"/>
              <w:bottom w:val="single" w:sz="4" w:space="0" w:color="auto"/>
            </w:tcBorders>
            <w:shd w:val="clear" w:color="auto" w:fill="auto"/>
          </w:tcPr>
          <w:p w14:paraId="47EE5B4B" w14:textId="77777777" w:rsidR="00EB3F09" w:rsidRPr="00071AE0" w:rsidRDefault="00EB3F09" w:rsidP="00344CA1">
            <w:pPr>
              <w:rPr>
                <w:rFonts w:asciiTheme="minorHAnsi" w:hAnsiTheme="minorHAnsi" w:cstheme="minorHAnsi"/>
              </w:rPr>
            </w:pPr>
          </w:p>
        </w:tc>
        <w:tc>
          <w:tcPr>
            <w:tcW w:w="1717" w:type="dxa"/>
            <w:tcBorders>
              <w:top w:val="single" w:sz="4" w:space="0" w:color="auto"/>
              <w:bottom w:val="single" w:sz="4" w:space="0" w:color="auto"/>
            </w:tcBorders>
            <w:shd w:val="clear" w:color="auto" w:fill="auto"/>
          </w:tcPr>
          <w:p w14:paraId="1E3127D0" w14:textId="77777777" w:rsidR="00EB3F09" w:rsidRPr="00071AE0" w:rsidRDefault="00EB3F09" w:rsidP="00344CA1">
            <w:pPr>
              <w:rPr>
                <w:rFonts w:asciiTheme="minorHAnsi" w:hAnsiTheme="minorHAnsi" w:cstheme="minorHAnsi"/>
              </w:rPr>
            </w:pPr>
          </w:p>
        </w:tc>
        <w:tc>
          <w:tcPr>
            <w:tcW w:w="1871" w:type="dxa"/>
            <w:tcBorders>
              <w:top w:val="single" w:sz="4" w:space="0" w:color="auto"/>
              <w:bottom w:val="single" w:sz="4" w:space="0" w:color="auto"/>
            </w:tcBorders>
            <w:shd w:val="clear" w:color="auto" w:fill="auto"/>
          </w:tcPr>
          <w:p w14:paraId="5ED108B0" w14:textId="77777777" w:rsidR="00EB3F09" w:rsidRPr="00071AE0" w:rsidRDefault="00EB3F09" w:rsidP="00344CA1">
            <w:pPr>
              <w:rPr>
                <w:rFonts w:asciiTheme="minorHAnsi" w:hAnsiTheme="minorHAnsi" w:cstheme="minorHAnsi"/>
              </w:rPr>
            </w:pPr>
          </w:p>
        </w:tc>
        <w:tc>
          <w:tcPr>
            <w:tcW w:w="2353" w:type="dxa"/>
            <w:tcBorders>
              <w:top w:val="single" w:sz="4" w:space="0" w:color="auto"/>
              <w:bottom w:val="single" w:sz="4" w:space="0" w:color="auto"/>
            </w:tcBorders>
            <w:shd w:val="clear" w:color="auto" w:fill="auto"/>
          </w:tcPr>
          <w:p w14:paraId="144735A3" w14:textId="77777777" w:rsidR="00EB3F09" w:rsidRPr="00071AE0" w:rsidRDefault="00EB3F09" w:rsidP="00344CA1">
            <w:pPr>
              <w:rPr>
                <w:rFonts w:asciiTheme="minorHAnsi" w:hAnsiTheme="minorHAnsi" w:cstheme="minorHAnsi"/>
              </w:rPr>
            </w:pPr>
          </w:p>
        </w:tc>
      </w:tr>
      <w:tr w:rsidR="00EB3F09" w:rsidRPr="00071AE0" w14:paraId="7E87660E" w14:textId="77777777" w:rsidTr="00DC307A">
        <w:trPr>
          <w:trHeight w:val="175"/>
        </w:trPr>
        <w:tc>
          <w:tcPr>
            <w:tcW w:w="2499" w:type="dxa"/>
            <w:tcBorders>
              <w:top w:val="single" w:sz="4" w:space="0" w:color="auto"/>
              <w:bottom w:val="single" w:sz="4" w:space="0" w:color="auto"/>
            </w:tcBorders>
            <w:shd w:val="clear" w:color="auto" w:fill="auto"/>
          </w:tcPr>
          <w:p w14:paraId="02FA9A26" w14:textId="77777777" w:rsidR="00EB3F09" w:rsidRPr="00071AE0" w:rsidRDefault="00EB3F09" w:rsidP="00344CA1">
            <w:pPr>
              <w:rPr>
                <w:rFonts w:asciiTheme="minorHAnsi" w:hAnsiTheme="minorHAnsi" w:cstheme="minorHAnsi"/>
              </w:rPr>
            </w:pPr>
          </w:p>
        </w:tc>
        <w:tc>
          <w:tcPr>
            <w:tcW w:w="1717" w:type="dxa"/>
            <w:tcBorders>
              <w:top w:val="single" w:sz="4" w:space="0" w:color="auto"/>
              <w:bottom w:val="single" w:sz="4" w:space="0" w:color="auto"/>
            </w:tcBorders>
            <w:shd w:val="clear" w:color="auto" w:fill="auto"/>
          </w:tcPr>
          <w:p w14:paraId="62F86238" w14:textId="77777777" w:rsidR="00EB3F09" w:rsidRPr="00071AE0" w:rsidRDefault="00EB3F09" w:rsidP="00344CA1">
            <w:pPr>
              <w:rPr>
                <w:rFonts w:asciiTheme="minorHAnsi" w:hAnsiTheme="minorHAnsi" w:cstheme="minorHAnsi"/>
              </w:rPr>
            </w:pPr>
          </w:p>
        </w:tc>
        <w:tc>
          <w:tcPr>
            <w:tcW w:w="1871" w:type="dxa"/>
            <w:tcBorders>
              <w:top w:val="single" w:sz="4" w:space="0" w:color="auto"/>
              <w:bottom w:val="single" w:sz="4" w:space="0" w:color="auto"/>
            </w:tcBorders>
            <w:shd w:val="clear" w:color="auto" w:fill="auto"/>
          </w:tcPr>
          <w:p w14:paraId="6DDCE3F2" w14:textId="77777777" w:rsidR="00EB3F09" w:rsidRPr="00071AE0" w:rsidRDefault="00EB3F09" w:rsidP="00344CA1">
            <w:pPr>
              <w:rPr>
                <w:rFonts w:asciiTheme="minorHAnsi" w:hAnsiTheme="minorHAnsi" w:cstheme="minorHAnsi"/>
              </w:rPr>
            </w:pPr>
          </w:p>
        </w:tc>
        <w:tc>
          <w:tcPr>
            <w:tcW w:w="2353" w:type="dxa"/>
            <w:tcBorders>
              <w:top w:val="single" w:sz="4" w:space="0" w:color="auto"/>
              <w:bottom w:val="single" w:sz="4" w:space="0" w:color="auto"/>
            </w:tcBorders>
            <w:shd w:val="clear" w:color="auto" w:fill="auto"/>
          </w:tcPr>
          <w:p w14:paraId="4E21B772" w14:textId="77777777" w:rsidR="00EB3F09" w:rsidRPr="00071AE0" w:rsidRDefault="00EB3F09" w:rsidP="00344CA1">
            <w:pPr>
              <w:rPr>
                <w:rFonts w:asciiTheme="minorHAnsi" w:hAnsiTheme="minorHAnsi" w:cstheme="minorHAnsi"/>
              </w:rPr>
            </w:pPr>
          </w:p>
        </w:tc>
      </w:tr>
    </w:tbl>
    <w:p w14:paraId="2B631887" w14:textId="77777777" w:rsidR="00C94219" w:rsidRDefault="00C94219" w:rsidP="00E313B0">
      <w:pPr>
        <w:pStyle w:val="Heading2"/>
        <w:rPr>
          <w:rFonts w:asciiTheme="minorHAnsi" w:hAnsiTheme="minorHAnsi" w:cstheme="minorHAnsi"/>
        </w:rPr>
      </w:pPr>
      <w:bookmarkStart w:id="38" w:name="_Toc285619615"/>
      <w:bookmarkStart w:id="39" w:name="_Toc330847022"/>
    </w:p>
    <w:p w14:paraId="13B0CD2F" w14:textId="77777777" w:rsidR="00425172" w:rsidRDefault="00425172" w:rsidP="00E313B0">
      <w:pPr>
        <w:pStyle w:val="Heading2"/>
        <w:rPr>
          <w:rFonts w:asciiTheme="minorHAnsi" w:hAnsiTheme="minorHAnsi" w:cstheme="minorHAnsi"/>
        </w:rPr>
      </w:pPr>
      <w:r w:rsidRPr="00071AE0">
        <w:rPr>
          <w:rFonts w:asciiTheme="minorHAnsi" w:hAnsiTheme="minorHAnsi" w:cstheme="minorHAnsi"/>
        </w:rPr>
        <w:t>Tables</w:t>
      </w:r>
      <w:bookmarkEnd w:id="35"/>
      <w:bookmarkEnd w:id="36"/>
      <w:bookmarkEnd w:id="37"/>
      <w:bookmarkEnd w:id="38"/>
      <w:bookmarkEnd w:id="39"/>
    </w:p>
    <w:p w14:paraId="00BC4B43" w14:textId="77777777" w:rsidR="00686165" w:rsidRDefault="00686165" w:rsidP="00686165">
      <w:pPr>
        <w:pStyle w:val="TOCHeading"/>
      </w:pPr>
      <w:r>
        <w:t>Modified Tables</w:t>
      </w:r>
      <w:r w:rsidR="004F53DA">
        <w:t xml:space="preserve"> </w:t>
      </w:r>
    </w:p>
    <w:p w14:paraId="529FEBE2" w14:textId="77777777" w:rsidR="00261561" w:rsidRDefault="003C2A5A" w:rsidP="007E6530">
      <w:pPr>
        <w:pStyle w:val="Heading3"/>
        <w:ind w:left="0"/>
        <w:rPr>
          <w:rFonts w:asciiTheme="minorHAnsi" w:hAnsiTheme="minorHAnsi" w:cstheme="minorHAnsi"/>
        </w:rPr>
      </w:pPr>
      <w:bookmarkStart w:id="40" w:name="_Toc330847023"/>
      <w:r w:rsidRPr="00F04192">
        <w:rPr>
          <w:rFonts w:asciiTheme="minorHAnsi" w:hAnsiTheme="minorHAnsi" w:cstheme="minorHAnsi"/>
        </w:rPr>
        <w:t>HrmParameters</w:t>
      </w:r>
      <w:r w:rsidR="00343505">
        <w:rPr>
          <w:rFonts w:asciiTheme="minorHAnsi" w:hAnsiTheme="minorHAnsi" w:cstheme="minorHAnsi"/>
        </w:rPr>
        <w:t xml:space="preserve"> (Existing Table)</w:t>
      </w:r>
      <w:bookmarkEnd w:id="40"/>
    </w:p>
    <w:p w14:paraId="5C290CD3" w14:textId="77777777" w:rsidR="00261561" w:rsidRPr="00071AE0" w:rsidRDefault="00261561" w:rsidP="00261561">
      <w:pPr>
        <w:pStyle w:val="Heading5"/>
        <w:ind w:left="0"/>
        <w:rPr>
          <w:rFonts w:asciiTheme="minorHAnsi" w:hAnsiTheme="minorHAnsi" w:cstheme="minorHAnsi"/>
          <w:b w:val="0"/>
        </w:rPr>
      </w:pPr>
      <w:r w:rsidRPr="00071AE0">
        <w:rPr>
          <w:rFonts w:asciiTheme="minorHAnsi" w:hAnsiTheme="minorHAnsi" w:cstheme="minorHAnsi"/>
        </w:rPr>
        <w:t>Fields</w:t>
      </w:r>
    </w:p>
    <w:tbl>
      <w:tblPr>
        <w:tblW w:w="1034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90"/>
        <w:gridCol w:w="1800"/>
        <w:gridCol w:w="1710"/>
        <w:gridCol w:w="1530"/>
        <w:gridCol w:w="2070"/>
        <w:gridCol w:w="1348"/>
      </w:tblGrid>
      <w:tr w:rsidR="00261561" w:rsidRPr="00071AE0" w14:paraId="23061544" w14:textId="77777777" w:rsidTr="008159FD">
        <w:trPr>
          <w:trHeight w:val="202"/>
        </w:trPr>
        <w:tc>
          <w:tcPr>
            <w:tcW w:w="1890" w:type="dxa"/>
            <w:tcBorders>
              <w:top w:val="single" w:sz="4" w:space="0" w:color="auto"/>
              <w:bottom w:val="single" w:sz="4" w:space="0" w:color="auto"/>
            </w:tcBorders>
            <w:shd w:val="clear" w:color="auto" w:fill="D9D9D9"/>
          </w:tcPr>
          <w:p w14:paraId="2DDDEA26" w14:textId="77777777" w:rsidR="00261561" w:rsidRPr="00071AE0" w:rsidRDefault="00261561" w:rsidP="006D0835">
            <w:pPr>
              <w:rPr>
                <w:rFonts w:asciiTheme="minorHAnsi" w:hAnsiTheme="minorHAnsi" w:cstheme="minorHAnsi"/>
                <w:b/>
              </w:rPr>
            </w:pPr>
            <w:r w:rsidRPr="00071AE0">
              <w:rPr>
                <w:rFonts w:asciiTheme="minorHAnsi" w:hAnsiTheme="minorHAnsi" w:cstheme="minorHAnsi"/>
                <w:b/>
              </w:rPr>
              <w:t>Field Name</w:t>
            </w:r>
          </w:p>
        </w:tc>
        <w:tc>
          <w:tcPr>
            <w:tcW w:w="1800" w:type="dxa"/>
            <w:tcBorders>
              <w:top w:val="single" w:sz="4" w:space="0" w:color="auto"/>
              <w:bottom w:val="single" w:sz="4" w:space="0" w:color="auto"/>
            </w:tcBorders>
            <w:shd w:val="clear" w:color="auto" w:fill="D9D9D9"/>
          </w:tcPr>
          <w:p w14:paraId="356C7212" w14:textId="77777777" w:rsidR="00261561" w:rsidRPr="00071AE0" w:rsidRDefault="00261561" w:rsidP="006D0835">
            <w:pPr>
              <w:rPr>
                <w:rFonts w:asciiTheme="minorHAnsi" w:hAnsiTheme="minorHAnsi" w:cstheme="minorHAnsi"/>
                <w:b/>
              </w:rPr>
            </w:pPr>
            <w:r w:rsidRPr="00071AE0">
              <w:rPr>
                <w:rFonts w:asciiTheme="minorHAnsi" w:hAnsiTheme="minorHAnsi" w:cstheme="minorHAnsi"/>
                <w:b/>
              </w:rPr>
              <w:t>Label</w:t>
            </w:r>
          </w:p>
        </w:tc>
        <w:tc>
          <w:tcPr>
            <w:tcW w:w="1710" w:type="dxa"/>
            <w:tcBorders>
              <w:top w:val="single" w:sz="4" w:space="0" w:color="auto"/>
              <w:bottom w:val="single" w:sz="4" w:space="0" w:color="auto"/>
            </w:tcBorders>
            <w:shd w:val="clear" w:color="auto" w:fill="D9D9D9"/>
          </w:tcPr>
          <w:p w14:paraId="1C60F435" w14:textId="77777777" w:rsidR="00261561" w:rsidRPr="00071AE0" w:rsidRDefault="00261561" w:rsidP="006D0835">
            <w:pPr>
              <w:rPr>
                <w:rFonts w:asciiTheme="minorHAnsi" w:hAnsiTheme="minorHAnsi" w:cstheme="minorHAnsi"/>
                <w:b/>
              </w:rPr>
            </w:pPr>
            <w:r w:rsidRPr="00071AE0">
              <w:rPr>
                <w:rFonts w:asciiTheme="minorHAnsi" w:hAnsiTheme="minorHAnsi" w:cstheme="minorHAnsi"/>
                <w:b/>
              </w:rPr>
              <w:t>HelpText</w:t>
            </w:r>
          </w:p>
        </w:tc>
        <w:tc>
          <w:tcPr>
            <w:tcW w:w="1530" w:type="dxa"/>
            <w:tcBorders>
              <w:top w:val="single" w:sz="4" w:space="0" w:color="auto"/>
              <w:bottom w:val="single" w:sz="4" w:space="0" w:color="auto"/>
            </w:tcBorders>
            <w:shd w:val="clear" w:color="auto" w:fill="D9D9D9"/>
          </w:tcPr>
          <w:p w14:paraId="4E855CA9" w14:textId="77777777" w:rsidR="00261561" w:rsidRPr="00071AE0" w:rsidRDefault="00261561" w:rsidP="006D0835">
            <w:pPr>
              <w:rPr>
                <w:rFonts w:asciiTheme="minorHAnsi" w:hAnsiTheme="minorHAnsi" w:cstheme="minorHAnsi"/>
                <w:b/>
              </w:rPr>
            </w:pPr>
            <w:r w:rsidRPr="00071AE0">
              <w:rPr>
                <w:rFonts w:asciiTheme="minorHAnsi" w:hAnsiTheme="minorHAnsi" w:cstheme="minorHAnsi"/>
                <w:b/>
              </w:rPr>
              <w:t>EDT</w:t>
            </w:r>
          </w:p>
        </w:tc>
        <w:tc>
          <w:tcPr>
            <w:tcW w:w="2070" w:type="dxa"/>
            <w:tcBorders>
              <w:top w:val="single" w:sz="4" w:space="0" w:color="auto"/>
              <w:bottom w:val="single" w:sz="4" w:space="0" w:color="auto"/>
            </w:tcBorders>
            <w:shd w:val="clear" w:color="auto" w:fill="D9D9D9"/>
          </w:tcPr>
          <w:p w14:paraId="6D409D34" w14:textId="77777777" w:rsidR="00261561" w:rsidRPr="00071AE0" w:rsidRDefault="00261561" w:rsidP="006D0835">
            <w:pPr>
              <w:rPr>
                <w:rFonts w:asciiTheme="minorHAnsi" w:hAnsiTheme="minorHAnsi" w:cstheme="minorHAnsi"/>
                <w:b/>
              </w:rPr>
            </w:pPr>
            <w:r w:rsidRPr="00071AE0">
              <w:rPr>
                <w:rFonts w:asciiTheme="minorHAnsi" w:hAnsiTheme="minorHAnsi" w:cstheme="minorHAnsi"/>
                <w:b/>
              </w:rPr>
              <w:t>Additional Comments</w:t>
            </w:r>
          </w:p>
        </w:tc>
        <w:tc>
          <w:tcPr>
            <w:tcW w:w="1348" w:type="dxa"/>
            <w:tcBorders>
              <w:top w:val="single" w:sz="4" w:space="0" w:color="auto"/>
              <w:bottom w:val="single" w:sz="4" w:space="0" w:color="auto"/>
            </w:tcBorders>
            <w:shd w:val="clear" w:color="auto" w:fill="D9D9D9"/>
          </w:tcPr>
          <w:p w14:paraId="62DBBD9D" w14:textId="77777777" w:rsidR="00261561" w:rsidRPr="00071AE0" w:rsidRDefault="00261561" w:rsidP="006D0835">
            <w:pPr>
              <w:rPr>
                <w:rFonts w:asciiTheme="minorHAnsi" w:hAnsiTheme="minorHAnsi" w:cstheme="minorHAnsi"/>
                <w:b/>
              </w:rPr>
            </w:pPr>
            <w:r w:rsidRPr="00071AE0">
              <w:rPr>
                <w:rFonts w:asciiTheme="minorHAnsi" w:hAnsiTheme="minorHAnsi" w:cstheme="minorHAnsi"/>
                <w:b/>
              </w:rPr>
              <w:t>Mandatory</w:t>
            </w:r>
          </w:p>
        </w:tc>
      </w:tr>
      <w:tr w:rsidR="006B5D65" w:rsidRPr="00071AE0" w14:paraId="363AC587" w14:textId="77777777" w:rsidTr="008159FD">
        <w:trPr>
          <w:trHeight w:val="202"/>
        </w:trPr>
        <w:tc>
          <w:tcPr>
            <w:tcW w:w="1890" w:type="dxa"/>
            <w:tcBorders>
              <w:top w:val="single" w:sz="4" w:space="0" w:color="auto"/>
              <w:bottom w:val="single" w:sz="4" w:space="0" w:color="auto"/>
            </w:tcBorders>
            <w:shd w:val="clear" w:color="auto" w:fill="auto"/>
          </w:tcPr>
          <w:p w14:paraId="3B6A9464" w14:textId="77777777" w:rsidR="006B5D65" w:rsidRPr="00071AE0" w:rsidRDefault="005439B7" w:rsidP="005439B7">
            <w:pPr>
              <w:rPr>
                <w:rFonts w:asciiTheme="minorHAnsi" w:hAnsiTheme="minorHAnsi" w:cstheme="minorHAnsi"/>
              </w:rPr>
            </w:pPr>
            <w:r>
              <w:rPr>
                <w:rFonts w:asciiTheme="minorHAnsi" w:hAnsiTheme="minorHAnsi" w:cstheme="minorHAnsi"/>
              </w:rPr>
              <w:t>EmployeeDataFile</w:t>
            </w:r>
          </w:p>
        </w:tc>
        <w:tc>
          <w:tcPr>
            <w:tcW w:w="1800" w:type="dxa"/>
            <w:tcBorders>
              <w:top w:val="single" w:sz="4" w:space="0" w:color="auto"/>
              <w:bottom w:val="single" w:sz="4" w:space="0" w:color="auto"/>
            </w:tcBorders>
            <w:shd w:val="clear" w:color="auto" w:fill="auto"/>
          </w:tcPr>
          <w:p w14:paraId="02CB8D22" w14:textId="77777777" w:rsidR="006B5D65" w:rsidRPr="00071AE0" w:rsidRDefault="00AF2155" w:rsidP="00E75398">
            <w:pPr>
              <w:rPr>
                <w:rFonts w:asciiTheme="minorHAnsi" w:hAnsiTheme="minorHAnsi" w:cstheme="minorHAnsi"/>
              </w:rPr>
            </w:pPr>
            <w:r>
              <w:rPr>
                <w:rFonts w:asciiTheme="minorHAnsi" w:hAnsiTheme="minorHAnsi" w:cstheme="minorHAnsi"/>
              </w:rPr>
              <w:t xml:space="preserve">File </w:t>
            </w:r>
            <w:r w:rsidR="00E75398">
              <w:rPr>
                <w:rFonts w:asciiTheme="minorHAnsi" w:hAnsiTheme="minorHAnsi" w:cstheme="minorHAnsi"/>
              </w:rPr>
              <w:t xml:space="preserve">name </w:t>
            </w:r>
            <w:r w:rsidR="006B5D65">
              <w:rPr>
                <w:rFonts w:asciiTheme="minorHAnsi" w:hAnsiTheme="minorHAnsi" w:cstheme="minorHAnsi"/>
              </w:rPr>
              <w:t>for employee details</w:t>
            </w:r>
          </w:p>
        </w:tc>
        <w:tc>
          <w:tcPr>
            <w:tcW w:w="1710" w:type="dxa"/>
            <w:tcBorders>
              <w:top w:val="single" w:sz="4" w:space="0" w:color="auto"/>
              <w:bottom w:val="single" w:sz="4" w:space="0" w:color="auto"/>
            </w:tcBorders>
            <w:shd w:val="clear" w:color="auto" w:fill="auto"/>
          </w:tcPr>
          <w:p w14:paraId="55F20BCB" w14:textId="77777777" w:rsidR="006B5D65" w:rsidRPr="00071AE0" w:rsidRDefault="00E75398" w:rsidP="0011510F">
            <w:pPr>
              <w:rPr>
                <w:rFonts w:asciiTheme="minorHAnsi" w:hAnsiTheme="minorHAnsi" w:cstheme="minorHAnsi"/>
              </w:rPr>
            </w:pPr>
            <w:r>
              <w:t>specifies the name of the file containing employee details</w:t>
            </w:r>
          </w:p>
        </w:tc>
        <w:tc>
          <w:tcPr>
            <w:tcW w:w="1530" w:type="dxa"/>
            <w:tcBorders>
              <w:top w:val="single" w:sz="4" w:space="0" w:color="auto"/>
              <w:bottom w:val="single" w:sz="4" w:space="0" w:color="auto"/>
            </w:tcBorders>
            <w:shd w:val="clear" w:color="auto" w:fill="auto"/>
          </w:tcPr>
          <w:p w14:paraId="41BB5EAA" w14:textId="77777777" w:rsidR="006B5D65" w:rsidRPr="00071AE0" w:rsidRDefault="006B5D65" w:rsidP="006D0835">
            <w:pPr>
              <w:rPr>
                <w:rFonts w:asciiTheme="minorHAnsi" w:hAnsiTheme="minorHAnsi" w:cstheme="minorHAnsi"/>
              </w:rPr>
            </w:pPr>
            <w:r>
              <w:rPr>
                <w:rFonts w:asciiTheme="minorHAnsi" w:hAnsiTheme="minorHAnsi" w:cstheme="minorHAnsi"/>
              </w:rPr>
              <w:t>FileName</w:t>
            </w:r>
          </w:p>
        </w:tc>
        <w:tc>
          <w:tcPr>
            <w:tcW w:w="2070" w:type="dxa"/>
            <w:tcBorders>
              <w:top w:val="single" w:sz="4" w:space="0" w:color="auto"/>
              <w:bottom w:val="single" w:sz="4" w:space="0" w:color="auto"/>
            </w:tcBorders>
            <w:shd w:val="clear" w:color="auto" w:fill="auto"/>
          </w:tcPr>
          <w:p w14:paraId="4C2B6A29"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38948EE5" w14:textId="77777777" w:rsidR="006B5D65" w:rsidRPr="00071AE0" w:rsidRDefault="006B5D65" w:rsidP="006D0835">
            <w:pPr>
              <w:rPr>
                <w:rFonts w:asciiTheme="minorHAnsi" w:hAnsiTheme="minorHAnsi" w:cstheme="minorHAnsi"/>
              </w:rPr>
            </w:pPr>
          </w:p>
        </w:tc>
      </w:tr>
      <w:tr w:rsidR="006B5D65" w:rsidRPr="00071AE0" w14:paraId="5205C244" w14:textId="77777777" w:rsidTr="008159FD">
        <w:trPr>
          <w:trHeight w:val="202"/>
        </w:trPr>
        <w:tc>
          <w:tcPr>
            <w:tcW w:w="1890" w:type="dxa"/>
            <w:tcBorders>
              <w:top w:val="single" w:sz="4" w:space="0" w:color="auto"/>
              <w:bottom w:val="single" w:sz="4" w:space="0" w:color="auto"/>
            </w:tcBorders>
            <w:shd w:val="clear" w:color="auto" w:fill="auto"/>
          </w:tcPr>
          <w:p w14:paraId="07B899D3" w14:textId="77777777" w:rsidR="006B5D65" w:rsidRPr="0053471E" w:rsidRDefault="005439B7" w:rsidP="005439B7">
            <w:r>
              <w:rPr>
                <w:rFonts w:asciiTheme="minorHAnsi" w:hAnsiTheme="minorHAnsi" w:cstheme="minorHAnsi"/>
              </w:rPr>
              <w:t xml:space="preserve">EmployeeEducationFile </w:t>
            </w:r>
          </w:p>
        </w:tc>
        <w:tc>
          <w:tcPr>
            <w:tcW w:w="1800" w:type="dxa"/>
            <w:tcBorders>
              <w:top w:val="single" w:sz="4" w:space="0" w:color="auto"/>
              <w:bottom w:val="single" w:sz="4" w:space="0" w:color="auto"/>
            </w:tcBorders>
            <w:shd w:val="clear" w:color="auto" w:fill="auto"/>
          </w:tcPr>
          <w:p w14:paraId="4FF1D598" w14:textId="77777777" w:rsidR="006B5D65" w:rsidRPr="0053471E" w:rsidRDefault="00AF2155" w:rsidP="00E75398">
            <w:r>
              <w:t xml:space="preserve">File </w:t>
            </w:r>
            <w:r w:rsidR="00E75398">
              <w:t xml:space="preserve">name </w:t>
            </w:r>
            <w:r>
              <w:t>for education details</w:t>
            </w:r>
          </w:p>
        </w:tc>
        <w:tc>
          <w:tcPr>
            <w:tcW w:w="1710" w:type="dxa"/>
            <w:tcBorders>
              <w:top w:val="single" w:sz="4" w:space="0" w:color="auto"/>
              <w:bottom w:val="single" w:sz="4" w:space="0" w:color="auto"/>
            </w:tcBorders>
            <w:shd w:val="clear" w:color="auto" w:fill="auto"/>
          </w:tcPr>
          <w:p w14:paraId="0B9C0CED" w14:textId="77777777" w:rsidR="006B5D65" w:rsidRPr="00071AE0" w:rsidRDefault="00E75398" w:rsidP="006D0835">
            <w:pPr>
              <w:rPr>
                <w:rFonts w:asciiTheme="minorHAnsi" w:hAnsiTheme="minorHAnsi" w:cstheme="minorHAnsi"/>
              </w:rPr>
            </w:pPr>
            <w:r>
              <w:t>specifies the name of the file containing employee education details</w:t>
            </w:r>
          </w:p>
        </w:tc>
        <w:tc>
          <w:tcPr>
            <w:tcW w:w="1530" w:type="dxa"/>
            <w:tcBorders>
              <w:top w:val="single" w:sz="4" w:space="0" w:color="auto"/>
              <w:bottom w:val="single" w:sz="4" w:space="0" w:color="auto"/>
            </w:tcBorders>
            <w:shd w:val="clear" w:color="auto" w:fill="auto"/>
          </w:tcPr>
          <w:p w14:paraId="7CA8985E" w14:textId="77777777" w:rsidR="006B5D65" w:rsidRPr="00071AE0" w:rsidRDefault="006B5D65" w:rsidP="006D0835">
            <w:pPr>
              <w:rPr>
                <w:rFonts w:asciiTheme="minorHAnsi" w:hAnsiTheme="minorHAnsi" w:cstheme="minorHAnsi"/>
              </w:rPr>
            </w:pPr>
            <w:r>
              <w:rPr>
                <w:rFonts w:asciiTheme="minorHAnsi" w:hAnsiTheme="minorHAnsi" w:cstheme="minorHAnsi"/>
              </w:rPr>
              <w:t>FileName</w:t>
            </w:r>
          </w:p>
        </w:tc>
        <w:tc>
          <w:tcPr>
            <w:tcW w:w="2070" w:type="dxa"/>
            <w:tcBorders>
              <w:top w:val="single" w:sz="4" w:space="0" w:color="auto"/>
              <w:bottom w:val="single" w:sz="4" w:space="0" w:color="auto"/>
            </w:tcBorders>
            <w:shd w:val="clear" w:color="auto" w:fill="auto"/>
          </w:tcPr>
          <w:p w14:paraId="6AEA37CC"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366B6B72" w14:textId="77777777" w:rsidR="006B5D65" w:rsidRPr="00071AE0" w:rsidRDefault="006B5D65" w:rsidP="006D0835">
            <w:pPr>
              <w:rPr>
                <w:rFonts w:asciiTheme="minorHAnsi" w:hAnsiTheme="minorHAnsi" w:cstheme="minorHAnsi"/>
              </w:rPr>
            </w:pPr>
          </w:p>
        </w:tc>
      </w:tr>
      <w:tr w:rsidR="006B5D65" w:rsidRPr="00071AE0" w14:paraId="6D0A7DEE" w14:textId="77777777" w:rsidTr="008159FD">
        <w:trPr>
          <w:trHeight w:val="202"/>
        </w:trPr>
        <w:tc>
          <w:tcPr>
            <w:tcW w:w="1890" w:type="dxa"/>
            <w:tcBorders>
              <w:top w:val="single" w:sz="4" w:space="0" w:color="auto"/>
              <w:bottom w:val="single" w:sz="4" w:space="0" w:color="auto"/>
            </w:tcBorders>
            <w:shd w:val="clear" w:color="auto" w:fill="auto"/>
          </w:tcPr>
          <w:p w14:paraId="41FA79FA" w14:textId="77777777" w:rsidR="006B5D65" w:rsidRDefault="005439B7" w:rsidP="005439B7">
            <w:pPr>
              <w:rPr>
                <w:rFonts w:asciiTheme="minorHAnsi" w:hAnsiTheme="minorHAnsi" w:cstheme="minorHAnsi"/>
              </w:rPr>
            </w:pPr>
            <w:r>
              <w:rPr>
                <w:rFonts w:asciiTheme="minorHAnsi" w:hAnsiTheme="minorHAnsi" w:cstheme="minorHAnsi"/>
              </w:rPr>
              <w:t>EmployeeCertificatesFile</w:t>
            </w:r>
          </w:p>
        </w:tc>
        <w:tc>
          <w:tcPr>
            <w:tcW w:w="1800" w:type="dxa"/>
            <w:tcBorders>
              <w:top w:val="single" w:sz="4" w:space="0" w:color="auto"/>
              <w:bottom w:val="single" w:sz="4" w:space="0" w:color="auto"/>
            </w:tcBorders>
            <w:shd w:val="clear" w:color="auto" w:fill="auto"/>
          </w:tcPr>
          <w:p w14:paraId="41264C67" w14:textId="77777777" w:rsidR="006B5D65" w:rsidRDefault="00357C9E" w:rsidP="00E75398">
            <w:pPr>
              <w:rPr>
                <w:rFonts w:asciiTheme="minorHAnsi" w:hAnsiTheme="minorHAnsi" w:cstheme="minorHAnsi"/>
              </w:rPr>
            </w:pPr>
            <w:r>
              <w:t xml:space="preserve">File </w:t>
            </w:r>
            <w:r w:rsidR="00E75398">
              <w:t xml:space="preserve">name </w:t>
            </w:r>
            <w:r>
              <w:t>for certificate details</w:t>
            </w:r>
          </w:p>
        </w:tc>
        <w:tc>
          <w:tcPr>
            <w:tcW w:w="1710" w:type="dxa"/>
            <w:tcBorders>
              <w:top w:val="single" w:sz="4" w:space="0" w:color="auto"/>
              <w:bottom w:val="single" w:sz="4" w:space="0" w:color="auto"/>
            </w:tcBorders>
            <w:shd w:val="clear" w:color="auto" w:fill="auto"/>
          </w:tcPr>
          <w:p w14:paraId="754DEA6D" w14:textId="77777777" w:rsidR="00066DB3" w:rsidRPr="00071AE0" w:rsidRDefault="00066DB3" w:rsidP="00066DB3">
            <w:pPr>
              <w:rPr>
                <w:rFonts w:asciiTheme="minorHAnsi" w:hAnsiTheme="minorHAnsi" w:cstheme="minorHAnsi"/>
              </w:rPr>
            </w:pPr>
            <w:r>
              <w:t>specifies the name of the file containing employee certificate details</w:t>
            </w:r>
          </w:p>
        </w:tc>
        <w:tc>
          <w:tcPr>
            <w:tcW w:w="1530" w:type="dxa"/>
            <w:tcBorders>
              <w:top w:val="single" w:sz="4" w:space="0" w:color="auto"/>
              <w:bottom w:val="single" w:sz="4" w:space="0" w:color="auto"/>
            </w:tcBorders>
            <w:shd w:val="clear" w:color="auto" w:fill="auto"/>
          </w:tcPr>
          <w:p w14:paraId="49273DBA" w14:textId="77777777" w:rsidR="006B5D65" w:rsidRDefault="006B5D65" w:rsidP="00701E51">
            <w:r w:rsidRPr="00A255D7">
              <w:rPr>
                <w:rFonts w:asciiTheme="minorHAnsi" w:hAnsiTheme="minorHAnsi" w:cstheme="minorHAnsi"/>
              </w:rPr>
              <w:t>FileName</w:t>
            </w:r>
          </w:p>
        </w:tc>
        <w:tc>
          <w:tcPr>
            <w:tcW w:w="2070" w:type="dxa"/>
            <w:tcBorders>
              <w:top w:val="single" w:sz="4" w:space="0" w:color="auto"/>
              <w:bottom w:val="single" w:sz="4" w:space="0" w:color="auto"/>
            </w:tcBorders>
            <w:shd w:val="clear" w:color="auto" w:fill="auto"/>
          </w:tcPr>
          <w:p w14:paraId="0177D23B"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6CC8C3C0" w14:textId="77777777" w:rsidR="006B5D65" w:rsidRPr="00071AE0" w:rsidRDefault="006B5D65" w:rsidP="006D0835">
            <w:pPr>
              <w:rPr>
                <w:rFonts w:asciiTheme="minorHAnsi" w:hAnsiTheme="minorHAnsi" w:cstheme="minorHAnsi"/>
              </w:rPr>
            </w:pPr>
          </w:p>
        </w:tc>
      </w:tr>
      <w:tr w:rsidR="006B5D65" w:rsidRPr="00071AE0" w14:paraId="7921B7FE" w14:textId="77777777" w:rsidTr="008159FD">
        <w:trPr>
          <w:trHeight w:val="202"/>
        </w:trPr>
        <w:tc>
          <w:tcPr>
            <w:tcW w:w="1890" w:type="dxa"/>
            <w:tcBorders>
              <w:top w:val="single" w:sz="4" w:space="0" w:color="auto"/>
              <w:bottom w:val="single" w:sz="4" w:space="0" w:color="auto"/>
            </w:tcBorders>
            <w:shd w:val="clear" w:color="auto" w:fill="auto"/>
          </w:tcPr>
          <w:p w14:paraId="468E0F78" w14:textId="77777777" w:rsidR="006B5D65" w:rsidRDefault="005439B7" w:rsidP="005439B7">
            <w:pPr>
              <w:rPr>
                <w:rFonts w:asciiTheme="minorHAnsi" w:hAnsiTheme="minorHAnsi" w:cstheme="minorHAnsi"/>
              </w:rPr>
            </w:pPr>
            <w:r>
              <w:rPr>
                <w:rFonts w:asciiTheme="minorHAnsi" w:hAnsiTheme="minorHAnsi" w:cstheme="minorHAnsi"/>
              </w:rPr>
              <w:t>EmployeeSkillsFile</w:t>
            </w:r>
          </w:p>
        </w:tc>
        <w:tc>
          <w:tcPr>
            <w:tcW w:w="1800" w:type="dxa"/>
            <w:tcBorders>
              <w:top w:val="single" w:sz="4" w:space="0" w:color="auto"/>
              <w:bottom w:val="single" w:sz="4" w:space="0" w:color="auto"/>
            </w:tcBorders>
            <w:shd w:val="clear" w:color="auto" w:fill="auto"/>
          </w:tcPr>
          <w:p w14:paraId="52F439BF" w14:textId="77777777" w:rsidR="006B5D65" w:rsidRDefault="00357C9E" w:rsidP="00E75398">
            <w:pPr>
              <w:rPr>
                <w:rFonts w:asciiTheme="minorHAnsi" w:hAnsiTheme="minorHAnsi" w:cstheme="minorHAnsi"/>
              </w:rPr>
            </w:pPr>
            <w:r>
              <w:t xml:space="preserve">File </w:t>
            </w:r>
            <w:r w:rsidR="00E75398">
              <w:t xml:space="preserve">name </w:t>
            </w:r>
            <w:r>
              <w:t>for skills details</w:t>
            </w:r>
          </w:p>
        </w:tc>
        <w:tc>
          <w:tcPr>
            <w:tcW w:w="1710" w:type="dxa"/>
            <w:tcBorders>
              <w:top w:val="single" w:sz="4" w:space="0" w:color="auto"/>
              <w:bottom w:val="single" w:sz="4" w:space="0" w:color="auto"/>
            </w:tcBorders>
            <w:shd w:val="clear" w:color="auto" w:fill="auto"/>
          </w:tcPr>
          <w:p w14:paraId="7E583557" w14:textId="77777777" w:rsidR="006B5D65" w:rsidRPr="00071AE0" w:rsidRDefault="005D37B5" w:rsidP="0011510F">
            <w:pPr>
              <w:rPr>
                <w:rFonts w:asciiTheme="minorHAnsi" w:hAnsiTheme="minorHAnsi" w:cstheme="minorHAnsi"/>
              </w:rPr>
            </w:pPr>
            <w:r>
              <w:t>specifies the name of the file containing employee skills details</w:t>
            </w:r>
          </w:p>
        </w:tc>
        <w:tc>
          <w:tcPr>
            <w:tcW w:w="1530" w:type="dxa"/>
            <w:tcBorders>
              <w:top w:val="single" w:sz="4" w:space="0" w:color="auto"/>
              <w:bottom w:val="single" w:sz="4" w:space="0" w:color="auto"/>
            </w:tcBorders>
            <w:shd w:val="clear" w:color="auto" w:fill="auto"/>
          </w:tcPr>
          <w:p w14:paraId="19034C75" w14:textId="77777777" w:rsidR="006B5D65" w:rsidRDefault="006B5D65">
            <w:r w:rsidRPr="00A255D7">
              <w:rPr>
                <w:rFonts w:asciiTheme="minorHAnsi" w:hAnsiTheme="minorHAnsi" w:cstheme="minorHAnsi"/>
              </w:rPr>
              <w:t>FileName</w:t>
            </w:r>
          </w:p>
        </w:tc>
        <w:tc>
          <w:tcPr>
            <w:tcW w:w="2070" w:type="dxa"/>
            <w:tcBorders>
              <w:top w:val="single" w:sz="4" w:space="0" w:color="auto"/>
              <w:bottom w:val="single" w:sz="4" w:space="0" w:color="auto"/>
            </w:tcBorders>
            <w:shd w:val="clear" w:color="auto" w:fill="auto"/>
          </w:tcPr>
          <w:p w14:paraId="2E98F61A"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3D2615DE" w14:textId="77777777" w:rsidR="006B5D65" w:rsidRPr="00071AE0" w:rsidRDefault="006B5D65" w:rsidP="006D0835">
            <w:pPr>
              <w:rPr>
                <w:rFonts w:asciiTheme="minorHAnsi" w:hAnsiTheme="minorHAnsi" w:cstheme="minorHAnsi"/>
              </w:rPr>
            </w:pPr>
          </w:p>
        </w:tc>
      </w:tr>
      <w:tr w:rsidR="006B5D65" w:rsidRPr="00071AE0" w14:paraId="243FD90E" w14:textId="77777777" w:rsidTr="008159FD">
        <w:trPr>
          <w:trHeight w:val="202"/>
        </w:trPr>
        <w:tc>
          <w:tcPr>
            <w:tcW w:w="1890" w:type="dxa"/>
            <w:tcBorders>
              <w:top w:val="single" w:sz="4" w:space="0" w:color="auto"/>
              <w:bottom w:val="single" w:sz="4" w:space="0" w:color="auto"/>
            </w:tcBorders>
            <w:shd w:val="clear" w:color="auto" w:fill="auto"/>
          </w:tcPr>
          <w:p w14:paraId="1D9C7D04" w14:textId="77777777" w:rsidR="006B5D65" w:rsidRDefault="005439B7" w:rsidP="005439B7">
            <w:pPr>
              <w:rPr>
                <w:rFonts w:asciiTheme="minorHAnsi" w:hAnsiTheme="minorHAnsi" w:cstheme="minorHAnsi"/>
              </w:rPr>
            </w:pPr>
            <w:r>
              <w:rPr>
                <w:rFonts w:asciiTheme="minorHAnsi" w:hAnsiTheme="minorHAnsi" w:cstheme="minorHAnsi"/>
              </w:rPr>
              <w:lastRenderedPageBreak/>
              <w:t xml:space="preserve">EmployeeCoursesFile </w:t>
            </w:r>
          </w:p>
        </w:tc>
        <w:tc>
          <w:tcPr>
            <w:tcW w:w="1800" w:type="dxa"/>
            <w:tcBorders>
              <w:top w:val="single" w:sz="4" w:space="0" w:color="auto"/>
              <w:bottom w:val="single" w:sz="4" w:space="0" w:color="auto"/>
            </w:tcBorders>
            <w:shd w:val="clear" w:color="auto" w:fill="auto"/>
          </w:tcPr>
          <w:p w14:paraId="1774D21B" w14:textId="77777777" w:rsidR="006B5D65" w:rsidRDefault="00357C9E" w:rsidP="00E75398">
            <w:pPr>
              <w:rPr>
                <w:rFonts w:asciiTheme="minorHAnsi" w:hAnsiTheme="minorHAnsi" w:cstheme="minorHAnsi"/>
              </w:rPr>
            </w:pPr>
            <w:r>
              <w:t xml:space="preserve">File </w:t>
            </w:r>
            <w:r w:rsidR="00E75398">
              <w:t xml:space="preserve">name </w:t>
            </w:r>
            <w:r>
              <w:t>for courses details</w:t>
            </w:r>
          </w:p>
        </w:tc>
        <w:tc>
          <w:tcPr>
            <w:tcW w:w="1710" w:type="dxa"/>
            <w:tcBorders>
              <w:top w:val="single" w:sz="4" w:space="0" w:color="auto"/>
              <w:bottom w:val="single" w:sz="4" w:space="0" w:color="auto"/>
            </w:tcBorders>
            <w:shd w:val="clear" w:color="auto" w:fill="auto"/>
          </w:tcPr>
          <w:p w14:paraId="77AD0C81" w14:textId="77777777" w:rsidR="006B5D65" w:rsidRPr="00071AE0" w:rsidRDefault="001B0AEB" w:rsidP="0011510F">
            <w:pPr>
              <w:rPr>
                <w:rFonts w:asciiTheme="minorHAnsi" w:hAnsiTheme="minorHAnsi" w:cstheme="minorHAnsi"/>
              </w:rPr>
            </w:pPr>
            <w:r>
              <w:t>specifies the name of the file containing employee courses details</w:t>
            </w:r>
          </w:p>
        </w:tc>
        <w:tc>
          <w:tcPr>
            <w:tcW w:w="1530" w:type="dxa"/>
            <w:tcBorders>
              <w:top w:val="single" w:sz="4" w:space="0" w:color="auto"/>
              <w:bottom w:val="single" w:sz="4" w:space="0" w:color="auto"/>
            </w:tcBorders>
            <w:shd w:val="clear" w:color="auto" w:fill="auto"/>
          </w:tcPr>
          <w:p w14:paraId="44C5A1A1" w14:textId="77777777" w:rsidR="006B5D65" w:rsidRDefault="006B5D65" w:rsidP="00701E51">
            <w:r w:rsidRPr="00A255D7">
              <w:rPr>
                <w:rFonts w:asciiTheme="minorHAnsi" w:hAnsiTheme="minorHAnsi" w:cstheme="minorHAnsi"/>
              </w:rPr>
              <w:t>FileName</w:t>
            </w:r>
          </w:p>
        </w:tc>
        <w:tc>
          <w:tcPr>
            <w:tcW w:w="2070" w:type="dxa"/>
            <w:tcBorders>
              <w:top w:val="single" w:sz="4" w:space="0" w:color="auto"/>
              <w:bottom w:val="single" w:sz="4" w:space="0" w:color="auto"/>
            </w:tcBorders>
            <w:shd w:val="clear" w:color="auto" w:fill="auto"/>
          </w:tcPr>
          <w:p w14:paraId="6CD68590"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7CCECA9D" w14:textId="77777777" w:rsidR="006B5D65" w:rsidRPr="00071AE0" w:rsidRDefault="006B5D65" w:rsidP="006D0835">
            <w:pPr>
              <w:rPr>
                <w:rFonts w:asciiTheme="minorHAnsi" w:hAnsiTheme="minorHAnsi" w:cstheme="minorHAnsi"/>
              </w:rPr>
            </w:pPr>
          </w:p>
        </w:tc>
      </w:tr>
      <w:tr w:rsidR="006B5D65" w:rsidRPr="00071AE0" w14:paraId="1582FB2D" w14:textId="77777777" w:rsidTr="008159FD">
        <w:trPr>
          <w:trHeight w:val="202"/>
        </w:trPr>
        <w:tc>
          <w:tcPr>
            <w:tcW w:w="1890" w:type="dxa"/>
            <w:tcBorders>
              <w:top w:val="single" w:sz="4" w:space="0" w:color="auto"/>
              <w:bottom w:val="single" w:sz="4" w:space="0" w:color="auto"/>
            </w:tcBorders>
            <w:shd w:val="clear" w:color="auto" w:fill="auto"/>
          </w:tcPr>
          <w:p w14:paraId="4076B6D7" w14:textId="77777777" w:rsidR="006B5D65" w:rsidRDefault="006E6DB1" w:rsidP="00343505">
            <w:pPr>
              <w:rPr>
                <w:rFonts w:asciiTheme="minorHAnsi" w:hAnsiTheme="minorHAnsi" w:cstheme="minorHAnsi"/>
              </w:rPr>
            </w:pPr>
            <w:r>
              <w:rPr>
                <w:rFonts w:asciiTheme="minorHAnsi" w:hAnsiTheme="minorHAnsi" w:cstheme="minorHAnsi"/>
              </w:rPr>
              <w:t>FTPSite</w:t>
            </w:r>
            <w:r w:rsidR="006B5D65">
              <w:rPr>
                <w:rFonts w:asciiTheme="minorHAnsi" w:hAnsiTheme="minorHAnsi" w:cstheme="minorHAnsi"/>
              </w:rPr>
              <w:t>Name</w:t>
            </w:r>
          </w:p>
        </w:tc>
        <w:tc>
          <w:tcPr>
            <w:tcW w:w="1800" w:type="dxa"/>
            <w:tcBorders>
              <w:top w:val="single" w:sz="4" w:space="0" w:color="auto"/>
              <w:bottom w:val="single" w:sz="4" w:space="0" w:color="auto"/>
            </w:tcBorders>
            <w:shd w:val="clear" w:color="auto" w:fill="auto"/>
          </w:tcPr>
          <w:p w14:paraId="25513E42" w14:textId="77777777" w:rsidR="006B5D65" w:rsidRDefault="0048626E" w:rsidP="00343505">
            <w:pPr>
              <w:rPr>
                <w:rFonts w:asciiTheme="minorHAnsi" w:hAnsiTheme="minorHAnsi" w:cstheme="minorHAnsi"/>
              </w:rPr>
            </w:pPr>
            <w:r>
              <w:rPr>
                <w:rFonts w:asciiTheme="minorHAnsi" w:hAnsiTheme="minorHAnsi" w:cstheme="minorHAnsi"/>
              </w:rPr>
              <w:t>Url for FTP site</w:t>
            </w:r>
          </w:p>
        </w:tc>
        <w:tc>
          <w:tcPr>
            <w:tcW w:w="1710" w:type="dxa"/>
            <w:tcBorders>
              <w:top w:val="single" w:sz="4" w:space="0" w:color="auto"/>
              <w:bottom w:val="single" w:sz="4" w:space="0" w:color="auto"/>
            </w:tcBorders>
            <w:shd w:val="clear" w:color="auto" w:fill="auto"/>
          </w:tcPr>
          <w:p w14:paraId="38CE2FE3" w14:textId="77777777" w:rsidR="006B5D65" w:rsidRPr="00071AE0" w:rsidRDefault="0011510F" w:rsidP="006D0835">
            <w:pPr>
              <w:rPr>
                <w:rFonts w:asciiTheme="minorHAnsi" w:hAnsiTheme="minorHAnsi" w:cstheme="minorHAnsi"/>
              </w:rPr>
            </w:pPr>
            <w:r>
              <w:rPr>
                <w:rFonts w:asciiTheme="minorHAnsi" w:hAnsiTheme="minorHAnsi" w:cstheme="minorHAnsi"/>
              </w:rPr>
              <w:t xml:space="preserve">url to open the FTP site </w:t>
            </w:r>
          </w:p>
        </w:tc>
        <w:tc>
          <w:tcPr>
            <w:tcW w:w="1530" w:type="dxa"/>
            <w:tcBorders>
              <w:top w:val="single" w:sz="4" w:space="0" w:color="auto"/>
              <w:bottom w:val="single" w:sz="4" w:space="0" w:color="auto"/>
            </w:tcBorders>
            <w:shd w:val="clear" w:color="auto" w:fill="auto"/>
          </w:tcPr>
          <w:p w14:paraId="590FDCFF" w14:textId="77777777" w:rsidR="006B5D65" w:rsidRDefault="00701E51">
            <w:r>
              <w:rPr>
                <w:rFonts w:asciiTheme="minorHAnsi" w:hAnsiTheme="minorHAnsi" w:cstheme="minorHAnsi"/>
              </w:rPr>
              <w:t>url</w:t>
            </w:r>
          </w:p>
        </w:tc>
        <w:tc>
          <w:tcPr>
            <w:tcW w:w="2070" w:type="dxa"/>
            <w:tcBorders>
              <w:top w:val="single" w:sz="4" w:space="0" w:color="auto"/>
              <w:bottom w:val="single" w:sz="4" w:space="0" w:color="auto"/>
            </w:tcBorders>
            <w:shd w:val="clear" w:color="auto" w:fill="auto"/>
          </w:tcPr>
          <w:p w14:paraId="509E120E"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5B2780BF" w14:textId="77777777" w:rsidR="006B5D65" w:rsidRPr="00071AE0" w:rsidRDefault="006B5D65" w:rsidP="006D0835">
            <w:pPr>
              <w:rPr>
                <w:rFonts w:asciiTheme="minorHAnsi" w:hAnsiTheme="minorHAnsi" w:cstheme="minorHAnsi"/>
              </w:rPr>
            </w:pPr>
          </w:p>
        </w:tc>
      </w:tr>
      <w:tr w:rsidR="006B5D65" w:rsidRPr="00071AE0" w14:paraId="0F2F153E" w14:textId="77777777" w:rsidTr="008159FD">
        <w:trPr>
          <w:trHeight w:val="202"/>
        </w:trPr>
        <w:tc>
          <w:tcPr>
            <w:tcW w:w="1890" w:type="dxa"/>
            <w:tcBorders>
              <w:top w:val="single" w:sz="4" w:space="0" w:color="auto"/>
              <w:bottom w:val="single" w:sz="4" w:space="0" w:color="auto"/>
            </w:tcBorders>
            <w:shd w:val="clear" w:color="auto" w:fill="auto"/>
          </w:tcPr>
          <w:p w14:paraId="5CEAB461" w14:textId="77777777" w:rsidR="006B5D65" w:rsidRDefault="006B5D65" w:rsidP="00343505">
            <w:pPr>
              <w:rPr>
                <w:rFonts w:asciiTheme="minorHAnsi" w:hAnsiTheme="minorHAnsi" w:cstheme="minorHAnsi"/>
              </w:rPr>
            </w:pPr>
            <w:r>
              <w:rPr>
                <w:rFonts w:asciiTheme="minorHAnsi" w:hAnsiTheme="minorHAnsi" w:cstheme="minorHAnsi"/>
              </w:rPr>
              <w:t>UserName</w:t>
            </w:r>
          </w:p>
        </w:tc>
        <w:tc>
          <w:tcPr>
            <w:tcW w:w="1800" w:type="dxa"/>
            <w:tcBorders>
              <w:top w:val="single" w:sz="4" w:space="0" w:color="auto"/>
              <w:bottom w:val="single" w:sz="4" w:space="0" w:color="auto"/>
            </w:tcBorders>
            <w:shd w:val="clear" w:color="auto" w:fill="auto"/>
          </w:tcPr>
          <w:p w14:paraId="3316CE92" w14:textId="77777777" w:rsidR="006B5D65" w:rsidRDefault="0048626E" w:rsidP="00343505">
            <w:pPr>
              <w:rPr>
                <w:rFonts w:asciiTheme="minorHAnsi" w:hAnsiTheme="minorHAnsi" w:cstheme="minorHAnsi"/>
              </w:rPr>
            </w:pPr>
            <w:r>
              <w:rPr>
                <w:rFonts w:asciiTheme="minorHAnsi" w:hAnsiTheme="minorHAnsi" w:cstheme="minorHAnsi"/>
              </w:rPr>
              <w:t>Username for FTP site</w:t>
            </w:r>
          </w:p>
        </w:tc>
        <w:tc>
          <w:tcPr>
            <w:tcW w:w="1710" w:type="dxa"/>
            <w:tcBorders>
              <w:top w:val="single" w:sz="4" w:space="0" w:color="auto"/>
              <w:bottom w:val="single" w:sz="4" w:space="0" w:color="auto"/>
            </w:tcBorders>
            <w:shd w:val="clear" w:color="auto" w:fill="auto"/>
          </w:tcPr>
          <w:p w14:paraId="0CFF8F02" w14:textId="77777777" w:rsidR="006B5D65" w:rsidRPr="00071AE0" w:rsidRDefault="0011510F" w:rsidP="006D0835">
            <w:pPr>
              <w:rPr>
                <w:rFonts w:asciiTheme="minorHAnsi" w:hAnsiTheme="minorHAnsi" w:cstheme="minorHAnsi"/>
              </w:rPr>
            </w:pPr>
            <w:r>
              <w:rPr>
                <w:rFonts w:asciiTheme="minorHAnsi" w:hAnsiTheme="minorHAnsi" w:cstheme="minorHAnsi"/>
              </w:rPr>
              <w:t>FTP site username</w:t>
            </w:r>
          </w:p>
        </w:tc>
        <w:tc>
          <w:tcPr>
            <w:tcW w:w="1530" w:type="dxa"/>
            <w:tcBorders>
              <w:top w:val="single" w:sz="4" w:space="0" w:color="auto"/>
              <w:bottom w:val="single" w:sz="4" w:space="0" w:color="auto"/>
            </w:tcBorders>
            <w:shd w:val="clear" w:color="auto" w:fill="auto"/>
          </w:tcPr>
          <w:p w14:paraId="431DFCA5" w14:textId="77777777" w:rsidR="006B5D65" w:rsidRPr="00071AE0" w:rsidRDefault="00017643" w:rsidP="00017643">
            <w:pPr>
              <w:rPr>
                <w:rFonts w:asciiTheme="minorHAnsi" w:hAnsiTheme="minorHAnsi" w:cstheme="minorHAnsi"/>
              </w:rPr>
            </w:pPr>
            <w:r>
              <w:rPr>
                <w:rFonts w:asciiTheme="minorHAnsi" w:hAnsiTheme="minorHAnsi" w:cstheme="minorHAnsi"/>
              </w:rPr>
              <w:t>UserName</w:t>
            </w:r>
          </w:p>
        </w:tc>
        <w:tc>
          <w:tcPr>
            <w:tcW w:w="2070" w:type="dxa"/>
            <w:tcBorders>
              <w:top w:val="single" w:sz="4" w:space="0" w:color="auto"/>
              <w:bottom w:val="single" w:sz="4" w:space="0" w:color="auto"/>
            </w:tcBorders>
            <w:shd w:val="clear" w:color="auto" w:fill="auto"/>
          </w:tcPr>
          <w:p w14:paraId="70721344"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635A02EC" w14:textId="77777777" w:rsidR="006B5D65" w:rsidRPr="00071AE0" w:rsidRDefault="006B5D65" w:rsidP="006D0835">
            <w:pPr>
              <w:rPr>
                <w:rFonts w:asciiTheme="minorHAnsi" w:hAnsiTheme="minorHAnsi" w:cstheme="minorHAnsi"/>
              </w:rPr>
            </w:pPr>
          </w:p>
        </w:tc>
      </w:tr>
      <w:tr w:rsidR="006B5D65" w:rsidRPr="00071AE0" w14:paraId="69452C9F" w14:textId="77777777" w:rsidTr="008159FD">
        <w:trPr>
          <w:trHeight w:val="202"/>
        </w:trPr>
        <w:tc>
          <w:tcPr>
            <w:tcW w:w="1890" w:type="dxa"/>
            <w:tcBorders>
              <w:top w:val="single" w:sz="4" w:space="0" w:color="auto"/>
              <w:bottom w:val="single" w:sz="4" w:space="0" w:color="auto"/>
            </w:tcBorders>
            <w:shd w:val="clear" w:color="auto" w:fill="auto"/>
          </w:tcPr>
          <w:p w14:paraId="1C4EA884" w14:textId="77777777" w:rsidR="006B5D65" w:rsidRDefault="006B5D65" w:rsidP="00343505">
            <w:pPr>
              <w:rPr>
                <w:rFonts w:asciiTheme="minorHAnsi" w:hAnsiTheme="minorHAnsi" w:cstheme="minorHAnsi"/>
              </w:rPr>
            </w:pPr>
            <w:r>
              <w:rPr>
                <w:rFonts w:asciiTheme="minorHAnsi" w:hAnsiTheme="minorHAnsi" w:cstheme="minorHAnsi"/>
              </w:rPr>
              <w:t>Password</w:t>
            </w:r>
          </w:p>
        </w:tc>
        <w:tc>
          <w:tcPr>
            <w:tcW w:w="1800" w:type="dxa"/>
            <w:tcBorders>
              <w:top w:val="single" w:sz="4" w:space="0" w:color="auto"/>
              <w:bottom w:val="single" w:sz="4" w:space="0" w:color="auto"/>
            </w:tcBorders>
            <w:shd w:val="clear" w:color="auto" w:fill="auto"/>
          </w:tcPr>
          <w:p w14:paraId="10A3A440" w14:textId="77777777" w:rsidR="006B5D65" w:rsidRDefault="0048626E" w:rsidP="00343505">
            <w:pPr>
              <w:rPr>
                <w:rFonts w:asciiTheme="minorHAnsi" w:hAnsiTheme="minorHAnsi" w:cstheme="minorHAnsi"/>
              </w:rPr>
            </w:pPr>
            <w:r>
              <w:rPr>
                <w:rFonts w:asciiTheme="minorHAnsi" w:hAnsiTheme="minorHAnsi" w:cstheme="minorHAnsi"/>
              </w:rPr>
              <w:t>Password for FTP site</w:t>
            </w:r>
          </w:p>
        </w:tc>
        <w:tc>
          <w:tcPr>
            <w:tcW w:w="1710" w:type="dxa"/>
            <w:tcBorders>
              <w:top w:val="single" w:sz="4" w:space="0" w:color="auto"/>
              <w:bottom w:val="single" w:sz="4" w:space="0" w:color="auto"/>
            </w:tcBorders>
            <w:shd w:val="clear" w:color="auto" w:fill="auto"/>
          </w:tcPr>
          <w:p w14:paraId="70E0EBFC" w14:textId="77777777" w:rsidR="006B5D65" w:rsidRPr="00071AE0" w:rsidRDefault="0011510F" w:rsidP="006D0835">
            <w:pPr>
              <w:rPr>
                <w:rFonts w:asciiTheme="minorHAnsi" w:hAnsiTheme="minorHAnsi" w:cstheme="minorHAnsi"/>
              </w:rPr>
            </w:pPr>
            <w:r>
              <w:rPr>
                <w:rFonts w:asciiTheme="minorHAnsi" w:hAnsiTheme="minorHAnsi" w:cstheme="minorHAnsi"/>
              </w:rPr>
              <w:t>FTP site password</w:t>
            </w:r>
          </w:p>
        </w:tc>
        <w:tc>
          <w:tcPr>
            <w:tcW w:w="1530" w:type="dxa"/>
            <w:tcBorders>
              <w:top w:val="single" w:sz="4" w:space="0" w:color="auto"/>
              <w:bottom w:val="single" w:sz="4" w:space="0" w:color="auto"/>
            </w:tcBorders>
            <w:shd w:val="clear" w:color="auto" w:fill="auto"/>
          </w:tcPr>
          <w:p w14:paraId="7FCA2059" w14:textId="77777777" w:rsidR="006B5D65" w:rsidRPr="00071AE0" w:rsidRDefault="00017643" w:rsidP="006D0835">
            <w:pPr>
              <w:rPr>
                <w:rFonts w:asciiTheme="minorHAnsi" w:hAnsiTheme="minorHAnsi" w:cstheme="minorHAnsi"/>
              </w:rPr>
            </w:pPr>
            <w:r>
              <w:rPr>
                <w:rFonts w:asciiTheme="minorHAnsi" w:hAnsiTheme="minorHAnsi" w:cstheme="minorHAnsi"/>
              </w:rPr>
              <w:t>Password</w:t>
            </w:r>
          </w:p>
        </w:tc>
        <w:tc>
          <w:tcPr>
            <w:tcW w:w="2070" w:type="dxa"/>
            <w:tcBorders>
              <w:top w:val="single" w:sz="4" w:space="0" w:color="auto"/>
              <w:bottom w:val="single" w:sz="4" w:space="0" w:color="auto"/>
            </w:tcBorders>
            <w:shd w:val="clear" w:color="auto" w:fill="auto"/>
          </w:tcPr>
          <w:p w14:paraId="0847F5A4"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4BA73911" w14:textId="77777777" w:rsidR="006B5D65" w:rsidRPr="00071AE0" w:rsidRDefault="006B5D65" w:rsidP="006D0835">
            <w:pPr>
              <w:rPr>
                <w:rFonts w:asciiTheme="minorHAnsi" w:hAnsiTheme="minorHAnsi" w:cstheme="minorHAnsi"/>
              </w:rPr>
            </w:pPr>
          </w:p>
        </w:tc>
      </w:tr>
      <w:tr w:rsidR="006B5D65" w:rsidRPr="00071AE0" w14:paraId="60A1ADDD" w14:textId="77777777" w:rsidTr="008159FD">
        <w:trPr>
          <w:trHeight w:val="202"/>
        </w:trPr>
        <w:tc>
          <w:tcPr>
            <w:tcW w:w="1890" w:type="dxa"/>
            <w:tcBorders>
              <w:top w:val="single" w:sz="4" w:space="0" w:color="auto"/>
              <w:bottom w:val="single" w:sz="4" w:space="0" w:color="auto"/>
            </w:tcBorders>
            <w:shd w:val="clear" w:color="auto" w:fill="auto"/>
          </w:tcPr>
          <w:p w14:paraId="1DCDBBBC" w14:textId="77777777" w:rsidR="006B5D65" w:rsidRDefault="000809F1" w:rsidP="000809F1">
            <w:pPr>
              <w:rPr>
                <w:rFonts w:asciiTheme="minorHAnsi" w:hAnsiTheme="minorHAnsi" w:cstheme="minorHAnsi"/>
              </w:rPr>
            </w:pPr>
            <w:r>
              <w:rPr>
                <w:rFonts w:asciiTheme="minorHAnsi" w:hAnsiTheme="minorHAnsi" w:cstheme="minorHAnsi"/>
              </w:rPr>
              <w:t>Localf</w:t>
            </w:r>
            <w:r w:rsidR="006B5D65">
              <w:rPr>
                <w:rFonts w:asciiTheme="minorHAnsi" w:hAnsiTheme="minorHAnsi" w:cstheme="minorHAnsi"/>
              </w:rPr>
              <w:t>older</w:t>
            </w:r>
          </w:p>
        </w:tc>
        <w:tc>
          <w:tcPr>
            <w:tcW w:w="1800" w:type="dxa"/>
            <w:tcBorders>
              <w:top w:val="single" w:sz="4" w:space="0" w:color="auto"/>
              <w:bottom w:val="single" w:sz="4" w:space="0" w:color="auto"/>
            </w:tcBorders>
            <w:shd w:val="clear" w:color="auto" w:fill="auto"/>
          </w:tcPr>
          <w:p w14:paraId="78A7EB51" w14:textId="77777777" w:rsidR="006B5D65" w:rsidRDefault="00BE4815" w:rsidP="00343505">
            <w:pPr>
              <w:rPr>
                <w:rFonts w:asciiTheme="minorHAnsi" w:hAnsiTheme="minorHAnsi" w:cstheme="minorHAnsi"/>
              </w:rPr>
            </w:pPr>
            <w:r>
              <w:rPr>
                <w:rFonts w:asciiTheme="minorHAnsi" w:hAnsiTheme="minorHAnsi" w:cstheme="minorHAnsi"/>
              </w:rPr>
              <w:t>Temporary folder on local system</w:t>
            </w:r>
          </w:p>
        </w:tc>
        <w:tc>
          <w:tcPr>
            <w:tcW w:w="1710" w:type="dxa"/>
            <w:tcBorders>
              <w:top w:val="single" w:sz="4" w:space="0" w:color="auto"/>
              <w:bottom w:val="single" w:sz="4" w:space="0" w:color="auto"/>
            </w:tcBorders>
            <w:shd w:val="clear" w:color="auto" w:fill="auto"/>
          </w:tcPr>
          <w:p w14:paraId="5CFB8254" w14:textId="77777777" w:rsidR="006B5D65" w:rsidRPr="00071AE0" w:rsidRDefault="00AF4B1A" w:rsidP="006D0835">
            <w:pPr>
              <w:rPr>
                <w:rFonts w:asciiTheme="minorHAnsi" w:hAnsiTheme="minorHAnsi" w:cstheme="minorHAnsi"/>
              </w:rPr>
            </w:pPr>
            <w:r>
              <w:rPr>
                <w:rFonts w:asciiTheme="minorHAnsi" w:hAnsiTheme="minorHAnsi" w:cstheme="minorHAnsi"/>
              </w:rPr>
              <w:t>Specifies the path of the folder where all the csv files are placed on the local machine</w:t>
            </w:r>
          </w:p>
        </w:tc>
        <w:tc>
          <w:tcPr>
            <w:tcW w:w="1530" w:type="dxa"/>
            <w:tcBorders>
              <w:top w:val="single" w:sz="4" w:space="0" w:color="auto"/>
              <w:bottom w:val="single" w:sz="4" w:space="0" w:color="auto"/>
            </w:tcBorders>
            <w:shd w:val="clear" w:color="auto" w:fill="auto"/>
          </w:tcPr>
          <w:p w14:paraId="37C3ACC1" w14:textId="77777777" w:rsidR="006B5D65" w:rsidRPr="00071AE0" w:rsidRDefault="00756DAC" w:rsidP="006D0835">
            <w:pPr>
              <w:rPr>
                <w:rFonts w:asciiTheme="minorHAnsi" w:hAnsiTheme="minorHAnsi" w:cstheme="minorHAnsi"/>
              </w:rPr>
            </w:pPr>
            <w:r w:rsidRPr="00A255D7">
              <w:rPr>
                <w:rFonts w:asciiTheme="minorHAnsi" w:hAnsiTheme="minorHAnsi" w:cstheme="minorHAnsi"/>
              </w:rPr>
              <w:t>FileNameOpen</w:t>
            </w:r>
          </w:p>
        </w:tc>
        <w:tc>
          <w:tcPr>
            <w:tcW w:w="2070" w:type="dxa"/>
            <w:tcBorders>
              <w:top w:val="single" w:sz="4" w:space="0" w:color="auto"/>
              <w:bottom w:val="single" w:sz="4" w:space="0" w:color="auto"/>
            </w:tcBorders>
            <w:shd w:val="clear" w:color="auto" w:fill="auto"/>
          </w:tcPr>
          <w:p w14:paraId="68C73297" w14:textId="77777777" w:rsidR="006B5D65" w:rsidRPr="00071AE0" w:rsidRDefault="006B5D65"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3CECB9D3" w14:textId="77777777" w:rsidR="006B5D65" w:rsidRPr="00071AE0" w:rsidRDefault="006B5D65" w:rsidP="006D0835">
            <w:pPr>
              <w:rPr>
                <w:rFonts w:asciiTheme="minorHAnsi" w:hAnsiTheme="minorHAnsi" w:cstheme="minorHAnsi"/>
              </w:rPr>
            </w:pPr>
          </w:p>
        </w:tc>
      </w:tr>
      <w:tr w:rsidR="001F59F0" w:rsidRPr="00071AE0" w14:paraId="12367267" w14:textId="77777777" w:rsidTr="008159FD">
        <w:trPr>
          <w:trHeight w:val="202"/>
        </w:trPr>
        <w:tc>
          <w:tcPr>
            <w:tcW w:w="1890" w:type="dxa"/>
            <w:tcBorders>
              <w:top w:val="single" w:sz="4" w:space="0" w:color="auto"/>
              <w:bottom w:val="single" w:sz="4" w:space="0" w:color="auto"/>
            </w:tcBorders>
            <w:shd w:val="clear" w:color="auto" w:fill="auto"/>
          </w:tcPr>
          <w:p w14:paraId="3597EBCD" w14:textId="77777777" w:rsidR="001F59F0" w:rsidRDefault="001F59F0" w:rsidP="000809F1">
            <w:pPr>
              <w:rPr>
                <w:rFonts w:asciiTheme="minorHAnsi" w:hAnsiTheme="minorHAnsi" w:cstheme="minorHAnsi"/>
              </w:rPr>
            </w:pPr>
            <w:r>
              <w:rPr>
                <w:rFonts w:asciiTheme="minorHAnsi" w:hAnsiTheme="minorHAnsi" w:cstheme="minorHAnsi"/>
              </w:rPr>
              <w:t>FTPfolder</w:t>
            </w:r>
          </w:p>
        </w:tc>
        <w:tc>
          <w:tcPr>
            <w:tcW w:w="1800" w:type="dxa"/>
            <w:tcBorders>
              <w:top w:val="single" w:sz="4" w:space="0" w:color="auto"/>
              <w:bottom w:val="single" w:sz="4" w:space="0" w:color="auto"/>
            </w:tcBorders>
            <w:shd w:val="clear" w:color="auto" w:fill="auto"/>
          </w:tcPr>
          <w:p w14:paraId="203DDC42" w14:textId="77777777" w:rsidR="001F59F0" w:rsidRDefault="001F59F0" w:rsidP="00343505">
            <w:pPr>
              <w:rPr>
                <w:rFonts w:asciiTheme="minorHAnsi" w:hAnsiTheme="minorHAnsi" w:cstheme="minorHAnsi"/>
              </w:rPr>
            </w:pPr>
            <w:r>
              <w:rPr>
                <w:rFonts w:asciiTheme="minorHAnsi" w:hAnsiTheme="minorHAnsi" w:cstheme="minorHAnsi"/>
              </w:rPr>
              <w:t>Folder on the ftp site</w:t>
            </w:r>
          </w:p>
        </w:tc>
        <w:tc>
          <w:tcPr>
            <w:tcW w:w="1710" w:type="dxa"/>
            <w:tcBorders>
              <w:top w:val="single" w:sz="4" w:space="0" w:color="auto"/>
              <w:bottom w:val="single" w:sz="4" w:space="0" w:color="auto"/>
            </w:tcBorders>
            <w:shd w:val="clear" w:color="auto" w:fill="auto"/>
          </w:tcPr>
          <w:p w14:paraId="0037A014" w14:textId="77777777" w:rsidR="001F59F0" w:rsidRDefault="001F59F0" w:rsidP="006D0835">
            <w:pPr>
              <w:rPr>
                <w:rFonts w:asciiTheme="minorHAnsi" w:hAnsiTheme="minorHAnsi" w:cstheme="minorHAnsi"/>
              </w:rPr>
            </w:pPr>
            <w:r>
              <w:rPr>
                <w:rFonts w:asciiTheme="minorHAnsi" w:hAnsiTheme="minorHAnsi" w:cstheme="minorHAnsi"/>
              </w:rPr>
              <w:t>Contains all the csv files on the FTP site</w:t>
            </w:r>
          </w:p>
        </w:tc>
        <w:tc>
          <w:tcPr>
            <w:tcW w:w="1530" w:type="dxa"/>
            <w:tcBorders>
              <w:top w:val="single" w:sz="4" w:space="0" w:color="auto"/>
              <w:bottom w:val="single" w:sz="4" w:space="0" w:color="auto"/>
            </w:tcBorders>
            <w:shd w:val="clear" w:color="auto" w:fill="auto"/>
          </w:tcPr>
          <w:p w14:paraId="7104D968" w14:textId="77777777" w:rsidR="001F59F0" w:rsidDel="00756DAC" w:rsidRDefault="001F59F0" w:rsidP="006D0835">
            <w:pPr>
              <w:rPr>
                <w:rFonts w:asciiTheme="minorHAnsi" w:hAnsiTheme="minorHAnsi" w:cstheme="minorHAnsi"/>
              </w:rPr>
            </w:pPr>
            <w:r w:rsidRPr="00A255D7">
              <w:rPr>
                <w:rFonts w:asciiTheme="minorHAnsi" w:hAnsiTheme="minorHAnsi" w:cstheme="minorHAnsi"/>
              </w:rPr>
              <w:t>FileNameOpen</w:t>
            </w:r>
          </w:p>
        </w:tc>
        <w:tc>
          <w:tcPr>
            <w:tcW w:w="2070" w:type="dxa"/>
            <w:tcBorders>
              <w:top w:val="single" w:sz="4" w:space="0" w:color="auto"/>
              <w:bottom w:val="single" w:sz="4" w:space="0" w:color="auto"/>
            </w:tcBorders>
            <w:shd w:val="clear" w:color="auto" w:fill="auto"/>
          </w:tcPr>
          <w:p w14:paraId="6215692F" w14:textId="77777777" w:rsidR="001F59F0" w:rsidRPr="00071AE0" w:rsidRDefault="001F59F0"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6A7128C8" w14:textId="77777777" w:rsidR="001F59F0" w:rsidRPr="00071AE0" w:rsidRDefault="001F59F0" w:rsidP="006D0835">
            <w:pPr>
              <w:rPr>
                <w:rFonts w:asciiTheme="minorHAnsi" w:hAnsiTheme="minorHAnsi" w:cstheme="minorHAnsi"/>
              </w:rPr>
            </w:pPr>
          </w:p>
        </w:tc>
      </w:tr>
      <w:tr w:rsidR="001F59F0" w:rsidRPr="00071AE0" w14:paraId="3D5B454B" w14:textId="77777777" w:rsidTr="008159FD">
        <w:trPr>
          <w:trHeight w:val="202"/>
        </w:trPr>
        <w:tc>
          <w:tcPr>
            <w:tcW w:w="1890" w:type="dxa"/>
            <w:tcBorders>
              <w:top w:val="single" w:sz="4" w:space="0" w:color="auto"/>
              <w:bottom w:val="single" w:sz="4" w:space="0" w:color="auto"/>
            </w:tcBorders>
            <w:shd w:val="clear" w:color="auto" w:fill="auto"/>
          </w:tcPr>
          <w:p w14:paraId="4DCF828E" w14:textId="77777777" w:rsidR="001F59F0" w:rsidRDefault="001F59F0" w:rsidP="000809F1">
            <w:pPr>
              <w:rPr>
                <w:rFonts w:asciiTheme="minorHAnsi" w:hAnsiTheme="minorHAnsi" w:cstheme="minorHAnsi"/>
              </w:rPr>
            </w:pPr>
            <w:r>
              <w:rPr>
                <w:rFonts w:asciiTheme="minorHAnsi" w:hAnsiTheme="minorHAnsi" w:cstheme="minorHAnsi"/>
              </w:rPr>
              <w:t>Numberofdays</w:t>
            </w:r>
          </w:p>
        </w:tc>
        <w:tc>
          <w:tcPr>
            <w:tcW w:w="1800" w:type="dxa"/>
            <w:tcBorders>
              <w:top w:val="single" w:sz="4" w:space="0" w:color="auto"/>
              <w:bottom w:val="single" w:sz="4" w:space="0" w:color="auto"/>
            </w:tcBorders>
            <w:shd w:val="clear" w:color="auto" w:fill="auto"/>
          </w:tcPr>
          <w:p w14:paraId="2CD050B6" w14:textId="77777777" w:rsidR="001F59F0" w:rsidRDefault="001F59F0" w:rsidP="00343505">
            <w:pPr>
              <w:rPr>
                <w:rFonts w:asciiTheme="minorHAnsi" w:hAnsiTheme="minorHAnsi" w:cstheme="minorHAnsi"/>
              </w:rPr>
            </w:pPr>
            <w:r>
              <w:rPr>
                <w:rFonts w:asciiTheme="minorHAnsi" w:hAnsiTheme="minorHAnsi" w:cstheme="minorHAnsi"/>
              </w:rPr>
              <w:t>Number of days to archieve files</w:t>
            </w:r>
          </w:p>
        </w:tc>
        <w:tc>
          <w:tcPr>
            <w:tcW w:w="1710" w:type="dxa"/>
            <w:tcBorders>
              <w:top w:val="single" w:sz="4" w:space="0" w:color="auto"/>
              <w:bottom w:val="single" w:sz="4" w:space="0" w:color="auto"/>
            </w:tcBorders>
            <w:shd w:val="clear" w:color="auto" w:fill="auto"/>
          </w:tcPr>
          <w:p w14:paraId="4EB528C3" w14:textId="77777777" w:rsidR="001F59F0" w:rsidRDefault="001F59F0" w:rsidP="006D0835">
            <w:pPr>
              <w:rPr>
                <w:rFonts w:asciiTheme="minorHAnsi" w:hAnsiTheme="minorHAnsi" w:cstheme="minorHAnsi"/>
              </w:rPr>
            </w:pPr>
            <w:r>
              <w:rPr>
                <w:rFonts w:asciiTheme="minorHAnsi" w:hAnsiTheme="minorHAnsi" w:cstheme="minorHAnsi"/>
              </w:rPr>
              <w:t>Number of days for archiving the files on the FTP site</w:t>
            </w:r>
          </w:p>
        </w:tc>
        <w:tc>
          <w:tcPr>
            <w:tcW w:w="1530" w:type="dxa"/>
            <w:tcBorders>
              <w:top w:val="single" w:sz="4" w:space="0" w:color="auto"/>
              <w:bottom w:val="single" w:sz="4" w:space="0" w:color="auto"/>
            </w:tcBorders>
            <w:shd w:val="clear" w:color="auto" w:fill="auto"/>
          </w:tcPr>
          <w:p w14:paraId="16E9A818" w14:textId="77777777" w:rsidR="001F59F0" w:rsidDel="00756DAC" w:rsidRDefault="00D11D82" w:rsidP="006D0835">
            <w:pPr>
              <w:rPr>
                <w:rFonts w:asciiTheme="minorHAnsi" w:hAnsiTheme="minorHAnsi" w:cstheme="minorHAnsi"/>
              </w:rPr>
            </w:pPr>
            <w:r>
              <w:rPr>
                <w:rFonts w:asciiTheme="minorHAnsi" w:hAnsiTheme="minorHAnsi" w:cstheme="minorHAnsi"/>
              </w:rPr>
              <w:t>I</w:t>
            </w:r>
            <w:r w:rsidR="002F0E7E">
              <w:rPr>
                <w:rFonts w:asciiTheme="minorHAnsi" w:hAnsiTheme="minorHAnsi" w:cstheme="minorHAnsi"/>
              </w:rPr>
              <w:t>nt</w:t>
            </w:r>
            <w:r w:rsidR="000F0CF8">
              <w:rPr>
                <w:rFonts w:asciiTheme="minorHAnsi" w:hAnsiTheme="minorHAnsi" w:cstheme="minorHAnsi"/>
              </w:rPr>
              <w:t>eger</w:t>
            </w:r>
          </w:p>
        </w:tc>
        <w:tc>
          <w:tcPr>
            <w:tcW w:w="2070" w:type="dxa"/>
            <w:tcBorders>
              <w:top w:val="single" w:sz="4" w:space="0" w:color="auto"/>
              <w:bottom w:val="single" w:sz="4" w:space="0" w:color="auto"/>
            </w:tcBorders>
            <w:shd w:val="clear" w:color="auto" w:fill="auto"/>
          </w:tcPr>
          <w:p w14:paraId="1CE25FBC" w14:textId="77777777" w:rsidR="001F59F0" w:rsidRPr="00071AE0" w:rsidRDefault="001F59F0" w:rsidP="006D0835">
            <w:pPr>
              <w:rPr>
                <w:rFonts w:asciiTheme="minorHAnsi" w:hAnsiTheme="minorHAnsi" w:cstheme="minorHAnsi"/>
              </w:rPr>
            </w:pPr>
          </w:p>
        </w:tc>
        <w:tc>
          <w:tcPr>
            <w:tcW w:w="1348" w:type="dxa"/>
            <w:tcBorders>
              <w:top w:val="single" w:sz="4" w:space="0" w:color="auto"/>
              <w:bottom w:val="single" w:sz="4" w:space="0" w:color="auto"/>
            </w:tcBorders>
            <w:shd w:val="clear" w:color="auto" w:fill="auto"/>
          </w:tcPr>
          <w:p w14:paraId="337F7FEC" w14:textId="77777777" w:rsidR="001F59F0" w:rsidRPr="00071AE0" w:rsidRDefault="001F59F0" w:rsidP="006D0835">
            <w:pPr>
              <w:rPr>
                <w:rFonts w:asciiTheme="minorHAnsi" w:hAnsiTheme="minorHAnsi" w:cstheme="minorHAnsi"/>
              </w:rPr>
            </w:pPr>
          </w:p>
        </w:tc>
      </w:tr>
    </w:tbl>
    <w:p w14:paraId="717E2FCD" w14:textId="77777777" w:rsidR="00261561" w:rsidRPr="00686165" w:rsidRDefault="00261561" w:rsidP="00261561">
      <w:pPr>
        <w:pStyle w:val="Heading4"/>
        <w:ind w:left="0"/>
        <w:rPr>
          <w:rFonts w:asciiTheme="minorHAnsi" w:hAnsiTheme="minorHAnsi" w:cstheme="minorHAnsi"/>
          <w:sz w:val="22"/>
        </w:rPr>
      </w:pPr>
      <w:r w:rsidRPr="00686165">
        <w:rPr>
          <w:rFonts w:asciiTheme="minorHAnsi" w:hAnsiTheme="minorHAnsi" w:cstheme="minorHAnsi"/>
          <w:sz w:val="22"/>
        </w:rPr>
        <w:t>Field Groups</w:t>
      </w:r>
    </w:p>
    <w:tbl>
      <w:tblPr>
        <w:tblW w:w="87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
        <w:gridCol w:w="2123"/>
        <w:gridCol w:w="3833"/>
        <w:gridCol w:w="1389"/>
      </w:tblGrid>
      <w:tr w:rsidR="00765DF8" w:rsidRPr="00071AE0" w14:paraId="0DFC74F2" w14:textId="77777777" w:rsidTr="00765DF8">
        <w:trPr>
          <w:trHeight w:val="300"/>
          <w:tblHeader/>
        </w:trPr>
        <w:tc>
          <w:tcPr>
            <w:tcW w:w="1448" w:type="dxa"/>
            <w:shd w:val="clear" w:color="auto" w:fill="D9D9D9" w:themeFill="background1" w:themeFillShade="D9"/>
          </w:tcPr>
          <w:p w14:paraId="10FCB859" w14:textId="77777777" w:rsidR="00765DF8" w:rsidRPr="00686165" w:rsidRDefault="00765DF8" w:rsidP="00B61F26">
            <w:pPr>
              <w:spacing w:before="0"/>
              <w:rPr>
                <w:rFonts w:asciiTheme="minorHAnsi" w:hAnsiTheme="minorHAnsi" w:cstheme="minorHAnsi"/>
                <w:color w:val="000000"/>
                <w:kern w:val="0"/>
                <w:szCs w:val="22"/>
              </w:rPr>
            </w:pPr>
            <w:r w:rsidRPr="00686165">
              <w:rPr>
                <w:rFonts w:asciiTheme="minorHAnsi" w:hAnsiTheme="minorHAnsi" w:cstheme="minorHAnsi"/>
                <w:color w:val="000000"/>
                <w:kern w:val="0"/>
                <w:szCs w:val="22"/>
              </w:rPr>
              <w:t>Field Group</w:t>
            </w:r>
          </w:p>
        </w:tc>
        <w:tc>
          <w:tcPr>
            <w:tcW w:w="2123" w:type="dxa"/>
            <w:shd w:val="clear" w:color="auto" w:fill="D9D9D9" w:themeFill="background1" w:themeFillShade="D9"/>
          </w:tcPr>
          <w:p w14:paraId="4A38DEF6" w14:textId="77777777" w:rsidR="00765DF8" w:rsidRPr="00686165" w:rsidRDefault="00765DF8" w:rsidP="00B61F26">
            <w:pPr>
              <w:spacing w:before="0"/>
              <w:rPr>
                <w:rFonts w:asciiTheme="minorHAnsi" w:hAnsiTheme="minorHAnsi" w:cstheme="minorHAnsi"/>
                <w:color w:val="000000"/>
                <w:kern w:val="0"/>
                <w:szCs w:val="22"/>
              </w:rPr>
            </w:pPr>
            <w:r w:rsidRPr="00686165">
              <w:rPr>
                <w:rFonts w:asciiTheme="minorHAnsi" w:hAnsiTheme="minorHAnsi" w:cstheme="minorHAnsi"/>
                <w:color w:val="000000"/>
                <w:kern w:val="0"/>
                <w:szCs w:val="22"/>
              </w:rPr>
              <w:t>Label</w:t>
            </w:r>
          </w:p>
        </w:tc>
        <w:tc>
          <w:tcPr>
            <w:tcW w:w="3833" w:type="dxa"/>
            <w:shd w:val="clear" w:color="auto" w:fill="D9D9D9" w:themeFill="background1" w:themeFillShade="D9"/>
            <w:noWrap/>
            <w:vAlign w:val="bottom"/>
          </w:tcPr>
          <w:p w14:paraId="02CE58CA" w14:textId="77777777" w:rsidR="00765DF8" w:rsidRPr="00686165" w:rsidRDefault="00765DF8" w:rsidP="00B61F26">
            <w:pPr>
              <w:spacing w:before="0"/>
              <w:rPr>
                <w:rFonts w:asciiTheme="minorHAnsi" w:hAnsiTheme="minorHAnsi" w:cstheme="minorHAnsi"/>
                <w:color w:val="000000"/>
                <w:kern w:val="0"/>
                <w:szCs w:val="22"/>
              </w:rPr>
            </w:pPr>
            <w:r w:rsidRPr="00686165">
              <w:rPr>
                <w:rFonts w:asciiTheme="minorHAnsi" w:hAnsiTheme="minorHAnsi" w:cstheme="minorHAnsi"/>
                <w:color w:val="000000"/>
                <w:kern w:val="0"/>
                <w:szCs w:val="22"/>
              </w:rPr>
              <w:t>Field Name</w:t>
            </w:r>
          </w:p>
        </w:tc>
        <w:tc>
          <w:tcPr>
            <w:tcW w:w="1389" w:type="dxa"/>
            <w:shd w:val="clear" w:color="auto" w:fill="D9D9D9" w:themeFill="background1" w:themeFillShade="D9"/>
            <w:noWrap/>
            <w:vAlign w:val="bottom"/>
          </w:tcPr>
          <w:p w14:paraId="4130F38E" w14:textId="77777777" w:rsidR="00765DF8" w:rsidRPr="00686165" w:rsidRDefault="00765DF8" w:rsidP="00B61F26">
            <w:pPr>
              <w:spacing w:before="0"/>
              <w:rPr>
                <w:rFonts w:asciiTheme="minorHAnsi" w:hAnsiTheme="minorHAnsi" w:cstheme="minorHAnsi"/>
                <w:color w:val="000000"/>
                <w:kern w:val="0"/>
                <w:szCs w:val="22"/>
              </w:rPr>
            </w:pPr>
            <w:r w:rsidRPr="00686165">
              <w:rPr>
                <w:rFonts w:asciiTheme="minorHAnsi" w:hAnsiTheme="minorHAnsi" w:cstheme="minorHAnsi"/>
                <w:color w:val="000000"/>
                <w:kern w:val="0"/>
                <w:szCs w:val="22"/>
              </w:rPr>
              <w:t>Add/Remove</w:t>
            </w:r>
          </w:p>
        </w:tc>
      </w:tr>
      <w:tr w:rsidR="00765DF8" w:rsidRPr="00071AE0" w14:paraId="01669994" w14:textId="77777777" w:rsidTr="00B61F26">
        <w:trPr>
          <w:trHeight w:val="300"/>
        </w:trPr>
        <w:tc>
          <w:tcPr>
            <w:tcW w:w="1448" w:type="dxa"/>
          </w:tcPr>
          <w:p w14:paraId="291F10AD" w14:textId="77777777" w:rsidR="00765DF8" w:rsidRPr="00686165" w:rsidRDefault="008159FD" w:rsidP="00B61F26">
            <w:pPr>
              <w:spacing w:before="0"/>
              <w:rPr>
                <w:rFonts w:asciiTheme="minorHAnsi" w:hAnsiTheme="minorHAnsi" w:cstheme="minorHAnsi"/>
                <w:color w:val="000000"/>
                <w:kern w:val="0"/>
                <w:szCs w:val="22"/>
              </w:rPr>
            </w:pPr>
            <w:r>
              <w:rPr>
                <w:rFonts w:asciiTheme="minorHAnsi" w:hAnsiTheme="minorHAnsi" w:cstheme="minorHAnsi"/>
                <w:color w:val="000000"/>
                <w:kern w:val="0"/>
                <w:szCs w:val="22"/>
              </w:rPr>
              <w:t>ADP to AX</w:t>
            </w:r>
          </w:p>
        </w:tc>
        <w:tc>
          <w:tcPr>
            <w:tcW w:w="2123" w:type="dxa"/>
          </w:tcPr>
          <w:p w14:paraId="27CF8F7F" w14:textId="77777777" w:rsidR="00765DF8" w:rsidRPr="00686165" w:rsidRDefault="008159FD" w:rsidP="00B61F26">
            <w:pPr>
              <w:spacing w:before="0"/>
              <w:rPr>
                <w:rFonts w:asciiTheme="minorHAnsi" w:hAnsiTheme="minorHAnsi" w:cstheme="minorHAnsi"/>
                <w:color w:val="000000"/>
                <w:kern w:val="0"/>
                <w:szCs w:val="22"/>
              </w:rPr>
            </w:pPr>
            <w:r>
              <w:rPr>
                <w:rFonts w:asciiTheme="minorHAnsi" w:hAnsiTheme="minorHAnsi" w:cstheme="minorHAnsi"/>
                <w:color w:val="000000"/>
                <w:kern w:val="0"/>
                <w:szCs w:val="22"/>
              </w:rPr>
              <w:t>ADP to AX</w:t>
            </w:r>
          </w:p>
        </w:tc>
        <w:tc>
          <w:tcPr>
            <w:tcW w:w="3833" w:type="dxa"/>
            <w:shd w:val="clear" w:color="auto" w:fill="auto"/>
            <w:noWrap/>
          </w:tcPr>
          <w:p w14:paraId="60C0BC06" w14:textId="77777777" w:rsidR="00765DF8" w:rsidRPr="00686165" w:rsidRDefault="00765DF8" w:rsidP="00B61F26">
            <w:pPr>
              <w:spacing w:before="0"/>
              <w:rPr>
                <w:rFonts w:asciiTheme="minorHAnsi" w:hAnsiTheme="minorHAnsi" w:cstheme="minorHAnsi"/>
                <w:color w:val="000000"/>
                <w:kern w:val="0"/>
                <w:szCs w:val="22"/>
              </w:rPr>
            </w:pPr>
          </w:p>
        </w:tc>
        <w:tc>
          <w:tcPr>
            <w:tcW w:w="1389" w:type="dxa"/>
            <w:shd w:val="clear" w:color="auto" w:fill="auto"/>
            <w:noWrap/>
          </w:tcPr>
          <w:p w14:paraId="5CFA178E" w14:textId="77777777" w:rsidR="00765DF8" w:rsidRPr="00686165" w:rsidRDefault="00765DF8" w:rsidP="00B61F26">
            <w:pPr>
              <w:spacing w:before="0"/>
              <w:rPr>
                <w:rFonts w:asciiTheme="minorHAnsi" w:hAnsiTheme="minorHAnsi" w:cstheme="minorHAnsi"/>
                <w:color w:val="000000"/>
                <w:kern w:val="0"/>
                <w:szCs w:val="22"/>
              </w:rPr>
            </w:pPr>
          </w:p>
        </w:tc>
      </w:tr>
      <w:tr w:rsidR="00162BB5" w:rsidRPr="00071AE0" w14:paraId="172C25CB" w14:textId="77777777" w:rsidTr="00B61F26">
        <w:trPr>
          <w:trHeight w:val="300"/>
        </w:trPr>
        <w:tc>
          <w:tcPr>
            <w:tcW w:w="1448" w:type="dxa"/>
          </w:tcPr>
          <w:p w14:paraId="581E60F6" w14:textId="77777777" w:rsidR="00162BB5" w:rsidRPr="00686165" w:rsidRDefault="00162BB5" w:rsidP="00B61F26">
            <w:pPr>
              <w:spacing w:before="0"/>
              <w:rPr>
                <w:rFonts w:asciiTheme="minorHAnsi" w:hAnsiTheme="minorHAnsi" w:cstheme="minorHAnsi"/>
                <w:color w:val="000000"/>
                <w:kern w:val="0"/>
                <w:szCs w:val="22"/>
              </w:rPr>
            </w:pPr>
          </w:p>
        </w:tc>
        <w:tc>
          <w:tcPr>
            <w:tcW w:w="2123" w:type="dxa"/>
          </w:tcPr>
          <w:p w14:paraId="207A9EED" w14:textId="77777777" w:rsidR="00162BB5" w:rsidRPr="00686165" w:rsidRDefault="00162BB5" w:rsidP="00B61F26">
            <w:pPr>
              <w:spacing w:before="0"/>
              <w:rPr>
                <w:rFonts w:asciiTheme="minorHAnsi" w:hAnsiTheme="minorHAnsi" w:cstheme="minorHAnsi"/>
                <w:color w:val="000000"/>
                <w:kern w:val="0"/>
                <w:szCs w:val="22"/>
              </w:rPr>
            </w:pPr>
          </w:p>
        </w:tc>
        <w:tc>
          <w:tcPr>
            <w:tcW w:w="3833" w:type="dxa"/>
            <w:shd w:val="clear" w:color="auto" w:fill="auto"/>
            <w:noWrap/>
          </w:tcPr>
          <w:p w14:paraId="1B2FBC12" w14:textId="77777777" w:rsidR="00162BB5" w:rsidRPr="00686165" w:rsidRDefault="00162BB5" w:rsidP="00B61F26">
            <w:pPr>
              <w:spacing w:before="0"/>
              <w:rPr>
                <w:rFonts w:asciiTheme="minorHAnsi" w:hAnsiTheme="minorHAnsi" w:cstheme="minorHAnsi"/>
                <w:color w:val="000000"/>
                <w:kern w:val="0"/>
                <w:szCs w:val="22"/>
              </w:rPr>
            </w:pPr>
          </w:p>
        </w:tc>
        <w:tc>
          <w:tcPr>
            <w:tcW w:w="1389" w:type="dxa"/>
            <w:shd w:val="clear" w:color="auto" w:fill="auto"/>
            <w:noWrap/>
          </w:tcPr>
          <w:p w14:paraId="114ECD71" w14:textId="77777777" w:rsidR="00162BB5" w:rsidRPr="00686165" w:rsidRDefault="00162BB5" w:rsidP="00B61F26">
            <w:pPr>
              <w:spacing w:before="0"/>
              <w:rPr>
                <w:rFonts w:asciiTheme="minorHAnsi" w:hAnsiTheme="minorHAnsi" w:cstheme="minorHAnsi"/>
                <w:color w:val="000000"/>
                <w:kern w:val="0"/>
                <w:szCs w:val="22"/>
              </w:rPr>
            </w:pPr>
          </w:p>
        </w:tc>
      </w:tr>
    </w:tbl>
    <w:p w14:paraId="13B2AA00" w14:textId="77777777" w:rsidR="00261561" w:rsidRPr="00765DF8" w:rsidRDefault="00261561" w:rsidP="00261561">
      <w:pPr>
        <w:pStyle w:val="Heading5"/>
        <w:ind w:left="0"/>
        <w:rPr>
          <w:rFonts w:asciiTheme="minorHAnsi" w:hAnsiTheme="minorHAnsi" w:cstheme="minorHAnsi"/>
          <w:i/>
        </w:rPr>
      </w:pPr>
      <w:r w:rsidRPr="00765DF8">
        <w:rPr>
          <w:rFonts w:asciiTheme="minorHAnsi" w:hAnsiTheme="minorHAnsi" w:cstheme="minorHAnsi"/>
          <w:i/>
        </w:rPr>
        <w:t>Indexes</w:t>
      </w:r>
      <w:r w:rsidR="00321D72">
        <w:rPr>
          <w:rFonts w:asciiTheme="minorHAnsi" w:hAnsiTheme="minorHAnsi" w:cstheme="minorHAnsi"/>
          <w:i/>
        </w:rPr>
        <w:t xml:space="preserve"> - NA</w:t>
      </w:r>
    </w:p>
    <w:tbl>
      <w:tblPr>
        <w:tblStyle w:val="TableGrid"/>
        <w:tblW w:w="0" w:type="auto"/>
        <w:tblInd w:w="108" w:type="dxa"/>
        <w:tblLook w:val="04A0" w:firstRow="1" w:lastRow="0" w:firstColumn="1" w:lastColumn="0" w:noHBand="0" w:noVBand="1"/>
      </w:tblPr>
      <w:tblGrid>
        <w:gridCol w:w="1701"/>
        <w:gridCol w:w="1701"/>
        <w:gridCol w:w="2268"/>
        <w:gridCol w:w="1985"/>
      </w:tblGrid>
      <w:tr w:rsidR="00261561" w:rsidRPr="00071AE0" w14:paraId="04BD3D98" w14:textId="77777777" w:rsidTr="00C765FA">
        <w:tc>
          <w:tcPr>
            <w:tcW w:w="1701" w:type="dxa"/>
            <w:shd w:val="clear" w:color="auto" w:fill="D9D9D9" w:themeFill="background1" w:themeFillShade="D9"/>
          </w:tcPr>
          <w:p w14:paraId="48307FE4" w14:textId="77777777" w:rsidR="00261561" w:rsidRPr="00071AE0" w:rsidRDefault="00261561" w:rsidP="006D0835">
            <w:pPr>
              <w:rPr>
                <w:rFonts w:asciiTheme="minorHAnsi" w:hAnsiTheme="minorHAnsi" w:cstheme="minorHAnsi"/>
              </w:rPr>
            </w:pPr>
            <w:r w:rsidRPr="00071AE0">
              <w:rPr>
                <w:rFonts w:asciiTheme="minorHAnsi" w:hAnsiTheme="minorHAnsi" w:cstheme="minorHAnsi"/>
              </w:rPr>
              <w:t>Name</w:t>
            </w:r>
          </w:p>
        </w:tc>
        <w:tc>
          <w:tcPr>
            <w:tcW w:w="1701" w:type="dxa"/>
            <w:shd w:val="clear" w:color="auto" w:fill="D9D9D9" w:themeFill="background1" w:themeFillShade="D9"/>
          </w:tcPr>
          <w:p w14:paraId="07A72905" w14:textId="77777777" w:rsidR="00261561" w:rsidRPr="00071AE0" w:rsidRDefault="00261561" w:rsidP="006D0835">
            <w:pPr>
              <w:rPr>
                <w:rFonts w:asciiTheme="minorHAnsi" w:hAnsiTheme="minorHAnsi" w:cstheme="minorHAnsi"/>
              </w:rPr>
            </w:pPr>
            <w:r w:rsidRPr="00071AE0">
              <w:rPr>
                <w:rFonts w:asciiTheme="minorHAnsi" w:hAnsiTheme="minorHAnsi" w:cstheme="minorHAnsi"/>
              </w:rPr>
              <w:t>Unique</w:t>
            </w:r>
          </w:p>
        </w:tc>
        <w:tc>
          <w:tcPr>
            <w:tcW w:w="2268" w:type="dxa"/>
            <w:shd w:val="clear" w:color="auto" w:fill="D9D9D9" w:themeFill="background1" w:themeFillShade="D9"/>
          </w:tcPr>
          <w:p w14:paraId="32DD5A77" w14:textId="77777777" w:rsidR="00261561" w:rsidRPr="00071AE0" w:rsidRDefault="00261561" w:rsidP="006D0835">
            <w:pPr>
              <w:rPr>
                <w:rFonts w:asciiTheme="minorHAnsi" w:hAnsiTheme="minorHAnsi" w:cstheme="minorHAnsi"/>
              </w:rPr>
            </w:pPr>
            <w:r w:rsidRPr="00071AE0">
              <w:rPr>
                <w:rFonts w:asciiTheme="minorHAnsi" w:hAnsiTheme="minorHAnsi" w:cstheme="minorHAnsi"/>
              </w:rPr>
              <w:t>Primary/Clustered</w:t>
            </w:r>
          </w:p>
        </w:tc>
        <w:tc>
          <w:tcPr>
            <w:tcW w:w="1985" w:type="dxa"/>
            <w:shd w:val="clear" w:color="auto" w:fill="D9D9D9" w:themeFill="background1" w:themeFillShade="D9"/>
          </w:tcPr>
          <w:p w14:paraId="70E4632A" w14:textId="77777777" w:rsidR="00261561" w:rsidRPr="00071AE0" w:rsidRDefault="00261561" w:rsidP="006D0835">
            <w:pPr>
              <w:rPr>
                <w:rFonts w:asciiTheme="minorHAnsi" w:hAnsiTheme="minorHAnsi" w:cstheme="minorHAnsi"/>
              </w:rPr>
            </w:pPr>
            <w:r w:rsidRPr="00071AE0">
              <w:rPr>
                <w:rFonts w:asciiTheme="minorHAnsi" w:hAnsiTheme="minorHAnsi" w:cstheme="minorHAnsi"/>
              </w:rPr>
              <w:t>Fields</w:t>
            </w:r>
          </w:p>
        </w:tc>
      </w:tr>
      <w:tr w:rsidR="00261561" w:rsidRPr="00071AE0" w14:paraId="676CA9D8" w14:textId="77777777" w:rsidTr="00C765FA">
        <w:tc>
          <w:tcPr>
            <w:tcW w:w="1701" w:type="dxa"/>
          </w:tcPr>
          <w:p w14:paraId="6AF0A318" w14:textId="77777777" w:rsidR="00261561" w:rsidRPr="00071AE0" w:rsidRDefault="00261561" w:rsidP="006D0835">
            <w:pPr>
              <w:rPr>
                <w:rFonts w:asciiTheme="minorHAnsi" w:hAnsiTheme="minorHAnsi" w:cstheme="minorHAnsi"/>
              </w:rPr>
            </w:pPr>
          </w:p>
        </w:tc>
        <w:tc>
          <w:tcPr>
            <w:tcW w:w="1701" w:type="dxa"/>
          </w:tcPr>
          <w:p w14:paraId="2CADB65F" w14:textId="77777777" w:rsidR="00261561" w:rsidRPr="00071AE0" w:rsidRDefault="00261561" w:rsidP="006D0835">
            <w:pPr>
              <w:rPr>
                <w:rFonts w:asciiTheme="minorHAnsi" w:hAnsiTheme="minorHAnsi" w:cstheme="minorHAnsi"/>
              </w:rPr>
            </w:pPr>
          </w:p>
        </w:tc>
        <w:tc>
          <w:tcPr>
            <w:tcW w:w="2268" w:type="dxa"/>
          </w:tcPr>
          <w:p w14:paraId="1F3A2EA9" w14:textId="77777777" w:rsidR="00261561" w:rsidRPr="00071AE0" w:rsidRDefault="00261561" w:rsidP="006D0835">
            <w:pPr>
              <w:rPr>
                <w:rFonts w:asciiTheme="minorHAnsi" w:hAnsiTheme="minorHAnsi" w:cstheme="minorHAnsi"/>
              </w:rPr>
            </w:pPr>
          </w:p>
        </w:tc>
        <w:tc>
          <w:tcPr>
            <w:tcW w:w="1985" w:type="dxa"/>
          </w:tcPr>
          <w:p w14:paraId="161CBC33" w14:textId="77777777" w:rsidR="00261561" w:rsidRPr="00071AE0" w:rsidRDefault="00261561" w:rsidP="006D0835">
            <w:pPr>
              <w:rPr>
                <w:rFonts w:asciiTheme="minorHAnsi" w:hAnsiTheme="minorHAnsi" w:cstheme="minorHAnsi"/>
              </w:rPr>
            </w:pPr>
          </w:p>
        </w:tc>
      </w:tr>
    </w:tbl>
    <w:p w14:paraId="4EBCC1F2" w14:textId="77777777" w:rsidR="00261561" w:rsidRPr="00765DF8" w:rsidRDefault="00261561" w:rsidP="00261561">
      <w:pPr>
        <w:pStyle w:val="Heading5"/>
        <w:ind w:left="0"/>
        <w:rPr>
          <w:rFonts w:asciiTheme="minorHAnsi" w:hAnsiTheme="minorHAnsi" w:cstheme="minorHAnsi"/>
          <w:i/>
        </w:rPr>
      </w:pPr>
      <w:r w:rsidRPr="00765DF8">
        <w:rPr>
          <w:rFonts w:asciiTheme="minorHAnsi" w:hAnsiTheme="minorHAnsi" w:cstheme="minorHAnsi"/>
          <w:i/>
        </w:rPr>
        <w:t>Relations</w:t>
      </w:r>
      <w:r w:rsidR="00321D72">
        <w:rPr>
          <w:rFonts w:asciiTheme="minorHAnsi" w:hAnsiTheme="minorHAnsi" w:cstheme="minorHAnsi"/>
          <w:i/>
        </w:rPr>
        <w:t xml:space="preserve"> -NA</w:t>
      </w:r>
    </w:p>
    <w:tbl>
      <w:tblPr>
        <w:tblW w:w="51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1547"/>
        <w:gridCol w:w="1389"/>
      </w:tblGrid>
      <w:tr w:rsidR="00261561" w:rsidRPr="00071AE0" w14:paraId="2E36E8B6" w14:textId="77777777" w:rsidTr="006D0835">
        <w:trPr>
          <w:trHeight w:val="300"/>
        </w:trPr>
        <w:tc>
          <w:tcPr>
            <w:tcW w:w="2180" w:type="dxa"/>
            <w:shd w:val="clear" w:color="auto" w:fill="D9D9D9" w:themeFill="background1" w:themeFillShade="D9"/>
            <w:noWrap/>
            <w:vAlign w:val="bottom"/>
          </w:tcPr>
          <w:p w14:paraId="3A695222" w14:textId="77777777" w:rsidR="00261561" w:rsidRPr="00071AE0" w:rsidRDefault="00261561" w:rsidP="006D0835">
            <w:pPr>
              <w:spacing w:before="0"/>
              <w:rPr>
                <w:rFonts w:asciiTheme="minorHAnsi" w:hAnsiTheme="minorHAnsi" w:cstheme="minorHAnsi"/>
                <w:color w:val="000000"/>
                <w:kern w:val="0"/>
                <w:sz w:val="22"/>
                <w:szCs w:val="22"/>
              </w:rPr>
            </w:pPr>
            <w:r w:rsidRPr="00071AE0">
              <w:rPr>
                <w:rFonts w:asciiTheme="minorHAnsi" w:hAnsiTheme="minorHAnsi" w:cstheme="minorHAnsi"/>
                <w:color w:val="000000"/>
                <w:kern w:val="0"/>
                <w:sz w:val="22"/>
                <w:szCs w:val="22"/>
              </w:rPr>
              <w:t>Field Name</w:t>
            </w:r>
          </w:p>
        </w:tc>
        <w:tc>
          <w:tcPr>
            <w:tcW w:w="1547" w:type="dxa"/>
            <w:shd w:val="clear" w:color="auto" w:fill="D9D9D9" w:themeFill="background1" w:themeFillShade="D9"/>
            <w:noWrap/>
            <w:vAlign w:val="bottom"/>
          </w:tcPr>
          <w:p w14:paraId="7580A76F" w14:textId="77777777" w:rsidR="00261561" w:rsidRPr="00071AE0" w:rsidRDefault="00261561" w:rsidP="006D0835">
            <w:pPr>
              <w:spacing w:before="0"/>
              <w:rPr>
                <w:rFonts w:asciiTheme="minorHAnsi" w:hAnsiTheme="minorHAnsi" w:cstheme="minorHAnsi"/>
                <w:color w:val="000000"/>
                <w:kern w:val="0"/>
                <w:sz w:val="22"/>
                <w:szCs w:val="22"/>
              </w:rPr>
            </w:pPr>
            <w:r w:rsidRPr="00071AE0">
              <w:rPr>
                <w:rFonts w:asciiTheme="minorHAnsi" w:hAnsiTheme="minorHAnsi" w:cstheme="minorHAnsi"/>
                <w:color w:val="000000"/>
                <w:kern w:val="0"/>
                <w:sz w:val="22"/>
                <w:szCs w:val="22"/>
              </w:rPr>
              <w:t>Related Table</w:t>
            </w:r>
          </w:p>
        </w:tc>
        <w:tc>
          <w:tcPr>
            <w:tcW w:w="1389" w:type="dxa"/>
            <w:shd w:val="clear" w:color="auto" w:fill="D9D9D9" w:themeFill="background1" w:themeFillShade="D9"/>
          </w:tcPr>
          <w:p w14:paraId="63A4394B" w14:textId="77777777" w:rsidR="00261561" w:rsidRPr="00071AE0" w:rsidRDefault="00261561" w:rsidP="006D0835">
            <w:pPr>
              <w:spacing w:before="0"/>
              <w:rPr>
                <w:rFonts w:asciiTheme="minorHAnsi" w:hAnsiTheme="minorHAnsi" w:cstheme="minorHAnsi"/>
                <w:color w:val="000000"/>
                <w:kern w:val="0"/>
                <w:sz w:val="22"/>
                <w:szCs w:val="22"/>
              </w:rPr>
            </w:pPr>
            <w:r w:rsidRPr="00071AE0">
              <w:rPr>
                <w:rFonts w:asciiTheme="minorHAnsi" w:hAnsiTheme="minorHAnsi" w:cstheme="minorHAnsi"/>
                <w:color w:val="000000"/>
                <w:kern w:val="0"/>
                <w:sz w:val="22"/>
                <w:szCs w:val="22"/>
              </w:rPr>
              <w:t>Field</w:t>
            </w:r>
          </w:p>
        </w:tc>
      </w:tr>
      <w:tr w:rsidR="00261561" w:rsidRPr="00071AE0" w14:paraId="68EF259D" w14:textId="77777777" w:rsidTr="006D0835">
        <w:trPr>
          <w:trHeight w:val="300"/>
        </w:trPr>
        <w:tc>
          <w:tcPr>
            <w:tcW w:w="2180" w:type="dxa"/>
            <w:shd w:val="clear" w:color="auto" w:fill="auto"/>
            <w:noWrap/>
            <w:vAlign w:val="bottom"/>
          </w:tcPr>
          <w:p w14:paraId="0B8A4844" w14:textId="77777777" w:rsidR="00261561" w:rsidRPr="00071AE0" w:rsidRDefault="00261561" w:rsidP="006D0835">
            <w:pPr>
              <w:spacing w:before="0"/>
              <w:rPr>
                <w:rFonts w:asciiTheme="minorHAnsi" w:hAnsiTheme="minorHAnsi" w:cstheme="minorHAnsi"/>
                <w:color w:val="000000"/>
                <w:kern w:val="0"/>
                <w:sz w:val="22"/>
                <w:szCs w:val="22"/>
              </w:rPr>
            </w:pPr>
          </w:p>
        </w:tc>
        <w:tc>
          <w:tcPr>
            <w:tcW w:w="1547" w:type="dxa"/>
            <w:shd w:val="clear" w:color="auto" w:fill="auto"/>
            <w:noWrap/>
            <w:vAlign w:val="bottom"/>
          </w:tcPr>
          <w:p w14:paraId="53030A61" w14:textId="77777777" w:rsidR="00261561" w:rsidRPr="00071AE0" w:rsidRDefault="00261561" w:rsidP="006D0835">
            <w:pPr>
              <w:spacing w:before="0"/>
              <w:rPr>
                <w:rFonts w:asciiTheme="minorHAnsi" w:hAnsiTheme="minorHAnsi" w:cstheme="minorHAnsi"/>
                <w:color w:val="000000"/>
                <w:kern w:val="0"/>
                <w:sz w:val="22"/>
                <w:szCs w:val="22"/>
              </w:rPr>
            </w:pPr>
          </w:p>
        </w:tc>
        <w:tc>
          <w:tcPr>
            <w:tcW w:w="1389" w:type="dxa"/>
          </w:tcPr>
          <w:p w14:paraId="36B2157D" w14:textId="77777777" w:rsidR="00261561" w:rsidRPr="00071AE0" w:rsidRDefault="00261561" w:rsidP="006D0835">
            <w:pPr>
              <w:spacing w:before="0"/>
              <w:rPr>
                <w:rFonts w:asciiTheme="minorHAnsi" w:hAnsiTheme="minorHAnsi" w:cstheme="minorHAnsi"/>
                <w:color w:val="000000"/>
                <w:kern w:val="0"/>
                <w:sz w:val="22"/>
                <w:szCs w:val="22"/>
              </w:rPr>
            </w:pPr>
          </w:p>
        </w:tc>
      </w:tr>
    </w:tbl>
    <w:p w14:paraId="3982E3A2" w14:textId="77777777" w:rsidR="008C41AC" w:rsidRPr="00765DF8" w:rsidRDefault="008C41AC" w:rsidP="008C41AC">
      <w:pPr>
        <w:pStyle w:val="Heading5"/>
        <w:ind w:left="0"/>
        <w:rPr>
          <w:rFonts w:asciiTheme="minorHAnsi" w:hAnsiTheme="minorHAnsi" w:cstheme="minorHAnsi"/>
          <w:i/>
        </w:rPr>
      </w:pPr>
      <w:r w:rsidRPr="00765DF8">
        <w:rPr>
          <w:rFonts w:asciiTheme="minorHAnsi" w:hAnsiTheme="minorHAnsi" w:cstheme="minorHAnsi"/>
          <w:i/>
        </w:rPr>
        <w:t>Delete Action</w:t>
      </w:r>
      <w:r w:rsidR="00321D72">
        <w:rPr>
          <w:rFonts w:asciiTheme="minorHAnsi" w:hAnsiTheme="minorHAnsi" w:cstheme="minorHAnsi"/>
          <w:i/>
        </w:rPr>
        <w:t xml:space="preserve"> - NA</w:t>
      </w:r>
    </w:p>
    <w:tbl>
      <w:tblPr>
        <w:tblW w:w="29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332"/>
      </w:tblGrid>
      <w:tr w:rsidR="008C41AC" w:rsidRPr="00071AE0" w14:paraId="32F8952F" w14:textId="77777777" w:rsidTr="00C352C8">
        <w:trPr>
          <w:trHeight w:val="300"/>
        </w:trPr>
        <w:tc>
          <w:tcPr>
            <w:tcW w:w="1604" w:type="dxa"/>
            <w:shd w:val="clear" w:color="auto" w:fill="D9D9D9" w:themeFill="background1" w:themeFillShade="D9"/>
            <w:noWrap/>
            <w:vAlign w:val="bottom"/>
          </w:tcPr>
          <w:p w14:paraId="6D639165" w14:textId="77777777" w:rsidR="008C41AC" w:rsidRPr="00071AE0" w:rsidRDefault="008C41AC" w:rsidP="00C352C8">
            <w:pPr>
              <w:spacing w:before="0"/>
              <w:rPr>
                <w:rFonts w:asciiTheme="minorHAnsi" w:hAnsiTheme="minorHAnsi" w:cstheme="minorHAnsi"/>
                <w:color w:val="000000"/>
                <w:kern w:val="0"/>
                <w:sz w:val="22"/>
                <w:szCs w:val="22"/>
              </w:rPr>
            </w:pPr>
            <w:r w:rsidRPr="00071AE0">
              <w:rPr>
                <w:rFonts w:asciiTheme="minorHAnsi" w:hAnsiTheme="minorHAnsi" w:cstheme="minorHAnsi"/>
                <w:color w:val="000000"/>
                <w:kern w:val="0"/>
                <w:sz w:val="22"/>
                <w:szCs w:val="22"/>
              </w:rPr>
              <w:t>Related Table</w:t>
            </w:r>
          </w:p>
        </w:tc>
        <w:tc>
          <w:tcPr>
            <w:tcW w:w="1332" w:type="dxa"/>
            <w:shd w:val="clear" w:color="auto" w:fill="D9D9D9" w:themeFill="background1" w:themeFillShade="D9"/>
          </w:tcPr>
          <w:p w14:paraId="1FCDBDD7" w14:textId="77777777" w:rsidR="008C41AC" w:rsidRPr="00071AE0" w:rsidRDefault="008C41AC" w:rsidP="00C352C8">
            <w:pPr>
              <w:spacing w:before="0"/>
              <w:rPr>
                <w:rFonts w:asciiTheme="minorHAnsi" w:hAnsiTheme="minorHAnsi" w:cstheme="minorHAnsi"/>
                <w:color w:val="000000"/>
                <w:kern w:val="0"/>
                <w:sz w:val="22"/>
                <w:szCs w:val="22"/>
              </w:rPr>
            </w:pPr>
            <w:r w:rsidRPr="00071AE0">
              <w:rPr>
                <w:rFonts w:asciiTheme="minorHAnsi" w:hAnsiTheme="minorHAnsi" w:cstheme="minorHAnsi"/>
                <w:color w:val="000000"/>
                <w:kern w:val="0"/>
                <w:sz w:val="22"/>
                <w:szCs w:val="22"/>
              </w:rPr>
              <w:t>Type</w:t>
            </w:r>
          </w:p>
        </w:tc>
      </w:tr>
      <w:tr w:rsidR="008C41AC" w:rsidRPr="00071AE0" w14:paraId="164E0C23" w14:textId="77777777" w:rsidTr="00C352C8">
        <w:trPr>
          <w:trHeight w:val="300"/>
        </w:trPr>
        <w:tc>
          <w:tcPr>
            <w:tcW w:w="1604" w:type="dxa"/>
            <w:shd w:val="clear" w:color="auto" w:fill="auto"/>
            <w:noWrap/>
            <w:vAlign w:val="bottom"/>
          </w:tcPr>
          <w:p w14:paraId="057FE8C5" w14:textId="77777777" w:rsidR="008C41AC" w:rsidRPr="00071AE0" w:rsidRDefault="008C41AC" w:rsidP="00C352C8">
            <w:pPr>
              <w:spacing w:before="0"/>
              <w:rPr>
                <w:rFonts w:asciiTheme="minorHAnsi" w:hAnsiTheme="minorHAnsi" w:cstheme="minorHAnsi"/>
                <w:color w:val="000000"/>
                <w:kern w:val="0"/>
                <w:sz w:val="22"/>
                <w:szCs w:val="22"/>
              </w:rPr>
            </w:pPr>
          </w:p>
        </w:tc>
        <w:tc>
          <w:tcPr>
            <w:tcW w:w="1332" w:type="dxa"/>
          </w:tcPr>
          <w:p w14:paraId="171185FE" w14:textId="77777777" w:rsidR="008C41AC" w:rsidRPr="00071AE0" w:rsidRDefault="008C41AC" w:rsidP="00C352C8">
            <w:pPr>
              <w:spacing w:before="0"/>
              <w:rPr>
                <w:rFonts w:asciiTheme="minorHAnsi" w:hAnsiTheme="minorHAnsi" w:cstheme="minorHAnsi"/>
                <w:color w:val="000000"/>
                <w:kern w:val="0"/>
                <w:sz w:val="22"/>
                <w:szCs w:val="22"/>
              </w:rPr>
            </w:pPr>
          </w:p>
        </w:tc>
      </w:tr>
      <w:tr w:rsidR="00162BB5" w:rsidRPr="00071AE0" w14:paraId="64E19C08" w14:textId="77777777" w:rsidTr="00C352C8">
        <w:trPr>
          <w:trHeight w:val="300"/>
        </w:trPr>
        <w:tc>
          <w:tcPr>
            <w:tcW w:w="1604" w:type="dxa"/>
            <w:shd w:val="clear" w:color="auto" w:fill="auto"/>
            <w:noWrap/>
            <w:vAlign w:val="bottom"/>
          </w:tcPr>
          <w:p w14:paraId="4B344A4B" w14:textId="77777777" w:rsidR="00162BB5" w:rsidRPr="00071AE0" w:rsidRDefault="00162BB5" w:rsidP="00C352C8">
            <w:pPr>
              <w:spacing w:before="0"/>
              <w:rPr>
                <w:rFonts w:asciiTheme="minorHAnsi" w:hAnsiTheme="minorHAnsi" w:cstheme="minorHAnsi"/>
                <w:color w:val="000000"/>
                <w:kern w:val="0"/>
                <w:sz w:val="22"/>
                <w:szCs w:val="22"/>
              </w:rPr>
            </w:pPr>
          </w:p>
        </w:tc>
        <w:tc>
          <w:tcPr>
            <w:tcW w:w="1332" w:type="dxa"/>
          </w:tcPr>
          <w:p w14:paraId="30130633" w14:textId="77777777" w:rsidR="00162BB5" w:rsidRPr="00071AE0" w:rsidRDefault="00162BB5" w:rsidP="00C352C8">
            <w:pPr>
              <w:spacing w:before="0"/>
              <w:rPr>
                <w:rFonts w:asciiTheme="minorHAnsi" w:hAnsiTheme="minorHAnsi" w:cstheme="minorHAnsi"/>
                <w:color w:val="000000"/>
                <w:kern w:val="0"/>
                <w:sz w:val="22"/>
                <w:szCs w:val="22"/>
              </w:rPr>
            </w:pPr>
          </w:p>
        </w:tc>
      </w:tr>
    </w:tbl>
    <w:p w14:paraId="3E2BC004" w14:textId="77777777" w:rsidR="00261561" w:rsidRPr="00686165" w:rsidRDefault="00261561" w:rsidP="00261561">
      <w:pPr>
        <w:pStyle w:val="Heading5"/>
        <w:ind w:left="0"/>
        <w:rPr>
          <w:rFonts w:asciiTheme="minorHAnsi" w:hAnsiTheme="minorHAnsi" w:cstheme="minorHAnsi"/>
          <w:i/>
        </w:rPr>
      </w:pPr>
      <w:r w:rsidRPr="00686165">
        <w:rPr>
          <w:rFonts w:asciiTheme="minorHAnsi" w:hAnsiTheme="minorHAnsi" w:cstheme="minorHAnsi"/>
          <w:i/>
        </w:rPr>
        <w:t>Methods</w:t>
      </w:r>
      <w:r w:rsidR="00321D72">
        <w:rPr>
          <w:rFonts w:asciiTheme="minorHAnsi" w:hAnsiTheme="minorHAnsi" w:cstheme="minorHAnsi"/>
          <w:i/>
        </w:rPr>
        <w:t xml:space="preserve"> - NA</w:t>
      </w:r>
    </w:p>
    <w:tbl>
      <w:tblPr>
        <w:tblW w:w="1090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49"/>
        <w:gridCol w:w="991"/>
        <w:gridCol w:w="7005"/>
        <w:gridCol w:w="1563"/>
      </w:tblGrid>
      <w:tr w:rsidR="00A74C08" w:rsidRPr="00071AE0" w14:paraId="07139BC2" w14:textId="77777777" w:rsidTr="00A74C08">
        <w:trPr>
          <w:trHeight w:val="202"/>
        </w:trPr>
        <w:tc>
          <w:tcPr>
            <w:tcW w:w="1349" w:type="dxa"/>
            <w:tcBorders>
              <w:top w:val="single" w:sz="4" w:space="0" w:color="auto"/>
              <w:bottom w:val="single" w:sz="6" w:space="0" w:color="auto"/>
            </w:tcBorders>
            <w:shd w:val="clear" w:color="auto" w:fill="D9D9D9"/>
          </w:tcPr>
          <w:p w14:paraId="2F721C84" w14:textId="77777777" w:rsidR="00A74C08" w:rsidRPr="00071AE0" w:rsidRDefault="00A74C08" w:rsidP="006D0835">
            <w:pPr>
              <w:rPr>
                <w:rFonts w:asciiTheme="minorHAnsi" w:hAnsiTheme="minorHAnsi" w:cstheme="minorHAnsi"/>
                <w:b/>
              </w:rPr>
            </w:pPr>
            <w:r w:rsidRPr="00071AE0">
              <w:rPr>
                <w:rFonts w:asciiTheme="minorHAnsi" w:hAnsiTheme="minorHAnsi" w:cstheme="minorHAnsi"/>
                <w:b/>
              </w:rPr>
              <w:t>Method Name</w:t>
            </w:r>
          </w:p>
        </w:tc>
        <w:tc>
          <w:tcPr>
            <w:tcW w:w="991" w:type="dxa"/>
            <w:tcBorders>
              <w:top w:val="single" w:sz="4" w:space="0" w:color="auto"/>
              <w:bottom w:val="single" w:sz="6" w:space="0" w:color="auto"/>
            </w:tcBorders>
            <w:shd w:val="clear" w:color="auto" w:fill="D9D9D9"/>
          </w:tcPr>
          <w:p w14:paraId="47BCBD3C" w14:textId="77777777" w:rsidR="00A74C08" w:rsidRPr="00071AE0" w:rsidRDefault="00A74C08" w:rsidP="006D0835">
            <w:pPr>
              <w:rPr>
                <w:rFonts w:asciiTheme="minorHAnsi" w:hAnsiTheme="minorHAnsi" w:cstheme="minorHAnsi"/>
                <w:b/>
              </w:rPr>
            </w:pPr>
            <w:r>
              <w:rPr>
                <w:rFonts w:asciiTheme="minorHAnsi" w:hAnsiTheme="minorHAnsi" w:cstheme="minorHAnsi"/>
                <w:b/>
              </w:rPr>
              <w:t>New?</w:t>
            </w:r>
          </w:p>
        </w:tc>
        <w:tc>
          <w:tcPr>
            <w:tcW w:w="7005" w:type="dxa"/>
            <w:tcBorders>
              <w:top w:val="single" w:sz="4" w:space="0" w:color="auto"/>
              <w:bottom w:val="single" w:sz="6" w:space="0" w:color="auto"/>
            </w:tcBorders>
            <w:shd w:val="clear" w:color="auto" w:fill="D9D9D9"/>
          </w:tcPr>
          <w:p w14:paraId="2EB47300" w14:textId="77777777" w:rsidR="00A74C08" w:rsidRPr="00071AE0" w:rsidRDefault="00A74C08" w:rsidP="006D0835">
            <w:pPr>
              <w:rPr>
                <w:rFonts w:asciiTheme="minorHAnsi" w:hAnsiTheme="minorHAnsi" w:cstheme="minorHAnsi"/>
                <w:b/>
              </w:rPr>
            </w:pPr>
            <w:r w:rsidRPr="00071AE0">
              <w:rPr>
                <w:rFonts w:asciiTheme="minorHAnsi" w:hAnsiTheme="minorHAnsi" w:cstheme="minorHAnsi"/>
                <w:b/>
              </w:rPr>
              <w:t xml:space="preserve">Add </w:t>
            </w:r>
          </w:p>
        </w:tc>
        <w:tc>
          <w:tcPr>
            <w:tcW w:w="1563" w:type="dxa"/>
            <w:tcBorders>
              <w:top w:val="single" w:sz="4" w:space="0" w:color="auto"/>
              <w:bottom w:val="single" w:sz="6" w:space="0" w:color="auto"/>
            </w:tcBorders>
            <w:shd w:val="clear" w:color="auto" w:fill="D9D9D9"/>
          </w:tcPr>
          <w:p w14:paraId="5BAC966C" w14:textId="77777777" w:rsidR="00A74C08" w:rsidRPr="00071AE0" w:rsidRDefault="00A74C08" w:rsidP="006D0835">
            <w:pPr>
              <w:rPr>
                <w:rFonts w:asciiTheme="minorHAnsi" w:hAnsiTheme="minorHAnsi" w:cstheme="minorHAnsi"/>
                <w:b/>
              </w:rPr>
            </w:pPr>
            <w:r>
              <w:rPr>
                <w:rFonts w:asciiTheme="minorHAnsi" w:hAnsiTheme="minorHAnsi" w:cstheme="minorHAnsi"/>
                <w:b/>
              </w:rPr>
              <w:t xml:space="preserve">Additional </w:t>
            </w:r>
            <w:r w:rsidRPr="00071AE0">
              <w:rPr>
                <w:rFonts w:asciiTheme="minorHAnsi" w:hAnsiTheme="minorHAnsi" w:cstheme="minorHAnsi"/>
                <w:b/>
              </w:rPr>
              <w:t>Comments</w:t>
            </w:r>
          </w:p>
        </w:tc>
      </w:tr>
      <w:tr w:rsidR="00A74C08" w:rsidRPr="00071AE0" w14:paraId="71CC17C6" w14:textId="77777777" w:rsidTr="00A74C08">
        <w:trPr>
          <w:trHeight w:val="307"/>
        </w:trPr>
        <w:tc>
          <w:tcPr>
            <w:tcW w:w="1349" w:type="dxa"/>
            <w:tcBorders>
              <w:top w:val="single" w:sz="6" w:space="0" w:color="auto"/>
              <w:bottom w:val="single" w:sz="6" w:space="0" w:color="auto"/>
            </w:tcBorders>
            <w:shd w:val="clear" w:color="auto" w:fill="auto"/>
          </w:tcPr>
          <w:p w14:paraId="164B11E2" w14:textId="77777777" w:rsidR="00A74C08" w:rsidRPr="00071AE0" w:rsidRDefault="00A74C08" w:rsidP="006D0835">
            <w:pPr>
              <w:rPr>
                <w:rFonts w:asciiTheme="minorHAnsi" w:hAnsiTheme="minorHAnsi" w:cstheme="minorHAnsi"/>
              </w:rPr>
            </w:pPr>
          </w:p>
        </w:tc>
        <w:tc>
          <w:tcPr>
            <w:tcW w:w="991" w:type="dxa"/>
            <w:tcBorders>
              <w:top w:val="single" w:sz="6" w:space="0" w:color="auto"/>
              <w:bottom w:val="single" w:sz="6" w:space="0" w:color="auto"/>
            </w:tcBorders>
          </w:tcPr>
          <w:p w14:paraId="58F9CB9D" w14:textId="77777777" w:rsidR="00A74C08" w:rsidRPr="00071AE0" w:rsidRDefault="00A74C08" w:rsidP="00261561">
            <w:pPr>
              <w:rPr>
                <w:rFonts w:asciiTheme="minorHAnsi" w:hAnsiTheme="minorHAnsi" w:cstheme="minorHAnsi"/>
              </w:rPr>
            </w:pPr>
          </w:p>
        </w:tc>
        <w:tc>
          <w:tcPr>
            <w:tcW w:w="7005" w:type="dxa"/>
            <w:tcBorders>
              <w:top w:val="single" w:sz="6" w:space="0" w:color="auto"/>
              <w:bottom w:val="single" w:sz="6" w:space="0" w:color="auto"/>
            </w:tcBorders>
          </w:tcPr>
          <w:p w14:paraId="02052EF0" w14:textId="77777777" w:rsidR="00A74C08" w:rsidRPr="00071AE0" w:rsidRDefault="00A74C08" w:rsidP="00261561">
            <w:pPr>
              <w:rPr>
                <w:rFonts w:asciiTheme="minorHAnsi" w:hAnsiTheme="minorHAnsi" w:cstheme="minorHAnsi"/>
              </w:rPr>
            </w:pPr>
          </w:p>
        </w:tc>
        <w:tc>
          <w:tcPr>
            <w:tcW w:w="1563" w:type="dxa"/>
            <w:tcBorders>
              <w:top w:val="single" w:sz="6" w:space="0" w:color="auto"/>
              <w:bottom w:val="single" w:sz="6" w:space="0" w:color="auto"/>
            </w:tcBorders>
          </w:tcPr>
          <w:p w14:paraId="1BE66C0E" w14:textId="77777777" w:rsidR="00A74C08" w:rsidRPr="00071AE0" w:rsidRDefault="00A74C08" w:rsidP="006D0835">
            <w:pPr>
              <w:rPr>
                <w:rFonts w:asciiTheme="minorHAnsi" w:hAnsiTheme="minorHAnsi" w:cstheme="minorHAnsi"/>
              </w:rPr>
            </w:pPr>
          </w:p>
        </w:tc>
      </w:tr>
      <w:tr w:rsidR="00A74C08" w:rsidRPr="00071AE0" w14:paraId="4B68B659" w14:textId="77777777" w:rsidTr="00A74C08">
        <w:trPr>
          <w:trHeight w:val="307"/>
        </w:trPr>
        <w:tc>
          <w:tcPr>
            <w:tcW w:w="1349" w:type="dxa"/>
            <w:tcBorders>
              <w:top w:val="single" w:sz="6" w:space="0" w:color="auto"/>
              <w:bottom w:val="single" w:sz="6" w:space="0" w:color="auto"/>
            </w:tcBorders>
            <w:shd w:val="clear" w:color="auto" w:fill="auto"/>
          </w:tcPr>
          <w:p w14:paraId="3DB8EABC" w14:textId="77777777" w:rsidR="00A74C08" w:rsidRPr="00071AE0" w:rsidRDefault="00A74C08" w:rsidP="006D0835">
            <w:pPr>
              <w:rPr>
                <w:rFonts w:asciiTheme="minorHAnsi" w:hAnsiTheme="minorHAnsi" w:cstheme="minorHAnsi"/>
              </w:rPr>
            </w:pPr>
          </w:p>
        </w:tc>
        <w:tc>
          <w:tcPr>
            <w:tcW w:w="991" w:type="dxa"/>
            <w:tcBorders>
              <w:top w:val="single" w:sz="6" w:space="0" w:color="auto"/>
              <w:bottom w:val="single" w:sz="6" w:space="0" w:color="auto"/>
            </w:tcBorders>
          </w:tcPr>
          <w:p w14:paraId="7A120609" w14:textId="77777777" w:rsidR="00A74C08" w:rsidRPr="00071AE0" w:rsidRDefault="00A74C08" w:rsidP="00CA40D1">
            <w:pPr>
              <w:rPr>
                <w:rFonts w:asciiTheme="minorHAnsi" w:hAnsiTheme="minorHAnsi" w:cstheme="minorHAnsi"/>
              </w:rPr>
            </w:pPr>
          </w:p>
        </w:tc>
        <w:tc>
          <w:tcPr>
            <w:tcW w:w="7005" w:type="dxa"/>
            <w:tcBorders>
              <w:top w:val="single" w:sz="6" w:space="0" w:color="auto"/>
              <w:bottom w:val="single" w:sz="6" w:space="0" w:color="auto"/>
            </w:tcBorders>
          </w:tcPr>
          <w:p w14:paraId="207E7C03" w14:textId="77777777" w:rsidR="00A74C08" w:rsidRPr="00071AE0" w:rsidRDefault="00A74C08" w:rsidP="00CA40D1">
            <w:pPr>
              <w:rPr>
                <w:rFonts w:asciiTheme="minorHAnsi" w:hAnsiTheme="minorHAnsi" w:cstheme="minorHAnsi"/>
              </w:rPr>
            </w:pPr>
          </w:p>
        </w:tc>
        <w:tc>
          <w:tcPr>
            <w:tcW w:w="1563" w:type="dxa"/>
            <w:tcBorders>
              <w:top w:val="single" w:sz="6" w:space="0" w:color="auto"/>
              <w:bottom w:val="single" w:sz="6" w:space="0" w:color="auto"/>
            </w:tcBorders>
          </w:tcPr>
          <w:p w14:paraId="2F683291" w14:textId="77777777" w:rsidR="00A74C08" w:rsidRPr="00071AE0" w:rsidRDefault="00A74C08" w:rsidP="006D0835">
            <w:pPr>
              <w:rPr>
                <w:rFonts w:asciiTheme="minorHAnsi" w:hAnsiTheme="minorHAnsi" w:cstheme="minorHAnsi"/>
              </w:rPr>
            </w:pPr>
          </w:p>
        </w:tc>
      </w:tr>
      <w:tr w:rsidR="00A74C08" w:rsidRPr="00071AE0" w14:paraId="476AC88E" w14:textId="77777777" w:rsidTr="00A74C08">
        <w:trPr>
          <w:trHeight w:val="307"/>
        </w:trPr>
        <w:tc>
          <w:tcPr>
            <w:tcW w:w="1349" w:type="dxa"/>
            <w:tcBorders>
              <w:top w:val="single" w:sz="6" w:space="0" w:color="auto"/>
              <w:bottom w:val="single" w:sz="6" w:space="0" w:color="auto"/>
            </w:tcBorders>
            <w:shd w:val="clear" w:color="auto" w:fill="auto"/>
          </w:tcPr>
          <w:p w14:paraId="0B284DBA" w14:textId="77777777" w:rsidR="00A74C08" w:rsidRPr="00071AE0" w:rsidRDefault="00A74C08" w:rsidP="006D0835">
            <w:pPr>
              <w:rPr>
                <w:rFonts w:asciiTheme="minorHAnsi" w:hAnsiTheme="minorHAnsi" w:cstheme="minorHAnsi"/>
              </w:rPr>
            </w:pPr>
          </w:p>
        </w:tc>
        <w:tc>
          <w:tcPr>
            <w:tcW w:w="991" w:type="dxa"/>
            <w:tcBorders>
              <w:top w:val="single" w:sz="6" w:space="0" w:color="auto"/>
              <w:bottom w:val="single" w:sz="6" w:space="0" w:color="auto"/>
            </w:tcBorders>
          </w:tcPr>
          <w:p w14:paraId="243A806F" w14:textId="77777777" w:rsidR="00A74C08" w:rsidRPr="00071AE0" w:rsidRDefault="00A74C08" w:rsidP="00261561">
            <w:pPr>
              <w:rPr>
                <w:rFonts w:asciiTheme="minorHAnsi" w:hAnsiTheme="minorHAnsi" w:cstheme="minorHAnsi"/>
              </w:rPr>
            </w:pPr>
          </w:p>
        </w:tc>
        <w:tc>
          <w:tcPr>
            <w:tcW w:w="7005" w:type="dxa"/>
            <w:tcBorders>
              <w:top w:val="single" w:sz="6" w:space="0" w:color="auto"/>
              <w:bottom w:val="single" w:sz="6" w:space="0" w:color="auto"/>
            </w:tcBorders>
          </w:tcPr>
          <w:p w14:paraId="735DEE13" w14:textId="77777777" w:rsidR="00A74C08" w:rsidRPr="00071AE0" w:rsidRDefault="00A74C08" w:rsidP="00261561">
            <w:pPr>
              <w:rPr>
                <w:rFonts w:asciiTheme="minorHAnsi" w:hAnsiTheme="minorHAnsi" w:cstheme="minorHAnsi"/>
              </w:rPr>
            </w:pPr>
          </w:p>
        </w:tc>
        <w:tc>
          <w:tcPr>
            <w:tcW w:w="1563" w:type="dxa"/>
            <w:tcBorders>
              <w:top w:val="single" w:sz="6" w:space="0" w:color="auto"/>
              <w:bottom w:val="single" w:sz="6" w:space="0" w:color="auto"/>
            </w:tcBorders>
          </w:tcPr>
          <w:p w14:paraId="7583413D" w14:textId="77777777" w:rsidR="00A74C08" w:rsidRPr="00071AE0" w:rsidRDefault="00A74C08" w:rsidP="006D0835">
            <w:pPr>
              <w:rPr>
                <w:rFonts w:asciiTheme="minorHAnsi" w:hAnsiTheme="minorHAnsi" w:cstheme="minorHAnsi"/>
              </w:rPr>
            </w:pPr>
          </w:p>
        </w:tc>
      </w:tr>
    </w:tbl>
    <w:p w14:paraId="669CD21D" w14:textId="77777777" w:rsidR="00CF4043" w:rsidRPr="00071AE0" w:rsidRDefault="00CF4043" w:rsidP="00F277CD">
      <w:pPr>
        <w:pStyle w:val="EstiloTtulo1Antes0pto"/>
        <w:rPr>
          <w:rFonts w:cstheme="minorHAnsi"/>
        </w:rPr>
      </w:pPr>
      <w:bookmarkStart w:id="41" w:name="_Toc330847024"/>
      <w:r w:rsidRPr="00071AE0">
        <w:rPr>
          <w:rFonts w:cstheme="minorHAnsi"/>
        </w:rPr>
        <w:lastRenderedPageBreak/>
        <w:t>User Interface</w:t>
      </w:r>
      <w:bookmarkEnd w:id="41"/>
      <w:r w:rsidRPr="00071AE0">
        <w:rPr>
          <w:rFonts w:cstheme="minorHAnsi"/>
        </w:rPr>
        <w:t xml:space="preserve"> </w:t>
      </w:r>
    </w:p>
    <w:p w14:paraId="29359D45" w14:textId="77777777" w:rsidR="00CF4043" w:rsidRPr="00071AE0" w:rsidRDefault="00A240CB" w:rsidP="00F277CD">
      <w:pPr>
        <w:pStyle w:val="EstiloCuerpoAntes0pto"/>
        <w:rPr>
          <w:rFonts w:cstheme="minorHAnsi"/>
        </w:rPr>
      </w:pPr>
      <w:r w:rsidRPr="00071AE0">
        <w:rPr>
          <w:rFonts w:cstheme="minorHAnsi"/>
        </w:rPr>
        <w:t>The following modification</w:t>
      </w:r>
      <w:r w:rsidR="00566E05" w:rsidRPr="00071AE0">
        <w:rPr>
          <w:rFonts w:cstheme="minorHAnsi"/>
        </w:rPr>
        <w:t>s</w:t>
      </w:r>
      <w:r w:rsidRPr="00071AE0">
        <w:rPr>
          <w:rFonts w:cstheme="minorHAnsi"/>
        </w:rPr>
        <w:t xml:space="preserve"> to the user interface are required to support this customization.</w:t>
      </w:r>
    </w:p>
    <w:p w14:paraId="08DF27C7" w14:textId="77777777" w:rsidR="00A240CB" w:rsidRPr="00071AE0" w:rsidRDefault="00A240CB" w:rsidP="00F277CD">
      <w:pPr>
        <w:pStyle w:val="EstiloCuerpoAntes0pto"/>
        <w:rPr>
          <w:rFonts w:cstheme="minorHAnsi"/>
        </w:rPr>
      </w:pPr>
    </w:p>
    <w:p w14:paraId="7405AA3F" w14:textId="77777777" w:rsidR="00A240CB" w:rsidRDefault="00A240CB" w:rsidP="00A240CB">
      <w:pPr>
        <w:pStyle w:val="Heading2"/>
        <w:rPr>
          <w:rFonts w:asciiTheme="minorHAnsi" w:hAnsiTheme="minorHAnsi" w:cstheme="minorHAnsi"/>
        </w:rPr>
      </w:pPr>
      <w:bookmarkStart w:id="42" w:name="_Toc330847025"/>
      <w:r w:rsidRPr="00071AE0">
        <w:rPr>
          <w:rFonts w:asciiTheme="minorHAnsi" w:hAnsiTheme="minorHAnsi" w:cstheme="minorHAnsi"/>
        </w:rPr>
        <w:t>Forms</w:t>
      </w:r>
      <w:bookmarkEnd w:id="42"/>
    </w:p>
    <w:p w14:paraId="1861327E" w14:textId="77777777" w:rsidR="00E3291F" w:rsidRDefault="00E84033" w:rsidP="0075719E">
      <w:pPr>
        <w:pStyle w:val="Heading3"/>
        <w:ind w:left="0"/>
      </w:pPr>
      <w:bookmarkStart w:id="43" w:name="_Toc330847026"/>
      <w:r>
        <w:t>HrmParameters</w:t>
      </w:r>
      <w:r w:rsidR="00000860">
        <w:t xml:space="preserve"> </w:t>
      </w:r>
      <w:r w:rsidR="001C28FE">
        <w:rPr>
          <w:rFonts w:asciiTheme="minorHAnsi" w:hAnsiTheme="minorHAnsi" w:cstheme="minorHAnsi"/>
        </w:rPr>
        <w:t>(Existing Form)</w:t>
      </w:r>
      <w:bookmarkEnd w:id="43"/>
      <w:r w:rsidR="001C28FE">
        <w:tab/>
      </w:r>
    </w:p>
    <w:p w14:paraId="63DACC23" w14:textId="77777777" w:rsidR="009B0942" w:rsidRDefault="00E3291F" w:rsidP="00E3291F">
      <w:pPr>
        <w:pStyle w:val="NormalText-Indent1"/>
        <w:ind w:left="0"/>
      </w:pPr>
      <w:r>
        <w:t xml:space="preserve">Form style: </w:t>
      </w:r>
      <w:r w:rsidR="001E5417">
        <w:t>Parameterized Form</w:t>
      </w:r>
      <w:r w:rsidR="006554E1">
        <w:t xml:space="preserve"> </w:t>
      </w:r>
    </w:p>
    <w:p w14:paraId="5BD635AD" w14:textId="77777777" w:rsidR="00890406" w:rsidRDefault="00890406" w:rsidP="00E3291F">
      <w:pPr>
        <w:pStyle w:val="NormalText-Indent1"/>
        <w:ind w:left="0"/>
      </w:pPr>
    </w:p>
    <w:p w14:paraId="43D61B51" w14:textId="77777777" w:rsidR="00272502" w:rsidRDefault="0041066D" w:rsidP="00E3291F">
      <w:pPr>
        <w:pStyle w:val="NormalText-Indent1"/>
        <w:ind w:left="0"/>
        <w:rPr>
          <w:b/>
          <w:i/>
        </w:rPr>
      </w:pPr>
      <w:commentRangeStart w:id="44"/>
      <w:commentRangeStart w:id="45"/>
      <w:del w:id="46" w:author="Ramya Buddana" w:date="2012-07-24T14:33:00Z">
        <w:r w:rsidRPr="001A451B" w:rsidDel="005801DB">
          <w:rPr>
            <w:b/>
            <w:i/>
            <w:noProof/>
            <w:rPrChange w:id="47" w:author="Unknown">
              <w:rPr>
                <w:noProof/>
              </w:rPr>
            </w:rPrChange>
          </w:rPr>
          <w:drawing>
            <wp:inline distT="0" distB="0" distL="0" distR="0" wp14:anchorId="347AC04D" wp14:editId="64302B01">
              <wp:extent cx="600075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4495800"/>
                      </a:xfrm>
                      <a:prstGeom prst="rect">
                        <a:avLst/>
                      </a:prstGeom>
                      <a:noFill/>
                      <a:ln>
                        <a:noFill/>
                      </a:ln>
                    </pic:spPr>
                  </pic:pic>
                </a:graphicData>
              </a:graphic>
            </wp:inline>
          </w:drawing>
        </w:r>
      </w:del>
      <w:commentRangeEnd w:id="44"/>
      <w:commentRangeEnd w:id="45"/>
      <w:r w:rsidR="004B0398">
        <w:rPr>
          <w:rStyle w:val="CommentReference"/>
        </w:rPr>
        <w:commentReference w:id="44"/>
      </w:r>
      <w:r w:rsidR="00C768FF">
        <w:rPr>
          <w:rStyle w:val="CommentReference"/>
        </w:rPr>
        <w:commentReference w:id="45"/>
      </w:r>
    </w:p>
    <w:p w14:paraId="07E2DABB" w14:textId="77777777" w:rsidR="00CC7130" w:rsidRDefault="00CC7130" w:rsidP="00E3291F">
      <w:pPr>
        <w:pStyle w:val="NormalText-Indent1"/>
        <w:ind w:left="0"/>
        <w:rPr>
          <w:b/>
          <w:i/>
        </w:rPr>
      </w:pPr>
    </w:p>
    <w:p w14:paraId="24EDE56B" w14:textId="77777777" w:rsidR="005801DB" w:rsidRDefault="00CC7130" w:rsidP="00E3291F">
      <w:pPr>
        <w:pStyle w:val="NormalText-Indent1"/>
        <w:ind w:left="0"/>
        <w:rPr>
          <w:ins w:id="48" w:author="Ramya Buddana" w:date="2012-07-24T14:33:00Z"/>
          <w:b/>
          <w:i/>
        </w:rPr>
      </w:pPr>
      <w:ins w:id="49" w:author="Ramya Buddana" w:date="2012-07-24T14:38:00Z">
        <w:r>
          <w:rPr>
            <w:rStyle w:val="CommentReference"/>
          </w:rPr>
          <w:lastRenderedPageBreak/>
          <w:commentReference w:id="50"/>
        </w:r>
      </w:ins>
      <w:commentRangeStart w:id="51"/>
      <w:ins w:id="52" w:author="Ramya Buddana" w:date="2012-07-24T15:37:00Z">
        <w:r w:rsidR="004271F9">
          <w:rPr>
            <w:b/>
            <w:i/>
            <w:noProof/>
            <w:rPrChange w:id="53" w:author="Unknown">
              <w:rPr>
                <w:noProof/>
              </w:rPr>
            </w:rPrChange>
          </w:rPr>
          <w:drawing>
            <wp:inline distT="0" distB="0" distL="0" distR="0" wp14:anchorId="26EEA7D2" wp14:editId="2CA8F0B1">
              <wp:extent cx="6638925" cy="481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4819650"/>
                      </a:xfrm>
                      <a:prstGeom prst="rect">
                        <a:avLst/>
                      </a:prstGeom>
                      <a:noFill/>
                      <a:ln>
                        <a:noFill/>
                      </a:ln>
                    </pic:spPr>
                  </pic:pic>
                </a:graphicData>
              </a:graphic>
            </wp:inline>
          </w:drawing>
        </w:r>
      </w:ins>
      <w:commentRangeEnd w:id="51"/>
      <w:r w:rsidR="00B16405">
        <w:rPr>
          <w:rStyle w:val="CommentReference"/>
        </w:rPr>
        <w:commentReference w:id="51"/>
      </w:r>
    </w:p>
    <w:p w14:paraId="5586F729" w14:textId="77777777" w:rsidR="00E3291F" w:rsidRPr="00E3291F" w:rsidRDefault="00E3291F" w:rsidP="00E3291F">
      <w:pPr>
        <w:pStyle w:val="NormalText-Indent1"/>
        <w:ind w:left="0"/>
        <w:rPr>
          <w:b/>
          <w:i/>
        </w:rPr>
      </w:pPr>
      <w:r w:rsidRPr="00E3291F">
        <w:rPr>
          <w:b/>
          <w:i/>
        </w:rPr>
        <w:t>DataSources</w:t>
      </w:r>
    </w:p>
    <w:tbl>
      <w:tblPr>
        <w:tblW w:w="7097"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13"/>
        <w:gridCol w:w="1509"/>
        <w:gridCol w:w="1266"/>
        <w:gridCol w:w="1207"/>
        <w:gridCol w:w="1402"/>
      </w:tblGrid>
      <w:tr w:rsidR="00F040D3" w:rsidRPr="00071AE0" w14:paraId="5DB3DA2B" w14:textId="77777777" w:rsidTr="00F040D3">
        <w:trPr>
          <w:trHeight w:val="202"/>
        </w:trPr>
        <w:tc>
          <w:tcPr>
            <w:tcW w:w="1798" w:type="dxa"/>
            <w:tcBorders>
              <w:top w:val="single" w:sz="4" w:space="0" w:color="auto"/>
              <w:bottom w:val="single" w:sz="6" w:space="0" w:color="auto"/>
            </w:tcBorders>
            <w:shd w:val="clear" w:color="auto" w:fill="D9D9D9"/>
          </w:tcPr>
          <w:p w14:paraId="35C4D010" w14:textId="77777777" w:rsidR="00F040D3" w:rsidRPr="00071AE0" w:rsidRDefault="00F040D3" w:rsidP="00590127">
            <w:pPr>
              <w:rPr>
                <w:rFonts w:asciiTheme="minorHAnsi" w:hAnsiTheme="minorHAnsi" w:cstheme="minorHAnsi"/>
                <w:b/>
              </w:rPr>
            </w:pPr>
            <w:r>
              <w:rPr>
                <w:rFonts w:asciiTheme="minorHAnsi" w:hAnsiTheme="minorHAnsi" w:cstheme="minorHAnsi"/>
                <w:b/>
              </w:rPr>
              <w:t>Datasource</w:t>
            </w:r>
            <w:r w:rsidRPr="00071AE0">
              <w:rPr>
                <w:rFonts w:asciiTheme="minorHAnsi" w:hAnsiTheme="minorHAnsi" w:cstheme="minorHAnsi"/>
                <w:b/>
              </w:rPr>
              <w:t xml:space="preserve"> Name</w:t>
            </w:r>
          </w:p>
        </w:tc>
        <w:tc>
          <w:tcPr>
            <w:tcW w:w="771" w:type="dxa"/>
            <w:tcBorders>
              <w:top w:val="single" w:sz="4" w:space="0" w:color="auto"/>
              <w:bottom w:val="single" w:sz="6" w:space="0" w:color="auto"/>
            </w:tcBorders>
            <w:shd w:val="clear" w:color="auto" w:fill="D9D9D9"/>
          </w:tcPr>
          <w:p w14:paraId="5A6ECC6E" w14:textId="77777777" w:rsidR="00F040D3" w:rsidRPr="00071AE0" w:rsidRDefault="00F040D3" w:rsidP="00590127">
            <w:pPr>
              <w:rPr>
                <w:rFonts w:asciiTheme="minorHAnsi" w:hAnsiTheme="minorHAnsi" w:cstheme="minorHAnsi"/>
                <w:b/>
              </w:rPr>
            </w:pPr>
            <w:r>
              <w:rPr>
                <w:rFonts w:asciiTheme="minorHAnsi" w:hAnsiTheme="minorHAnsi" w:cstheme="minorHAnsi"/>
                <w:b/>
              </w:rPr>
              <w:t>Table</w:t>
            </w:r>
          </w:p>
        </w:tc>
        <w:tc>
          <w:tcPr>
            <w:tcW w:w="1472" w:type="dxa"/>
            <w:tcBorders>
              <w:top w:val="single" w:sz="4" w:space="0" w:color="auto"/>
              <w:bottom w:val="single" w:sz="6" w:space="0" w:color="auto"/>
            </w:tcBorders>
            <w:shd w:val="clear" w:color="auto" w:fill="D9D9D9"/>
          </w:tcPr>
          <w:p w14:paraId="67A570E6" w14:textId="77777777" w:rsidR="00F040D3" w:rsidRDefault="00F040D3" w:rsidP="00590127">
            <w:pPr>
              <w:rPr>
                <w:rFonts w:asciiTheme="minorHAnsi" w:hAnsiTheme="minorHAnsi" w:cstheme="minorHAnsi"/>
                <w:b/>
              </w:rPr>
            </w:pPr>
            <w:r>
              <w:rPr>
                <w:rFonts w:asciiTheme="minorHAnsi" w:hAnsiTheme="minorHAnsi" w:cstheme="minorHAnsi"/>
                <w:b/>
              </w:rPr>
              <w:t>Join Source</w:t>
            </w:r>
          </w:p>
        </w:tc>
        <w:tc>
          <w:tcPr>
            <w:tcW w:w="1457" w:type="dxa"/>
            <w:tcBorders>
              <w:top w:val="single" w:sz="4" w:space="0" w:color="auto"/>
              <w:bottom w:val="single" w:sz="6" w:space="0" w:color="auto"/>
            </w:tcBorders>
            <w:shd w:val="clear" w:color="auto" w:fill="D9D9D9"/>
          </w:tcPr>
          <w:p w14:paraId="50E918B2" w14:textId="77777777" w:rsidR="00F040D3" w:rsidRDefault="00F040D3" w:rsidP="00590127">
            <w:pPr>
              <w:rPr>
                <w:rFonts w:asciiTheme="minorHAnsi" w:hAnsiTheme="minorHAnsi" w:cstheme="minorHAnsi"/>
                <w:b/>
              </w:rPr>
            </w:pPr>
            <w:r>
              <w:rPr>
                <w:rFonts w:asciiTheme="minorHAnsi" w:hAnsiTheme="minorHAnsi" w:cstheme="minorHAnsi"/>
                <w:b/>
              </w:rPr>
              <w:t>Link Type</w:t>
            </w:r>
          </w:p>
        </w:tc>
        <w:tc>
          <w:tcPr>
            <w:tcW w:w="1599" w:type="dxa"/>
            <w:tcBorders>
              <w:top w:val="single" w:sz="4" w:space="0" w:color="auto"/>
              <w:bottom w:val="single" w:sz="6" w:space="0" w:color="auto"/>
            </w:tcBorders>
            <w:shd w:val="clear" w:color="auto" w:fill="D9D9D9"/>
          </w:tcPr>
          <w:p w14:paraId="19654925" w14:textId="77777777" w:rsidR="00F040D3" w:rsidRPr="00071AE0" w:rsidRDefault="00F040D3" w:rsidP="00590127">
            <w:pPr>
              <w:rPr>
                <w:rFonts w:asciiTheme="minorHAnsi" w:hAnsiTheme="minorHAnsi" w:cstheme="minorHAnsi"/>
                <w:b/>
              </w:rPr>
            </w:pPr>
            <w:r>
              <w:rPr>
                <w:rFonts w:asciiTheme="minorHAnsi" w:hAnsiTheme="minorHAnsi" w:cstheme="minorHAnsi"/>
                <w:b/>
              </w:rPr>
              <w:t>Remarks</w:t>
            </w:r>
          </w:p>
        </w:tc>
      </w:tr>
      <w:tr w:rsidR="00F040D3" w:rsidRPr="00071AE0" w14:paraId="39BA0812" w14:textId="77777777" w:rsidTr="00F040D3">
        <w:trPr>
          <w:trHeight w:val="307"/>
        </w:trPr>
        <w:tc>
          <w:tcPr>
            <w:tcW w:w="1798" w:type="dxa"/>
            <w:tcBorders>
              <w:top w:val="single" w:sz="6" w:space="0" w:color="auto"/>
              <w:bottom w:val="single" w:sz="6" w:space="0" w:color="auto"/>
            </w:tcBorders>
            <w:shd w:val="clear" w:color="auto" w:fill="auto"/>
          </w:tcPr>
          <w:p w14:paraId="57C599A2" w14:textId="77777777" w:rsidR="00F040D3" w:rsidRPr="00071AE0" w:rsidRDefault="001806BA" w:rsidP="00590127">
            <w:pPr>
              <w:rPr>
                <w:rFonts w:asciiTheme="minorHAnsi" w:hAnsiTheme="minorHAnsi" w:cstheme="minorHAnsi"/>
              </w:rPr>
            </w:pPr>
            <w:r>
              <w:rPr>
                <w:rFonts w:asciiTheme="minorHAnsi" w:hAnsiTheme="minorHAnsi" w:cstheme="minorHAnsi"/>
              </w:rPr>
              <w:t>HrmParameters</w:t>
            </w:r>
          </w:p>
        </w:tc>
        <w:tc>
          <w:tcPr>
            <w:tcW w:w="771" w:type="dxa"/>
            <w:tcBorders>
              <w:top w:val="single" w:sz="6" w:space="0" w:color="auto"/>
              <w:bottom w:val="single" w:sz="6" w:space="0" w:color="auto"/>
            </w:tcBorders>
          </w:tcPr>
          <w:p w14:paraId="52A3B8E9" w14:textId="77777777" w:rsidR="00F040D3" w:rsidRPr="00071AE0" w:rsidRDefault="005710D6" w:rsidP="00590127">
            <w:pPr>
              <w:rPr>
                <w:rFonts w:asciiTheme="minorHAnsi" w:hAnsiTheme="minorHAnsi" w:cstheme="minorHAnsi"/>
              </w:rPr>
            </w:pPr>
            <w:r>
              <w:rPr>
                <w:rFonts w:asciiTheme="minorHAnsi" w:hAnsiTheme="minorHAnsi" w:cstheme="minorHAnsi"/>
              </w:rPr>
              <w:t>HrmParameters</w:t>
            </w:r>
          </w:p>
        </w:tc>
        <w:tc>
          <w:tcPr>
            <w:tcW w:w="1472" w:type="dxa"/>
            <w:tcBorders>
              <w:top w:val="single" w:sz="6" w:space="0" w:color="auto"/>
              <w:bottom w:val="single" w:sz="6" w:space="0" w:color="auto"/>
            </w:tcBorders>
          </w:tcPr>
          <w:p w14:paraId="6DF9B369" w14:textId="77777777" w:rsidR="00F040D3" w:rsidRPr="00071AE0" w:rsidRDefault="00F040D3" w:rsidP="00590127">
            <w:pPr>
              <w:rPr>
                <w:rFonts w:asciiTheme="minorHAnsi" w:hAnsiTheme="minorHAnsi" w:cstheme="minorHAnsi"/>
              </w:rPr>
            </w:pPr>
          </w:p>
        </w:tc>
        <w:tc>
          <w:tcPr>
            <w:tcW w:w="1457" w:type="dxa"/>
            <w:tcBorders>
              <w:top w:val="single" w:sz="6" w:space="0" w:color="auto"/>
              <w:bottom w:val="single" w:sz="6" w:space="0" w:color="auto"/>
            </w:tcBorders>
          </w:tcPr>
          <w:p w14:paraId="1F64AB26" w14:textId="77777777" w:rsidR="00F040D3" w:rsidRPr="00071AE0" w:rsidRDefault="00F040D3" w:rsidP="00590127">
            <w:pPr>
              <w:rPr>
                <w:rFonts w:asciiTheme="minorHAnsi" w:hAnsiTheme="minorHAnsi" w:cstheme="minorHAnsi"/>
              </w:rPr>
            </w:pPr>
          </w:p>
        </w:tc>
        <w:tc>
          <w:tcPr>
            <w:tcW w:w="1599" w:type="dxa"/>
            <w:tcBorders>
              <w:top w:val="single" w:sz="6" w:space="0" w:color="auto"/>
              <w:bottom w:val="single" w:sz="6" w:space="0" w:color="auto"/>
            </w:tcBorders>
          </w:tcPr>
          <w:p w14:paraId="740688C6" w14:textId="77777777" w:rsidR="00F040D3" w:rsidRPr="00071AE0" w:rsidRDefault="00F040D3" w:rsidP="00590127">
            <w:pPr>
              <w:rPr>
                <w:rFonts w:asciiTheme="minorHAnsi" w:hAnsiTheme="minorHAnsi" w:cstheme="minorHAnsi"/>
              </w:rPr>
            </w:pPr>
          </w:p>
        </w:tc>
      </w:tr>
    </w:tbl>
    <w:p w14:paraId="30D462FF" w14:textId="77777777" w:rsidR="00FD0464" w:rsidRDefault="00FD0464" w:rsidP="00E3291F">
      <w:pPr>
        <w:pStyle w:val="NormalText-Indent1"/>
        <w:ind w:left="0"/>
        <w:rPr>
          <w:b/>
          <w:i/>
        </w:rPr>
      </w:pPr>
    </w:p>
    <w:p w14:paraId="5EE69CEA" w14:textId="77777777" w:rsidR="00E3291F" w:rsidRPr="00E3291F" w:rsidRDefault="00E3291F" w:rsidP="00E3291F">
      <w:pPr>
        <w:pStyle w:val="NormalText-Indent1"/>
        <w:ind w:left="0"/>
        <w:rPr>
          <w:b/>
          <w:i/>
        </w:rPr>
      </w:pPr>
      <w:r w:rsidRPr="00E3291F">
        <w:rPr>
          <w:b/>
          <w:i/>
        </w:rPr>
        <w:t>Design Groups</w:t>
      </w:r>
    </w:p>
    <w:tbl>
      <w:tblPr>
        <w:tblW w:w="860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3"/>
        <w:gridCol w:w="3776"/>
        <w:gridCol w:w="3445"/>
      </w:tblGrid>
      <w:tr w:rsidR="00F040D3" w:rsidRPr="00071AE0" w14:paraId="35C44C83" w14:textId="77777777" w:rsidTr="00F040D3">
        <w:trPr>
          <w:trHeight w:val="202"/>
        </w:trPr>
        <w:tc>
          <w:tcPr>
            <w:tcW w:w="1383" w:type="dxa"/>
            <w:tcBorders>
              <w:top w:val="single" w:sz="4" w:space="0" w:color="auto"/>
              <w:bottom w:val="single" w:sz="6" w:space="0" w:color="auto"/>
            </w:tcBorders>
            <w:shd w:val="clear" w:color="auto" w:fill="D9D9D9"/>
          </w:tcPr>
          <w:p w14:paraId="501E9366" w14:textId="77777777" w:rsidR="00F040D3" w:rsidRPr="00071AE0" w:rsidRDefault="00F040D3" w:rsidP="00590127">
            <w:pPr>
              <w:rPr>
                <w:rFonts w:asciiTheme="minorHAnsi" w:hAnsiTheme="minorHAnsi" w:cstheme="minorHAnsi"/>
                <w:b/>
              </w:rPr>
            </w:pPr>
            <w:r>
              <w:rPr>
                <w:rFonts w:asciiTheme="minorHAnsi" w:hAnsiTheme="minorHAnsi" w:cstheme="minorHAnsi"/>
                <w:b/>
              </w:rPr>
              <w:t>Group</w:t>
            </w:r>
          </w:p>
        </w:tc>
        <w:tc>
          <w:tcPr>
            <w:tcW w:w="3776" w:type="dxa"/>
            <w:tcBorders>
              <w:top w:val="single" w:sz="4" w:space="0" w:color="auto"/>
              <w:bottom w:val="single" w:sz="6" w:space="0" w:color="auto"/>
            </w:tcBorders>
            <w:shd w:val="clear" w:color="auto" w:fill="D9D9D9"/>
          </w:tcPr>
          <w:p w14:paraId="40099A74" w14:textId="77777777" w:rsidR="00F040D3" w:rsidRPr="00071AE0" w:rsidRDefault="00F040D3" w:rsidP="00590127">
            <w:pPr>
              <w:rPr>
                <w:rFonts w:asciiTheme="minorHAnsi" w:hAnsiTheme="minorHAnsi" w:cstheme="minorHAnsi"/>
                <w:b/>
              </w:rPr>
            </w:pPr>
            <w:r>
              <w:rPr>
                <w:rFonts w:asciiTheme="minorHAnsi" w:hAnsiTheme="minorHAnsi" w:cstheme="minorHAnsi"/>
                <w:b/>
              </w:rPr>
              <w:t>Path</w:t>
            </w:r>
          </w:p>
        </w:tc>
        <w:tc>
          <w:tcPr>
            <w:tcW w:w="3445" w:type="dxa"/>
            <w:tcBorders>
              <w:top w:val="single" w:sz="4" w:space="0" w:color="auto"/>
              <w:bottom w:val="single" w:sz="6" w:space="0" w:color="auto"/>
            </w:tcBorders>
            <w:shd w:val="clear" w:color="auto" w:fill="D9D9D9"/>
          </w:tcPr>
          <w:p w14:paraId="4B772B48" w14:textId="77777777" w:rsidR="00F040D3" w:rsidRDefault="00F040D3" w:rsidP="00590127">
            <w:pPr>
              <w:rPr>
                <w:rFonts w:asciiTheme="minorHAnsi" w:hAnsiTheme="minorHAnsi" w:cstheme="minorHAnsi"/>
                <w:b/>
              </w:rPr>
            </w:pPr>
            <w:r>
              <w:rPr>
                <w:rFonts w:asciiTheme="minorHAnsi" w:hAnsiTheme="minorHAnsi" w:cstheme="minorHAnsi"/>
                <w:b/>
              </w:rPr>
              <w:t>Fields/Remarks</w:t>
            </w:r>
          </w:p>
        </w:tc>
      </w:tr>
      <w:tr w:rsidR="00F040D3" w:rsidRPr="00071AE0" w14:paraId="0DAE71BF" w14:textId="77777777" w:rsidTr="00F040D3">
        <w:trPr>
          <w:trHeight w:val="307"/>
        </w:trPr>
        <w:tc>
          <w:tcPr>
            <w:tcW w:w="1383" w:type="dxa"/>
            <w:tcBorders>
              <w:top w:val="single" w:sz="6" w:space="0" w:color="auto"/>
              <w:bottom w:val="single" w:sz="6" w:space="0" w:color="auto"/>
            </w:tcBorders>
            <w:shd w:val="clear" w:color="auto" w:fill="auto"/>
          </w:tcPr>
          <w:p w14:paraId="46B811E2" w14:textId="77777777" w:rsidR="00F040D3" w:rsidRPr="00071AE0" w:rsidRDefault="00591512" w:rsidP="00590127">
            <w:pPr>
              <w:rPr>
                <w:rFonts w:asciiTheme="minorHAnsi" w:hAnsiTheme="minorHAnsi" w:cstheme="minorHAnsi"/>
              </w:rPr>
            </w:pPr>
            <w:r>
              <w:rPr>
                <w:rFonts w:asciiTheme="minorHAnsi" w:hAnsiTheme="minorHAnsi" w:cstheme="minorHAnsi"/>
              </w:rPr>
              <w:t>ADPtoAX</w:t>
            </w:r>
          </w:p>
        </w:tc>
        <w:tc>
          <w:tcPr>
            <w:tcW w:w="3776" w:type="dxa"/>
            <w:tcBorders>
              <w:top w:val="single" w:sz="6" w:space="0" w:color="auto"/>
              <w:bottom w:val="single" w:sz="6" w:space="0" w:color="auto"/>
            </w:tcBorders>
          </w:tcPr>
          <w:p w14:paraId="1E92F235" w14:textId="77777777" w:rsidR="00F040D3" w:rsidRPr="00071AE0" w:rsidRDefault="00F040D3" w:rsidP="00590127">
            <w:pPr>
              <w:rPr>
                <w:rFonts w:asciiTheme="minorHAnsi" w:hAnsiTheme="minorHAnsi" w:cstheme="minorHAnsi"/>
              </w:rPr>
            </w:pPr>
          </w:p>
        </w:tc>
        <w:tc>
          <w:tcPr>
            <w:tcW w:w="3445" w:type="dxa"/>
            <w:tcBorders>
              <w:top w:val="single" w:sz="6" w:space="0" w:color="auto"/>
              <w:bottom w:val="single" w:sz="6" w:space="0" w:color="auto"/>
            </w:tcBorders>
          </w:tcPr>
          <w:p w14:paraId="06628C56" w14:textId="77777777" w:rsidR="00F040D3" w:rsidRDefault="00F040D3" w:rsidP="00590127">
            <w:pPr>
              <w:rPr>
                <w:rFonts w:asciiTheme="minorHAnsi" w:hAnsiTheme="minorHAnsi" w:cstheme="minorHAnsi"/>
              </w:rPr>
            </w:pPr>
          </w:p>
        </w:tc>
      </w:tr>
      <w:tr w:rsidR="00F040D3" w:rsidRPr="00071AE0" w14:paraId="18BD0F33" w14:textId="77777777" w:rsidTr="00F040D3">
        <w:trPr>
          <w:trHeight w:val="307"/>
        </w:trPr>
        <w:tc>
          <w:tcPr>
            <w:tcW w:w="1383" w:type="dxa"/>
            <w:tcBorders>
              <w:top w:val="single" w:sz="6" w:space="0" w:color="auto"/>
              <w:bottom w:val="single" w:sz="6" w:space="0" w:color="auto"/>
            </w:tcBorders>
            <w:shd w:val="clear" w:color="auto" w:fill="auto"/>
          </w:tcPr>
          <w:p w14:paraId="784E7032" w14:textId="77777777" w:rsidR="00F040D3" w:rsidRDefault="00F040D3" w:rsidP="00590127">
            <w:pPr>
              <w:rPr>
                <w:rFonts w:asciiTheme="minorHAnsi" w:hAnsiTheme="minorHAnsi" w:cstheme="minorHAnsi"/>
              </w:rPr>
            </w:pPr>
          </w:p>
        </w:tc>
        <w:tc>
          <w:tcPr>
            <w:tcW w:w="3776" w:type="dxa"/>
            <w:tcBorders>
              <w:top w:val="single" w:sz="6" w:space="0" w:color="auto"/>
              <w:bottom w:val="single" w:sz="6" w:space="0" w:color="auto"/>
            </w:tcBorders>
          </w:tcPr>
          <w:p w14:paraId="743316C3" w14:textId="77777777" w:rsidR="00F040D3" w:rsidRDefault="00F040D3" w:rsidP="00590127">
            <w:pPr>
              <w:rPr>
                <w:rFonts w:asciiTheme="minorHAnsi" w:hAnsiTheme="minorHAnsi" w:cstheme="minorHAnsi"/>
              </w:rPr>
            </w:pPr>
          </w:p>
        </w:tc>
        <w:tc>
          <w:tcPr>
            <w:tcW w:w="3445" w:type="dxa"/>
            <w:tcBorders>
              <w:top w:val="single" w:sz="6" w:space="0" w:color="auto"/>
              <w:bottom w:val="single" w:sz="6" w:space="0" w:color="auto"/>
            </w:tcBorders>
          </w:tcPr>
          <w:p w14:paraId="66FD268E" w14:textId="77777777" w:rsidR="00F040D3" w:rsidRDefault="00F040D3" w:rsidP="00590127">
            <w:pPr>
              <w:rPr>
                <w:rFonts w:asciiTheme="minorHAnsi" w:hAnsiTheme="minorHAnsi" w:cstheme="minorHAnsi"/>
              </w:rPr>
            </w:pPr>
          </w:p>
        </w:tc>
      </w:tr>
      <w:tr w:rsidR="00F040D3" w:rsidRPr="00071AE0" w14:paraId="2D6D5624" w14:textId="77777777" w:rsidTr="00590127">
        <w:trPr>
          <w:trHeight w:val="307"/>
        </w:trPr>
        <w:tc>
          <w:tcPr>
            <w:tcW w:w="1383" w:type="dxa"/>
            <w:tcBorders>
              <w:top w:val="single" w:sz="6" w:space="0" w:color="auto"/>
              <w:bottom w:val="single" w:sz="6" w:space="0" w:color="auto"/>
            </w:tcBorders>
            <w:shd w:val="clear" w:color="auto" w:fill="auto"/>
          </w:tcPr>
          <w:p w14:paraId="27FCC370" w14:textId="77777777" w:rsidR="00F040D3" w:rsidRDefault="00F040D3" w:rsidP="00590127">
            <w:pPr>
              <w:rPr>
                <w:rFonts w:asciiTheme="minorHAnsi" w:hAnsiTheme="minorHAnsi" w:cstheme="minorHAnsi"/>
              </w:rPr>
            </w:pPr>
          </w:p>
        </w:tc>
        <w:tc>
          <w:tcPr>
            <w:tcW w:w="3776" w:type="dxa"/>
            <w:tcBorders>
              <w:top w:val="single" w:sz="6" w:space="0" w:color="auto"/>
              <w:bottom w:val="single" w:sz="6" w:space="0" w:color="auto"/>
            </w:tcBorders>
          </w:tcPr>
          <w:p w14:paraId="26E26419" w14:textId="77777777" w:rsidR="00F040D3" w:rsidRDefault="00F040D3" w:rsidP="00590127">
            <w:pPr>
              <w:rPr>
                <w:rFonts w:asciiTheme="minorHAnsi" w:hAnsiTheme="minorHAnsi" w:cstheme="minorHAnsi"/>
              </w:rPr>
            </w:pPr>
          </w:p>
        </w:tc>
        <w:tc>
          <w:tcPr>
            <w:tcW w:w="3445" w:type="dxa"/>
            <w:tcBorders>
              <w:top w:val="single" w:sz="6" w:space="0" w:color="auto"/>
              <w:bottom w:val="single" w:sz="6" w:space="0" w:color="auto"/>
            </w:tcBorders>
          </w:tcPr>
          <w:p w14:paraId="5626E6B3" w14:textId="77777777" w:rsidR="00F040D3" w:rsidRDefault="00F040D3" w:rsidP="00590127">
            <w:pPr>
              <w:rPr>
                <w:rFonts w:asciiTheme="minorHAnsi" w:hAnsiTheme="minorHAnsi" w:cstheme="minorHAnsi"/>
              </w:rPr>
            </w:pPr>
          </w:p>
        </w:tc>
      </w:tr>
    </w:tbl>
    <w:p w14:paraId="568E793F" w14:textId="77777777" w:rsidR="00225331" w:rsidRDefault="00225331" w:rsidP="00225331"/>
    <w:p w14:paraId="32CE3B62" w14:textId="77777777" w:rsidR="00DF7403" w:rsidRDefault="00DF7403" w:rsidP="00225331"/>
    <w:tbl>
      <w:tblPr>
        <w:tblW w:w="860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9"/>
        <w:gridCol w:w="2475"/>
        <w:gridCol w:w="2330"/>
      </w:tblGrid>
      <w:tr w:rsidR="001E5417" w:rsidRPr="00071AE0" w14:paraId="5A296025" w14:textId="77777777" w:rsidTr="00D11D82">
        <w:trPr>
          <w:trHeight w:val="202"/>
        </w:trPr>
        <w:tc>
          <w:tcPr>
            <w:tcW w:w="3799" w:type="dxa"/>
            <w:tcBorders>
              <w:top w:val="single" w:sz="4" w:space="0" w:color="auto"/>
              <w:bottom w:val="single" w:sz="6" w:space="0" w:color="auto"/>
            </w:tcBorders>
            <w:shd w:val="clear" w:color="auto" w:fill="D9D9D9"/>
          </w:tcPr>
          <w:p w14:paraId="2CC8DBBF" w14:textId="77777777" w:rsidR="001E5417" w:rsidRPr="00071AE0" w:rsidRDefault="001E5417" w:rsidP="00343505">
            <w:pPr>
              <w:rPr>
                <w:rFonts w:asciiTheme="minorHAnsi" w:hAnsiTheme="minorHAnsi" w:cstheme="minorHAnsi"/>
                <w:b/>
              </w:rPr>
            </w:pPr>
            <w:r>
              <w:rPr>
                <w:rFonts w:asciiTheme="minorHAnsi" w:hAnsiTheme="minorHAnsi" w:cstheme="minorHAnsi"/>
                <w:b/>
              </w:rPr>
              <w:t>Fields</w:t>
            </w:r>
          </w:p>
        </w:tc>
        <w:tc>
          <w:tcPr>
            <w:tcW w:w="2475" w:type="dxa"/>
            <w:tcBorders>
              <w:top w:val="single" w:sz="4" w:space="0" w:color="auto"/>
              <w:bottom w:val="single" w:sz="6" w:space="0" w:color="auto"/>
            </w:tcBorders>
            <w:shd w:val="clear" w:color="auto" w:fill="D9D9D9"/>
          </w:tcPr>
          <w:p w14:paraId="30A2EA41" w14:textId="77777777" w:rsidR="001E5417" w:rsidRPr="00071AE0" w:rsidRDefault="001E5417" w:rsidP="00343505">
            <w:pPr>
              <w:rPr>
                <w:rFonts w:asciiTheme="minorHAnsi" w:hAnsiTheme="minorHAnsi" w:cstheme="minorHAnsi"/>
                <w:b/>
              </w:rPr>
            </w:pPr>
            <w:r>
              <w:rPr>
                <w:rFonts w:asciiTheme="minorHAnsi" w:hAnsiTheme="minorHAnsi" w:cstheme="minorHAnsi"/>
                <w:b/>
              </w:rPr>
              <w:t>DataSource</w:t>
            </w:r>
          </w:p>
        </w:tc>
        <w:tc>
          <w:tcPr>
            <w:tcW w:w="2330" w:type="dxa"/>
            <w:tcBorders>
              <w:top w:val="single" w:sz="4" w:space="0" w:color="auto"/>
              <w:bottom w:val="single" w:sz="6" w:space="0" w:color="auto"/>
            </w:tcBorders>
            <w:shd w:val="clear" w:color="auto" w:fill="D9D9D9"/>
          </w:tcPr>
          <w:p w14:paraId="75019E78" w14:textId="77777777" w:rsidR="001E5417" w:rsidRDefault="001E5417" w:rsidP="00343505">
            <w:pPr>
              <w:rPr>
                <w:rFonts w:asciiTheme="minorHAnsi" w:hAnsiTheme="minorHAnsi" w:cstheme="minorHAnsi"/>
                <w:b/>
              </w:rPr>
            </w:pPr>
            <w:r>
              <w:rPr>
                <w:rFonts w:asciiTheme="minorHAnsi" w:hAnsiTheme="minorHAnsi" w:cstheme="minorHAnsi"/>
                <w:b/>
              </w:rPr>
              <w:t>Fields/Remarks</w:t>
            </w:r>
          </w:p>
        </w:tc>
      </w:tr>
      <w:tr w:rsidR="00AF24B1" w:rsidRPr="00071AE0" w14:paraId="137016B8" w14:textId="77777777" w:rsidTr="00D11D82">
        <w:trPr>
          <w:trHeight w:val="307"/>
        </w:trPr>
        <w:tc>
          <w:tcPr>
            <w:tcW w:w="3799" w:type="dxa"/>
            <w:tcBorders>
              <w:top w:val="single" w:sz="6" w:space="0" w:color="auto"/>
              <w:bottom w:val="single" w:sz="6" w:space="0" w:color="auto"/>
            </w:tcBorders>
            <w:shd w:val="clear" w:color="auto" w:fill="auto"/>
          </w:tcPr>
          <w:p w14:paraId="005A63B5" w14:textId="77777777" w:rsidR="00AF24B1" w:rsidRDefault="00AF24B1" w:rsidP="00343505">
            <w:pPr>
              <w:rPr>
                <w:rFonts w:asciiTheme="minorHAnsi" w:hAnsiTheme="minorHAnsi" w:cstheme="minorHAnsi"/>
              </w:rPr>
            </w:pPr>
            <w:r>
              <w:rPr>
                <w:rFonts w:asciiTheme="minorHAnsi" w:hAnsiTheme="minorHAnsi" w:cstheme="minorHAnsi"/>
              </w:rPr>
              <w:t>FTPSiteName</w:t>
            </w:r>
          </w:p>
        </w:tc>
        <w:tc>
          <w:tcPr>
            <w:tcW w:w="2475" w:type="dxa"/>
            <w:tcBorders>
              <w:top w:val="single" w:sz="6" w:space="0" w:color="auto"/>
              <w:bottom w:val="single" w:sz="6" w:space="0" w:color="auto"/>
            </w:tcBorders>
          </w:tcPr>
          <w:p w14:paraId="26AFB853" w14:textId="77777777" w:rsidR="00AF24B1" w:rsidRDefault="00AF24B1" w:rsidP="00343505">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3E3F0A04" w14:textId="77777777" w:rsidR="00AF24B1" w:rsidRDefault="00AF24B1" w:rsidP="00343505">
            <w:pPr>
              <w:rPr>
                <w:rFonts w:asciiTheme="minorHAnsi" w:hAnsiTheme="minorHAnsi" w:cstheme="minorHAnsi"/>
              </w:rPr>
            </w:pPr>
          </w:p>
        </w:tc>
      </w:tr>
      <w:tr w:rsidR="00AF24B1" w:rsidRPr="00071AE0" w14:paraId="6C36D9F0" w14:textId="77777777" w:rsidTr="00D11D82">
        <w:trPr>
          <w:trHeight w:val="307"/>
        </w:trPr>
        <w:tc>
          <w:tcPr>
            <w:tcW w:w="3799" w:type="dxa"/>
            <w:tcBorders>
              <w:top w:val="single" w:sz="6" w:space="0" w:color="auto"/>
              <w:bottom w:val="single" w:sz="6" w:space="0" w:color="auto"/>
            </w:tcBorders>
            <w:shd w:val="clear" w:color="auto" w:fill="auto"/>
          </w:tcPr>
          <w:p w14:paraId="4E244D76" w14:textId="77777777" w:rsidR="00AF24B1" w:rsidRDefault="00AF24B1" w:rsidP="007B4DFE">
            <w:pPr>
              <w:rPr>
                <w:rFonts w:asciiTheme="minorHAnsi" w:hAnsiTheme="minorHAnsi" w:cstheme="minorHAnsi"/>
              </w:rPr>
            </w:pPr>
            <w:r>
              <w:rPr>
                <w:rFonts w:asciiTheme="minorHAnsi" w:hAnsiTheme="minorHAnsi" w:cstheme="minorHAnsi"/>
              </w:rPr>
              <w:t>UserName</w:t>
            </w:r>
          </w:p>
        </w:tc>
        <w:tc>
          <w:tcPr>
            <w:tcW w:w="2475" w:type="dxa"/>
            <w:tcBorders>
              <w:top w:val="single" w:sz="6" w:space="0" w:color="auto"/>
              <w:bottom w:val="single" w:sz="6" w:space="0" w:color="auto"/>
            </w:tcBorders>
          </w:tcPr>
          <w:p w14:paraId="61BC7FAE" w14:textId="77777777" w:rsidR="00AF24B1" w:rsidRDefault="00AF24B1" w:rsidP="007B4DFE">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177B31EC" w14:textId="77777777" w:rsidR="00AF24B1" w:rsidRDefault="00AF24B1" w:rsidP="00343505">
            <w:pPr>
              <w:rPr>
                <w:rFonts w:asciiTheme="minorHAnsi" w:hAnsiTheme="minorHAnsi" w:cstheme="minorHAnsi"/>
              </w:rPr>
            </w:pPr>
          </w:p>
        </w:tc>
      </w:tr>
      <w:tr w:rsidR="00AF24B1" w:rsidRPr="00071AE0" w14:paraId="72BDE8A4" w14:textId="77777777" w:rsidTr="00D11D82">
        <w:trPr>
          <w:trHeight w:val="307"/>
        </w:trPr>
        <w:tc>
          <w:tcPr>
            <w:tcW w:w="3799" w:type="dxa"/>
            <w:tcBorders>
              <w:top w:val="single" w:sz="6" w:space="0" w:color="auto"/>
              <w:bottom w:val="single" w:sz="6" w:space="0" w:color="auto"/>
            </w:tcBorders>
            <w:shd w:val="clear" w:color="auto" w:fill="auto"/>
          </w:tcPr>
          <w:p w14:paraId="0F53B6AA" w14:textId="77777777" w:rsidR="00AF24B1" w:rsidRDefault="00AF24B1" w:rsidP="007B4DFE">
            <w:pPr>
              <w:rPr>
                <w:rFonts w:asciiTheme="minorHAnsi" w:hAnsiTheme="minorHAnsi" w:cstheme="minorHAnsi"/>
              </w:rPr>
            </w:pPr>
            <w:r>
              <w:rPr>
                <w:rFonts w:asciiTheme="minorHAnsi" w:hAnsiTheme="minorHAnsi" w:cstheme="minorHAnsi"/>
              </w:rPr>
              <w:t>Password</w:t>
            </w:r>
          </w:p>
        </w:tc>
        <w:tc>
          <w:tcPr>
            <w:tcW w:w="2475" w:type="dxa"/>
            <w:tcBorders>
              <w:top w:val="single" w:sz="6" w:space="0" w:color="auto"/>
              <w:bottom w:val="single" w:sz="6" w:space="0" w:color="auto"/>
            </w:tcBorders>
          </w:tcPr>
          <w:p w14:paraId="19934F95" w14:textId="77777777" w:rsidR="00AF24B1" w:rsidRDefault="00AF24B1" w:rsidP="007B4DFE">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4360C6F8" w14:textId="77777777" w:rsidR="00AF24B1" w:rsidRDefault="00AF24B1" w:rsidP="00343505">
            <w:pPr>
              <w:rPr>
                <w:rFonts w:asciiTheme="minorHAnsi" w:hAnsiTheme="minorHAnsi" w:cstheme="minorHAnsi"/>
              </w:rPr>
            </w:pPr>
          </w:p>
        </w:tc>
      </w:tr>
      <w:tr w:rsidR="00AF24B1" w:rsidRPr="00071AE0" w14:paraId="7DC55DC9" w14:textId="77777777" w:rsidTr="00D11D82">
        <w:trPr>
          <w:trHeight w:val="307"/>
        </w:trPr>
        <w:tc>
          <w:tcPr>
            <w:tcW w:w="3799" w:type="dxa"/>
            <w:tcBorders>
              <w:top w:val="single" w:sz="6" w:space="0" w:color="auto"/>
              <w:bottom w:val="single" w:sz="6" w:space="0" w:color="auto"/>
            </w:tcBorders>
            <w:shd w:val="clear" w:color="auto" w:fill="auto"/>
          </w:tcPr>
          <w:p w14:paraId="7A92BF87" w14:textId="77777777" w:rsidR="00AF24B1" w:rsidRDefault="00AF24B1" w:rsidP="007B4DFE">
            <w:pPr>
              <w:rPr>
                <w:rFonts w:asciiTheme="minorHAnsi" w:hAnsiTheme="minorHAnsi" w:cstheme="minorHAnsi"/>
              </w:rPr>
            </w:pPr>
            <w:r>
              <w:rPr>
                <w:rFonts w:asciiTheme="minorHAnsi" w:hAnsiTheme="minorHAnsi" w:cstheme="minorHAnsi"/>
              </w:rPr>
              <w:t>FTPfolder</w:t>
            </w:r>
          </w:p>
        </w:tc>
        <w:tc>
          <w:tcPr>
            <w:tcW w:w="2475" w:type="dxa"/>
            <w:tcBorders>
              <w:top w:val="single" w:sz="6" w:space="0" w:color="auto"/>
              <w:bottom w:val="single" w:sz="6" w:space="0" w:color="auto"/>
            </w:tcBorders>
          </w:tcPr>
          <w:p w14:paraId="6ACAAA3B" w14:textId="77777777" w:rsidR="00AF24B1" w:rsidRDefault="00AF24B1" w:rsidP="007B4DFE">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7BF193F0" w14:textId="77777777" w:rsidR="00AF24B1" w:rsidRDefault="00AF24B1" w:rsidP="00343505">
            <w:pPr>
              <w:rPr>
                <w:rFonts w:asciiTheme="minorHAnsi" w:hAnsiTheme="minorHAnsi" w:cstheme="minorHAnsi"/>
              </w:rPr>
            </w:pPr>
          </w:p>
        </w:tc>
      </w:tr>
      <w:tr w:rsidR="00AF24B1" w:rsidRPr="00071AE0" w14:paraId="527C997B" w14:textId="77777777" w:rsidTr="00D11D82">
        <w:trPr>
          <w:trHeight w:val="307"/>
        </w:trPr>
        <w:tc>
          <w:tcPr>
            <w:tcW w:w="3799" w:type="dxa"/>
            <w:tcBorders>
              <w:top w:val="single" w:sz="6" w:space="0" w:color="auto"/>
              <w:bottom w:val="single" w:sz="6" w:space="0" w:color="auto"/>
            </w:tcBorders>
            <w:shd w:val="clear" w:color="auto" w:fill="auto"/>
          </w:tcPr>
          <w:p w14:paraId="17ABF51D" w14:textId="77777777" w:rsidR="00AF24B1" w:rsidRDefault="00AF24B1" w:rsidP="007B4DFE">
            <w:pPr>
              <w:rPr>
                <w:rFonts w:asciiTheme="minorHAnsi" w:hAnsiTheme="minorHAnsi" w:cstheme="minorHAnsi"/>
              </w:rPr>
            </w:pPr>
            <w:r>
              <w:rPr>
                <w:rFonts w:asciiTheme="minorHAnsi" w:hAnsiTheme="minorHAnsi" w:cstheme="minorHAnsi"/>
              </w:rPr>
              <w:t>Localfolder</w:t>
            </w:r>
          </w:p>
        </w:tc>
        <w:tc>
          <w:tcPr>
            <w:tcW w:w="2475" w:type="dxa"/>
            <w:tcBorders>
              <w:top w:val="single" w:sz="6" w:space="0" w:color="auto"/>
              <w:bottom w:val="single" w:sz="6" w:space="0" w:color="auto"/>
            </w:tcBorders>
          </w:tcPr>
          <w:p w14:paraId="3AE70E36" w14:textId="77777777" w:rsidR="00AF24B1" w:rsidRDefault="00AF24B1" w:rsidP="007B4DFE">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4D18FBB1" w14:textId="77777777" w:rsidR="00AF24B1" w:rsidRDefault="00AF24B1" w:rsidP="00343505">
            <w:pPr>
              <w:rPr>
                <w:rFonts w:asciiTheme="minorHAnsi" w:hAnsiTheme="minorHAnsi" w:cstheme="minorHAnsi"/>
              </w:rPr>
            </w:pPr>
          </w:p>
        </w:tc>
      </w:tr>
      <w:tr w:rsidR="00AF24B1" w:rsidRPr="00071AE0" w14:paraId="7ED0C002" w14:textId="77777777" w:rsidTr="00D11D82">
        <w:trPr>
          <w:trHeight w:val="307"/>
        </w:trPr>
        <w:tc>
          <w:tcPr>
            <w:tcW w:w="3799" w:type="dxa"/>
            <w:tcBorders>
              <w:top w:val="single" w:sz="6" w:space="0" w:color="auto"/>
              <w:bottom w:val="single" w:sz="6" w:space="0" w:color="auto"/>
            </w:tcBorders>
            <w:shd w:val="clear" w:color="auto" w:fill="auto"/>
          </w:tcPr>
          <w:p w14:paraId="1118D7E8" w14:textId="77777777" w:rsidR="00AF24B1" w:rsidRPr="00071AE0" w:rsidRDefault="00AF24B1" w:rsidP="00343505">
            <w:pPr>
              <w:rPr>
                <w:rFonts w:asciiTheme="minorHAnsi" w:hAnsiTheme="minorHAnsi" w:cstheme="minorHAnsi"/>
              </w:rPr>
            </w:pPr>
            <w:r>
              <w:rPr>
                <w:rFonts w:asciiTheme="minorHAnsi" w:hAnsiTheme="minorHAnsi" w:cstheme="minorHAnsi"/>
              </w:rPr>
              <w:t>EmployeeDataFile</w:t>
            </w:r>
          </w:p>
        </w:tc>
        <w:tc>
          <w:tcPr>
            <w:tcW w:w="2475" w:type="dxa"/>
            <w:tcBorders>
              <w:top w:val="single" w:sz="6" w:space="0" w:color="auto"/>
              <w:bottom w:val="single" w:sz="6" w:space="0" w:color="auto"/>
            </w:tcBorders>
          </w:tcPr>
          <w:p w14:paraId="011F990E" w14:textId="77777777" w:rsidR="00AF24B1" w:rsidRPr="00071AE0" w:rsidRDefault="00AF24B1" w:rsidP="00343505">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343F6349" w14:textId="77777777" w:rsidR="00AF24B1" w:rsidRDefault="00AF24B1" w:rsidP="00343505">
            <w:pPr>
              <w:rPr>
                <w:rFonts w:asciiTheme="minorHAnsi" w:hAnsiTheme="minorHAnsi" w:cstheme="minorHAnsi"/>
              </w:rPr>
            </w:pPr>
          </w:p>
        </w:tc>
      </w:tr>
      <w:tr w:rsidR="00AF24B1" w:rsidRPr="00071AE0" w14:paraId="1A24563D" w14:textId="77777777" w:rsidTr="00D11D82">
        <w:trPr>
          <w:trHeight w:val="307"/>
        </w:trPr>
        <w:tc>
          <w:tcPr>
            <w:tcW w:w="3799" w:type="dxa"/>
            <w:tcBorders>
              <w:top w:val="single" w:sz="6" w:space="0" w:color="auto"/>
              <w:bottom w:val="single" w:sz="6" w:space="0" w:color="auto"/>
            </w:tcBorders>
            <w:shd w:val="clear" w:color="auto" w:fill="auto"/>
          </w:tcPr>
          <w:p w14:paraId="296305ED" w14:textId="77777777" w:rsidR="00AF24B1" w:rsidRPr="0053471E" w:rsidRDefault="00AF24B1" w:rsidP="00343505">
            <w:r>
              <w:rPr>
                <w:rFonts w:asciiTheme="minorHAnsi" w:hAnsiTheme="minorHAnsi" w:cstheme="minorHAnsi"/>
              </w:rPr>
              <w:lastRenderedPageBreak/>
              <w:t xml:space="preserve">EmployeeEducationFile </w:t>
            </w:r>
          </w:p>
        </w:tc>
        <w:tc>
          <w:tcPr>
            <w:tcW w:w="2475" w:type="dxa"/>
            <w:tcBorders>
              <w:top w:val="single" w:sz="6" w:space="0" w:color="auto"/>
              <w:bottom w:val="single" w:sz="6" w:space="0" w:color="auto"/>
            </w:tcBorders>
          </w:tcPr>
          <w:p w14:paraId="56E71443" w14:textId="77777777" w:rsidR="00AF24B1" w:rsidRDefault="00AF24B1" w:rsidP="00343505">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7A012CE5" w14:textId="77777777" w:rsidR="00AF24B1" w:rsidRDefault="00AF24B1" w:rsidP="00343505">
            <w:pPr>
              <w:rPr>
                <w:rFonts w:asciiTheme="minorHAnsi" w:hAnsiTheme="minorHAnsi" w:cstheme="minorHAnsi"/>
              </w:rPr>
            </w:pPr>
          </w:p>
        </w:tc>
      </w:tr>
      <w:tr w:rsidR="00AF24B1" w:rsidRPr="00071AE0" w14:paraId="7BAAB6E5" w14:textId="77777777" w:rsidTr="00D11D82">
        <w:trPr>
          <w:trHeight w:val="307"/>
        </w:trPr>
        <w:tc>
          <w:tcPr>
            <w:tcW w:w="3799" w:type="dxa"/>
            <w:tcBorders>
              <w:top w:val="single" w:sz="6" w:space="0" w:color="auto"/>
              <w:bottom w:val="single" w:sz="6" w:space="0" w:color="auto"/>
            </w:tcBorders>
            <w:shd w:val="clear" w:color="auto" w:fill="auto"/>
          </w:tcPr>
          <w:p w14:paraId="7F0D1E2D" w14:textId="77777777" w:rsidR="00AF24B1" w:rsidRDefault="00AF24B1" w:rsidP="00343505">
            <w:pPr>
              <w:rPr>
                <w:rFonts w:asciiTheme="minorHAnsi" w:hAnsiTheme="minorHAnsi" w:cstheme="minorHAnsi"/>
              </w:rPr>
            </w:pPr>
            <w:r>
              <w:rPr>
                <w:rFonts w:asciiTheme="minorHAnsi" w:hAnsiTheme="minorHAnsi" w:cstheme="minorHAnsi"/>
              </w:rPr>
              <w:t>EmployeeCertificatesFile</w:t>
            </w:r>
          </w:p>
        </w:tc>
        <w:tc>
          <w:tcPr>
            <w:tcW w:w="2475" w:type="dxa"/>
            <w:tcBorders>
              <w:top w:val="single" w:sz="6" w:space="0" w:color="auto"/>
              <w:bottom w:val="single" w:sz="6" w:space="0" w:color="auto"/>
            </w:tcBorders>
          </w:tcPr>
          <w:p w14:paraId="354B9125" w14:textId="77777777" w:rsidR="00AF24B1" w:rsidRDefault="00AF24B1" w:rsidP="00343505">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2F0C0864" w14:textId="77777777" w:rsidR="00AF24B1" w:rsidRDefault="00AF24B1" w:rsidP="00343505">
            <w:pPr>
              <w:rPr>
                <w:rFonts w:asciiTheme="minorHAnsi" w:hAnsiTheme="minorHAnsi" w:cstheme="minorHAnsi"/>
              </w:rPr>
            </w:pPr>
          </w:p>
        </w:tc>
      </w:tr>
      <w:tr w:rsidR="00AF24B1" w:rsidRPr="00071AE0" w14:paraId="1771ABE7" w14:textId="77777777" w:rsidTr="00D11D82">
        <w:trPr>
          <w:trHeight w:val="307"/>
        </w:trPr>
        <w:tc>
          <w:tcPr>
            <w:tcW w:w="3799" w:type="dxa"/>
            <w:tcBorders>
              <w:top w:val="single" w:sz="6" w:space="0" w:color="auto"/>
              <w:bottom w:val="single" w:sz="6" w:space="0" w:color="auto"/>
            </w:tcBorders>
            <w:shd w:val="clear" w:color="auto" w:fill="auto"/>
          </w:tcPr>
          <w:p w14:paraId="5F3775D6" w14:textId="77777777" w:rsidR="00AF24B1" w:rsidRDefault="00AF24B1" w:rsidP="00343505">
            <w:pPr>
              <w:rPr>
                <w:rFonts w:asciiTheme="minorHAnsi" w:hAnsiTheme="minorHAnsi" w:cstheme="minorHAnsi"/>
              </w:rPr>
            </w:pPr>
            <w:r>
              <w:rPr>
                <w:rFonts w:asciiTheme="minorHAnsi" w:hAnsiTheme="minorHAnsi" w:cstheme="minorHAnsi"/>
              </w:rPr>
              <w:t>EmployeeSkillsFile</w:t>
            </w:r>
          </w:p>
        </w:tc>
        <w:tc>
          <w:tcPr>
            <w:tcW w:w="2475" w:type="dxa"/>
            <w:tcBorders>
              <w:top w:val="single" w:sz="6" w:space="0" w:color="auto"/>
              <w:bottom w:val="single" w:sz="6" w:space="0" w:color="auto"/>
            </w:tcBorders>
          </w:tcPr>
          <w:p w14:paraId="6DB07C50" w14:textId="77777777" w:rsidR="00AF24B1" w:rsidRDefault="00AF24B1" w:rsidP="00343505">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269E06A5" w14:textId="77777777" w:rsidR="00AF24B1" w:rsidRDefault="00AF24B1" w:rsidP="00343505">
            <w:pPr>
              <w:rPr>
                <w:rFonts w:asciiTheme="minorHAnsi" w:hAnsiTheme="minorHAnsi" w:cstheme="minorHAnsi"/>
              </w:rPr>
            </w:pPr>
          </w:p>
        </w:tc>
      </w:tr>
      <w:tr w:rsidR="00AF24B1" w:rsidRPr="00071AE0" w14:paraId="56B8332D" w14:textId="77777777" w:rsidTr="00D11D82">
        <w:trPr>
          <w:trHeight w:val="307"/>
        </w:trPr>
        <w:tc>
          <w:tcPr>
            <w:tcW w:w="3799" w:type="dxa"/>
            <w:tcBorders>
              <w:top w:val="single" w:sz="6" w:space="0" w:color="auto"/>
              <w:bottom w:val="single" w:sz="6" w:space="0" w:color="auto"/>
            </w:tcBorders>
            <w:shd w:val="clear" w:color="auto" w:fill="auto"/>
          </w:tcPr>
          <w:p w14:paraId="7EDC8D16" w14:textId="77777777" w:rsidR="00AF24B1" w:rsidRDefault="00AF24B1" w:rsidP="00343505">
            <w:pPr>
              <w:rPr>
                <w:rFonts w:asciiTheme="minorHAnsi" w:hAnsiTheme="minorHAnsi" w:cstheme="minorHAnsi"/>
              </w:rPr>
            </w:pPr>
            <w:r>
              <w:rPr>
                <w:rFonts w:asciiTheme="minorHAnsi" w:hAnsiTheme="minorHAnsi" w:cstheme="minorHAnsi"/>
              </w:rPr>
              <w:t xml:space="preserve">EmployeeCoursesFile </w:t>
            </w:r>
          </w:p>
        </w:tc>
        <w:tc>
          <w:tcPr>
            <w:tcW w:w="2475" w:type="dxa"/>
            <w:tcBorders>
              <w:top w:val="single" w:sz="6" w:space="0" w:color="auto"/>
              <w:bottom w:val="single" w:sz="6" w:space="0" w:color="auto"/>
            </w:tcBorders>
          </w:tcPr>
          <w:p w14:paraId="6E1D92D4" w14:textId="77777777" w:rsidR="00AF24B1" w:rsidRDefault="00AF24B1" w:rsidP="00343505">
            <w:pPr>
              <w:rPr>
                <w:rFonts w:asciiTheme="minorHAnsi" w:hAnsiTheme="minorHAnsi" w:cstheme="minorHAnsi"/>
              </w:rPr>
            </w:pPr>
            <w:r>
              <w:rPr>
                <w:rFonts w:asciiTheme="minorHAnsi" w:hAnsiTheme="minorHAnsi" w:cstheme="minorHAnsi"/>
              </w:rPr>
              <w:t>HrmParameters</w:t>
            </w:r>
          </w:p>
        </w:tc>
        <w:tc>
          <w:tcPr>
            <w:tcW w:w="2330" w:type="dxa"/>
            <w:tcBorders>
              <w:top w:val="single" w:sz="6" w:space="0" w:color="auto"/>
              <w:bottom w:val="single" w:sz="6" w:space="0" w:color="auto"/>
            </w:tcBorders>
          </w:tcPr>
          <w:p w14:paraId="7F96C95F" w14:textId="77777777" w:rsidR="00AF24B1" w:rsidRDefault="00AF24B1" w:rsidP="00343505">
            <w:pPr>
              <w:rPr>
                <w:rFonts w:asciiTheme="minorHAnsi" w:hAnsiTheme="minorHAnsi" w:cstheme="minorHAnsi"/>
              </w:rPr>
            </w:pPr>
          </w:p>
        </w:tc>
      </w:tr>
      <w:tr w:rsidR="00AF24B1" w:rsidRPr="00071AE0" w14:paraId="46FBB0CB" w14:textId="77777777" w:rsidTr="00D11D82">
        <w:trPr>
          <w:trHeight w:val="307"/>
        </w:trPr>
        <w:tc>
          <w:tcPr>
            <w:tcW w:w="3799" w:type="dxa"/>
            <w:tcBorders>
              <w:top w:val="single" w:sz="6" w:space="0" w:color="auto"/>
              <w:bottom w:val="single" w:sz="6" w:space="0" w:color="auto"/>
            </w:tcBorders>
            <w:shd w:val="clear" w:color="auto" w:fill="auto"/>
          </w:tcPr>
          <w:p w14:paraId="73903450" w14:textId="77777777" w:rsidR="00AF24B1" w:rsidRDefault="00AF24B1" w:rsidP="00343505">
            <w:pPr>
              <w:rPr>
                <w:rFonts w:asciiTheme="minorHAnsi" w:hAnsiTheme="minorHAnsi" w:cstheme="minorHAnsi"/>
              </w:rPr>
            </w:pPr>
            <w:commentRangeStart w:id="54"/>
            <w:r>
              <w:rPr>
                <w:rFonts w:asciiTheme="minorHAnsi" w:hAnsiTheme="minorHAnsi" w:cstheme="minorHAnsi"/>
              </w:rPr>
              <w:t>Numberofdays</w:t>
            </w:r>
          </w:p>
        </w:tc>
        <w:tc>
          <w:tcPr>
            <w:tcW w:w="2475" w:type="dxa"/>
            <w:tcBorders>
              <w:top w:val="single" w:sz="6" w:space="0" w:color="auto"/>
              <w:bottom w:val="single" w:sz="6" w:space="0" w:color="auto"/>
            </w:tcBorders>
          </w:tcPr>
          <w:p w14:paraId="7E33E1A3" w14:textId="77777777" w:rsidR="00AF24B1" w:rsidRDefault="00AF24B1" w:rsidP="00343505">
            <w:pPr>
              <w:rPr>
                <w:rFonts w:asciiTheme="minorHAnsi" w:hAnsiTheme="minorHAnsi" w:cstheme="minorHAnsi"/>
              </w:rPr>
            </w:pPr>
            <w:r>
              <w:rPr>
                <w:rFonts w:asciiTheme="minorHAnsi" w:hAnsiTheme="minorHAnsi" w:cstheme="minorHAnsi"/>
              </w:rPr>
              <w:t>HrmParameters</w:t>
            </w:r>
            <w:commentRangeEnd w:id="54"/>
            <w:r w:rsidR="00B16405">
              <w:rPr>
                <w:rStyle w:val="CommentReference"/>
              </w:rPr>
              <w:commentReference w:id="54"/>
            </w:r>
          </w:p>
        </w:tc>
        <w:tc>
          <w:tcPr>
            <w:tcW w:w="2330" w:type="dxa"/>
            <w:tcBorders>
              <w:top w:val="single" w:sz="6" w:space="0" w:color="auto"/>
              <w:bottom w:val="single" w:sz="6" w:space="0" w:color="auto"/>
            </w:tcBorders>
          </w:tcPr>
          <w:p w14:paraId="27641EBB" w14:textId="77777777" w:rsidR="00AF24B1" w:rsidRDefault="00AF24B1" w:rsidP="00343505">
            <w:pPr>
              <w:rPr>
                <w:rFonts w:asciiTheme="minorHAnsi" w:hAnsiTheme="minorHAnsi" w:cstheme="minorHAnsi"/>
              </w:rPr>
            </w:pPr>
          </w:p>
        </w:tc>
      </w:tr>
    </w:tbl>
    <w:p w14:paraId="40BA32D0" w14:textId="77777777" w:rsidR="001E5417" w:rsidRDefault="001E5417" w:rsidP="00225331"/>
    <w:p w14:paraId="423C31F3" w14:textId="77777777" w:rsidR="00F93822" w:rsidRPr="00071AE0" w:rsidRDefault="00F93822" w:rsidP="00F93822">
      <w:pPr>
        <w:pStyle w:val="Heading2"/>
        <w:rPr>
          <w:rFonts w:asciiTheme="minorHAnsi" w:hAnsiTheme="minorHAnsi" w:cstheme="minorHAnsi"/>
        </w:rPr>
      </w:pPr>
      <w:bookmarkStart w:id="55" w:name="_Toc330847027"/>
      <w:r w:rsidRPr="00071AE0">
        <w:rPr>
          <w:rFonts w:asciiTheme="minorHAnsi" w:hAnsiTheme="minorHAnsi" w:cstheme="minorHAnsi"/>
        </w:rPr>
        <w:t>Menu</w:t>
      </w:r>
      <w:bookmarkEnd w:id="55"/>
      <w:r w:rsidR="005A5375">
        <w:rPr>
          <w:rFonts w:asciiTheme="minorHAnsi" w:hAnsiTheme="minorHAnsi" w:cstheme="minorHAnsi"/>
        </w:rPr>
        <w:t xml:space="preserve"> </w:t>
      </w:r>
    </w:p>
    <w:p w14:paraId="1A550FB2" w14:textId="77777777" w:rsidR="00F93822" w:rsidRDefault="00225331" w:rsidP="00686165">
      <w:pPr>
        <w:pStyle w:val="Heading3"/>
        <w:ind w:left="0"/>
        <w:rPr>
          <w:rFonts w:asciiTheme="minorHAnsi" w:hAnsiTheme="minorHAnsi" w:cstheme="minorHAnsi"/>
        </w:rPr>
      </w:pPr>
      <w:bookmarkStart w:id="56" w:name="_Toc330847028"/>
      <w:del w:id="57" w:author="Charlie Kunes" w:date="2012-07-23T11:10:00Z">
        <w:r w:rsidDel="007B4DFE">
          <w:rPr>
            <w:rFonts w:asciiTheme="minorHAnsi" w:hAnsiTheme="minorHAnsi" w:cstheme="minorHAnsi"/>
          </w:rPr>
          <w:delText>tdyMenu1</w:delText>
        </w:r>
        <w:r w:rsidR="00686165" w:rsidDel="007B4DFE">
          <w:rPr>
            <w:rFonts w:asciiTheme="minorHAnsi" w:hAnsiTheme="minorHAnsi" w:cstheme="minorHAnsi"/>
          </w:rPr>
          <w:delText xml:space="preserve"> </w:delText>
        </w:r>
      </w:del>
      <w:ins w:id="58" w:author="Charlie Kunes" w:date="2012-07-23T11:10:00Z">
        <w:r w:rsidR="007B4DFE">
          <w:rPr>
            <w:rFonts w:asciiTheme="minorHAnsi" w:hAnsiTheme="minorHAnsi" w:cstheme="minorHAnsi"/>
          </w:rPr>
          <w:t xml:space="preserve">tdyADP </w:t>
        </w:r>
      </w:ins>
      <w:r w:rsidR="00686165">
        <w:rPr>
          <w:rFonts w:asciiTheme="minorHAnsi" w:hAnsiTheme="minorHAnsi" w:cstheme="minorHAnsi"/>
        </w:rPr>
        <w:t>- New</w:t>
      </w:r>
      <w:bookmarkEnd w:id="56"/>
    </w:p>
    <w:p w14:paraId="4C47E007" w14:textId="77777777" w:rsidR="00686165" w:rsidRPr="00686165" w:rsidRDefault="00686165" w:rsidP="00686165">
      <w:pPr>
        <w:pStyle w:val="NormalText-Indent2"/>
        <w:ind w:left="0"/>
      </w:pPr>
      <w:r>
        <w:t xml:space="preserve">(Label = </w:t>
      </w:r>
      <w:del w:id="59" w:author="Charlie Kunes" w:date="2012-07-23T12:13:00Z">
        <w:r w:rsidR="00225331" w:rsidDel="003D3465">
          <w:delText>Menu</w:delText>
        </w:r>
      </w:del>
      <w:ins w:id="60" w:author="Charlie Kunes" w:date="2012-07-23T12:13:00Z">
        <w:r w:rsidR="003D3465">
          <w:t xml:space="preserve"> </w:t>
        </w:r>
      </w:ins>
      <w:ins w:id="61" w:author="Charlie Kunes" w:date="2012-07-23T12:14:00Z">
        <w:r w:rsidR="003D3465">
          <w:t>ADP to AX data refresh</w:t>
        </w:r>
      </w:ins>
      <w:r>
        <w:t>)</w:t>
      </w:r>
    </w:p>
    <w:tbl>
      <w:tblPr>
        <w:tblW w:w="858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497"/>
        <w:gridCol w:w="3713"/>
        <w:gridCol w:w="2374"/>
      </w:tblGrid>
      <w:tr w:rsidR="00F93822" w:rsidRPr="00071AE0" w14:paraId="177EBE6E" w14:textId="77777777" w:rsidTr="002A6A53">
        <w:trPr>
          <w:trHeight w:val="202"/>
        </w:trPr>
        <w:tc>
          <w:tcPr>
            <w:tcW w:w="2497" w:type="dxa"/>
            <w:tcBorders>
              <w:top w:val="single" w:sz="4" w:space="0" w:color="auto"/>
              <w:bottom w:val="single" w:sz="6" w:space="0" w:color="auto"/>
            </w:tcBorders>
            <w:shd w:val="clear" w:color="auto" w:fill="D9D9D9"/>
          </w:tcPr>
          <w:p w14:paraId="7C6A4781" w14:textId="77777777" w:rsidR="00F93822" w:rsidRPr="00071AE0" w:rsidRDefault="00F93822" w:rsidP="00344CA1">
            <w:pPr>
              <w:rPr>
                <w:rFonts w:asciiTheme="minorHAnsi" w:hAnsiTheme="minorHAnsi" w:cstheme="minorHAnsi"/>
                <w:b/>
              </w:rPr>
            </w:pPr>
            <w:r w:rsidRPr="00071AE0">
              <w:rPr>
                <w:rFonts w:asciiTheme="minorHAnsi" w:hAnsiTheme="minorHAnsi" w:cstheme="minorHAnsi"/>
                <w:b/>
              </w:rPr>
              <w:t>Menu Item Name</w:t>
            </w:r>
          </w:p>
        </w:tc>
        <w:tc>
          <w:tcPr>
            <w:tcW w:w="3713" w:type="dxa"/>
            <w:tcBorders>
              <w:top w:val="single" w:sz="4" w:space="0" w:color="auto"/>
              <w:bottom w:val="single" w:sz="6" w:space="0" w:color="auto"/>
            </w:tcBorders>
            <w:shd w:val="clear" w:color="auto" w:fill="D9D9D9"/>
          </w:tcPr>
          <w:p w14:paraId="14460D56" w14:textId="77777777" w:rsidR="00F93822" w:rsidRPr="00071AE0" w:rsidRDefault="00F93822" w:rsidP="00344CA1">
            <w:pPr>
              <w:rPr>
                <w:rFonts w:asciiTheme="minorHAnsi" w:hAnsiTheme="minorHAnsi" w:cstheme="minorHAnsi"/>
                <w:b/>
              </w:rPr>
            </w:pPr>
            <w:r w:rsidRPr="00071AE0">
              <w:rPr>
                <w:rFonts w:asciiTheme="minorHAnsi" w:hAnsiTheme="minorHAnsi" w:cstheme="minorHAnsi"/>
                <w:b/>
              </w:rPr>
              <w:t>Path</w:t>
            </w:r>
          </w:p>
        </w:tc>
        <w:tc>
          <w:tcPr>
            <w:tcW w:w="2374" w:type="dxa"/>
            <w:tcBorders>
              <w:top w:val="single" w:sz="4" w:space="0" w:color="auto"/>
              <w:bottom w:val="single" w:sz="6" w:space="0" w:color="auto"/>
            </w:tcBorders>
            <w:shd w:val="clear" w:color="auto" w:fill="D9D9D9"/>
          </w:tcPr>
          <w:p w14:paraId="5E7A5E41" w14:textId="77777777" w:rsidR="00F93822" w:rsidRPr="00071AE0" w:rsidRDefault="00F93822" w:rsidP="00344CA1">
            <w:pPr>
              <w:rPr>
                <w:rFonts w:asciiTheme="minorHAnsi" w:hAnsiTheme="minorHAnsi" w:cstheme="minorHAnsi"/>
                <w:b/>
              </w:rPr>
            </w:pPr>
            <w:r w:rsidRPr="00071AE0">
              <w:rPr>
                <w:rFonts w:asciiTheme="minorHAnsi" w:hAnsiTheme="minorHAnsi" w:cstheme="minorHAnsi"/>
                <w:b/>
              </w:rPr>
              <w:t>Comments</w:t>
            </w:r>
          </w:p>
        </w:tc>
      </w:tr>
      <w:tr w:rsidR="00F93822" w:rsidRPr="00071AE0" w14:paraId="6BB755F0" w14:textId="77777777" w:rsidTr="002A6A53">
        <w:trPr>
          <w:trHeight w:val="307"/>
        </w:trPr>
        <w:tc>
          <w:tcPr>
            <w:tcW w:w="2497" w:type="dxa"/>
            <w:tcBorders>
              <w:top w:val="single" w:sz="6" w:space="0" w:color="auto"/>
              <w:bottom w:val="single" w:sz="6" w:space="0" w:color="auto"/>
            </w:tcBorders>
            <w:shd w:val="clear" w:color="auto" w:fill="auto"/>
          </w:tcPr>
          <w:p w14:paraId="745C3B21" w14:textId="77777777" w:rsidR="00F93822" w:rsidRPr="00071AE0" w:rsidRDefault="00B863BD" w:rsidP="00344CA1">
            <w:pPr>
              <w:rPr>
                <w:rFonts w:asciiTheme="minorHAnsi" w:hAnsiTheme="minorHAnsi" w:cstheme="minorHAnsi"/>
              </w:rPr>
            </w:pPr>
            <w:r>
              <w:rPr>
                <w:rFonts w:asciiTheme="minorHAnsi" w:hAnsiTheme="minorHAnsi" w:cstheme="minorHAnsi"/>
              </w:rPr>
              <w:t>tdyADPtoAX</w:t>
            </w:r>
          </w:p>
        </w:tc>
        <w:tc>
          <w:tcPr>
            <w:tcW w:w="3713" w:type="dxa"/>
          </w:tcPr>
          <w:p w14:paraId="11555189" w14:textId="77777777" w:rsidR="00F93822" w:rsidRPr="00071AE0" w:rsidRDefault="00B863BD" w:rsidP="00344CA1">
            <w:pPr>
              <w:rPr>
                <w:rFonts w:asciiTheme="minorHAnsi" w:hAnsiTheme="minorHAnsi" w:cstheme="minorHAnsi"/>
              </w:rPr>
            </w:pPr>
            <w:r w:rsidRPr="00B863BD">
              <w:rPr>
                <w:rFonts w:asciiTheme="minorHAnsi" w:hAnsiTheme="minorHAnsi" w:cstheme="minorHAnsi"/>
              </w:rPr>
              <w:t>\Menus\HRM\Periodic\Workers</w:t>
            </w:r>
            <w:r w:rsidR="00811B5E">
              <w:rPr>
                <w:rFonts w:asciiTheme="minorHAnsi" w:hAnsiTheme="minorHAnsi" w:cstheme="minorHAnsi"/>
              </w:rPr>
              <w:t>\ADPtoAX</w:t>
            </w:r>
          </w:p>
        </w:tc>
        <w:tc>
          <w:tcPr>
            <w:tcW w:w="2374" w:type="dxa"/>
          </w:tcPr>
          <w:p w14:paraId="1125A1A8" w14:textId="77777777" w:rsidR="00F93822" w:rsidRPr="00071AE0" w:rsidRDefault="00F93822" w:rsidP="00344CA1">
            <w:pPr>
              <w:rPr>
                <w:rFonts w:asciiTheme="minorHAnsi" w:hAnsiTheme="minorHAnsi" w:cstheme="minorHAnsi"/>
              </w:rPr>
            </w:pPr>
          </w:p>
        </w:tc>
      </w:tr>
      <w:tr w:rsidR="00686165" w:rsidRPr="00071AE0" w14:paraId="49BB4553" w14:textId="77777777" w:rsidTr="002A6A53">
        <w:trPr>
          <w:trHeight w:val="307"/>
        </w:trPr>
        <w:tc>
          <w:tcPr>
            <w:tcW w:w="2497" w:type="dxa"/>
            <w:tcBorders>
              <w:top w:val="single" w:sz="6" w:space="0" w:color="auto"/>
              <w:bottom w:val="single" w:sz="6" w:space="0" w:color="auto"/>
            </w:tcBorders>
            <w:shd w:val="clear" w:color="auto" w:fill="auto"/>
          </w:tcPr>
          <w:p w14:paraId="7368C2F5" w14:textId="77777777" w:rsidR="00686165" w:rsidRDefault="00686165" w:rsidP="00344CA1">
            <w:pPr>
              <w:rPr>
                <w:rFonts w:asciiTheme="minorHAnsi" w:hAnsiTheme="minorHAnsi" w:cstheme="minorHAnsi"/>
              </w:rPr>
            </w:pPr>
          </w:p>
        </w:tc>
        <w:tc>
          <w:tcPr>
            <w:tcW w:w="3713" w:type="dxa"/>
          </w:tcPr>
          <w:p w14:paraId="150C2B11" w14:textId="77777777" w:rsidR="00686165" w:rsidRPr="00071AE0" w:rsidRDefault="00686165" w:rsidP="00344CA1">
            <w:pPr>
              <w:rPr>
                <w:rFonts w:asciiTheme="minorHAnsi" w:hAnsiTheme="minorHAnsi" w:cstheme="minorHAnsi"/>
              </w:rPr>
            </w:pPr>
          </w:p>
        </w:tc>
        <w:tc>
          <w:tcPr>
            <w:tcW w:w="2374" w:type="dxa"/>
          </w:tcPr>
          <w:p w14:paraId="0EDCDA9C" w14:textId="77777777" w:rsidR="00686165" w:rsidRPr="00071AE0" w:rsidRDefault="00686165" w:rsidP="00344CA1">
            <w:pPr>
              <w:rPr>
                <w:rFonts w:asciiTheme="minorHAnsi" w:hAnsiTheme="minorHAnsi" w:cstheme="minorHAnsi"/>
              </w:rPr>
            </w:pPr>
          </w:p>
        </w:tc>
      </w:tr>
      <w:tr w:rsidR="00686165" w:rsidRPr="00071AE0" w14:paraId="4A489CA9" w14:textId="77777777" w:rsidTr="002A6A53">
        <w:trPr>
          <w:trHeight w:val="307"/>
        </w:trPr>
        <w:tc>
          <w:tcPr>
            <w:tcW w:w="2497" w:type="dxa"/>
            <w:tcBorders>
              <w:top w:val="single" w:sz="6" w:space="0" w:color="auto"/>
              <w:bottom w:val="single" w:sz="6" w:space="0" w:color="auto"/>
            </w:tcBorders>
            <w:shd w:val="clear" w:color="auto" w:fill="auto"/>
          </w:tcPr>
          <w:p w14:paraId="305F52E7" w14:textId="77777777" w:rsidR="00686165" w:rsidRDefault="00686165" w:rsidP="00344CA1">
            <w:pPr>
              <w:rPr>
                <w:rFonts w:asciiTheme="minorHAnsi" w:hAnsiTheme="minorHAnsi" w:cstheme="minorHAnsi"/>
              </w:rPr>
            </w:pPr>
          </w:p>
        </w:tc>
        <w:tc>
          <w:tcPr>
            <w:tcW w:w="3713" w:type="dxa"/>
          </w:tcPr>
          <w:p w14:paraId="53FC21E9" w14:textId="77777777" w:rsidR="00686165" w:rsidRPr="00071AE0" w:rsidRDefault="00686165" w:rsidP="00344CA1">
            <w:pPr>
              <w:rPr>
                <w:rFonts w:asciiTheme="minorHAnsi" w:hAnsiTheme="minorHAnsi" w:cstheme="minorHAnsi"/>
              </w:rPr>
            </w:pPr>
          </w:p>
        </w:tc>
        <w:tc>
          <w:tcPr>
            <w:tcW w:w="2374" w:type="dxa"/>
          </w:tcPr>
          <w:p w14:paraId="0AADD81E" w14:textId="77777777" w:rsidR="00686165" w:rsidRPr="00071AE0" w:rsidRDefault="00686165" w:rsidP="00344CA1">
            <w:pPr>
              <w:rPr>
                <w:rFonts w:asciiTheme="minorHAnsi" w:hAnsiTheme="minorHAnsi" w:cstheme="minorHAnsi"/>
              </w:rPr>
            </w:pPr>
          </w:p>
        </w:tc>
      </w:tr>
    </w:tbl>
    <w:p w14:paraId="5EAEEE36" w14:textId="77777777" w:rsidR="00302B80" w:rsidRPr="00071AE0" w:rsidRDefault="00302B80" w:rsidP="00302B80">
      <w:pPr>
        <w:pStyle w:val="Heading2"/>
        <w:rPr>
          <w:rFonts w:asciiTheme="minorHAnsi" w:hAnsiTheme="minorHAnsi" w:cstheme="minorHAnsi"/>
        </w:rPr>
      </w:pPr>
      <w:bookmarkStart w:id="62" w:name="_Toc330847029"/>
      <w:r w:rsidRPr="00071AE0">
        <w:rPr>
          <w:rFonts w:asciiTheme="minorHAnsi" w:hAnsiTheme="minorHAnsi" w:cstheme="minorHAnsi"/>
        </w:rPr>
        <w:t>Menu Items</w:t>
      </w:r>
      <w:bookmarkEnd w:id="62"/>
      <w:r w:rsidR="005A5375">
        <w:rPr>
          <w:rFonts w:asciiTheme="minorHAnsi" w:hAnsiTheme="minorHAnsi" w:cstheme="minorHAnsi"/>
        </w:rPr>
        <w:t xml:space="preserve"> </w:t>
      </w:r>
    </w:p>
    <w:tbl>
      <w:tblPr>
        <w:tblW w:w="1101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497"/>
        <w:gridCol w:w="981"/>
        <w:gridCol w:w="2381"/>
        <w:gridCol w:w="1813"/>
        <w:gridCol w:w="847"/>
        <w:gridCol w:w="2497"/>
      </w:tblGrid>
      <w:tr w:rsidR="00686165" w:rsidRPr="00071AE0" w14:paraId="6D1A5D1C" w14:textId="77777777" w:rsidTr="00686165">
        <w:trPr>
          <w:trHeight w:val="207"/>
        </w:trPr>
        <w:tc>
          <w:tcPr>
            <w:tcW w:w="2497" w:type="dxa"/>
            <w:tcBorders>
              <w:top w:val="single" w:sz="4" w:space="0" w:color="auto"/>
              <w:bottom w:val="single" w:sz="6" w:space="0" w:color="auto"/>
            </w:tcBorders>
            <w:shd w:val="clear" w:color="auto" w:fill="D9D9D9"/>
          </w:tcPr>
          <w:p w14:paraId="77F58041" w14:textId="77777777" w:rsidR="00686165" w:rsidRPr="00071AE0" w:rsidRDefault="00686165" w:rsidP="00344CA1">
            <w:pPr>
              <w:rPr>
                <w:rFonts w:asciiTheme="minorHAnsi" w:hAnsiTheme="minorHAnsi" w:cstheme="minorHAnsi"/>
                <w:b/>
              </w:rPr>
            </w:pPr>
            <w:r w:rsidRPr="00071AE0">
              <w:rPr>
                <w:rFonts w:asciiTheme="minorHAnsi" w:hAnsiTheme="minorHAnsi" w:cstheme="minorHAnsi"/>
                <w:b/>
              </w:rPr>
              <w:t>Name</w:t>
            </w:r>
          </w:p>
        </w:tc>
        <w:tc>
          <w:tcPr>
            <w:tcW w:w="981" w:type="dxa"/>
            <w:tcBorders>
              <w:top w:val="single" w:sz="4" w:space="0" w:color="auto"/>
              <w:bottom w:val="single" w:sz="6" w:space="0" w:color="auto"/>
            </w:tcBorders>
            <w:shd w:val="clear" w:color="auto" w:fill="D9D9D9"/>
          </w:tcPr>
          <w:p w14:paraId="20463A5F" w14:textId="77777777" w:rsidR="00686165" w:rsidRPr="00071AE0" w:rsidRDefault="00686165" w:rsidP="00344CA1">
            <w:pPr>
              <w:rPr>
                <w:rFonts w:asciiTheme="minorHAnsi" w:hAnsiTheme="minorHAnsi" w:cstheme="minorHAnsi"/>
                <w:b/>
              </w:rPr>
            </w:pPr>
            <w:r w:rsidRPr="00071AE0">
              <w:rPr>
                <w:rFonts w:asciiTheme="minorHAnsi" w:hAnsiTheme="minorHAnsi" w:cstheme="minorHAnsi"/>
                <w:b/>
              </w:rPr>
              <w:t>Menu Item type</w:t>
            </w:r>
          </w:p>
        </w:tc>
        <w:tc>
          <w:tcPr>
            <w:tcW w:w="2381" w:type="dxa"/>
            <w:tcBorders>
              <w:top w:val="single" w:sz="4" w:space="0" w:color="auto"/>
              <w:bottom w:val="single" w:sz="6" w:space="0" w:color="auto"/>
            </w:tcBorders>
            <w:shd w:val="clear" w:color="auto" w:fill="D9D9D9"/>
          </w:tcPr>
          <w:p w14:paraId="413A129F" w14:textId="77777777" w:rsidR="00686165" w:rsidRPr="00071AE0" w:rsidRDefault="00686165" w:rsidP="00344CA1">
            <w:pPr>
              <w:rPr>
                <w:rFonts w:asciiTheme="minorHAnsi" w:hAnsiTheme="minorHAnsi" w:cstheme="minorHAnsi"/>
                <w:b/>
              </w:rPr>
            </w:pPr>
            <w:r w:rsidRPr="00071AE0">
              <w:rPr>
                <w:rFonts w:asciiTheme="minorHAnsi" w:hAnsiTheme="minorHAnsi" w:cstheme="minorHAnsi"/>
                <w:b/>
              </w:rPr>
              <w:t>Label</w:t>
            </w:r>
          </w:p>
        </w:tc>
        <w:tc>
          <w:tcPr>
            <w:tcW w:w="1813" w:type="dxa"/>
            <w:tcBorders>
              <w:top w:val="single" w:sz="4" w:space="0" w:color="auto"/>
              <w:bottom w:val="single" w:sz="6" w:space="0" w:color="auto"/>
            </w:tcBorders>
            <w:shd w:val="clear" w:color="auto" w:fill="D9D9D9"/>
          </w:tcPr>
          <w:p w14:paraId="6BE93BDF" w14:textId="77777777" w:rsidR="00686165" w:rsidRPr="00071AE0" w:rsidRDefault="00686165" w:rsidP="00344CA1">
            <w:pPr>
              <w:rPr>
                <w:rFonts w:asciiTheme="minorHAnsi" w:hAnsiTheme="minorHAnsi" w:cstheme="minorHAnsi"/>
                <w:b/>
              </w:rPr>
            </w:pPr>
            <w:r w:rsidRPr="00071AE0">
              <w:rPr>
                <w:rFonts w:asciiTheme="minorHAnsi" w:hAnsiTheme="minorHAnsi" w:cstheme="minorHAnsi"/>
                <w:b/>
              </w:rPr>
              <w:t>Help Text</w:t>
            </w:r>
          </w:p>
        </w:tc>
        <w:tc>
          <w:tcPr>
            <w:tcW w:w="847" w:type="dxa"/>
            <w:tcBorders>
              <w:top w:val="single" w:sz="4" w:space="0" w:color="auto"/>
              <w:bottom w:val="single" w:sz="6" w:space="0" w:color="auto"/>
            </w:tcBorders>
            <w:shd w:val="clear" w:color="auto" w:fill="D9D9D9"/>
          </w:tcPr>
          <w:p w14:paraId="6DAAB93E" w14:textId="77777777" w:rsidR="00686165" w:rsidRPr="00071AE0" w:rsidRDefault="00686165" w:rsidP="00344CA1">
            <w:pPr>
              <w:rPr>
                <w:rFonts w:asciiTheme="minorHAnsi" w:hAnsiTheme="minorHAnsi" w:cstheme="minorHAnsi"/>
                <w:b/>
              </w:rPr>
            </w:pPr>
            <w:r w:rsidRPr="00071AE0">
              <w:rPr>
                <w:rFonts w:asciiTheme="minorHAnsi" w:hAnsiTheme="minorHAnsi" w:cstheme="minorHAnsi"/>
                <w:b/>
              </w:rPr>
              <w:t>Object Type</w:t>
            </w:r>
          </w:p>
        </w:tc>
        <w:tc>
          <w:tcPr>
            <w:tcW w:w="2497" w:type="dxa"/>
            <w:tcBorders>
              <w:top w:val="single" w:sz="4" w:space="0" w:color="auto"/>
              <w:bottom w:val="single" w:sz="6" w:space="0" w:color="auto"/>
            </w:tcBorders>
            <w:shd w:val="clear" w:color="auto" w:fill="D9D9D9"/>
          </w:tcPr>
          <w:p w14:paraId="49917AA1" w14:textId="77777777" w:rsidR="00686165" w:rsidRPr="00071AE0" w:rsidRDefault="00686165" w:rsidP="00344CA1">
            <w:pPr>
              <w:rPr>
                <w:rFonts w:asciiTheme="minorHAnsi" w:hAnsiTheme="minorHAnsi" w:cstheme="minorHAnsi"/>
                <w:b/>
              </w:rPr>
            </w:pPr>
            <w:r w:rsidRPr="00071AE0">
              <w:rPr>
                <w:rFonts w:asciiTheme="minorHAnsi" w:hAnsiTheme="minorHAnsi" w:cstheme="minorHAnsi"/>
                <w:b/>
              </w:rPr>
              <w:t>Object</w:t>
            </w:r>
          </w:p>
        </w:tc>
      </w:tr>
      <w:tr w:rsidR="00686165" w:rsidRPr="00071AE0" w14:paraId="4DC2D14A" w14:textId="77777777" w:rsidTr="00686165">
        <w:trPr>
          <w:trHeight w:val="314"/>
        </w:trPr>
        <w:tc>
          <w:tcPr>
            <w:tcW w:w="2497" w:type="dxa"/>
            <w:tcBorders>
              <w:top w:val="single" w:sz="6" w:space="0" w:color="auto"/>
              <w:bottom w:val="single" w:sz="6" w:space="0" w:color="auto"/>
            </w:tcBorders>
            <w:shd w:val="clear" w:color="auto" w:fill="auto"/>
          </w:tcPr>
          <w:p w14:paraId="2772E738" w14:textId="77777777" w:rsidR="00686165" w:rsidRPr="00071AE0" w:rsidRDefault="00B863BD" w:rsidP="00344CA1">
            <w:pPr>
              <w:rPr>
                <w:rFonts w:asciiTheme="minorHAnsi" w:hAnsiTheme="minorHAnsi" w:cstheme="minorHAnsi"/>
              </w:rPr>
            </w:pPr>
            <w:r>
              <w:rPr>
                <w:rFonts w:asciiTheme="minorHAnsi" w:hAnsiTheme="minorHAnsi" w:cstheme="minorHAnsi"/>
              </w:rPr>
              <w:t>tdyADPtoAX</w:t>
            </w:r>
          </w:p>
        </w:tc>
        <w:tc>
          <w:tcPr>
            <w:tcW w:w="981" w:type="dxa"/>
          </w:tcPr>
          <w:p w14:paraId="7E1D267B" w14:textId="77777777" w:rsidR="00686165" w:rsidRPr="00071AE0" w:rsidRDefault="00557C65" w:rsidP="00344CA1">
            <w:pPr>
              <w:rPr>
                <w:rFonts w:asciiTheme="minorHAnsi" w:hAnsiTheme="minorHAnsi" w:cstheme="minorHAnsi"/>
              </w:rPr>
            </w:pPr>
            <w:r>
              <w:rPr>
                <w:rFonts w:asciiTheme="minorHAnsi" w:hAnsiTheme="minorHAnsi" w:cstheme="minorHAnsi"/>
              </w:rPr>
              <w:t>A</w:t>
            </w:r>
            <w:r w:rsidR="00B863BD">
              <w:rPr>
                <w:rFonts w:asciiTheme="minorHAnsi" w:hAnsiTheme="minorHAnsi" w:cstheme="minorHAnsi"/>
              </w:rPr>
              <w:t>ction</w:t>
            </w:r>
          </w:p>
        </w:tc>
        <w:tc>
          <w:tcPr>
            <w:tcW w:w="2381" w:type="dxa"/>
          </w:tcPr>
          <w:p w14:paraId="3F5A4667" w14:textId="77777777" w:rsidR="00686165" w:rsidRPr="00071AE0" w:rsidRDefault="00F6492B" w:rsidP="00344CA1">
            <w:pPr>
              <w:rPr>
                <w:rFonts w:asciiTheme="minorHAnsi" w:hAnsiTheme="minorHAnsi" w:cstheme="minorHAnsi"/>
              </w:rPr>
            </w:pPr>
            <w:r>
              <w:rPr>
                <w:rFonts w:asciiTheme="minorHAnsi" w:hAnsiTheme="minorHAnsi" w:cstheme="minorHAnsi"/>
              </w:rPr>
              <w:t>ADP</w:t>
            </w:r>
            <w:r w:rsidR="00B863BD">
              <w:rPr>
                <w:rFonts w:asciiTheme="minorHAnsi" w:hAnsiTheme="minorHAnsi" w:cstheme="minorHAnsi"/>
              </w:rPr>
              <w:t xml:space="preserve"> to AX </w:t>
            </w:r>
          </w:p>
        </w:tc>
        <w:tc>
          <w:tcPr>
            <w:tcW w:w="1813" w:type="dxa"/>
          </w:tcPr>
          <w:p w14:paraId="054BB1DE" w14:textId="77777777" w:rsidR="00686165" w:rsidRPr="00071AE0" w:rsidRDefault="00F6492B" w:rsidP="007B4DFE">
            <w:pPr>
              <w:rPr>
                <w:rFonts w:asciiTheme="minorHAnsi" w:hAnsiTheme="minorHAnsi" w:cstheme="minorHAnsi"/>
              </w:rPr>
            </w:pPr>
            <w:r>
              <w:rPr>
                <w:rFonts w:asciiTheme="minorHAnsi" w:hAnsiTheme="minorHAnsi" w:cstheme="minorHAnsi"/>
              </w:rPr>
              <w:t xml:space="preserve">Runs a batch process to update </w:t>
            </w:r>
            <w:del w:id="63" w:author="Charlie Kunes" w:date="2012-07-23T11:11:00Z">
              <w:r w:rsidDel="007B4DFE">
                <w:rPr>
                  <w:rFonts w:asciiTheme="minorHAnsi" w:hAnsiTheme="minorHAnsi" w:cstheme="minorHAnsi"/>
                </w:rPr>
                <w:delText xml:space="preserve">the </w:delText>
              </w:r>
            </w:del>
            <w:r>
              <w:rPr>
                <w:rFonts w:asciiTheme="minorHAnsi" w:hAnsiTheme="minorHAnsi" w:cstheme="minorHAnsi"/>
              </w:rPr>
              <w:t>AX</w:t>
            </w:r>
            <w:ins w:id="64" w:author="Charlie Kunes" w:date="2012-07-23T11:11:00Z">
              <w:r w:rsidR="007B4DFE">
                <w:rPr>
                  <w:rFonts w:asciiTheme="minorHAnsi" w:hAnsiTheme="minorHAnsi" w:cstheme="minorHAnsi"/>
                </w:rPr>
                <w:t xml:space="preserve"> data</w:t>
              </w:r>
            </w:ins>
            <w:r>
              <w:rPr>
                <w:rFonts w:asciiTheme="minorHAnsi" w:hAnsiTheme="minorHAnsi" w:cstheme="minorHAnsi"/>
              </w:rPr>
              <w:t xml:space="preserve"> values through the csv file</w:t>
            </w:r>
          </w:p>
        </w:tc>
        <w:tc>
          <w:tcPr>
            <w:tcW w:w="847" w:type="dxa"/>
          </w:tcPr>
          <w:p w14:paraId="43F339F6" w14:textId="77777777" w:rsidR="00686165" w:rsidRPr="00071AE0" w:rsidRDefault="00557C65" w:rsidP="00344CA1">
            <w:pPr>
              <w:rPr>
                <w:rFonts w:asciiTheme="minorHAnsi" w:hAnsiTheme="minorHAnsi" w:cstheme="minorHAnsi"/>
              </w:rPr>
            </w:pPr>
            <w:r>
              <w:rPr>
                <w:rFonts w:asciiTheme="minorHAnsi" w:hAnsiTheme="minorHAnsi" w:cstheme="minorHAnsi"/>
              </w:rPr>
              <w:t>C</w:t>
            </w:r>
            <w:r w:rsidR="00921E88">
              <w:rPr>
                <w:rFonts w:asciiTheme="minorHAnsi" w:hAnsiTheme="minorHAnsi" w:cstheme="minorHAnsi"/>
              </w:rPr>
              <w:t>lass</w:t>
            </w:r>
          </w:p>
        </w:tc>
        <w:tc>
          <w:tcPr>
            <w:tcW w:w="2497" w:type="dxa"/>
          </w:tcPr>
          <w:p w14:paraId="65036191" w14:textId="77777777" w:rsidR="00686165" w:rsidRPr="00071AE0" w:rsidRDefault="00921E88" w:rsidP="00344CA1">
            <w:pPr>
              <w:rPr>
                <w:rFonts w:asciiTheme="minorHAnsi" w:hAnsiTheme="minorHAnsi" w:cstheme="minorHAnsi"/>
              </w:rPr>
            </w:pPr>
            <w:r>
              <w:rPr>
                <w:rFonts w:asciiTheme="minorHAnsi" w:hAnsiTheme="minorHAnsi" w:cstheme="minorHAnsi"/>
              </w:rPr>
              <w:t>tdyADPtoAX</w:t>
            </w:r>
          </w:p>
        </w:tc>
      </w:tr>
      <w:tr w:rsidR="00686165" w:rsidRPr="00071AE0" w14:paraId="5E64129D" w14:textId="77777777" w:rsidTr="00686165">
        <w:trPr>
          <w:trHeight w:val="314"/>
        </w:trPr>
        <w:tc>
          <w:tcPr>
            <w:tcW w:w="2497" w:type="dxa"/>
            <w:tcBorders>
              <w:top w:val="single" w:sz="6" w:space="0" w:color="auto"/>
              <w:bottom w:val="single" w:sz="6" w:space="0" w:color="auto"/>
            </w:tcBorders>
            <w:shd w:val="clear" w:color="auto" w:fill="auto"/>
          </w:tcPr>
          <w:p w14:paraId="45E3E703" w14:textId="77777777" w:rsidR="00686165" w:rsidRPr="00071AE0" w:rsidRDefault="00686165" w:rsidP="00344CA1">
            <w:pPr>
              <w:rPr>
                <w:rFonts w:asciiTheme="minorHAnsi" w:hAnsiTheme="minorHAnsi" w:cstheme="minorHAnsi"/>
              </w:rPr>
            </w:pPr>
          </w:p>
        </w:tc>
        <w:tc>
          <w:tcPr>
            <w:tcW w:w="981" w:type="dxa"/>
          </w:tcPr>
          <w:p w14:paraId="532243D7" w14:textId="77777777" w:rsidR="00686165" w:rsidRPr="00071AE0" w:rsidRDefault="00686165" w:rsidP="00344CA1">
            <w:pPr>
              <w:rPr>
                <w:rFonts w:asciiTheme="minorHAnsi" w:hAnsiTheme="minorHAnsi" w:cstheme="minorHAnsi"/>
              </w:rPr>
            </w:pPr>
          </w:p>
        </w:tc>
        <w:tc>
          <w:tcPr>
            <w:tcW w:w="2381" w:type="dxa"/>
          </w:tcPr>
          <w:p w14:paraId="64918291" w14:textId="77777777" w:rsidR="00686165" w:rsidRPr="00071AE0" w:rsidRDefault="00686165" w:rsidP="00344CA1">
            <w:pPr>
              <w:rPr>
                <w:rFonts w:asciiTheme="minorHAnsi" w:hAnsiTheme="minorHAnsi" w:cstheme="minorHAnsi"/>
              </w:rPr>
            </w:pPr>
          </w:p>
        </w:tc>
        <w:tc>
          <w:tcPr>
            <w:tcW w:w="1813" w:type="dxa"/>
          </w:tcPr>
          <w:p w14:paraId="3D4AF15B" w14:textId="77777777" w:rsidR="00686165" w:rsidRPr="00071AE0" w:rsidRDefault="00686165" w:rsidP="00344CA1">
            <w:pPr>
              <w:rPr>
                <w:rFonts w:asciiTheme="minorHAnsi" w:hAnsiTheme="minorHAnsi" w:cstheme="minorHAnsi"/>
              </w:rPr>
            </w:pPr>
          </w:p>
        </w:tc>
        <w:tc>
          <w:tcPr>
            <w:tcW w:w="847" w:type="dxa"/>
          </w:tcPr>
          <w:p w14:paraId="7F1A137C" w14:textId="77777777" w:rsidR="00686165" w:rsidRPr="00071AE0" w:rsidRDefault="00686165" w:rsidP="00344CA1">
            <w:pPr>
              <w:rPr>
                <w:rFonts w:asciiTheme="minorHAnsi" w:hAnsiTheme="minorHAnsi" w:cstheme="minorHAnsi"/>
              </w:rPr>
            </w:pPr>
          </w:p>
        </w:tc>
        <w:tc>
          <w:tcPr>
            <w:tcW w:w="2497" w:type="dxa"/>
          </w:tcPr>
          <w:p w14:paraId="266A7DAD" w14:textId="77777777" w:rsidR="00686165" w:rsidRPr="00071AE0" w:rsidRDefault="00686165" w:rsidP="00344CA1">
            <w:pPr>
              <w:rPr>
                <w:rFonts w:asciiTheme="minorHAnsi" w:hAnsiTheme="minorHAnsi" w:cstheme="minorHAnsi"/>
              </w:rPr>
            </w:pPr>
          </w:p>
        </w:tc>
      </w:tr>
      <w:tr w:rsidR="00686165" w:rsidRPr="00071AE0" w14:paraId="4A8FC8FA" w14:textId="77777777" w:rsidTr="00686165">
        <w:trPr>
          <w:trHeight w:val="314"/>
        </w:trPr>
        <w:tc>
          <w:tcPr>
            <w:tcW w:w="2497" w:type="dxa"/>
            <w:tcBorders>
              <w:top w:val="single" w:sz="6" w:space="0" w:color="auto"/>
              <w:bottom w:val="single" w:sz="6" w:space="0" w:color="auto"/>
            </w:tcBorders>
            <w:shd w:val="clear" w:color="auto" w:fill="auto"/>
          </w:tcPr>
          <w:p w14:paraId="402AF6CA" w14:textId="77777777" w:rsidR="00686165" w:rsidRPr="00071AE0" w:rsidRDefault="00686165" w:rsidP="00344CA1">
            <w:pPr>
              <w:rPr>
                <w:rFonts w:asciiTheme="minorHAnsi" w:hAnsiTheme="minorHAnsi" w:cstheme="minorHAnsi"/>
              </w:rPr>
            </w:pPr>
          </w:p>
        </w:tc>
        <w:tc>
          <w:tcPr>
            <w:tcW w:w="981" w:type="dxa"/>
          </w:tcPr>
          <w:p w14:paraId="4B4A707C" w14:textId="77777777" w:rsidR="00686165" w:rsidRPr="00071AE0" w:rsidRDefault="00686165" w:rsidP="00344CA1">
            <w:pPr>
              <w:rPr>
                <w:rFonts w:asciiTheme="minorHAnsi" w:hAnsiTheme="minorHAnsi" w:cstheme="minorHAnsi"/>
              </w:rPr>
            </w:pPr>
          </w:p>
        </w:tc>
        <w:tc>
          <w:tcPr>
            <w:tcW w:w="2381" w:type="dxa"/>
          </w:tcPr>
          <w:p w14:paraId="01CA1B5E" w14:textId="77777777" w:rsidR="00686165" w:rsidRPr="00071AE0" w:rsidRDefault="00686165" w:rsidP="00344CA1">
            <w:pPr>
              <w:rPr>
                <w:rFonts w:asciiTheme="minorHAnsi" w:hAnsiTheme="minorHAnsi" w:cstheme="minorHAnsi"/>
              </w:rPr>
            </w:pPr>
          </w:p>
        </w:tc>
        <w:tc>
          <w:tcPr>
            <w:tcW w:w="1813" w:type="dxa"/>
          </w:tcPr>
          <w:p w14:paraId="4188A237" w14:textId="77777777" w:rsidR="00686165" w:rsidRPr="00071AE0" w:rsidRDefault="00686165" w:rsidP="00344CA1">
            <w:pPr>
              <w:rPr>
                <w:rFonts w:asciiTheme="minorHAnsi" w:hAnsiTheme="minorHAnsi" w:cstheme="minorHAnsi"/>
              </w:rPr>
            </w:pPr>
          </w:p>
        </w:tc>
        <w:tc>
          <w:tcPr>
            <w:tcW w:w="847" w:type="dxa"/>
          </w:tcPr>
          <w:p w14:paraId="31C3F33F" w14:textId="77777777" w:rsidR="00686165" w:rsidRPr="00071AE0" w:rsidRDefault="00686165" w:rsidP="00344CA1">
            <w:pPr>
              <w:rPr>
                <w:rFonts w:asciiTheme="minorHAnsi" w:hAnsiTheme="minorHAnsi" w:cstheme="minorHAnsi"/>
              </w:rPr>
            </w:pPr>
          </w:p>
        </w:tc>
        <w:tc>
          <w:tcPr>
            <w:tcW w:w="2497" w:type="dxa"/>
          </w:tcPr>
          <w:p w14:paraId="45578B82" w14:textId="77777777" w:rsidR="00686165" w:rsidRPr="00071AE0" w:rsidRDefault="00686165" w:rsidP="00344CA1">
            <w:pPr>
              <w:rPr>
                <w:rFonts w:asciiTheme="minorHAnsi" w:hAnsiTheme="minorHAnsi" w:cstheme="minorHAnsi"/>
              </w:rPr>
            </w:pPr>
          </w:p>
        </w:tc>
      </w:tr>
      <w:tr w:rsidR="00686165" w:rsidRPr="00071AE0" w14:paraId="369DD92F" w14:textId="77777777" w:rsidTr="00686165">
        <w:trPr>
          <w:trHeight w:val="314"/>
        </w:trPr>
        <w:tc>
          <w:tcPr>
            <w:tcW w:w="2497" w:type="dxa"/>
            <w:tcBorders>
              <w:top w:val="single" w:sz="6" w:space="0" w:color="auto"/>
              <w:bottom w:val="single" w:sz="6" w:space="0" w:color="auto"/>
            </w:tcBorders>
            <w:shd w:val="clear" w:color="auto" w:fill="auto"/>
          </w:tcPr>
          <w:p w14:paraId="091DF4FE" w14:textId="77777777" w:rsidR="00686165" w:rsidRPr="00071AE0" w:rsidRDefault="00686165" w:rsidP="00344CA1">
            <w:pPr>
              <w:rPr>
                <w:rFonts w:asciiTheme="minorHAnsi" w:hAnsiTheme="minorHAnsi" w:cstheme="minorHAnsi"/>
              </w:rPr>
            </w:pPr>
          </w:p>
        </w:tc>
        <w:tc>
          <w:tcPr>
            <w:tcW w:w="981" w:type="dxa"/>
          </w:tcPr>
          <w:p w14:paraId="5D4C6367" w14:textId="77777777" w:rsidR="00686165" w:rsidRPr="00071AE0" w:rsidRDefault="00686165" w:rsidP="00344CA1">
            <w:pPr>
              <w:rPr>
                <w:rFonts w:asciiTheme="minorHAnsi" w:hAnsiTheme="minorHAnsi" w:cstheme="minorHAnsi"/>
              </w:rPr>
            </w:pPr>
          </w:p>
        </w:tc>
        <w:tc>
          <w:tcPr>
            <w:tcW w:w="2381" w:type="dxa"/>
          </w:tcPr>
          <w:p w14:paraId="568E49EC" w14:textId="77777777" w:rsidR="00686165" w:rsidRPr="00071AE0" w:rsidRDefault="00686165" w:rsidP="00344CA1">
            <w:pPr>
              <w:rPr>
                <w:rFonts w:asciiTheme="minorHAnsi" w:hAnsiTheme="minorHAnsi" w:cstheme="minorHAnsi"/>
              </w:rPr>
            </w:pPr>
          </w:p>
        </w:tc>
        <w:tc>
          <w:tcPr>
            <w:tcW w:w="1813" w:type="dxa"/>
          </w:tcPr>
          <w:p w14:paraId="2BB6C4F8" w14:textId="77777777" w:rsidR="00686165" w:rsidRPr="00071AE0" w:rsidRDefault="00686165" w:rsidP="00344CA1">
            <w:pPr>
              <w:rPr>
                <w:rFonts w:asciiTheme="minorHAnsi" w:hAnsiTheme="minorHAnsi" w:cstheme="minorHAnsi"/>
              </w:rPr>
            </w:pPr>
          </w:p>
        </w:tc>
        <w:tc>
          <w:tcPr>
            <w:tcW w:w="847" w:type="dxa"/>
          </w:tcPr>
          <w:p w14:paraId="1DAF1698" w14:textId="77777777" w:rsidR="00686165" w:rsidRPr="00071AE0" w:rsidRDefault="00686165" w:rsidP="00344CA1">
            <w:pPr>
              <w:rPr>
                <w:rFonts w:asciiTheme="minorHAnsi" w:hAnsiTheme="minorHAnsi" w:cstheme="minorHAnsi"/>
              </w:rPr>
            </w:pPr>
          </w:p>
        </w:tc>
        <w:tc>
          <w:tcPr>
            <w:tcW w:w="2497" w:type="dxa"/>
          </w:tcPr>
          <w:p w14:paraId="6102770B" w14:textId="77777777" w:rsidR="00686165" w:rsidRPr="00071AE0" w:rsidRDefault="00686165" w:rsidP="00344CA1">
            <w:pPr>
              <w:rPr>
                <w:rFonts w:asciiTheme="minorHAnsi" w:hAnsiTheme="minorHAnsi" w:cstheme="minorHAnsi"/>
              </w:rPr>
            </w:pPr>
          </w:p>
        </w:tc>
      </w:tr>
    </w:tbl>
    <w:p w14:paraId="60A1A109" w14:textId="77777777" w:rsidR="00302B80" w:rsidRPr="00071AE0" w:rsidRDefault="00302B80" w:rsidP="00302B80">
      <w:pPr>
        <w:pStyle w:val="NormalText-Indent1"/>
        <w:rPr>
          <w:rFonts w:asciiTheme="minorHAnsi" w:hAnsiTheme="minorHAnsi" w:cstheme="minorHAnsi"/>
        </w:rPr>
      </w:pPr>
    </w:p>
    <w:p w14:paraId="33ABC29E" w14:textId="77777777" w:rsidR="003D1465" w:rsidRPr="00071AE0" w:rsidRDefault="00081B1E" w:rsidP="003D1465">
      <w:pPr>
        <w:pStyle w:val="Heading1"/>
        <w:rPr>
          <w:rFonts w:cstheme="minorHAnsi"/>
        </w:rPr>
      </w:pPr>
      <w:bookmarkStart w:id="65" w:name="_Toc330847030"/>
      <w:r>
        <w:rPr>
          <w:rFonts w:cstheme="minorHAnsi"/>
        </w:rPr>
        <w:lastRenderedPageBreak/>
        <w:t>Processes</w:t>
      </w:r>
      <w:bookmarkEnd w:id="65"/>
    </w:p>
    <w:p w14:paraId="5F55F3E6" w14:textId="77777777" w:rsidR="003D1465" w:rsidRPr="00071AE0" w:rsidRDefault="003D1465" w:rsidP="003D1465">
      <w:pPr>
        <w:pStyle w:val="NormalIndent"/>
        <w:rPr>
          <w:rFonts w:asciiTheme="minorHAnsi" w:hAnsiTheme="minorHAnsi" w:cstheme="minorHAnsi"/>
        </w:rPr>
      </w:pPr>
      <w:r w:rsidRPr="00071AE0">
        <w:rPr>
          <w:rFonts w:asciiTheme="minorHAnsi" w:hAnsiTheme="minorHAnsi" w:cstheme="minorHAnsi"/>
        </w:rPr>
        <w:t>The following modifications are required in order to support the additional AIF messaging required for this customization.</w:t>
      </w:r>
    </w:p>
    <w:p w14:paraId="7F7AA9D9" w14:textId="77777777" w:rsidR="003D1465" w:rsidRPr="00071AE0" w:rsidRDefault="003D1465" w:rsidP="003D1465">
      <w:pPr>
        <w:pStyle w:val="NormalIndent"/>
        <w:rPr>
          <w:rFonts w:asciiTheme="minorHAnsi" w:hAnsiTheme="minorHAnsi" w:cstheme="minorHAnsi"/>
        </w:rPr>
      </w:pPr>
    </w:p>
    <w:p w14:paraId="1FD2EE3C" w14:textId="77777777" w:rsidR="000576C3" w:rsidRPr="00071AE0" w:rsidRDefault="000576C3" w:rsidP="001542A0">
      <w:pPr>
        <w:pStyle w:val="Heading2"/>
        <w:rPr>
          <w:rFonts w:asciiTheme="minorHAnsi" w:hAnsiTheme="minorHAnsi" w:cstheme="minorHAnsi"/>
        </w:rPr>
      </w:pPr>
      <w:bookmarkStart w:id="66" w:name="_Toc330847031"/>
      <w:r w:rsidRPr="00071AE0">
        <w:rPr>
          <w:rFonts w:asciiTheme="minorHAnsi" w:hAnsiTheme="minorHAnsi" w:cstheme="minorHAnsi"/>
        </w:rPr>
        <w:t>Query</w:t>
      </w:r>
      <w:r w:rsidR="00A66B5C">
        <w:rPr>
          <w:rFonts w:asciiTheme="minorHAnsi" w:hAnsiTheme="minorHAnsi" w:cstheme="minorHAnsi"/>
        </w:rPr>
        <w:t xml:space="preserve"> - NA</w:t>
      </w:r>
      <w:bookmarkEnd w:id="66"/>
    </w:p>
    <w:tbl>
      <w:tblPr>
        <w:tblW w:w="982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105"/>
        <w:gridCol w:w="2675"/>
        <w:gridCol w:w="1823"/>
        <w:gridCol w:w="899"/>
        <w:gridCol w:w="2327"/>
      </w:tblGrid>
      <w:tr w:rsidR="0083790B" w:rsidRPr="00071AE0" w14:paraId="120F88FB" w14:textId="77777777" w:rsidTr="004C0017">
        <w:trPr>
          <w:trHeight w:val="175"/>
        </w:trPr>
        <w:tc>
          <w:tcPr>
            <w:tcW w:w="2105" w:type="dxa"/>
            <w:tcBorders>
              <w:top w:val="single" w:sz="4" w:space="0" w:color="auto"/>
              <w:bottom w:val="single" w:sz="4" w:space="0" w:color="auto"/>
            </w:tcBorders>
            <w:shd w:val="clear" w:color="auto" w:fill="D9D9D9"/>
          </w:tcPr>
          <w:p w14:paraId="7A0A25C5" w14:textId="77777777" w:rsidR="00C821BE" w:rsidRPr="00071AE0" w:rsidRDefault="00C821BE" w:rsidP="00344CA1">
            <w:pPr>
              <w:rPr>
                <w:rFonts w:asciiTheme="minorHAnsi" w:hAnsiTheme="minorHAnsi" w:cstheme="minorHAnsi"/>
                <w:b/>
              </w:rPr>
            </w:pPr>
            <w:r w:rsidRPr="00071AE0">
              <w:rPr>
                <w:rFonts w:asciiTheme="minorHAnsi" w:hAnsiTheme="minorHAnsi" w:cstheme="minorHAnsi"/>
                <w:b/>
              </w:rPr>
              <w:t>Name</w:t>
            </w:r>
          </w:p>
        </w:tc>
        <w:tc>
          <w:tcPr>
            <w:tcW w:w="2675" w:type="dxa"/>
            <w:tcBorders>
              <w:top w:val="single" w:sz="4" w:space="0" w:color="auto"/>
              <w:bottom w:val="single" w:sz="4" w:space="0" w:color="auto"/>
            </w:tcBorders>
            <w:shd w:val="clear" w:color="auto" w:fill="D9D9D9"/>
          </w:tcPr>
          <w:p w14:paraId="7257FCAF" w14:textId="77777777" w:rsidR="00C821BE" w:rsidRPr="00071AE0" w:rsidRDefault="00C821BE" w:rsidP="00344CA1">
            <w:pPr>
              <w:rPr>
                <w:rFonts w:asciiTheme="minorHAnsi" w:hAnsiTheme="minorHAnsi" w:cstheme="minorHAnsi"/>
                <w:b/>
              </w:rPr>
            </w:pPr>
            <w:r w:rsidRPr="00071AE0">
              <w:rPr>
                <w:rFonts w:asciiTheme="minorHAnsi" w:hAnsiTheme="minorHAnsi" w:cstheme="minorHAnsi"/>
                <w:b/>
              </w:rPr>
              <w:t>Data Source</w:t>
            </w:r>
          </w:p>
        </w:tc>
        <w:tc>
          <w:tcPr>
            <w:tcW w:w="1823" w:type="dxa"/>
            <w:tcBorders>
              <w:top w:val="single" w:sz="4" w:space="0" w:color="auto"/>
              <w:bottom w:val="single" w:sz="4" w:space="0" w:color="auto"/>
            </w:tcBorders>
            <w:shd w:val="clear" w:color="auto" w:fill="D9D9D9"/>
          </w:tcPr>
          <w:p w14:paraId="3485CB2C" w14:textId="77777777" w:rsidR="00C821BE" w:rsidRPr="00071AE0" w:rsidRDefault="00C821BE" w:rsidP="00344CA1">
            <w:pPr>
              <w:rPr>
                <w:rFonts w:asciiTheme="minorHAnsi" w:hAnsiTheme="minorHAnsi" w:cstheme="minorHAnsi"/>
                <w:b/>
              </w:rPr>
            </w:pPr>
            <w:r w:rsidRPr="00071AE0">
              <w:rPr>
                <w:rFonts w:asciiTheme="minorHAnsi" w:hAnsiTheme="minorHAnsi" w:cstheme="minorHAnsi"/>
                <w:b/>
              </w:rPr>
              <w:t>Title</w:t>
            </w:r>
          </w:p>
        </w:tc>
        <w:tc>
          <w:tcPr>
            <w:tcW w:w="899" w:type="dxa"/>
            <w:tcBorders>
              <w:top w:val="single" w:sz="4" w:space="0" w:color="auto"/>
              <w:bottom w:val="single" w:sz="4" w:space="0" w:color="auto"/>
            </w:tcBorders>
            <w:shd w:val="clear" w:color="auto" w:fill="D9D9D9"/>
          </w:tcPr>
          <w:p w14:paraId="0BD02BBB" w14:textId="77777777" w:rsidR="00C821BE" w:rsidRPr="00071AE0" w:rsidRDefault="00C821BE" w:rsidP="00344CA1">
            <w:pPr>
              <w:rPr>
                <w:rFonts w:asciiTheme="minorHAnsi" w:hAnsiTheme="minorHAnsi" w:cstheme="minorHAnsi"/>
                <w:b/>
              </w:rPr>
            </w:pPr>
            <w:r w:rsidRPr="00071AE0">
              <w:rPr>
                <w:rFonts w:asciiTheme="minorHAnsi" w:hAnsiTheme="minorHAnsi" w:cstheme="minorHAnsi"/>
                <w:b/>
              </w:rPr>
              <w:t>Join</w:t>
            </w:r>
          </w:p>
        </w:tc>
        <w:tc>
          <w:tcPr>
            <w:tcW w:w="2327" w:type="dxa"/>
            <w:tcBorders>
              <w:top w:val="single" w:sz="4" w:space="0" w:color="auto"/>
              <w:bottom w:val="single" w:sz="4" w:space="0" w:color="auto"/>
            </w:tcBorders>
            <w:shd w:val="clear" w:color="auto" w:fill="D9D9D9"/>
          </w:tcPr>
          <w:p w14:paraId="4C2A691E" w14:textId="77777777" w:rsidR="00C821BE" w:rsidRPr="00071AE0" w:rsidRDefault="00C821BE" w:rsidP="00344CA1">
            <w:pPr>
              <w:rPr>
                <w:rFonts w:asciiTheme="minorHAnsi" w:hAnsiTheme="minorHAnsi" w:cstheme="minorHAnsi"/>
                <w:b/>
              </w:rPr>
            </w:pPr>
            <w:r w:rsidRPr="00071AE0">
              <w:rPr>
                <w:rFonts w:asciiTheme="minorHAnsi" w:hAnsiTheme="minorHAnsi" w:cstheme="minorHAnsi"/>
                <w:b/>
              </w:rPr>
              <w:t>Fields</w:t>
            </w:r>
          </w:p>
        </w:tc>
      </w:tr>
      <w:tr w:rsidR="0083790B" w:rsidRPr="00071AE0" w14:paraId="1625C714" w14:textId="77777777" w:rsidTr="004C0017">
        <w:trPr>
          <w:trHeight w:val="175"/>
        </w:trPr>
        <w:tc>
          <w:tcPr>
            <w:tcW w:w="2105" w:type="dxa"/>
            <w:tcBorders>
              <w:top w:val="single" w:sz="4" w:space="0" w:color="auto"/>
              <w:bottom w:val="single" w:sz="4" w:space="0" w:color="auto"/>
            </w:tcBorders>
            <w:shd w:val="clear" w:color="auto" w:fill="auto"/>
          </w:tcPr>
          <w:p w14:paraId="7906B9EE" w14:textId="77777777" w:rsidR="00C821BE" w:rsidRPr="00071AE0" w:rsidRDefault="00C821BE" w:rsidP="00BC7F15">
            <w:pPr>
              <w:rPr>
                <w:rFonts w:asciiTheme="minorHAnsi" w:hAnsiTheme="minorHAnsi" w:cstheme="minorHAnsi"/>
              </w:rPr>
            </w:pPr>
          </w:p>
        </w:tc>
        <w:tc>
          <w:tcPr>
            <w:tcW w:w="2675" w:type="dxa"/>
            <w:tcBorders>
              <w:top w:val="single" w:sz="4" w:space="0" w:color="auto"/>
              <w:bottom w:val="single" w:sz="4" w:space="0" w:color="auto"/>
            </w:tcBorders>
            <w:shd w:val="clear" w:color="auto" w:fill="auto"/>
          </w:tcPr>
          <w:p w14:paraId="1217DADF" w14:textId="77777777" w:rsidR="004C0017" w:rsidRPr="00071AE0" w:rsidRDefault="004C0017" w:rsidP="00685D88">
            <w:pPr>
              <w:pStyle w:val="ListParagraph"/>
              <w:rPr>
                <w:rFonts w:asciiTheme="minorHAnsi" w:hAnsiTheme="minorHAnsi" w:cstheme="minorHAnsi"/>
              </w:rPr>
            </w:pPr>
          </w:p>
        </w:tc>
        <w:tc>
          <w:tcPr>
            <w:tcW w:w="1823" w:type="dxa"/>
            <w:tcBorders>
              <w:top w:val="single" w:sz="4" w:space="0" w:color="auto"/>
              <w:bottom w:val="single" w:sz="4" w:space="0" w:color="auto"/>
            </w:tcBorders>
            <w:shd w:val="clear" w:color="auto" w:fill="auto"/>
          </w:tcPr>
          <w:p w14:paraId="383456C8" w14:textId="77777777" w:rsidR="00C821BE" w:rsidRPr="00071AE0" w:rsidRDefault="00C821BE" w:rsidP="00344CA1">
            <w:pPr>
              <w:rPr>
                <w:rFonts w:asciiTheme="minorHAnsi" w:hAnsiTheme="minorHAnsi" w:cstheme="minorHAnsi"/>
              </w:rPr>
            </w:pPr>
          </w:p>
        </w:tc>
        <w:tc>
          <w:tcPr>
            <w:tcW w:w="899" w:type="dxa"/>
            <w:tcBorders>
              <w:top w:val="single" w:sz="4" w:space="0" w:color="auto"/>
              <w:bottom w:val="single" w:sz="4" w:space="0" w:color="auto"/>
            </w:tcBorders>
            <w:shd w:val="clear" w:color="auto" w:fill="auto"/>
          </w:tcPr>
          <w:p w14:paraId="4AF21238" w14:textId="77777777" w:rsidR="00C821BE" w:rsidRPr="00071AE0" w:rsidRDefault="00C821BE" w:rsidP="00344CA1">
            <w:pPr>
              <w:rPr>
                <w:rFonts w:asciiTheme="minorHAnsi" w:hAnsiTheme="minorHAnsi" w:cstheme="minorHAnsi"/>
              </w:rPr>
            </w:pPr>
          </w:p>
        </w:tc>
        <w:tc>
          <w:tcPr>
            <w:tcW w:w="2327" w:type="dxa"/>
            <w:tcBorders>
              <w:top w:val="single" w:sz="4" w:space="0" w:color="auto"/>
              <w:bottom w:val="single" w:sz="4" w:space="0" w:color="auto"/>
            </w:tcBorders>
          </w:tcPr>
          <w:p w14:paraId="43B1C6D6" w14:textId="77777777" w:rsidR="00C821BE" w:rsidRPr="00071AE0" w:rsidRDefault="00C821BE" w:rsidP="00344CA1">
            <w:pPr>
              <w:rPr>
                <w:rFonts w:asciiTheme="minorHAnsi" w:hAnsiTheme="minorHAnsi" w:cstheme="minorHAnsi"/>
              </w:rPr>
            </w:pPr>
          </w:p>
        </w:tc>
      </w:tr>
    </w:tbl>
    <w:p w14:paraId="4252FABF" w14:textId="77777777" w:rsidR="009F5273" w:rsidRDefault="009F5273" w:rsidP="00E273EC">
      <w:pPr>
        <w:pStyle w:val="Heading2"/>
        <w:rPr>
          <w:rFonts w:asciiTheme="minorHAnsi" w:hAnsiTheme="minorHAnsi" w:cstheme="minorHAnsi"/>
        </w:rPr>
      </w:pPr>
      <w:bookmarkStart w:id="67" w:name="_Toc285619619"/>
    </w:p>
    <w:p w14:paraId="046A38DF" w14:textId="77777777" w:rsidR="00E273EC" w:rsidRPr="00071AE0" w:rsidRDefault="00E273EC" w:rsidP="00E273EC">
      <w:pPr>
        <w:pStyle w:val="Heading2"/>
        <w:rPr>
          <w:rFonts w:asciiTheme="minorHAnsi" w:hAnsiTheme="minorHAnsi" w:cstheme="minorHAnsi"/>
        </w:rPr>
      </w:pPr>
      <w:bookmarkStart w:id="68" w:name="_Toc330847032"/>
      <w:r w:rsidRPr="00D14FA6">
        <w:rPr>
          <w:rFonts w:asciiTheme="minorHAnsi" w:hAnsiTheme="minorHAnsi" w:cstheme="minorHAnsi"/>
        </w:rPr>
        <w:t>Classes</w:t>
      </w:r>
      <w:bookmarkEnd w:id="67"/>
      <w:bookmarkEnd w:id="68"/>
    </w:p>
    <w:p w14:paraId="7A14816C" w14:textId="77777777" w:rsidR="00E273EC" w:rsidRDefault="00E273EC" w:rsidP="00BB0658">
      <w:pPr>
        <w:pStyle w:val="Heading3"/>
        <w:ind w:left="0"/>
        <w:rPr>
          <w:rFonts w:asciiTheme="minorHAnsi" w:hAnsiTheme="minorHAnsi" w:cstheme="minorHAnsi"/>
        </w:rPr>
      </w:pPr>
      <w:r w:rsidRPr="00071AE0">
        <w:rPr>
          <w:rFonts w:asciiTheme="minorHAnsi" w:hAnsiTheme="minorHAnsi" w:cstheme="minorHAnsi"/>
        </w:rPr>
        <w:t xml:space="preserve"> </w:t>
      </w:r>
      <w:bookmarkStart w:id="69" w:name="_Toc330847033"/>
      <w:r w:rsidR="005F41B5">
        <w:rPr>
          <w:rFonts w:asciiTheme="minorHAnsi" w:hAnsiTheme="minorHAnsi" w:cstheme="minorHAnsi"/>
        </w:rPr>
        <w:t>tdy</w:t>
      </w:r>
      <w:r w:rsidR="001652D7">
        <w:rPr>
          <w:rFonts w:asciiTheme="minorHAnsi" w:hAnsiTheme="minorHAnsi" w:cstheme="minorHAnsi"/>
        </w:rPr>
        <w:t>ADPtoAX</w:t>
      </w:r>
      <w:r w:rsidR="008F6A2D">
        <w:rPr>
          <w:rFonts w:asciiTheme="minorHAnsi" w:hAnsiTheme="minorHAnsi" w:cstheme="minorHAnsi"/>
        </w:rPr>
        <w:t xml:space="preserve"> (new)</w:t>
      </w:r>
      <w:bookmarkEnd w:id="69"/>
    </w:p>
    <w:p w14:paraId="7FB61832" w14:textId="77777777" w:rsidR="008E4940" w:rsidRDefault="00756977" w:rsidP="008E4940">
      <w:pPr>
        <w:rPr>
          <w:rFonts w:cstheme="minorHAnsi"/>
          <w:lang w:val="en-AU"/>
        </w:rPr>
      </w:pPr>
      <w:r>
        <w:t xml:space="preserve">This </w:t>
      </w:r>
      <w:r w:rsidR="00714AEE">
        <w:t xml:space="preserve">is a newly developed </w:t>
      </w:r>
      <w:r>
        <w:t>class</w:t>
      </w:r>
      <w:r w:rsidR="00714AEE">
        <w:t xml:space="preserve">, which will be </w:t>
      </w:r>
      <w:del w:id="70" w:author="Charlie Kunes" w:date="2012-07-23T11:57:00Z">
        <w:r w:rsidR="00714AEE" w:rsidDel="00886ECA">
          <w:delText xml:space="preserve">running </w:delText>
        </w:r>
      </w:del>
      <w:r w:rsidR="00714AEE">
        <w:t xml:space="preserve">extending </w:t>
      </w:r>
      <w:ins w:id="71" w:author="Charlie Kunes" w:date="2012-07-23T11:57:00Z">
        <w:r w:rsidR="00886ECA">
          <w:t xml:space="preserve">the </w:t>
        </w:r>
      </w:ins>
      <w:ins w:id="72" w:author="Charlie Kunes" w:date="2012-07-23T11:58:00Z">
        <w:r w:rsidR="00886ECA">
          <w:t xml:space="preserve">SysOperation framework previously known as </w:t>
        </w:r>
      </w:ins>
      <w:r w:rsidR="00714AEE">
        <w:t xml:space="preserve">Business Operations Framework, responsible </w:t>
      </w:r>
      <w:r w:rsidR="004624C9">
        <w:t xml:space="preserve">to </w:t>
      </w:r>
      <w:r w:rsidR="004624C9">
        <w:rPr>
          <w:rFonts w:cstheme="minorHAnsi"/>
          <w:lang w:val="en-AU"/>
        </w:rPr>
        <w:t>execute</w:t>
      </w:r>
      <w:r w:rsidR="00714AEE">
        <w:rPr>
          <w:rFonts w:cstheme="minorHAnsi"/>
          <w:lang w:val="en-AU"/>
        </w:rPr>
        <w:t xml:space="preserve"> </w:t>
      </w:r>
      <w:r w:rsidR="008E4940">
        <w:rPr>
          <w:rFonts w:cstheme="minorHAnsi"/>
          <w:lang w:val="en-AU"/>
        </w:rPr>
        <w:t xml:space="preserve">a batch process </w:t>
      </w:r>
      <w:r w:rsidR="00714AEE">
        <w:rPr>
          <w:rFonts w:cstheme="minorHAnsi"/>
          <w:lang w:val="en-AU"/>
        </w:rPr>
        <w:t>that will</w:t>
      </w:r>
      <w:r w:rsidR="008E4940">
        <w:rPr>
          <w:rFonts w:cstheme="minorHAnsi"/>
          <w:lang w:val="en-AU"/>
        </w:rPr>
        <w:t xml:space="preserve"> </w:t>
      </w:r>
      <w:r w:rsidR="00714AEE">
        <w:rPr>
          <w:rFonts w:cstheme="minorHAnsi"/>
          <w:lang w:val="en-AU"/>
        </w:rPr>
        <w:t>fetch</w:t>
      </w:r>
      <w:r w:rsidR="008E4940">
        <w:rPr>
          <w:rFonts w:cstheme="minorHAnsi"/>
          <w:lang w:val="en-AU"/>
        </w:rPr>
        <w:t xml:space="preserve"> the Employee data </w:t>
      </w:r>
      <w:r w:rsidR="00714AEE">
        <w:rPr>
          <w:rFonts w:cstheme="minorHAnsi"/>
          <w:lang w:val="en-AU"/>
        </w:rPr>
        <w:t>from</w:t>
      </w:r>
      <w:r w:rsidR="00BE147E">
        <w:rPr>
          <w:rFonts w:cstheme="minorHAnsi"/>
          <w:lang w:val="en-AU"/>
        </w:rPr>
        <w:t xml:space="preserve"> </w:t>
      </w:r>
      <w:r w:rsidR="00714AEE">
        <w:rPr>
          <w:rFonts w:cstheme="minorHAnsi"/>
          <w:lang w:val="en-AU"/>
        </w:rPr>
        <w:t>a</w:t>
      </w:r>
      <w:r w:rsidR="008E4940">
        <w:rPr>
          <w:rFonts w:cstheme="minorHAnsi"/>
          <w:lang w:val="en-AU"/>
        </w:rPr>
        <w:t xml:space="preserve"> csv file </w:t>
      </w:r>
      <w:r w:rsidR="00714AEE">
        <w:rPr>
          <w:rFonts w:cstheme="minorHAnsi"/>
          <w:lang w:val="en-AU"/>
        </w:rPr>
        <w:t>located in a</w:t>
      </w:r>
      <w:r w:rsidR="008E4940">
        <w:rPr>
          <w:rFonts w:cstheme="minorHAnsi"/>
          <w:lang w:val="en-AU"/>
        </w:rPr>
        <w:t xml:space="preserve"> FTP site </w:t>
      </w:r>
      <w:r w:rsidR="00BE147E">
        <w:rPr>
          <w:rFonts w:cstheme="minorHAnsi"/>
          <w:lang w:val="en-AU"/>
        </w:rPr>
        <w:t>and consume it to the AX tables</w:t>
      </w:r>
      <w:r w:rsidR="00714AEE">
        <w:rPr>
          <w:rFonts w:cstheme="minorHAnsi"/>
          <w:lang w:val="en-AU"/>
        </w:rPr>
        <w:t xml:space="preserve"> post getting it to a local machine folder</w:t>
      </w:r>
      <w:r w:rsidR="008E4940">
        <w:rPr>
          <w:rFonts w:cstheme="minorHAnsi"/>
          <w:lang w:val="en-AU"/>
        </w:rPr>
        <w:t xml:space="preserve">. </w:t>
      </w:r>
      <w:r w:rsidR="0072787D">
        <w:rPr>
          <w:rFonts w:cstheme="minorHAnsi"/>
          <w:lang w:val="en-AU"/>
        </w:rPr>
        <w:t xml:space="preserve">This will also manage </w:t>
      </w:r>
      <w:r w:rsidR="008E4940">
        <w:rPr>
          <w:rFonts w:cstheme="minorHAnsi"/>
          <w:lang w:val="en-AU"/>
        </w:rPr>
        <w:t xml:space="preserve">to check what all records are modified and new in the csv file. </w:t>
      </w:r>
      <w:commentRangeStart w:id="73"/>
      <w:r w:rsidR="008E4940">
        <w:rPr>
          <w:rFonts w:cstheme="minorHAnsi"/>
          <w:lang w:val="en-AU"/>
        </w:rPr>
        <w:t xml:space="preserve">Only those records should be </w:t>
      </w:r>
      <w:commentRangeStart w:id="74"/>
      <w:r w:rsidR="008E4940">
        <w:rPr>
          <w:rFonts w:cstheme="minorHAnsi"/>
          <w:lang w:val="en-AU"/>
        </w:rPr>
        <w:t>processed</w:t>
      </w:r>
      <w:commentRangeEnd w:id="73"/>
      <w:r w:rsidR="003D3465">
        <w:rPr>
          <w:rStyle w:val="CommentReference"/>
        </w:rPr>
        <w:commentReference w:id="73"/>
      </w:r>
      <w:commentRangeEnd w:id="74"/>
      <w:r w:rsidR="00CB3CEF">
        <w:rPr>
          <w:rStyle w:val="CommentReference"/>
        </w:rPr>
        <w:commentReference w:id="74"/>
      </w:r>
      <w:r w:rsidR="008E4940">
        <w:rPr>
          <w:rFonts w:cstheme="minorHAnsi"/>
          <w:lang w:val="en-AU"/>
        </w:rPr>
        <w:t xml:space="preserve">. </w:t>
      </w:r>
    </w:p>
    <w:p w14:paraId="07CB420F" w14:textId="77777777" w:rsidR="008F6A2D" w:rsidRPr="001A451B" w:rsidRDefault="008F6A2D" w:rsidP="001A451B">
      <w:pPr>
        <w:pStyle w:val="NormalText-Indent2"/>
      </w:pPr>
    </w:p>
    <w:p w14:paraId="1BB1F1B9" w14:textId="77777777" w:rsidR="0021401F" w:rsidRDefault="0021401F" w:rsidP="0021401F">
      <w:pPr>
        <w:pStyle w:val="NormalText-Indent2"/>
      </w:pPr>
    </w:p>
    <w:tbl>
      <w:tblPr>
        <w:tblStyle w:val="TableGrid"/>
        <w:tblW w:w="0" w:type="auto"/>
        <w:tblLook w:val="04A0" w:firstRow="1" w:lastRow="0" w:firstColumn="1" w:lastColumn="0" w:noHBand="0" w:noVBand="1"/>
      </w:tblPr>
      <w:tblGrid>
        <w:gridCol w:w="1718"/>
        <w:gridCol w:w="8475"/>
      </w:tblGrid>
      <w:tr w:rsidR="00714AEE" w14:paraId="182B1135" w14:textId="77777777" w:rsidTr="001A451B">
        <w:tc>
          <w:tcPr>
            <w:tcW w:w="1101" w:type="dxa"/>
            <w:shd w:val="clear" w:color="auto" w:fill="BFBFBF" w:themeFill="background1" w:themeFillShade="BF"/>
          </w:tcPr>
          <w:p w14:paraId="1493097F" w14:textId="77777777" w:rsidR="00714AEE" w:rsidRPr="005C593D" w:rsidRDefault="00714AEE" w:rsidP="00AC5CDB">
            <w:pPr>
              <w:rPr>
                <w:b/>
                <w:bCs/>
              </w:rPr>
            </w:pPr>
            <w:r w:rsidRPr="005C593D">
              <w:rPr>
                <w:b/>
                <w:bCs/>
              </w:rPr>
              <w:t>Method</w:t>
            </w:r>
          </w:p>
        </w:tc>
        <w:tc>
          <w:tcPr>
            <w:tcW w:w="8475" w:type="dxa"/>
            <w:shd w:val="clear" w:color="auto" w:fill="BFBFBF" w:themeFill="background1" w:themeFillShade="BF"/>
          </w:tcPr>
          <w:p w14:paraId="67E004F5" w14:textId="77777777" w:rsidR="00714AEE" w:rsidRPr="005C593D" w:rsidRDefault="00714AEE" w:rsidP="00AC5CDB">
            <w:pPr>
              <w:rPr>
                <w:b/>
                <w:bCs/>
              </w:rPr>
            </w:pPr>
            <w:r w:rsidRPr="005C593D">
              <w:rPr>
                <w:b/>
                <w:bCs/>
              </w:rPr>
              <w:t>Action</w:t>
            </w:r>
          </w:p>
        </w:tc>
      </w:tr>
      <w:tr w:rsidR="00714AEE" w14:paraId="2904C547" w14:textId="77777777" w:rsidTr="00AC5CDB">
        <w:tc>
          <w:tcPr>
            <w:tcW w:w="1101" w:type="dxa"/>
          </w:tcPr>
          <w:p w14:paraId="473FEECD" w14:textId="77777777" w:rsidR="00714AEE" w:rsidRDefault="00714AEE" w:rsidP="00AC5CDB">
            <w:r>
              <w:t>classDeclaration</w:t>
            </w:r>
          </w:p>
        </w:tc>
        <w:tc>
          <w:tcPr>
            <w:tcW w:w="8475" w:type="dxa"/>
          </w:tcPr>
          <w:p w14:paraId="7AB9126C" w14:textId="77777777" w:rsidR="00714AEE" w:rsidRDefault="00714AEE" w:rsidP="00AC5CDB">
            <w:r>
              <w:t>Define insertRecordSet, updateRecordSet</w:t>
            </w:r>
          </w:p>
        </w:tc>
      </w:tr>
      <w:tr w:rsidR="00714AEE" w14:paraId="62D444B7" w14:textId="77777777" w:rsidTr="00AC5CDB">
        <w:tc>
          <w:tcPr>
            <w:tcW w:w="1101" w:type="dxa"/>
          </w:tcPr>
          <w:p w14:paraId="3710FB00" w14:textId="77777777" w:rsidR="00714AEE" w:rsidRDefault="00714AEE" w:rsidP="00AC5CDB">
            <w:r>
              <w:t>Main</w:t>
            </w:r>
          </w:p>
        </w:tc>
        <w:tc>
          <w:tcPr>
            <w:tcW w:w="8475" w:type="dxa"/>
          </w:tcPr>
          <w:p w14:paraId="217A1069" w14:textId="77777777" w:rsidR="00714AEE" w:rsidRDefault="00714AEE" w:rsidP="00AC5CDB">
            <w:r>
              <w:t>Call run()</w:t>
            </w:r>
          </w:p>
        </w:tc>
      </w:tr>
      <w:tr w:rsidR="00714AEE" w14:paraId="12CF64D8" w14:textId="77777777" w:rsidTr="00AC5CDB">
        <w:tc>
          <w:tcPr>
            <w:tcW w:w="1101" w:type="dxa"/>
          </w:tcPr>
          <w:p w14:paraId="045CFFA5" w14:textId="77777777" w:rsidR="00714AEE" w:rsidRDefault="00714AEE" w:rsidP="00AC5CDB">
            <w:r>
              <w:t>Run</w:t>
            </w:r>
          </w:p>
        </w:tc>
        <w:tc>
          <w:tcPr>
            <w:tcW w:w="8475" w:type="dxa"/>
          </w:tcPr>
          <w:p w14:paraId="7EC80446" w14:textId="77777777" w:rsidR="00714AEE" w:rsidRPr="003D00C4" w:rsidRDefault="00714AEE" w:rsidP="00AC5CDB">
            <w:pPr>
              <w:rPr>
                <w:rFonts w:cs="Arial"/>
              </w:rPr>
            </w:pPr>
            <w:r w:rsidRPr="003D00C4">
              <w:rPr>
                <w:rFonts w:cs="Arial"/>
              </w:rPr>
              <w:t>Call getCSVFiles()</w:t>
            </w:r>
          </w:p>
          <w:p w14:paraId="5A58FF7E" w14:textId="77777777" w:rsidR="00714AEE" w:rsidRPr="003D00C4" w:rsidRDefault="00714AEE" w:rsidP="00AC5CDB">
            <w:pPr>
              <w:rPr>
                <w:rFonts w:cs="Arial"/>
              </w:rPr>
            </w:pPr>
            <w:r w:rsidRPr="00190627">
              <w:rPr>
                <w:rFonts w:cs="Arial"/>
              </w:rPr>
              <w:t>Call readCSVFiles</w:t>
            </w:r>
            <w:r w:rsidRPr="003D00C4">
              <w:rPr>
                <w:rFonts w:cs="Arial"/>
              </w:rPr>
              <w:t>()</w:t>
            </w:r>
          </w:p>
          <w:p w14:paraId="234E6D9A" w14:textId="77777777" w:rsidR="00714AEE" w:rsidRDefault="00714AEE" w:rsidP="00AC5CDB">
            <w:r w:rsidRPr="00B116FE">
              <w:rPr>
                <w:rFonts w:cs="Arial"/>
              </w:rPr>
              <w:t>Call archiveCSV()</w:t>
            </w:r>
          </w:p>
        </w:tc>
      </w:tr>
      <w:tr w:rsidR="00714AEE" w14:paraId="55FF1DA4" w14:textId="77777777" w:rsidTr="00AC5CDB">
        <w:tc>
          <w:tcPr>
            <w:tcW w:w="1101" w:type="dxa"/>
          </w:tcPr>
          <w:p w14:paraId="395C7947" w14:textId="77777777" w:rsidR="00714AEE" w:rsidRDefault="00714AEE" w:rsidP="00AC5CDB">
            <w:r>
              <w:rPr>
                <w:rFonts w:asciiTheme="minorHAnsi" w:hAnsiTheme="minorHAnsi" w:cstheme="minorHAnsi"/>
              </w:rPr>
              <w:t>getCSVFiles</w:t>
            </w:r>
          </w:p>
        </w:tc>
        <w:tc>
          <w:tcPr>
            <w:tcW w:w="8475" w:type="dxa"/>
          </w:tcPr>
          <w:p w14:paraId="2BA56539" w14:textId="77777777" w:rsidR="00714AEE" w:rsidRDefault="00714AEE" w:rsidP="00AC5CDB">
            <w:r>
              <w:t>Download csv file from FTP and place in a local folder</w:t>
            </w:r>
          </w:p>
          <w:p w14:paraId="0328F9AD" w14:textId="77777777" w:rsidR="00714AEE" w:rsidRPr="003A350A" w:rsidRDefault="00714AEE" w:rsidP="00AC5CDB">
            <w:pPr>
              <w:rPr>
                <w:i/>
                <w:iCs/>
              </w:rPr>
            </w:pPr>
            <w:r w:rsidRPr="003A350A">
              <w:rPr>
                <w:i/>
                <w:iCs/>
              </w:rPr>
              <w:t>[The source and destination location of the files are defined in parameter]</w:t>
            </w:r>
          </w:p>
        </w:tc>
      </w:tr>
      <w:tr w:rsidR="00714AEE" w14:paraId="7876DE5D" w14:textId="77777777" w:rsidTr="00AC5CDB">
        <w:tc>
          <w:tcPr>
            <w:tcW w:w="1101" w:type="dxa"/>
          </w:tcPr>
          <w:p w14:paraId="3720F479" w14:textId="77777777" w:rsidR="00714AEE" w:rsidRDefault="00714AEE" w:rsidP="00AC5CDB">
            <w:r>
              <w:rPr>
                <w:rFonts w:asciiTheme="minorHAnsi" w:hAnsiTheme="minorHAnsi" w:cstheme="minorHAnsi"/>
              </w:rPr>
              <w:t>readCSVFiles</w:t>
            </w:r>
          </w:p>
        </w:tc>
        <w:tc>
          <w:tcPr>
            <w:tcW w:w="8475" w:type="dxa"/>
          </w:tcPr>
          <w:p w14:paraId="064F92EA" w14:textId="77777777" w:rsidR="00714AEE" w:rsidRDefault="00714AEE" w:rsidP="00AC5CDB">
            <w:r>
              <w:t>Read each line of the csv file in a loop</w:t>
            </w:r>
          </w:p>
          <w:p w14:paraId="35C3BD07" w14:textId="77777777" w:rsidR="00714AEE" w:rsidRDefault="00714AEE" w:rsidP="00AC5CDB">
            <w:pPr>
              <w:ind w:left="720"/>
            </w:pPr>
            <w:bookmarkStart w:id="75" w:name="OLE_LINK3"/>
            <w:bookmarkStart w:id="76" w:name="OLE_LINK4"/>
            <w:bookmarkStart w:id="77" w:name="OLE_LINK5"/>
            <w:r>
              <w:t>IF the Employee ID doesn’t exist</w:t>
            </w:r>
          </w:p>
          <w:bookmarkEnd w:id="75"/>
          <w:bookmarkEnd w:id="76"/>
          <w:bookmarkEnd w:id="77"/>
          <w:p w14:paraId="31377ADA" w14:textId="77777777" w:rsidR="00714AEE" w:rsidRDefault="00714AEE" w:rsidP="00AC5CDB">
            <w:pPr>
              <w:ind w:left="1440"/>
            </w:pPr>
            <w:commentRangeStart w:id="78"/>
            <w:r>
              <w:t>Call insertEmployee()</w:t>
            </w:r>
            <w:commentRangeEnd w:id="78"/>
            <w:r w:rsidR="003D00C4">
              <w:rPr>
                <w:rStyle w:val="CommentReference"/>
              </w:rPr>
              <w:commentReference w:id="78"/>
            </w:r>
          </w:p>
          <w:p w14:paraId="3870D7B6" w14:textId="77777777" w:rsidR="00714AEE" w:rsidRDefault="00714AEE" w:rsidP="00AC5CDB">
            <w:pPr>
              <w:ind w:left="720"/>
            </w:pPr>
            <w:r>
              <w:t>Else</w:t>
            </w:r>
          </w:p>
          <w:p w14:paraId="5C1024C7" w14:textId="77777777" w:rsidR="00714AEE" w:rsidRDefault="00714AEE" w:rsidP="00AC5CDB">
            <w:pPr>
              <w:ind w:left="1440"/>
            </w:pPr>
            <w:commentRangeStart w:id="79"/>
            <w:r>
              <w:t xml:space="preserve">Call </w:t>
            </w:r>
            <w:bookmarkStart w:id="80" w:name="OLE_LINK6"/>
            <w:bookmarkStart w:id="81" w:name="OLE_LINK7"/>
            <w:r>
              <w:t>updateEmployee()</w:t>
            </w:r>
            <w:commentRangeEnd w:id="79"/>
            <w:r w:rsidR="003D00C4">
              <w:rPr>
                <w:rStyle w:val="CommentReference"/>
              </w:rPr>
              <w:commentReference w:id="79"/>
            </w:r>
          </w:p>
          <w:bookmarkEnd w:id="80"/>
          <w:bookmarkEnd w:id="81"/>
          <w:p w14:paraId="725FC0F4" w14:textId="77777777" w:rsidR="00714AEE" w:rsidRDefault="00714AEE" w:rsidP="00AC5CDB">
            <w:r>
              <w:t>End loop</w:t>
            </w:r>
          </w:p>
          <w:p w14:paraId="5E7A4899" w14:textId="77777777" w:rsidR="00714AEE" w:rsidRDefault="00714AEE" w:rsidP="00AC5CDB">
            <w:r>
              <w:t>Execute insert and update operations on database</w:t>
            </w:r>
          </w:p>
          <w:p w14:paraId="14400E72" w14:textId="77777777" w:rsidR="00714AEE" w:rsidRDefault="00714AEE" w:rsidP="00AC5CDB">
            <w:r>
              <w:t>Email the excel sheet with the erroneous employee code to defined recipients</w:t>
            </w:r>
          </w:p>
        </w:tc>
      </w:tr>
      <w:tr w:rsidR="00714AEE" w14:paraId="17BB6615" w14:textId="77777777" w:rsidTr="00AC5CDB">
        <w:tc>
          <w:tcPr>
            <w:tcW w:w="1101" w:type="dxa"/>
          </w:tcPr>
          <w:p w14:paraId="033D8369" w14:textId="77777777" w:rsidR="00714AEE" w:rsidRDefault="00714AEE" w:rsidP="00AC5CDB">
            <w:r>
              <w:t>insertEmployee</w:t>
            </w:r>
          </w:p>
        </w:tc>
        <w:tc>
          <w:tcPr>
            <w:tcW w:w="8475" w:type="dxa"/>
          </w:tcPr>
          <w:p w14:paraId="69E6FCBA" w14:textId="77777777" w:rsidR="00714AEE" w:rsidRDefault="00714AEE" w:rsidP="00AC5CDB">
            <w:r>
              <w:t>Parse the CSV file field by field</w:t>
            </w:r>
          </w:p>
          <w:p w14:paraId="5D7A6481" w14:textId="77777777" w:rsidR="00714AEE" w:rsidRDefault="00714AEE" w:rsidP="00AC5CDB"/>
          <w:p w14:paraId="3B6EA026" w14:textId="77777777" w:rsidR="00714AEE" w:rsidRDefault="00714AEE" w:rsidP="00AC5CDB">
            <w:r>
              <w:t xml:space="preserve">IF the field is mandatory, check if value is there in that field  or if the field has parent, check if related record exists </w:t>
            </w:r>
          </w:p>
          <w:p w14:paraId="1E02B23D" w14:textId="77777777" w:rsidR="00714AEE" w:rsidRDefault="00714AEE" w:rsidP="00AC5CDB">
            <w:pPr>
              <w:ind w:left="720"/>
            </w:pPr>
            <w:r>
              <w:t xml:space="preserve">In case both the validations pass, update value to container </w:t>
            </w:r>
          </w:p>
          <w:p w14:paraId="687C9F3B" w14:textId="77777777" w:rsidR="00714AEE" w:rsidRDefault="00714AEE" w:rsidP="00AC5CDB">
            <w:pPr>
              <w:tabs>
                <w:tab w:val="left" w:pos="3090"/>
              </w:tabs>
              <w:ind w:left="720"/>
            </w:pPr>
            <w:r>
              <w:t>Move to next field in the CSV</w:t>
            </w:r>
            <w:r>
              <w:tab/>
            </w:r>
          </w:p>
          <w:p w14:paraId="0FF588CE" w14:textId="77777777" w:rsidR="00714AEE" w:rsidRDefault="00714AEE" w:rsidP="00AC5CDB">
            <w:r>
              <w:t>Else</w:t>
            </w:r>
          </w:p>
          <w:p w14:paraId="598E0FAA" w14:textId="77777777" w:rsidR="00714AEE" w:rsidRDefault="00714AEE" w:rsidP="00AC5CDB">
            <w:pPr>
              <w:ind w:left="720"/>
            </w:pPr>
            <w:r>
              <w:t>abort checking current CSV row</w:t>
            </w:r>
          </w:p>
          <w:p w14:paraId="39FBDBE1" w14:textId="77777777" w:rsidR="00714AEE" w:rsidRDefault="00714AEE" w:rsidP="00AC5CDB">
            <w:pPr>
              <w:ind w:left="720"/>
            </w:pPr>
            <w:r>
              <w:lastRenderedPageBreak/>
              <w:t>call errorLog()</w:t>
            </w:r>
          </w:p>
          <w:p w14:paraId="0E2F0887" w14:textId="77777777" w:rsidR="00714AEE" w:rsidRDefault="00714AEE" w:rsidP="00AC5CDB">
            <w:pPr>
              <w:ind w:left="720"/>
            </w:pPr>
            <w:r>
              <w:t>Move to next row in CSV</w:t>
            </w:r>
          </w:p>
          <w:p w14:paraId="3D66E8F4" w14:textId="77777777" w:rsidR="00714AEE" w:rsidRDefault="00714AEE" w:rsidP="00AC5CDB"/>
          <w:p w14:paraId="30039E2D" w14:textId="77777777" w:rsidR="00714AEE" w:rsidRDefault="00714AEE" w:rsidP="00AC5CDB">
            <w:r>
              <w:t>IF all CSV fields pass validations</w:t>
            </w:r>
          </w:p>
          <w:p w14:paraId="15D7ED68" w14:textId="77777777" w:rsidR="00714AEE" w:rsidRDefault="00714AEE" w:rsidP="00AC5CDB">
            <w:pPr>
              <w:ind w:left="720"/>
            </w:pPr>
            <w:r>
              <w:t>insert into insertRecordSet from container</w:t>
            </w:r>
          </w:p>
        </w:tc>
      </w:tr>
      <w:tr w:rsidR="00714AEE" w14:paraId="5CBFF13F" w14:textId="77777777" w:rsidTr="00AC5CDB">
        <w:tc>
          <w:tcPr>
            <w:tcW w:w="1101" w:type="dxa"/>
          </w:tcPr>
          <w:p w14:paraId="0B47E90E" w14:textId="77777777" w:rsidR="00714AEE" w:rsidRDefault="00714AEE" w:rsidP="00AC5CDB">
            <w:r>
              <w:lastRenderedPageBreak/>
              <w:t>update</w:t>
            </w:r>
            <w:r w:rsidRPr="0090636E">
              <w:t>Employee</w:t>
            </w:r>
          </w:p>
        </w:tc>
        <w:tc>
          <w:tcPr>
            <w:tcW w:w="8475" w:type="dxa"/>
          </w:tcPr>
          <w:p w14:paraId="60C4851E" w14:textId="77777777" w:rsidR="00714AEE" w:rsidRDefault="00714AEE" w:rsidP="00AC5CDB">
            <w:r w:rsidRPr="0090636E">
              <w:t>Set updateRequired as false</w:t>
            </w:r>
          </w:p>
          <w:p w14:paraId="6E33B13A" w14:textId="77777777" w:rsidR="00714AEE" w:rsidRDefault="00714AEE" w:rsidP="00AC5CDB">
            <w:r>
              <w:t>Query to fetch the Employee record based on Employee ID</w:t>
            </w:r>
          </w:p>
          <w:p w14:paraId="5022FC66" w14:textId="77777777" w:rsidR="00714AEE" w:rsidRDefault="00714AEE" w:rsidP="00AC5CDB">
            <w:r w:rsidRPr="0090636E">
              <w:t>Parse the CSV file field by field</w:t>
            </w:r>
          </w:p>
          <w:p w14:paraId="6939B87B" w14:textId="77777777" w:rsidR="00714AEE" w:rsidRDefault="00714AEE" w:rsidP="00AC5CDB">
            <w:r>
              <w:t>For each field</w:t>
            </w:r>
          </w:p>
          <w:p w14:paraId="6667484F" w14:textId="77777777" w:rsidR="00714AEE" w:rsidRDefault="00714AEE" w:rsidP="00AC5CDB">
            <w:pPr>
              <w:ind w:left="720"/>
            </w:pPr>
            <w:r>
              <w:t>IF updateRequired is false</w:t>
            </w:r>
          </w:p>
          <w:p w14:paraId="234DE1AE" w14:textId="77777777" w:rsidR="00714AEE" w:rsidRDefault="00714AEE" w:rsidP="00AC5CDB">
            <w:pPr>
              <w:ind w:left="1440"/>
            </w:pPr>
            <w:r>
              <w:t>IF current field value not equal to value in CSV</w:t>
            </w:r>
          </w:p>
          <w:p w14:paraId="7DD7A806" w14:textId="77777777" w:rsidR="00714AEE" w:rsidRDefault="00714AEE" w:rsidP="00AC5CDB">
            <w:pPr>
              <w:ind w:left="2160"/>
            </w:pPr>
            <w:r>
              <w:t>Set updateRequired to true</w:t>
            </w:r>
          </w:p>
          <w:p w14:paraId="5555E9E3" w14:textId="77777777" w:rsidR="00714AEE" w:rsidRDefault="00714AEE" w:rsidP="00AC5CDB">
            <w:pPr>
              <w:ind w:left="2160"/>
            </w:pPr>
            <w:r>
              <w:t xml:space="preserve">IF the field is mandatory, check if value is there in that field  or if the field has parent, check if related record exists </w:t>
            </w:r>
          </w:p>
          <w:p w14:paraId="5BFA7F1B" w14:textId="77777777" w:rsidR="00714AEE" w:rsidRDefault="00714AEE" w:rsidP="00AC5CDB">
            <w:pPr>
              <w:ind w:left="2880"/>
            </w:pPr>
            <w:r>
              <w:t xml:space="preserve">In case both the validations pass, update value to container </w:t>
            </w:r>
          </w:p>
          <w:p w14:paraId="33EB2040" w14:textId="77777777" w:rsidR="00714AEE" w:rsidRDefault="00714AEE" w:rsidP="00AC5CDB">
            <w:pPr>
              <w:ind w:left="2880"/>
            </w:pPr>
            <w:r>
              <w:t>Move to next field in the CSV</w:t>
            </w:r>
          </w:p>
          <w:p w14:paraId="5E41113D" w14:textId="77777777" w:rsidR="00714AEE" w:rsidRDefault="00714AEE" w:rsidP="00AC5CDB">
            <w:pPr>
              <w:ind w:left="2160"/>
            </w:pPr>
            <w:r>
              <w:t>Else</w:t>
            </w:r>
          </w:p>
          <w:p w14:paraId="013F30C6" w14:textId="77777777" w:rsidR="00714AEE" w:rsidRDefault="00714AEE" w:rsidP="00AC5CDB">
            <w:pPr>
              <w:ind w:left="2880"/>
            </w:pPr>
            <w:r>
              <w:t>abort checking current CSV row</w:t>
            </w:r>
          </w:p>
          <w:p w14:paraId="703EC6B6" w14:textId="77777777" w:rsidR="00714AEE" w:rsidRDefault="00714AEE" w:rsidP="00AC5CDB">
            <w:pPr>
              <w:ind w:left="2880"/>
            </w:pPr>
            <w:r>
              <w:t>call errorLog()</w:t>
            </w:r>
          </w:p>
          <w:p w14:paraId="335A2975" w14:textId="77777777" w:rsidR="00714AEE" w:rsidRDefault="00714AEE" w:rsidP="00AC5CDB">
            <w:pPr>
              <w:ind w:left="2880"/>
            </w:pPr>
            <w:r>
              <w:t>Move to next row in CSV</w:t>
            </w:r>
          </w:p>
          <w:p w14:paraId="24F53DC1" w14:textId="77777777" w:rsidR="00714AEE" w:rsidRDefault="00714AEE" w:rsidP="00AC5CDB">
            <w:pPr>
              <w:ind w:left="1440"/>
            </w:pPr>
            <w:r>
              <w:t>Else</w:t>
            </w:r>
          </w:p>
          <w:p w14:paraId="6F4EDD31" w14:textId="77777777" w:rsidR="00714AEE" w:rsidRDefault="00714AEE" w:rsidP="00AC5CDB">
            <w:pPr>
              <w:ind w:left="2160"/>
            </w:pPr>
            <w:r>
              <w:t>Move to next field in the CSV</w:t>
            </w:r>
          </w:p>
          <w:p w14:paraId="3F8896F7" w14:textId="77777777" w:rsidR="00714AEE" w:rsidRDefault="00714AEE" w:rsidP="00AC5CDB">
            <w:pPr>
              <w:ind w:left="720"/>
            </w:pPr>
            <w:r>
              <w:t>else</w:t>
            </w:r>
          </w:p>
          <w:p w14:paraId="76144670" w14:textId="77777777" w:rsidR="00714AEE" w:rsidRDefault="00714AEE" w:rsidP="00AC5CDB">
            <w:pPr>
              <w:ind w:left="1440"/>
            </w:pPr>
            <w:r>
              <w:t xml:space="preserve">IF the field is mandatory, check if value is there in that field  or if the field has parent, check if related record exists </w:t>
            </w:r>
          </w:p>
          <w:p w14:paraId="02DF262F" w14:textId="77777777" w:rsidR="00714AEE" w:rsidRDefault="00714AEE" w:rsidP="00AC5CDB">
            <w:pPr>
              <w:ind w:left="2160"/>
            </w:pPr>
            <w:r>
              <w:t xml:space="preserve">In case both the validations pass, update value to container </w:t>
            </w:r>
          </w:p>
          <w:p w14:paraId="45C89757" w14:textId="77777777" w:rsidR="00714AEE" w:rsidRDefault="00714AEE" w:rsidP="00AC5CDB">
            <w:pPr>
              <w:ind w:left="2160"/>
            </w:pPr>
            <w:r>
              <w:t>Move to next field in the CSV</w:t>
            </w:r>
          </w:p>
          <w:p w14:paraId="3B62BC46" w14:textId="77777777" w:rsidR="00714AEE" w:rsidRDefault="00714AEE" w:rsidP="00AC5CDB">
            <w:pPr>
              <w:ind w:left="1440"/>
            </w:pPr>
            <w:r>
              <w:t>Else</w:t>
            </w:r>
          </w:p>
          <w:p w14:paraId="55DDA7D7" w14:textId="77777777" w:rsidR="00714AEE" w:rsidRDefault="00714AEE" w:rsidP="00AC5CDB">
            <w:pPr>
              <w:ind w:left="2160"/>
            </w:pPr>
            <w:r>
              <w:t>abort checking current CSV row</w:t>
            </w:r>
          </w:p>
          <w:p w14:paraId="337CB7DA" w14:textId="77777777" w:rsidR="00714AEE" w:rsidRDefault="00714AEE" w:rsidP="00AC5CDB">
            <w:pPr>
              <w:ind w:left="2160"/>
            </w:pPr>
            <w:r>
              <w:t>call errorLog</w:t>
            </w:r>
          </w:p>
          <w:p w14:paraId="52A5EA61" w14:textId="77777777" w:rsidR="00714AEE" w:rsidRDefault="00714AEE" w:rsidP="00AC5CDB">
            <w:pPr>
              <w:ind w:left="2160"/>
            </w:pPr>
            <w:r>
              <w:t>Move to next row in CSV</w:t>
            </w:r>
          </w:p>
          <w:p w14:paraId="421D7051" w14:textId="77777777" w:rsidR="00714AEE" w:rsidRDefault="00714AEE" w:rsidP="00AC5CDB">
            <w:r>
              <w:t>End Loop</w:t>
            </w:r>
          </w:p>
          <w:p w14:paraId="7E6AAE89" w14:textId="77777777" w:rsidR="00714AEE" w:rsidRDefault="00714AEE" w:rsidP="00AC5CDB"/>
          <w:p w14:paraId="5DB6B92D" w14:textId="77777777" w:rsidR="00714AEE" w:rsidRDefault="00714AEE" w:rsidP="00AC5CDB">
            <w:r>
              <w:t>IF all CSV fields pass validations</w:t>
            </w:r>
          </w:p>
          <w:p w14:paraId="45EAD37B" w14:textId="77777777" w:rsidR="00714AEE" w:rsidRDefault="00714AEE" w:rsidP="00AC5CDB">
            <w:pPr>
              <w:ind w:left="720"/>
            </w:pPr>
            <w:r>
              <w:t>insert into updateRecordSet from container</w:t>
            </w:r>
          </w:p>
        </w:tc>
      </w:tr>
      <w:tr w:rsidR="00714AEE" w14:paraId="185ACDE2" w14:textId="77777777" w:rsidTr="00AC5CDB">
        <w:tc>
          <w:tcPr>
            <w:tcW w:w="1101" w:type="dxa"/>
          </w:tcPr>
          <w:p w14:paraId="4A96D660" w14:textId="77777777" w:rsidR="00714AEE" w:rsidRDefault="00714AEE" w:rsidP="00AC5CDB">
            <w:commentRangeStart w:id="82"/>
            <w:r>
              <w:t>errorLog</w:t>
            </w:r>
            <w:commentRangeEnd w:id="82"/>
            <w:r w:rsidR="003D00C4">
              <w:rPr>
                <w:rStyle w:val="CommentReference"/>
              </w:rPr>
              <w:commentReference w:id="82"/>
            </w:r>
          </w:p>
        </w:tc>
        <w:tc>
          <w:tcPr>
            <w:tcW w:w="8475" w:type="dxa"/>
          </w:tcPr>
          <w:p w14:paraId="17AB0E93" w14:textId="77777777" w:rsidR="00714AEE" w:rsidRPr="0090636E" w:rsidRDefault="00714AEE" w:rsidP="00AC5CDB">
            <w:r>
              <w:t>Update the Erroneous Employee record (from csv) into an excel sheet with the error field value</w:t>
            </w:r>
          </w:p>
        </w:tc>
      </w:tr>
      <w:tr w:rsidR="00714AEE" w14:paraId="530E9E04" w14:textId="77777777" w:rsidTr="00AC5CDB">
        <w:tc>
          <w:tcPr>
            <w:tcW w:w="1101" w:type="dxa"/>
          </w:tcPr>
          <w:p w14:paraId="6E991E95" w14:textId="77777777" w:rsidR="00714AEE" w:rsidRDefault="00714AEE" w:rsidP="00AC5CDB">
            <w:r>
              <w:t>archiveCSV</w:t>
            </w:r>
          </w:p>
        </w:tc>
        <w:tc>
          <w:tcPr>
            <w:tcW w:w="8475" w:type="dxa"/>
          </w:tcPr>
          <w:p w14:paraId="03371EE9" w14:textId="77777777" w:rsidR="00714AEE" w:rsidRDefault="00714AEE" w:rsidP="00AC5CDB">
            <w:r>
              <w:t>Delete csv files from local repository</w:t>
            </w:r>
          </w:p>
          <w:p w14:paraId="74A98FF5" w14:textId="77777777" w:rsidR="00714AEE" w:rsidRDefault="00714AEE" w:rsidP="00AC5CDB">
            <w:r>
              <w:t>Consumed CSV file needs to be moved to the specified archive location with date-stamping</w:t>
            </w:r>
          </w:p>
          <w:p w14:paraId="28049681" w14:textId="77777777" w:rsidR="00714AEE" w:rsidRDefault="00714AEE" w:rsidP="00AC5CDB">
            <w:r>
              <w:t>Delete CSV files from archive location which are older than 7 days (parameterized)</w:t>
            </w:r>
          </w:p>
        </w:tc>
      </w:tr>
    </w:tbl>
    <w:p w14:paraId="72D0E068" w14:textId="77777777" w:rsidR="00714AEE" w:rsidRDefault="00714AEE" w:rsidP="0021401F">
      <w:pPr>
        <w:pStyle w:val="NormalText-Indent2"/>
      </w:pPr>
    </w:p>
    <w:p w14:paraId="523DF7A2" w14:textId="77777777" w:rsidR="00714AEE" w:rsidRPr="0021401F" w:rsidRDefault="00714AEE" w:rsidP="0021401F">
      <w:pPr>
        <w:pStyle w:val="NormalText-Indent2"/>
      </w:pPr>
    </w:p>
    <w:p w14:paraId="2E51D373" w14:textId="77777777" w:rsidR="00CF4043" w:rsidRPr="00071AE0" w:rsidRDefault="00C249DF" w:rsidP="00F277CD">
      <w:pPr>
        <w:pStyle w:val="EstiloTtulo1Antes0pto"/>
        <w:rPr>
          <w:rFonts w:cstheme="minorHAnsi"/>
        </w:rPr>
      </w:pPr>
      <w:bookmarkStart w:id="83" w:name="_Toc330847034"/>
      <w:r w:rsidRPr="00071AE0">
        <w:rPr>
          <w:rFonts w:cstheme="minorHAnsi"/>
        </w:rPr>
        <w:lastRenderedPageBreak/>
        <w:t>Data Mappings</w:t>
      </w:r>
      <w:bookmarkEnd w:id="83"/>
    </w:p>
    <w:p w14:paraId="1429B534" w14:textId="77777777" w:rsidR="00CF4043" w:rsidRDefault="007D220C" w:rsidP="00C249DF">
      <w:pPr>
        <w:pStyle w:val="Heading2"/>
        <w:rPr>
          <w:rFonts w:asciiTheme="minorHAnsi" w:hAnsiTheme="minorHAnsi" w:cstheme="minorHAnsi"/>
        </w:rPr>
      </w:pPr>
      <w:bookmarkStart w:id="84" w:name="_Toc330847035"/>
      <w:r>
        <w:rPr>
          <w:rFonts w:asciiTheme="minorHAnsi" w:hAnsiTheme="minorHAnsi" w:cstheme="minorHAnsi"/>
        </w:rPr>
        <w:t>Excel (</w:t>
      </w:r>
      <w:r w:rsidR="00B6774C">
        <w:rPr>
          <w:rFonts w:asciiTheme="minorHAnsi" w:hAnsiTheme="minorHAnsi" w:cstheme="minorHAnsi"/>
        </w:rPr>
        <w:t>From ADP system)</w:t>
      </w:r>
      <w:r w:rsidR="00C249DF" w:rsidRPr="00071AE0">
        <w:rPr>
          <w:rFonts w:asciiTheme="minorHAnsi" w:hAnsiTheme="minorHAnsi" w:cstheme="minorHAnsi"/>
        </w:rPr>
        <w:t xml:space="preserve"> to AX work tables</w:t>
      </w:r>
      <w:bookmarkEnd w:id="84"/>
    </w:p>
    <w:p w14:paraId="1F1937E0" w14:textId="77777777" w:rsidR="00592C9C" w:rsidRDefault="00590127" w:rsidP="00592C9C">
      <w:pPr>
        <w:pStyle w:val="NormalText-Indent1"/>
        <w:rPr>
          <w:rFonts w:asciiTheme="minorHAnsi" w:hAnsiTheme="minorHAnsi" w:cstheme="minorHAnsi"/>
        </w:rPr>
      </w:pPr>
      <w:r>
        <w:t xml:space="preserve">All </w:t>
      </w:r>
      <w:r w:rsidR="007D220C">
        <w:t>Excel (</w:t>
      </w:r>
      <w:r w:rsidR="005A6A2A">
        <w:t>ADP system)</w:t>
      </w:r>
      <w:r>
        <w:t xml:space="preserve"> data will be mapped 1 for 1 to the AX worktables. </w:t>
      </w:r>
      <w:r w:rsidR="005F41B5">
        <w:t xml:space="preserve"> Indicate where mappings will occur</w:t>
      </w:r>
      <w:r>
        <w:t xml:space="preserve">. </w:t>
      </w:r>
    </w:p>
    <w:p w14:paraId="258157C1" w14:textId="77777777" w:rsidR="00B06423" w:rsidRDefault="00B06423" w:rsidP="00B06423">
      <w:pPr>
        <w:pStyle w:val="Heading2"/>
        <w:rPr>
          <w:rFonts w:asciiTheme="minorHAnsi" w:hAnsiTheme="minorHAnsi" w:cstheme="minorHAnsi"/>
        </w:rPr>
      </w:pPr>
      <w:bookmarkStart w:id="85" w:name="_Toc330847036"/>
      <w:r w:rsidRPr="00071AE0">
        <w:rPr>
          <w:rFonts w:asciiTheme="minorHAnsi" w:hAnsiTheme="minorHAnsi" w:cstheme="minorHAnsi"/>
        </w:rPr>
        <w:t>AX work tables to Standard AX tables</w:t>
      </w:r>
      <w:bookmarkEnd w:id="85"/>
    </w:p>
    <w:p w14:paraId="6E10569C" w14:textId="77777777" w:rsidR="000F3DCE" w:rsidRPr="00C8311F" w:rsidRDefault="000F3DCE" w:rsidP="000F3DCE">
      <w:pPr>
        <w:pStyle w:val="BodyText"/>
        <w:rPr>
          <w:rFonts w:asciiTheme="minorHAnsi" w:hAnsiTheme="minorHAnsi" w:cs="Arial"/>
          <w:b/>
          <w:u w:val="single"/>
        </w:rPr>
      </w:pPr>
      <w:r w:rsidRPr="00C8311F">
        <w:rPr>
          <w:rFonts w:asciiTheme="minorHAnsi" w:hAnsiTheme="minorHAnsi" w:cs="Arial"/>
          <w:b/>
          <w:u w:val="single"/>
        </w:rPr>
        <w:t>Human Resources&gt;Common&gt; Workers&gt;Employee</w:t>
      </w:r>
    </w:p>
    <w:p w14:paraId="03D7942A" w14:textId="77777777" w:rsidR="00590127" w:rsidRDefault="000F3DCE" w:rsidP="002F1C95">
      <w:pPr>
        <w:ind w:firstLine="720"/>
        <w:rPr>
          <w:rFonts w:asciiTheme="minorHAnsi" w:hAnsiTheme="minorHAnsi"/>
          <w:b/>
        </w:rPr>
      </w:pPr>
      <w:r>
        <w:rPr>
          <w:rFonts w:asciiTheme="minorHAnsi" w:hAnsiTheme="minorHAnsi"/>
          <w:b/>
        </w:rPr>
        <w:t xml:space="preserve">Fasttab: Profile &gt; </w:t>
      </w:r>
      <w:r w:rsidRPr="00BE7DA1">
        <w:rPr>
          <w:rFonts w:asciiTheme="minorHAnsi" w:hAnsiTheme="minorHAnsi"/>
          <w:b/>
        </w:rPr>
        <w:t>Worker summary</w:t>
      </w:r>
    </w:p>
    <w:p w14:paraId="005BBB8B" w14:textId="77777777" w:rsidR="002F1C95" w:rsidRPr="00590127" w:rsidRDefault="002F1C95" w:rsidP="002F1C95">
      <w:pPr>
        <w:ind w:firstLine="720"/>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F0431B" w:rsidRPr="00071AE0" w14:paraId="31EF11EE" w14:textId="77777777" w:rsidTr="00963BAF">
        <w:trPr>
          <w:trHeight w:val="202"/>
          <w:tblHeader/>
        </w:trPr>
        <w:tc>
          <w:tcPr>
            <w:tcW w:w="2520" w:type="dxa"/>
            <w:tcBorders>
              <w:top w:val="single" w:sz="4" w:space="0" w:color="auto"/>
              <w:bottom w:val="single" w:sz="4" w:space="0" w:color="auto"/>
            </w:tcBorders>
            <w:shd w:val="clear" w:color="auto" w:fill="D9D9D9" w:themeFill="background1" w:themeFillShade="D9"/>
          </w:tcPr>
          <w:p w14:paraId="5A368462" w14:textId="77777777" w:rsidR="00F0431B" w:rsidRPr="00F0431B" w:rsidRDefault="00F0431B" w:rsidP="00590127">
            <w:pPr>
              <w:rPr>
                <w:rFonts w:asciiTheme="minorHAnsi" w:hAnsiTheme="minorHAnsi" w:cstheme="minorHAnsi"/>
                <w:b/>
              </w:rPr>
            </w:pPr>
            <w:r w:rsidRPr="00F0431B">
              <w:rPr>
                <w:rFonts w:asciiTheme="minorHAnsi" w:hAnsiTheme="minorHAnsi" w:cstheme="minorHAnsi"/>
                <w:b/>
              </w:rPr>
              <w:t>Source</w:t>
            </w:r>
            <w:r w:rsidR="00FB0A95">
              <w:rPr>
                <w:rFonts w:asciiTheme="minorHAnsi" w:hAnsiTheme="minorHAnsi" w:cstheme="minorHAnsi"/>
                <w:b/>
              </w:rPr>
              <w:t xml:space="preserve"> (E</w:t>
            </w:r>
            <w:r w:rsidR="000D747A">
              <w:rPr>
                <w:rFonts w:asciiTheme="minorHAnsi" w:hAnsiTheme="minorHAnsi" w:cstheme="minorHAnsi"/>
                <w:b/>
              </w:rPr>
              <w:t>xcel field name)</w:t>
            </w:r>
          </w:p>
        </w:tc>
        <w:tc>
          <w:tcPr>
            <w:tcW w:w="3164" w:type="dxa"/>
            <w:tcBorders>
              <w:top w:val="single" w:sz="4" w:space="0" w:color="auto"/>
              <w:bottom w:val="single" w:sz="4" w:space="0" w:color="auto"/>
            </w:tcBorders>
            <w:shd w:val="clear" w:color="auto" w:fill="D9D9D9" w:themeFill="background1" w:themeFillShade="D9"/>
          </w:tcPr>
          <w:p w14:paraId="788188FA" w14:textId="77777777" w:rsidR="00F0431B" w:rsidRPr="00F0431B" w:rsidRDefault="00F0431B" w:rsidP="00590127">
            <w:pPr>
              <w:rPr>
                <w:rFonts w:asciiTheme="minorHAnsi" w:hAnsiTheme="minorHAnsi" w:cstheme="minorHAnsi"/>
                <w:b/>
              </w:rPr>
            </w:pPr>
            <w:r w:rsidRPr="00F0431B">
              <w:rPr>
                <w:rFonts w:asciiTheme="minorHAnsi" w:hAnsiTheme="minorHAnsi" w:cstheme="minorHAnsi"/>
                <w:b/>
              </w:rPr>
              <w:t>Destination</w:t>
            </w:r>
            <w:r w:rsidR="000D747A">
              <w:rPr>
                <w:rFonts w:asciiTheme="minorHAnsi" w:hAnsiTheme="minorHAnsi" w:cstheme="minorHAnsi"/>
                <w:b/>
              </w:rPr>
              <w:t xml:space="preserve"> (AX fields)</w:t>
            </w:r>
          </w:p>
        </w:tc>
        <w:tc>
          <w:tcPr>
            <w:tcW w:w="5062" w:type="dxa"/>
            <w:tcBorders>
              <w:top w:val="single" w:sz="4" w:space="0" w:color="auto"/>
              <w:bottom w:val="single" w:sz="4" w:space="0" w:color="auto"/>
            </w:tcBorders>
            <w:shd w:val="clear" w:color="auto" w:fill="D9D9D9" w:themeFill="background1" w:themeFillShade="D9"/>
          </w:tcPr>
          <w:p w14:paraId="1C70E432" w14:textId="77777777" w:rsidR="00F0431B" w:rsidRPr="00F0431B" w:rsidRDefault="00F0431B" w:rsidP="00590127">
            <w:pPr>
              <w:rPr>
                <w:rFonts w:asciiTheme="minorHAnsi" w:hAnsiTheme="minorHAnsi" w:cstheme="minorHAnsi"/>
                <w:b/>
              </w:rPr>
            </w:pPr>
            <w:r w:rsidRPr="00F0431B">
              <w:rPr>
                <w:rFonts w:asciiTheme="minorHAnsi" w:hAnsiTheme="minorHAnsi" w:cstheme="minorHAnsi"/>
                <w:b/>
              </w:rPr>
              <w:t>Notes</w:t>
            </w:r>
          </w:p>
        </w:tc>
      </w:tr>
      <w:tr w:rsidR="001C7B78" w:rsidRPr="00071AE0" w14:paraId="3546DE1B" w14:textId="77777777" w:rsidTr="00963BAF">
        <w:trPr>
          <w:trHeight w:val="202"/>
        </w:trPr>
        <w:tc>
          <w:tcPr>
            <w:tcW w:w="2520" w:type="dxa"/>
            <w:tcBorders>
              <w:top w:val="single" w:sz="4" w:space="0" w:color="auto"/>
              <w:bottom w:val="single" w:sz="4" w:space="0" w:color="auto"/>
            </w:tcBorders>
            <w:shd w:val="clear" w:color="auto" w:fill="auto"/>
          </w:tcPr>
          <w:p w14:paraId="3B8FA10B" w14:textId="77777777" w:rsidR="001C7B78" w:rsidRPr="00071AE0" w:rsidRDefault="001C7B78" w:rsidP="001E4127">
            <w:pPr>
              <w:rPr>
                <w:rFonts w:asciiTheme="minorHAnsi" w:hAnsiTheme="minorHAnsi" w:cstheme="minorHAnsi"/>
              </w:rPr>
            </w:pPr>
            <w:r>
              <w:rPr>
                <w:rFonts w:asciiTheme="minorHAnsi" w:hAnsiTheme="minorHAnsi" w:cstheme="minorHAnsi"/>
              </w:rPr>
              <w:t>Emp</w:t>
            </w:r>
            <w:ins w:id="86" w:author="Charlie Kunes" w:date="2012-07-23T14:33:00Z">
              <w:r w:rsidR="003D00C4">
                <w:rPr>
                  <w:rFonts w:asciiTheme="minorHAnsi" w:hAnsiTheme="minorHAnsi" w:cstheme="minorHAnsi"/>
                </w:rPr>
                <w:t>l</w:t>
              </w:r>
            </w:ins>
            <w:r>
              <w:rPr>
                <w:rFonts w:asciiTheme="minorHAnsi" w:hAnsiTheme="minorHAnsi" w:cstheme="minorHAnsi"/>
              </w:rPr>
              <w:t xml:space="preserve"> Id</w:t>
            </w:r>
          </w:p>
        </w:tc>
        <w:tc>
          <w:tcPr>
            <w:tcW w:w="3164" w:type="dxa"/>
            <w:tcBorders>
              <w:top w:val="single" w:sz="4" w:space="0" w:color="auto"/>
              <w:bottom w:val="single" w:sz="4" w:space="0" w:color="auto"/>
            </w:tcBorders>
            <w:shd w:val="clear" w:color="auto" w:fill="auto"/>
          </w:tcPr>
          <w:p w14:paraId="1021E4B6" w14:textId="77777777" w:rsidR="001C7B78" w:rsidRPr="00071AE0" w:rsidRDefault="001C7B78" w:rsidP="001E4127">
            <w:pPr>
              <w:rPr>
                <w:rFonts w:asciiTheme="minorHAnsi" w:hAnsiTheme="minorHAnsi" w:cstheme="minorHAnsi"/>
              </w:rPr>
            </w:pPr>
            <w:r>
              <w:rPr>
                <w:rFonts w:asciiTheme="minorHAnsi" w:hAnsiTheme="minorHAnsi" w:cstheme="minorHAnsi"/>
              </w:rPr>
              <w:t>HCMWorker &gt; Personnel number</w:t>
            </w:r>
          </w:p>
        </w:tc>
        <w:tc>
          <w:tcPr>
            <w:tcW w:w="5062" w:type="dxa"/>
            <w:tcBorders>
              <w:top w:val="single" w:sz="4" w:space="0" w:color="auto"/>
              <w:bottom w:val="single" w:sz="4" w:space="0" w:color="auto"/>
            </w:tcBorders>
            <w:shd w:val="clear" w:color="auto" w:fill="auto"/>
          </w:tcPr>
          <w:p w14:paraId="7F4FD90E" w14:textId="77777777" w:rsidR="001C7B78" w:rsidRPr="00071AE0" w:rsidRDefault="00F46B86" w:rsidP="00590127">
            <w:pPr>
              <w:rPr>
                <w:rFonts w:asciiTheme="minorHAnsi" w:hAnsiTheme="minorHAnsi" w:cstheme="minorHAnsi"/>
              </w:rPr>
            </w:pPr>
            <w:r>
              <w:rPr>
                <w:rFonts w:asciiTheme="minorHAnsi" w:hAnsiTheme="minorHAnsi" w:cstheme="minorHAnsi"/>
              </w:rPr>
              <w:t xml:space="preserve">Personal number should not be a </w:t>
            </w:r>
            <w:r w:rsidR="005671A5">
              <w:rPr>
                <w:rFonts w:asciiTheme="minorHAnsi" w:hAnsiTheme="minorHAnsi" w:cstheme="minorHAnsi"/>
              </w:rPr>
              <w:t>Number sequence</w:t>
            </w:r>
            <w:r>
              <w:rPr>
                <w:rFonts w:asciiTheme="minorHAnsi" w:hAnsiTheme="minorHAnsi" w:cstheme="minorHAnsi"/>
              </w:rPr>
              <w:t>, it should be picking from the empid given by ADP.</w:t>
            </w:r>
          </w:p>
        </w:tc>
      </w:tr>
      <w:tr w:rsidR="00D97587" w:rsidRPr="00071AE0" w14:paraId="72F8F75A" w14:textId="77777777" w:rsidTr="00963BAF">
        <w:trPr>
          <w:trHeight w:val="202"/>
          <w:ins w:id="87" w:author="Charlie Kunes" w:date="2012-07-23T14:36:00Z"/>
        </w:trPr>
        <w:tc>
          <w:tcPr>
            <w:tcW w:w="2520" w:type="dxa"/>
            <w:tcBorders>
              <w:top w:val="single" w:sz="4" w:space="0" w:color="auto"/>
              <w:bottom w:val="single" w:sz="4" w:space="0" w:color="auto"/>
            </w:tcBorders>
            <w:shd w:val="clear" w:color="auto" w:fill="auto"/>
          </w:tcPr>
          <w:p w14:paraId="7AC37A90" w14:textId="77777777" w:rsidR="00D97587" w:rsidRDefault="00D97587" w:rsidP="001E4127">
            <w:pPr>
              <w:rPr>
                <w:ins w:id="88" w:author="Charlie Kunes" w:date="2012-07-23T14:36:00Z"/>
                <w:rFonts w:asciiTheme="minorHAnsi" w:hAnsiTheme="minorHAnsi" w:cstheme="minorHAnsi"/>
              </w:rPr>
            </w:pPr>
            <w:ins w:id="89" w:author="Charlie Kunes" w:date="2012-07-23T14:36:00Z">
              <w:r>
                <w:rPr>
                  <w:rFonts w:asciiTheme="minorHAnsi" w:hAnsiTheme="minorHAnsi" w:cstheme="minorHAnsi"/>
                </w:rPr>
                <w:t>Name Prefix</w:t>
              </w:r>
            </w:ins>
          </w:p>
        </w:tc>
        <w:tc>
          <w:tcPr>
            <w:tcW w:w="3164" w:type="dxa"/>
            <w:tcBorders>
              <w:top w:val="single" w:sz="4" w:space="0" w:color="auto"/>
              <w:bottom w:val="single" w:sz="4" w:space="0" w:color="auto"/>
            </w:tcBorders>
            <w:shd w:val="clear" w:color="auto" w:fill="auto"/>
          </w:tcPr>
          <w:p w14:paraId="3841CE77" w14:textId="77777777" w:rsidR="00D97587" w:rsidRDefault="00B116FE" w:rsidP="001E4127">
            <w:pPr>
              <w:rPr>
                <w:ins w:id="90" w:author="Charlie Kunes" w:date="2012-07-23T14:36:00Z"/>
                <w:rFonts w:asciiTheme="minorHAnsi" w:hAnsiTheme="minorHAnsi" w:cstheme="minorHAnsi"/>
              </w:rPr>
            </w:pPr>
            <w:commentRangeStart w:id="91"/>
            <w:ins w:id="92" w:author="Ramya Buddana" w:date="2012-07-24T10:48:00Z">
              <w:r>
                <w:rPr>
                  <w:rFonts w:asciiTheme="minorHAnsi" w:hAnsiTheme="minorHAnsi" w:cstheme="minorHAnsi"/>
                </w:rPr>
                <w:t>HCMWorker &gt;</w:t>
              </w:r>
            </w:ins>
            <w:ins w:id="93" w:author="Charlie Kunes" w:date="2012-07-23T14:45:00Z">
              <w:r w:rsidR="00D97587">
                <w:rPr>
                  <w:rStyle w:val="CommentReference"/>
                </w:rPr>
                <w:commentReference w:id="94"/>
              </w:r>
            </w:ins>
            <w:ins w:id="95" w:author="Ramya Buddana" w:date="2012-07-24T10:48:00Z">
              <w:r w:rsidRPr="00B116FE">
                <w:rPr>
                  <w:rFonts w:asciiTheme="minorHAnsi" w:hAnsiTheme="minorHAnsi" w:cstheme="minorHAnsi"/>
                </w:rPr>
                <w:t>PersonnelNumber</w:t>
              </w:r>
            </w:ins>
            <w:commentRangeEnd w:id="91"/>
            <w:ins w:id="96" w:author="Ramya Buddana" w:date="2012-07-24T12:40:00Z">
              <w:r w:rsidR="0028253C">
                <w:rPr>
                  <w:rStyle w:val="CommentReference"/>
                </w:rPr>
                <w:commentReference w:id="91"/>
              </w:r>
            </w:ins>
          </w:p>
        </w:tc>
        <w:tc>
          <w:tcPr>
            <w:tcW w:w="5062" w:type="dxa"/>
            <w:tcBorders>
              <w:top w:val="single" w:sz="4" w:space="0" w:color="auto"/>
              <w:bottom w:val="single" w:sz="4" w:space="0" w:color="auto"/>
            </w:tcBorders>
            <w:shd w:val="clear" w:color="auto" w:fill="auto"/>
          </w:tcPr>
          <w:p w14:paraId="4F9A714A" w14:textId="77777777" w:rsidR="00D97587" w:rsidRDefault="00F94EC5" w:rsidP="00590127">
            <w:pPr>
              <w:rPr>
                <w:ins w:id="97" w:author="Charlie Kunes" w:date="2012-07-23T14:36:00Z"/>
                <w:rFonts w:asciiTheme="minorHAnsi" w:hAnsiTheme="minorHAnsi" w:cstheme="minorHAnsi"/>
              </w:rPr>
            </w:pPr>
            <w:ins w:id="98" w:author="Ramya Buddana" w:date="2012-07-24T10:50:00Z">
              <w:r>
                <w:rPr>
                  <w:rFonts w:asciiTheme="minorHAnsi" w:hAnsiTheme="minorHAnsi" w:cstheme="minorHAnsi"/>
                </w:rPr>
                <w:t>The record shoul</w:t>
              </w:r>
            </w:ins>
            <w:ins w:id="99" w:author="Charlie Kunes" w:date="2012-07-26T10:02:00Z">
              <w:r w:rsidR="00573C00">
                <w:rPr>
                  <w:rFonts w:asciiTheme="minorHAnsi" w:hAnsiTheme="minorHAnsi" w:cstheme="minorHAnsi"/>
                </w:rPr>
                <w:t>d</w:t>
              </w:r>
            </w:ins>
            <w:ins w:id="100" w:author="Ramya Buddana" w:date="2012-07-24T10:50:00Z">
              <w:del w:id="101" w:author="Charlie Kunes" w:date="2012-07-26T10:02:00Z">
                <w:r w:rsidDel="00573C00">
                  <w:rPr>
                    <w:rFonts w:asciiTheme="minorHAnsi" w:hAnsiTheme="minorHAnsi" w:cstheme="minorHAnsi"/>
                  </w:rPr>
                  <w:delText>s</w:delText>
                </w:r>
              </w:del>
              <w:r>
                <w:rPr>
                  <w:rFonts w:asciiTheme="minorHAnsi" w:hAnsiTheme="minorHAnsi" w:cstheme="minorHAnsi"/>
                </w:rPr>
                <w:t xml:space="preserve"> exist in the DirNameAffix&gt;</w:t>
              </w:r>
              <w:r w:rsidRPr="00F94EC5">
                <w:rPr>
                  <w:rFonts w:asciiTheme="minorHAnsi" w:hAnsiTheme="minorHAnsi" w:cstheme="minorHAnsi"/>
                </w:rPr>
                <w:t>Affix</w:t>
              </w:r>
              <w:r>
                <w:rPr>
                  <w:rFonts w:asciiTheme="minorHAnsi" w:hAnsiTheme="minorHAnsi" w:cstheme="minorHAnsi"/>
                </w:rPr>
                <w:t xml:space="preserve"> </w:t>
              </w:r>
            </w:ins>
            <w:ins w:id="102" w:author="Charlie Kunes" w:date="2012-07-26T10:36:00Z">
              <w:r w:rsidR="002D4A7D">
                <w:rPr>
                  <w:rFonts w:asciiTheme="minorHAnsi" w:hAnsiTheme="minorHAnsi" w:cstheme="minorHAnsi"/>
                </w:rPr>
                <w:t xml:space="preserve"> as AffixType Title </w:t>
              </w:r>
            </w:ins>
            <w:ins w:id="103" w:author="Ramya Buddana" w:date="2012-07-24T10:50:00Z">
              <w:del w:id="104" w:author="Charlie Kunes" w:date="2012-07-26T10:36:00Z">
                <w:r w:rsidDel="002D4A7D">
                  <w:rPr>
                    <w:rFonts w:asciiTheme="minorHAnsi" w:hAnsiTheme="minorHAnsi" w:cstheme="minorHAnsi"/>
                  </w:rPr>
                  <w:delText xml:space="preserve">, </w:delText>
                </w:r>
              </w:del>
              <w:r>
                <w:rPr>
                  <w:rFonts w:asciiTheme="minorHAnsi" w:hAnsiTheme="minorHAnsi" w:cstheme="minorHAnsi"/>
                </w:rPr>
                <w:t>otherwise it will throw error.</w:t>
              </w:r>
            </w:ins>
          </w:p>
        </w:tc>
      </w:tr>
      <w:tr w:rsidR="001C7B78" w:rsidRPr="00071AE0" w14:paraId="522FC942" w14:textId="77777777" w:rsidTr="00963BAF">
        <w:trPr>
          <w:trHeight w:val="202"/>
        </w:trPr>
        <w:tc>
          <w:tcPr>
            <w:tcW w:w="2520" w:type="dxa"/>
            <w:tcBorders>
              <w:top w:val="single" w:sz="4" w:space="0" w:color="auto"/>
              <w:bottom w:val="single" w:sz="4" w:space="0" w:color="auto"/>
            </w:tcBorders>
            <w:shd w:val="clear" w:color="auto" w:fill="auto"/>
          </w:tcPr>
          <w:p w14:paraId="54361EDF" w14:textId="77777777" w:rsidR="001C7B78" w:rsidRPr="00071AE0" w:rsidRDefault="001C7B78" w:rsidP="001E4127">
            <w:pPr>
              <w:rPr>
                <w:rFonts w:asciiTheme="minorHAnsi" w:hAnsiTheme="minorHAnsi" w:cstheme="minorHAnsi"/>
              </w:rPr>
            </w:pPr>
            <w:r>
              <w:rPr>
                <w:rFonts w:asciiTheme="minorHAnsi" w:hAnsiTheme="minorHAnsi" w:cstheme="minorHAnsi"/>
              </w:rPr>
              <w:t>First Name</w:t>
            </w:r>
          </w:p>
        </w:tc>
        <w:tc>
          <w:tcPr>
            <w:tcW w:w="3164" w:type="dxa"/>
            <w:tcBorders>
              <w:top w:val="single" w:sz="4" w:space="0" w:color="auto"/>
              <w:bottom w:val="single" w:sz="4" w:space="0" w:color="auto"/>
            </w:tcBorders>
            <w:shd w:val="clear" w:color="auto" w:fill="auto"/>
          </w:tcPr>
          <w:p w14:paraId="3B4B2F7F" w14:textId="77777777" w:rsidR="001C7B78" w:rsidRPr="00071AE0" w:rsidRDefault="001C7B78" w:rsidP="001E4127">
            <w:pPr>
              <w:rPr>
                <w:rFonts w:asciiTheme="minorHAnsi" w:hAnsiTheme="minorHAnsi" w:cstheme="minorHAnsi"/>
              </w:rPr>
            </w:pPr>
            <w:r>
              <w:rPr>
                <w:rFonts w:asciiTheme="minorHAnsi" w:hAnsiTheme="minorHAnsi" w:cstheme="minorHAnsi"/>
              </w:rPr>
              <w:t>DirPersonName &gt; First Name</w:t>
            </w:r>
          </w:p>
        </w:tc>
        <w:tc>
          <w:tcPr>
            <w:tcW w:w="5062" w:type="dxa"/>
            <w:tcBorders>
              <w:top w:val="single" w:sz="4" w:space="0" w:color="auto"/>
              <w:bottom w:val="single" w:sz="4" w:space="0" w:color="auto"/>
            </w:tcBorders>
            <w:shd w:val="clear" w:color="auto" w:fill="auto"/>
          </w:tcPr>
          <w:p w14:paraId="4E69F6D9" w14:textId="77777777" w:rsidR="00F46B86" w:rsidRPr="00071AE0" w:rsidRDefault="00D9243C" w:rsidP="00590127">
            <w:pPr>
              <w:rPr>
                <w:rFonts w:asciiTheme="minorHAnsi" w:hAnsiTheme="minorHAnsi" w:cstheme="minorHAnsi"/>
              </w:rPr>
            </w:pPr>
            <w:ins w:id="105" w:author="Ramya Buddana" w:date="2012-07-24T12:40:00Z">
              <w:r>
                <w:rPr>
                  <w:rFonts w:asciiTheme="minorHAnsi" w:hAnsiTheme="minorHAnsi" w:cstheme="minorHAnsi"/>
                </w:rPr>
                <w:t>Mandatory field.</w:t>
              </w:r>
            </w:ins>
            <w:commentRangeStart w:id="106"/>
            <w:del w:id="107" w:author="Ramya Buddana" w:date="2012-07-24T12:03:00Z">
              <w:r w:rsidR="00F46B86" w:rsidDel="004F31BB">
                <w:rPr>
                  <w:rFonts w:asciiTheme="minorHAnsi" w:hAnsiTheme="minorHAnsi" w:cstheme="minorHAnsi"/>
                </w:rPr>
                <w:delText xml:space="preserve">The </w:delText>
              </w:r>
              <w:r w:rsidR="00414F6E" w:rsidDel="004F31BB">
                <w:rPr>
                  <w:rFonts w:asciiTheme="minorHAnsi" w:hAnsiTheme="minorHAnsi" w:cstheme="minorHAnsi"/>
                </w:rPr>
                <w:delText xml:space="preserve">record should exist in the DirPersonName , </w:delText>
              </w:r>
              <w:r w:rsidR="00414F6E" w:rsidRPr="00014087" w:rsidDel="004F31BB">
                <w:rPr>
                  <w:rFonts w:asciiTheme="minorHAnsi" w:hAnsiTheme="minorHAnsi" w:cstheme="minorHAnsi"/>
                </w:rPr>
                <w:delText>otherwise it will throw error</w:delText>
              </w:r>
            </w:del>
            <w:r w:rsidR="00414F6E">
              <w:rPr>
                <w:rFonts w:asciiTheme="minorHAnsi" w:hAnsiTheme="minorHAnsi" w:cstheme="minorHAnsi"/>
              </w:rPr>
              <w:t>.</w:t>
            </w:r>
            <w:commentRangeEnd w:id="106"/>
            <w:r w:rsidR="001E7299">
              <w:rPr>
                <w:rStyle w:val="CommentReference"/>
              </w:rPr>
              <w:commentReference w:id="106"/>
            </w:r>
          </w:p>
        </w:tc>
      </w:tr>
      <w:tr w:rsidR="00BF5E80" w:rsidRPr="00071AE0" w14:paraId="5343E11C" w14:textId="77777777" w:rsidTr="00963BAF">
        <w:trPr>
          <w:trHeight w:val="202"/>
        </w:trPr>
        <w:tc>
          <w:tcPr>
            <w:tcW w:w="2520" w:type="dxa"/>
            <w:tcBorders>
              <w:top w:val="single" w:sz="4" w:space="0" w:color="auto"/>
              <w:bottom w:val="single" w:sz="4" w:space="0" w:color="auto"/>
            </w:tcBorders>
            <w:shd w:val="clear" w:color="auto" w:fill="auto"/>
          </w:tcPr>
          <w:p w14:paraId="0E48CE6F" w14:textId="77777777" w:rsidR="00BF5E80" w:rsidRPr="00071AE0" w:rsidRDefault="00BF5E80" w:rsidP="001E4127">
            <w:pPr>
              <w:rPr>
                <w:rFonts w:asciiTheme="minorHAnsi" w:hAnsiTheme="minorHAnsi" w:cstheme="minorHAnsi"/>
              </w:rPr>
            </w:pPr>
            <w:r>
              <w:rPr>
                <w:rFonts w:asciiTheme="minorHAnsi" w:hAnsiTheme="minorHAnsi" w:cstheme="minorHAnsi"/>
              </w:rPr>
              <w:t>Middle Name</w:t>
            </w:r>
          </w:p>
        </w:tc>
        <w:tc>
          <w:tcPr>
            <w:tcW w:w="3164" w:type="dxa"/>
            <w:tcBorders>
              <w:top w:val="single" w:sz="4" w:space="0" w:color="auto"/>
              <w:bottom w:val="single" w:sz="4" w:space="0" w:color="auto"/>
            </w:tcBorders>
            <w:shd w:val="clear" w:color="auto" w:fill="auto"/>
          </w:tcPr>
          <w:p w14:paraId="1A24298E" w14:textId="77777777" w:rsidR="00BF5E80" w:rsidRPr="00071AE0" w:rsidRDefault="00BF5E80" w:rsidP="001E4127">
            <w:pPr>
              <w:rPr>
                <w:rFonts w:asciiTheme="minorHAnsi" w:hAnsiTheme="minorHAnsi" w:cstheme="minorHAnsi"/>
              </w:rPr>
            </w:pPr>
            <w:r>
              <w:rPr>
                <w:rFonts w:asciiTheme="minorHAnsi" w:hAnsiTheme="minorHAnsi" w:cstheme="minorHAnsi"/>
              </w:rPr>
              <w:t>DirPersonName &gt; Middle Name</w:t>
            </w:r>
          </w:p>
        </w:tc>
        <w:tc>
          <w:tcPr>
            <w:tcW w:w="5062" w:type="dxa"/>
            <w:tcBorders>
              <w:top w:val="single" w:sz="4" w:space="0" w:color="auto"/>
              <w:bottom w:val="single" w:sz="4" w:space="0" w:color="auto"/>
            </w:tcBorders>
            <w:shd w:val="clear" w:color="auto" w:fill="auto"/>
          </w:tcPr>
          <w:p w14:paraId="785AED05" w14:textId="77777777" w:rsidR="00BF5E80" w:rsidRPr="00071AE0" w:rsidRDefault="00BF5E80" w:rsidP="00725748">
            <w:pPr>
              <w:rPr>
                <w:rFonts w:asciiTheme="minorHAnsi" w:hAnsiTheme="minorHAnsi" w:cstheme="minorHAnsi"/>
              </w:rPr>
            </w:pPr>
            <w:del w:id="108" w:author="Ramya Buddana" w:date="2012-07-24T12:03:00Z">
              <w:r w:rsidDel="004F31BB">
                <w:rPr>
                  <w:rFonts w:asciiTheme="minorHAnsi" w:hAnsiTheme="minorHAnsi" w:cstheme="minorHAnsi"/>
                </w:rPr>
                <w:delText xml:space="preserve">The </w:delText>
              </w:r>
              <w:r w:rsidR="001B4F34" w:rsidDel="004F31BB">
                <w:rPr>
                  <w:rFonts w:asciiTheme="minorHAnsi" w:hAnsiTheme="minorHAnsi" w:cstheme="minorHAnsi"/>
                </w:rPr>
                <w:delText xml:space="preserve">record should exist in the DirPersonName, </w:delText>
              </w:r>
              <w:r w:rsidR="001B4F34" w:rsidRPr="00014087" w:rsidDel="004F31BB">
                <w:rPr>
                  <w:rFonts w:asciiTheme="minorHAnsi" w:hAnsiTheme="minorHAnsi" w:cstheme="minorHAnsi"/>
                </w:rPr>
                <w:delText>otherwise it will throw error</w:delText>
              </w:r>
              <w:r w:rsidR="001B4F34" w:rsidDel="004F31BB">
                <w:rPr>
                  <w:rFonts w:asciiTheme="minorHAnsi" w:hAnsiTheme="minorHAnsi" w:cstheme="minorHAnsi"/>
                </w:rPr>
                <w:delText>.</w:delText>
              </w:r>
            </w:del>
          </w:p>
        </w:tc>
      </w:tr>
      <w:tr w:rsidR="00BF5E80" w:rsidRPr="00071AE0" w14:paraId="51566A93" w14:textId="77777777" w:rsidTr="00963BAF">
        <w:trPr>
          <w:trHeight w:val="202"/>
        </w:trPr>
        <w:tc>
          <w:tcPr>
            <w:tcW w:w="2520" w:type="dxa"/>
            <w:tcBorders>
              <w:top w:val="single" w:sz="4" w:space="0" w:color="auto"/>
              <w:bottom w:val="single" w:sz="4" w:space="0" w:color="auto"/>
            </w:tcBorders>
            <w:shd w:val="clear" w:color="auto" w:fill="auto"/>
          </w:tcPr>
          <w:p w14:paraId="6E1FD898" w14:textId="77777777" w:rsidR="00BF5E80" w:rsidRPr="00071AE0" w:rsidRDefault="00BF5E80" w:rsidP="001E4127">
            <w:pPr>
              <w:rPr>
                <w:rFonts w:asciiTheme="minorHAnsi" w:hAnsiTheme="minorHAnsi" w:cstheme="minorHAnsi"/>
              </w:rPr>
            </w:pPr>
            <w:r>
              <w:rPr>
                <w:rFonts w:asciiTheme="minorHAnsi" w:hAnsiTheme="minorHAnsi" w:cstheme="minorHAnsi"/>
              </w:rPr>
              <w:t xml:space="preserve">Last Name </w:t>
            </w:r>
          </w:p>
        </w:tc>
        <w:tc>
          <w:tcPr>
            <w:tcW w:w="3164" w:type="dxa"/>
            <w:tcBorders>
              <w:top w:val="single" w:sz="4" w:space="0" w:color="auto"/>
              <w:bottom w:val="single" w:sz="4" w:space="0" w:color="auto"/>
            </w:tcBorders>
            <w:shd w:val="clear" w:color="auto" w:fill="auto"/>
          </w:tcPr>
          <w:p w14:paraId="56C52EDC" w14:textId="77777777" w:rsidR="00BF5E80" w:rsidRPr="00071AE0" w:rsidRDefault="00BF5E80" w:rsidP="001E4127">
            <w:pPr>
              <w:rPr>
                <w:rFonts w:asciiTheme="minorHAnsi" w:hAnsiTheme="minorHAnsi" w:cstheme="minorHAnsi"/>
              </w:rPr>
            </w:pPr>
            <w:r>
              <w:rPr>
                <w:rFonts w:asciiTheme="minorHAnsi" w:hAnsiTheme="minorHAnsi" w:cstheme="minorHAnsi"/>
              </w:rPr>
              <w:t>DirPersonName &gt; Last Name</w:t>
            </w:r>
          </w:p>
        </w:tc>
        <w:tc>
          <w:tcPr>
            <w:tcW w:w="5062" w:type="dxa"/>
            <w:tcBorders>
              <w:top w:val="single" w:sz="4" w:space="0" w:color="auto"/>
              <w:bottom w:val="single" w:sz="4" w:space="0" w:color="auto"/>
            </w:tcBorders>
            <w:shd w:val="clear" w:color="auto" w:fill="auto"/>
          </w:tcPr>
          <w:p w14:paraId="65A3A0A3" w14:textId="77777777" w:rsidR="00BF5E80" w:rsidRPr="00071AE0" w:rsidRDefault="00BF5E80" w:rsidP="00725748">
            <w:pPr>
              <w:rPr>
                <w:rFonts w:asciiTheme="minorHAnsi" w:hAnsiTheme="minorHAnsi" w:cstheme="minorHAnsi"/>
              </w:rPr>
            </w:pPr>
            <w:del w:id="109" w:author="Ramya Buddana" w:date="2012-07-24T12:04:00Z">
              <w:r w:rsidDel="004F31BB">
                <w:rPr>
                  <w:rFonts w:asciiTheme="minorHAnsi" w:hAnsiTheme="minorHAnsi" w:cstheme="minorHAnsi"/>
                </w:rPr>
                <w:delText xml:space="preserve">The </w:delText>
              </w:r>
              <w:r w:rsidR="001B4F34" w:rsidDel="004F31BB">
                <w:rPr>
                  <w:rFonts w:asciiTheme="minorHAnsi" w:hAnsiTheme="minorHAnsi" w:cstheme="minorHAnsi"/>
                </w:rPr>
                <w:delText>record sho</w:delText>
              </w:r>
            </w:del>
            <w:del w:id="110" w:author="Ramya Buddana" w:date="2012-07-24T12:03:00Z">
              <w:r w:rsidR="001B4F34" w:rsidDel="004F31BB">
                <w:rPr>
                  <w:rFonts w:asciiTheme="minorHAnsi" w:hAnsiTheme="minorHAnsi" w:cstheme="minorHAnsi"/>
                </w:rPr>
                <w:delText xml:space="preserve">uld exist in the DirPersonName , </w:delText>
              </w:r>
              <w:r w:rsidR="001B4F34" w:rsidRPr="00014087" w:rsidDel="004F31BB">
                <w:rPr>
                  <w:rFonts w:asciiTheme="minorHAnsi" w:hAnsiTheme="minorHAnsi" w:cstheme="minorHAnsi"/>
                </w:rPr>
                <w:delText>otherwise it will throw error</w:delText>
              </w:r>
              <w:r w:rsidR="001B4F34" w:rsidDel="004F31BB">
                <w:rPr>
                  <w:rFonts w:asciiTheme="minorHAnsi" w:hAnsiTheme="minorHAnsi" w:cstheme="minorHAnsi"/>
                </w:rPr>
                <w:delText>.</w:delText>
              </w:r>
            </w:del>
          </w:p>
        </w:tc>
      </w:tr>
      <w:tr w:rsidR="00BF5E80" w:rsidRPr="00071AE0" w14:paraId="3B9C9D79" w14:textId="77777777" w:rsidTr="00963BAF">
        <w:trPr>
          <w:trHeight w:val="202"/>
        </w:trPr>
        <w:tc>
          <w:tcPr>
            <w:tcW w:w="2520" w:type="dxa"/>
            <w:tcBorders>
              <w:top w:val="single" w:sz="4" w:space="0" w:color="auto"/>
              <w:bottom w:val="single" w:sz="4" w:space="0" w:color="auto"/>
            </w:tcBorders>
            <w:shd w:val="clear" w:color="auto" w:fill="auto"/>
          </w:tcPr>
          <w:p w14:paraId="7B436FAD" w14:textId="77777777" w:rsidR="00BF5E80" w:rsidRPr="00071AE0" w:rsidRDefault="00BF5E80" w:rsidP="001E4127">
            <w:pPr>
              <w:rPr>
                <w:rFonts w:asciiTheme="minorHAnsi" w:hAnsiTheme="minorHAnsi" w:cstheme="minorHAnsi"/>
              </w:rPr>
            </w:pPr>
            <w:r>
              <w:rPr>
                <w:rFonts w:asciiTheme="minorHAnsi" w:hAnsiTheme="minorHAnsi" w:cstheme="minorHAnsi"/>
              </w:rPr>
              <w:t>Name Suffix</w:t>
            </w:r>
          </w:p>
        </w:tc>
        <w:tc>
          <w:tcPr>
            <w:tcW w:w="3164" w:type="dxa"/>
            <w:tcBorders>
              <w:top w:val="single" w:sz="4" w:space="0" w:color="auto"/>
              <w:bottom w:val="single" w:sz="4" w:space="0" w:color="auto"/>
            </w:tcBorders>
            <w:shd w:val="clear" w:color="auto" w:fill="auto"/>
          </w:tcPr>
          <w:p w14:paraId="65203DBA" w14:textId="77777777" w:rsidR="00BF5E80" w:rsidRPr="00071AE0" w:rsidRDefault="00BF5E80" w:rsidP="001E4127">
            <w:pPr>
              <w:rPr>
                <w:rFonts w:asciiTheme="minorHAnsi" w:hAnsiTheme="minorHAnsi" w:cstheme="minorHAnsi"/>
              </w:rPr>
            </w:pPr>
            <w:r>
              <w:rPr>
                <w:rFonts w:asciiTheme="minorHAnsi" w:hAnsiTheme="minorHAnsi" w:cstheme="minorHAnsi"/>
              </w:rPr>
              <w:t>DirPerson &gt; Personal Suffix</w:t>
            </w:r>
          </w:p>
        </w:tc>
        <w:tc>
          <w:tcPr>
            <w:tcW w:w="5062" w:type="dxa"/>
            <w:tcBorders>
              <w:top w:val="single" w:sz="4" w:space="0" w:color="auto"/>
              <w:bottom w:val="single" w:sz="4" w:space="0" w:color="auto"/>
            </w:tcBorders>
            <w:shd w:val="clear" w:color="auto" w:fill="auto"/>
          </w:tcPr>
          <w:p w14:paraId="20ECE868" w14:textId="77777777" w:rsidR="00BF5E80" w:rsidRPr="00071AE0" w:rsidRDefault="000653DB" w:rsidP="002D4A7D">
            <w:pPr>
              <w:rPr>
                <w:rFonts w:asciiTheme="minorHAnsi" w:hAnsiTheme="minorHAnsi" w:cstheme="minorHAnsi"/>
              </w:rPr>
            </w:pPr>
            <w:r>
              <w:rPr>
                <w:rFonts w:asciiTheme="minorHAnsi" w:hAnsiTheme="minorHAnsi" w:cstheme="minorHAnsi"/>
              </w:rPr>
              <w:t xml:space="preserve">The </w:t>
            </w:r>
            <w:r w:rsidR="00AB7CD5">
              <w:rPr>
                <w:rFonts w:asciiTheme="minorHAnsi" w:hAnsiTheme="minorHAnsi" w:cstheme="minorHAnsi"/>
              </w:rPr>
              <w:t>record should exist in</w:t>
            </w:r>
            <w:r>
              <w:rPr>
                <w:rFonts w:asciiTheme="minorHAnsi" w:hAnsiTheme="minorHAnsi" w:cstheme="minorHAnsi"/>
              </w:rPr>
              <w:t xml:space="preserve"> </w:t>
            </w:r>
            <w:del w:id="111" w:author="Charlie Kunes" w:date="2012-07-26T10:36:00Z">
              <w:r w:rsidR="00BF5E80" w:rsidDel="002D4A7D">
                <w:rPr>
                  <w:rFonts w:asciiTheme="minorHAnsi" w:hAnsiTheme="minorHAnsi" w:cstheme="minorHAnsi"/>
                </w:rPr>
                <w:delText>Master form</w:delText>
              </w:r>
            </w:del>
            <w:ins w:id="112" w:author="Charlie Kunes" w:date="2012-07-26T10:36:00Z">
              <w:r w:rsidR="002D4A7D">
                <w:rPr>
                  <w:rFonts w:asciiTheme="minorHAnsi" w:hAnsiTheme="minorHAnsi" w:cstheme="minorHAnsi"/>
                </w:rPr>
                <w:t>DirNameAffix</w:t>
              </w:r>
            </w:ins>
            <w:r w:rsidR="00BF5E80">
              <w:rPr>
                <w:rFonts w:asciiTheme="minorHAnsi" w:hAnsiTheme="minorHAnsi" w:cstheme="minorHAnsi"/>
              </w:rPr>
              <w:t xml:space="preserve"> &gt;</w:t>
            </w:r>
            <w:ins w:id="113" w:author="Charlie Kunes" w:date="2012-07-26T10:37:00Z">
              <w:r w:rsidR="002D4A7D">
                <w:rPr>
                  <w:rFonts w:asciiTheme="minorHAnsi" w:hAnsiTheme="minorHAnsi" w:cstheme="minorHAnsi"/>
                </w:rPr>
                <w:t xml:space="preserve">Affix as AffixType Suffix </w:t>
              </w:r>
            </w:ins>
            <w:del w:id="114" w:author="Charlie Kunes" w:date="2012-07-26T10:37:00Z">
              <w:r w:rsidR="00BF5E80" w:rsidDel="002D4A7D">
                <w:rPr>
                  <w:rFonts w:asciiTheme="minorHAnsi" w:hAnsiTheme="minorHAnsi" w:cstheme="minorHAnsi"/>
                </w:rPr>
                <w:delText xml:space="preserve"> </w:delText>
              </w:r>
              <w:r w:rsidR="008A607F" w:rsidRPr="00DB0F00" w:rsidDel="002D4A7D">
                <w:rPr>
                  <w:rFonts w:asciiTheme="minorHAnsi" w:hAnsiTheme="minorHAnsi" w:cstheme="minorHAnsi"/>
                </w:rPr>
                <w:delText>DirNameAffix</w:delText>
              </w:r>
              <w:r w:rsidR="008A607F" w:rsidDel="002D4A7D">
                <w:rPr>
                  <w:rFonts w:asciiTheme="minorHAnsi" w:hAnsiTheme="minorHAnsi" w:cstheme="minorHAnsi"/>
                </w:rPr>
                <w:delText>,</w:delText>
              </w:r>
              <w:r w:rsidDel="002D4A7D">
                <w:rPr>
                  <w:rFonts w:asciiTheme="minorHAnsi" w:hAnsiTheme="minorHAnsi" w:cstheme="minorHAnsi"/>
                </w:rPr>
                <w:delText xml:space="preserve"> from here the value will be </w:delText>
              </w:r>
              <w:r w:rsidR="00715F73" w:rsidDel="002D4A7D">
                <w:rPr>
                  <w:rFonts w:asciiTheme="minorHAnsi" w:hAnsiTheme="minorHAnsi" w:cstheme="minorHAnsi"/>
                </w:rPr>
                <w:delText>picked,</w:delText>
              </w:r>
            </w:del>
            <w:r w:rsidR="00AB7CD5">
              <w:rPr>
                <w:rFonts w:asciiTheme="minorHAnsi" w:hAnsiTheme="minorHAnsi" w:cstheme="minorHAnsi"/>
              </w:rPr>
              <w:t xml:space="preserve"> </w:t>
            </w:r>
            <w:r w:rsidR="00AB7CD5" w:rsidRPr="00014087">
              <w:rPr>
                <w:rFonts w:asciiTheme="minorHAnsi" w:hAnsiTheme="minorHAnsi" w:cstheme="minorHAnsi"/>
              </w:rPr>
              <w:t>otherwise it will throw error</w:t>
            </w:r>
            <w:r w:rsidR="00AB7CD5">
              <w:rPr>
                <w:rFonts w:asciiTheme="minorHAnsi" w:hAnsiTheme="minorHAnsi" w:cstheme="minorHAnsi"/>
              </w:rPr>
              <w:t>.</w:t>
            </w:r>
          </w:p>
        </w:tc>
      </w:tr>
      <w:tr w:rsidR="00BF5E80" w:rsidRPr="00071AE0" w14:paraId="7B41ABBA" w14:textId="77777777" w:rsidTr="00963BAF">
        <w:trPr>
          <w:trHeight w:val="202"/>
        </w:trPr>
        <w:tc>
          <w:tcPr>
            <w:tcW w:w="2520" w:type="dxa"/>
            <w:tcBorders>
              <w:top w:val="single" w:sz="4" w:space="0" w:color="auto"/>
              <w:bottom w:val="single" w:sz="4" w:space="0" w:color="auto"/>
            </w:tcBorders>
            <w:shd w:val="clear" w:color="auto" w:fill="auto"/>
          </w:tcPr>
          <w:p w14:paraId="0251ED93" w14:textId="77777777" w:rsidR="00BF5E80" w:rsidRPr="00071AE0" w:rsidRDefault="00BF5E80" w:rsidP="001E4127">
            <w:pPr>
              <w:rPr>
                <w:rFonts w:asciiTheme="minorHAnsi" w:hAnsiTheme="minorHAnsi" w:cstheme="minorHAnsi"/>
              </w:rPr>
            </w:pPr>
            <w:r>
              <w:rPr>
                <w:rFonts w:asciiTheme="minorHAnsi" w:hAnsiTheme="minorHAnsi" w:cstheme="minorHAnsi"/>
              </w:rPr>
              <w:t>Preferred Name</w:t>
            </w:r>
          </w:p>
        </w:tc>
        <w:tc>
          <w:tcPr>
            <w:tcW w:w="3164" w:type="dxa"/>
            <w:tcBorders>
              <w:top w:val="single" w:sz="4" w:space="0" w:color="auto"/>
              <w:bottom w:val="single" w:sz="4" w:space="0" w:color="auto"/>
            </w:tcBorders>
            <w:shd w:val="clear" w:color="auto" w:fill="auto"/>
          </w:tcPr>
          <w:p w14:paraId="1C13BFE0" w14:textId="77777777" w:rsidR="00BF5E80" w:rsidRPr="00071AE0" w:rsidRDefault="00BF5E80" w:rsidP="001E4127">
            <w:pPr>
              <w:rPr>
                <w:rFonts w:asciiTheme="minorHAnsi" w:hAnsiTheme="minorHAnsi" w:cstheme="minorHAnsi"/>
              </w:rPr>
            </w:pPr>
            <w:r>
              <w:rPr>
                <w:rFonts w:asciiTheme="minorHAnsi" w:hAnsiTheme="minorHAnsi" w:cstheme="minorHAnsi"/>
              </w:rPr>
              <w:t>DirPartyTable &gt; Search name</w:t>
            </w:r>
          </w:p>
        </w:tc>
        <w:tc>
          <w:tcPr>
            <w:tcW w:w="5062" w:type="dxa"/>
            <w:tcBorders>
              <w:top w:val="single" w:sz="4" w:space="0" w:color="auto"/>
              <w:bottom w:val="single" w:sz="4" w:space="0" w:color="auto"/>
            </w:tcBorders>
            <w:shd w:val="clear" w:color="auto" w:fill="auto"/>
          </w:tcPr>
          <w:p w14:paraId="3CB4B2F1" w14:textId="77777777" w:rsidR="00BF5E80" w:rsidRPr="00071AE0" w:rsidRDefault="00BF5E80" w:rsidP="00590127">
            <w:pPr>
              <w:rPr>
                <w:rFonts w:asciiTheme="minorHAnsi" w:hAnsiTheme="minorHAnsi" w:cstheme="minorHAnsi"/>
              </w:rPr>
            </w:pPr>
          </w:p>
        </w:tc>
      </w:tr>
      <w:tr w:rsidR="00BF5E80" w:rsidRPr="00071AE0" w14:paraId="7A0C6642" w14:textId="77777777" w:rsidTr="00963BAF">
        <w:trPr>
          <w:trHeight w:val="202"/>
        </w:trPr>
        <w:tc>
          <w:tcPr>
            <w:tcW w:w="2520" w:type="dxa"/>
            <w:tcBorders>
              <w:top w:val="single" w:sz="4" w:space="0" w:color="auto"/>
              <w:bottom w:val="single" w:sz="4" w:space="0" w:color="auto"/>
            </w:tcBorders>
            <w:shd w:val="clear" w:color="auto" w:fill="auto"/>
          </w:tcPr>
          <w:p w14:paraId="2165F928" w14:textId="77777777" w:rsidR="00BF5E80" w:rsidRDefault="00BF5E80" w:rsidP="001E4127">
            <w:pPr>
              <w:rPr>
                <w:rFonts w:asciiTheme="minorHAnsi" w:hAnsiTheme="minorHAnsi" w:cstheme="minorHAnsi"/>
              </w:rPr>
            </w:pPr>
            <w:r>
              <w:rPr>
                <w:rFonts w:asciiTheme="minorHAnsi" w:hAnsiTheme="minorHAnsi" w:cstheme="minorHAnsi"/>
              </w:rPr>
              <w:t>Business Title</w:t>
            </w:r>
          </w:p>
        </w:tc>
        <w:tc>
          <w:tcPr>
            <w:tcW w:w="3164" w:type="dxa"/>
            <w:tcBorders>
              <w:top w:val="single" w:sz="4" w:space="0" w:color="auto"/>
              <w:bottom w:val="single" w:sz="4" w:space="0" w:color="auto"/>
            </w:tcBorders>
            <w:shd w:val="clear" w:color="auto" w:fill="auto"/>
          </w:tcPr>
          <w:p w14:paraId="60142D4D" w14:textId="77777777" w:rsidR="00BF5E80" w:rsidRPr="00071AE0" w:rsidRDefault="00BF5E80" w:rsidP="001E4127">
            <w:pPr>
              <w:rPr>
                <w:rFonts w:asciiTheme="minorHAnsi" w:hAnsiTheme="minorHAnsi" w:cstheme="minorHAnsi"/>
              </w:rPr>
            </w:pPr>
            <w:r>
              <w:rPr>
                <w:rFonts w:asciiTheme="minorHAnsi" w:hAnsiTheme="minorHAnsi" w:cstheme="minorHAnsi"/>
              </w:rPr>
              <w:t>HcmWorkerTitle &gt; Title</w:t>
            </w:r>
          </w:p>
        </w:tc>
        <w:tc>
          <w:tcPr>
            <w:tcW w:w="5062" w:type="dxa"/>
            <w:tcBorders>
              <w:top w:val="single" w:sz="4" w:space="0" w:color="auto"/>
              <w:bottom w:val="single" w:sz="4" w:space="0" w:color="auto"/>
            </w:tcBorders>
            <w:shd w:val="clear" w:color="auto" w:fill="auto"/>
          </w:tcPr>
          <w:p w14:paraId="011ABE8A" w14:textId="77777777" w:rsidR="00BF5E80" w:rsidRPr="00071AE0" w:rsidRDefault="00260548" w:rsidP="00DF0843">
            <w:pPr>
              <w:rPr>
                <w:rFonts w:asciiTheme="minorHAnsi" w:hAnsiTheme="minorHAnsi" w:cstheme="minorHAnsi"/>
              </w:rPr>
            </w:pPr>
            <w:r>
              <w:rPr>
                <w:rFonts w:asciiTheme="minorHAnsi" w:hAnsiTheme="minorHAnsi" w:cstheme="minorHAnsi"/>
              </w:rPr>
              <w:t xml:space="preserve">The </w:t>
            </w:r>
            <w:r w:rsidR="00DF0843">
              <w:rPr>
                <w:rFonts w:asciiTheme="minorHAnsi" w:hAnsiTheme="minorHAnsi" w:cstheme="minorHAnsi"/>
              </w:rPr>
              <w:t xml:space="preserve">record should </w:t>
            </w:r>
            <w:r w:rsidR="00715F73">
              <w:rPr>
                <w:rFonts w:asciiTheme="minorHAnsi" w:hAnsiTheme="minorHAnsi" w:cstheme="minorHAnsi"/>
              </w:rPr>
              <w:t>exist in</w:t>
            </w:r>
            <w:r>
              <w:rPr>
                <w:rFonts w:asciiTheme="minorHAnsi" w:hAnsiTheme="minorHAnsi" w:cstheme="minorHAnsi"/>
              </w:rPr>
              <w:t xml:space="preserve"> the </w:t>
            </w:r>
            <w:r w:rsidR="00BF5E80">
              <w:rPr>
                <w:rFonts w:asciiTheme="minorHAnsi" w:hAnsiTheme="minorHAnsi" w:cstheme="minorHAnsi"/>
              </w:rPr>
              <w:t>Master form &gt;HcmTitle</w:t>
            </w:r>
            <w:r w:rsidR="00DF0843">
              <w:rPr>
                <w:rFonts w:asciiTheme="minorHAnsi" w:hAnsiTheme="minorHAnsi" w:cstheme="minorHAnsi"/>
              </w:rPr>
              <w:t xml:space="preserve"> , </w:t>
            </w:r>
            <w:r w:rsidR="00DF0843" w:rsidRPr="00014087">
              <w:rPr>
                <w:rFonts w:asciiTheme="minorHAnsi" w:hAnsiTheme="minorHAnsi" w:cstheme="minorHAnsi"/>
              </w:rPr>
              <w:t>otherwise it will throw error</w:t>
            </w:r>
            <w:r w:rsidR="00DF0843">
              <w:rPr>
                <w:rFonts w:asciiTheme="minorHAnsi" w:hAnsiTheme="minorHAnsi" w:cstheme="minorHAnsi"/>
              </w:rPr>
              <w:t>.</w:t>
            </w:r>
          </w:p>
        </w:tc>
      </w:tr>
    </w:tbl>
    <w:p w14:paraId="48BBDFAC" w14:textId="77777777" w:rsidR="00F95D9A" w:rsidRDefault="00F95D9A" w:rsidP="00F95D9A">
      <w:pPr>
        <w:pStyle w:val="BodyText"/>
        <w:rPr>
          <w:rFonts w:asciiTheme="minorHAnsi" w:hAnsiTheme="minorHAnsi" w:cs="Arial"/>
          <w:b/>
          <w:u w:val="single"/>
        </w:rPr>
      </w:pPr>
    </w:p>
    <w:p w14:paraId="6A80ABDD" w14:textId="77777777" w:rsidR="00F95D9A" w:rsidRPr="00C8311F" w:rsidRDefault="00F95D9A" w:rsidP="00F95D9A">
      <w:pPr>
        <w:pStyle w:val="BodyText"/>
        <w:rPr>
          <w:rFonts w:asciiTheme="minorHAnsi" w:hAnsiTheme="minorHAnsi" w:cs="Arial"/>
          <w:b/>
          <w:u w:val="single"/>
        </w:rPr>
      </w:pPr>
      <w:r w:rsidRPr="00C8311F">
        <w:rPr>
          <w:rFonts w:asciiTheme="minorHAnsi" w:hAnsiTheme="minorHAnsi" w:cs="Arial"/>
          <w:b/>
          <w:u w:val="single"/>
        </w:rPr>
        <w:t>Human Resources&gt;Common&gt; Workers&gt;Employee</w:t>
      </w:r>
    </w:p>
    <w:p w14:paraId="654E2A14" w14:textId="77777777" w:rsidR="00F95D9A" w:rsidRPr="005002D8" w:rsidRDefault="00F95D9A" w:rsidP="00F95D9A">
      <w:pPr>
        <w:ind w:firstLine="720"/>
        <w:rPr>
          <w:lang w:val="en-AU"/>
        </w:rPr>
      </w:pPr>
      <w:r>
        <w:rPr>
          <w:rFonts w:asciiTheme="minorHAnsi" w:hAnsiTheme="minorHAnsi"/>
          <w:b/>
        </w:rPr>
        <w:t>Fasttab: Employment &gt; Employment details</w:t>
      </w:r>
    </w:p>
    <w:p w14:paraId="02B13795" w14:textId="77777777" w:rsidR="00F95D9A" w:rsidRPr="00590127" w:rsidRDefault="00F95D9A" w:rsidP="00F95D9A">
      <w:pPr>
        <w:pStyle w:val="Heading3"/>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F95D9A" w:rsidRPr="00071AE0" w14:paraId="67E57541"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63ADFB56" w14:textId="77777777" w:rsidR="00F95D9A" w:rsidRPr="00F0431B" w:rsidRDefault="00F95D9A"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248FF288" w14:textId="77777777" w:rsidR="00F95D9A" w:rsidRPr="00F0431B" w:rsidRDefault="00F95D9A"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4157FF2F" w14:textId="77777777" w:rsidR="00F95D9A" w:rsidRPr="00F0431B" w:rsidRDefault="00F95D9A" w:rsidP="001E4127">
            <w:pPr>
              <w:rPr>
                <w:rFonts w:asciiTheme="minorHAnsi" w:hAnsiTheme="minorHAnsi" w:cstheme="minorHAnsi"/>
                <w:b/>
              </w:rPr>
            </w:pPr>
            <w:r w:rsidRPr="00F0431B">
              <w:rPr>
                <w:rFonts w:asciiTheme="minorHAnsi" w:hAnsiTheme="minorHAnsi" w:cstheme="minorHAnsi"/>
                <w:b/>
              </w:rPr>
              <w:t>Notes</w:t>
            </w:r>
          </w:p>
        </w:tc>
      </w:tr>
      <w:tr w:rsidR="001C7B78" w:rsidRPr="00071AE0" w14:paraId="3C35EFDC" w14:textId="77777777" w:rsidTr="001E4127">
        <w:trPr>
          <w:trHeight w:val="202"/>
        </w:trPr>
        <w:tc>
          <w:tcPr>
            <w:tcW w:w="2520" w:type="dxa"/>
            <w:tcBorders>
              <w:top w:val="single" w:sz="4" w:space="0" w:color="auto"/>
              <w:bottom w:val="single" w:sz="4" w:space="0" w:color="auto"/>
            </w:tcBorders>
            <w:shd w:val="clear" w:color="auto" w:fill="auto"/>
          </w:tcPr>
          <w:p w14:paraId="68D02DE1" w14:textId="77777777" w:rsidR="001C7B78" w:rsidRPr="00071AE0" w:rsidRDefault="001C7B78" w:rsidP="001E4127">
            <w:pPr>
              <w:rPr>
                <w:rFonts w:asciiTheme="minorHAnsi" w:hAnsiTheme="minorHAnsi" w:cstheme="minorHAnsi"/>
              </w:rPr>
            </w:pPr>
            <w:r>
              <w:rPr>
                <w:rFonts w:asciiTheme="minorHAnsi" w:hAnsiTheme="minorHAnsi" w:cstheme="minorHAnsi"/>
              </w:rPr>
              <w:t>Worker Type</w:t>
            </w:r>
          </w:p>
        </w:tc>
        <w:tc>
          <w:tcPr>
            <w:tcW w:w="3164" w:type="dxa"/>
            <w:tcBorders>
              <w:top w:val="single" w:sz="4" w:space="0" w:color="auto"/>
              <w:bottom w:val="single" w:sz="4" w:space="0" w:color="auto"/>
            </w:tcBorders>
            <w:shd w:val="clear" w:color="auto" w:fill="auto"/>
          </w:tcPr>
          <w:p w14:paraId="157D06D4" w14:textId="77777777" w:rsidR="001C7B78" w:rsidRPr="00071AE0" w:rsidRDefault="001C7B78" w:rsidP="001E4127">
            <w:pPr>
              <w:rPr>
                <w:rFonts w:asciiTheme="minorHAnsi" w:hAnsiTheme="minorHAnsi" w:cstheme="minorHAnsi"/>
              </w:rPr>
            </w:pPr>
            <w:r>
              <w:rPr>
                <w:rFonts w:asciiTheme="minorHAnsi" w:hAnsiTheme="minorHAnsi" w:cstheme="minorHAnsi"/>
              </w:rPr>
              <w:t>HcmEmployment  &gt; Worker type</w:t>
            </w:r>
          </w:p>
        </w:tc>
        <w:tc>
          <w:tcPr>
            <w:tcW w:w="5062" w:type="dxa"/>
            <w:tcBorders>
              <w:top w:val="single" w:sz="4" w:space="0" w:color="auto"/>
              <w:bottom w:val="single" w:sz="4" w:space="0" w:color="auto"/>
            </w:tcBorders>
            <w:shd w:val="clear" w:color="auto" w:fill="auto"/>
          </w:tcPr>
          <w:p w14:paraId="787BB0AE" w14:textId="77777777" w:rsidR="001C7B78" w:rsidRPr="00071AE0" w:rsidRDefault="00935E50" w:rsidP="001E4127">
            <w:pPr>
              <w:rPr>
                <w:rFonts w:asciiTheme="minorHAnsi" w:hAnsiTheme="minorHAnsi" w:cstheme="minorHAnsi"/>
              </w:rPr>
            </w:pPr>
            <w:r>
              <w:rPr>
                <w:rFonts w:asciiTheme="minorHAnsi" w:hAnsiTheme="minorHAnsi" w:cstheme="minorHAnsi"/>
              </w:rPr>
              <w:t>Worker type value needs to be defaulted as specified by ADP.</w:t>
            </w:r>
          </w:p>
        </w:tc>
      </w:tr>
      <w:tr w:rsidR="001C7B78" w:rsidRPr="00071AE0" w14:paraId="5AAF8B13" w14:textId="77777777" w:rsidTr="001E4127">
        <w:trPr>
          <w:trHeight w:val="202"/>
        </w:trPr>
        <w:tc>
          <w:tcPr>
            <w:tcW w:w="2520" w:type="dxa"/>
            <w:tcBorders>
              <w:top w:val="single" w:sz="4" w:space="0" w:color="auto"/>
              <w:bottom w:val="single" w:sz="4" w:space="0" w:color="auto"/>
            </w:tcBorders>
            <w:shd w:val="clear" w:color="auto" w:fill="auto"/>
          </w:tcPr>
          <w:p w14:paraId="7C3F8D15" w14:textId="77777777" w:rsidR="001C7B78" w:rsidRPr="00071AE0" w:rsidRDefault="001C7B78"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2D144761" w14:textId="77777777" w:rsidR="001C7B78" w:rsidRPr="00071AE0" w:rsidRDefault="001C7B78" w:rsidP="001E4127">
            <w:pPr>
              <w:rPr>
                <w:rFonts w:asciiTheme="minorHAnsi" w:hAnsiTheme="minorHAnsi" w:cstheme="minorHAnsi"/>
              </w:rPr>
            </w:pPr>
            <w:r>
              <w:rPr>
                <w:rFonts w:asciiTheme="minorHAnsi" w:hAnsiTheme="minorHAnsi" w:cstheme="minorHAnsi"/>
              </w:rPr>
              <w:t>HcmEmployment &gt; Employment Start Date</w:t>
            </w:r>
          </w:p>
        </w:tc>
        <w:tc>
          <w:tcPr>
            <w:tcW w:w="5062" w:type="dxa"/>
            <w:tcBorders>
              <w:top w:val="single" w:sz="4" w:space="0" w:color="auto"/>
              <w:bottom w:val="single" w:sz="4" w:space="0" w:color="auto"/>
            </w:tcBorders>
            <w:shd w:val="clear" w:color="auto" w:fill="auto"/>
          </w:tcPr>
          <w:p w14:paraId="7E032BAD" w14:textId="77777777" w:rsidR="001C7B78" w:rsidRPr="00071AE0" w:rsidRDefault="00565FBA" w:rsidP="001E4127">
            <w:pPr>
              <w:rPr>
                <w:rFonts w:asciiTheme="minorHAnsi" w:hAnsiTheme="minorHAnsi" w:cstheme="minorHAnsi"/>
              </w:rPr>
            </w:pPr>
            <w:r>
              <w:rPr>
                <w:rFonts w:asciiTheme="minorHAnsi" w:hAnsiTheme="minorHAnsi" w:cstheme="minorHAnsi"/>
              </w:rPr>
              <w:t>Employment start date will be the hire date as in excel.</w:t>
            </w:r>
          </w:p>
        </w:tc>
      </w:tr>
      <w:tr w:rsidR="001C7B78" w:rsidRPr="00071AE0" w14:paraId="3B8C90EC" w14:textId="77777777" w:rsidTr="001E4127">
        <w:trPr>
          <w:trHeight w:val="202"/>
        </w:trPr>
        <w:tc>
          <w:tcPr>
            <w:tcW w:w="2520" w:type="dxa"/>
            <w:tcBorders>
              <w:top w:val="single" w:sz="4" w:space="0" w:color="auto"/>
              <w:bottom w:val="single" w:sz="4" w:space="0" w:color="auto"/>
            </w:tcBorders>
            <w:shd w:val="clear" w:color="auto" w:fill="auto"/>
          </w:tcPr>
          <w:p w14:paraId="1B77423A" w14:textId="77777777" w:rsidR="001C7B78" w:rsidRPr="00071AE0" w:rsidRDefault="001C7B78" w:rsidP="001E4127">
            <w:pPr>
              <w:rPr>
                <w:rFonts w:asciiTheme="minorHAnsi" w:hAnsiTheme="minorHAnsi" w:cstheme="minorHAnsi"/>
              </w:rPr>
            </w:pPr>
            <w:r>
              <w:rPr>
                <w:rFonts w:asciiTheme="minorHAnsi" w:hAnsiTheme="minorHAnsi" w:cstheme="minorHAnsi"/>
              </w:rPr>
              <w:t>Termination Date</w:t>
            </w:r>
          </w:p>
        </w:tc>
        <w:tc>
          <w:tcPr>
            <w:tcW w:w="3164" w:type="dxa"/>
            <w:tcBorders>
              <w:top w:val="single" w:sz="4" w:space="0" w:color="auto"/>
              <w:bottom w:val="single" w:sz="4" w:space="0" w:color="auto"/>
            </w:tcBorders>
            <w:shd w:val="clear" w:color="auto" w:fill="auto"/>
          </w:tcPr>
          <w:p w14:paraId="49347B3E" w14:textId="77777777" w:rsidR="001C7B78" w:rsidRPr="00071AE0" w:rsidRDefault="001C7B78" w:rsidP="001E4127">
            <w:pPr>
              <w:rPr>
                <w:rFonts w:asciiTheme="minorHAnsi" w:hAnsiTheme="minorHAnsi" w:cstheme="minorHAnsi"/>
              </w:rPr>
            </w:pPr>
            <w:r>
              <w:rPr>
                <w:rFonts w:asciiTheme="minorHAnsi" w:hAnsiTheme="minorHAnsi" w:cstheme="minorHAnsi"/>
              </w:rPr>
              <w:t>HcmEmployment &gt; Employment End Date</w:t>
            </w:r>
          </w:p>
        </w:tc>
        <w:tc>
          <w:tcPr>
            <w:tcW w:w="5062" w:type="dxa"/>
            <w:tcBorders>
              <w:top w:val="single" w:sz="4" w:space="0" w:color="auto"/>
              <w:bottom w:val="single" w:sz="4" w:space="0" w:color="auto"/>
            </w:tcBorders>
            <w:shd w:val="clear" w:color="auto" w:fill="auto"/>
          </w:tcPr>
          <w:p w14:paraId="7D68E0FF" w14:textId="77777777" w:rsidR="001C7B78" w:rsidRPr="00071AE0" w:rsidRDefault="00935E50" w:rsidP="00935E50">
            <w:pPr>
              <w:rPr>
                <w:rFonts w:asciiTheme="minorHAnsi" w:hAnsiTheme="minorHAnsi" w:cstheme="minorHAnsi"/>
              </w:rPr>
            </w:pPr>
            <w:r>
              <w:rPr>
                <w:rFonts w:asciiTheme="minorHAnsi" w:hAnsiTheme="minorHAnsi" w:cstheme="minorHAnsi"/>
              </w:rPr>
              <w:t xml:space="preserve">Termination date will be taken as specified in excel or </w:t>
            </w:r>
            <w:r w:rsidR="004C665C">
              <w:rPr>
                <w:rFonts w:asciiTheme="minorHAnsi" w:hAnsiTheme="minorHAnsi" w:cstheme="minorHAnsi"/>
              </w:rPr>
              <w:t xml:space="preserve">Default value as ‘never’. </w:t>
            </w:r>
          </w:p>
        </w:tc>
      </w:tr>
      <w:tr w:rsidR="001C7B78" w:rsidRPr="00071AE0" w14:paraId="31897F13" w14:textId="77777777" w:rsidTr="001E4127">
        <w:trPr>
          <w:trHeight w:val="202"/>
        </w:trPr>
        <w:tc>
          <w:tcPr>
            <w:tcW w:w="2520" w:type="dxa"/>
            <w:tcBorders>
              <w:top w:val="single" w:sz="4" w:space="0" w:color="auto"/>
              <w:bottom w:val="single" w:sz="4" w:space="0" w:color="auto"/>
            </w:tcBorders>
            <w:shd w:val="clear" w:color="auto" w:fill="auto"/>
          </w:tcPr>
          <w:p w14:paraId="1AA071FF" w14:textId="77777777" w:rsidR="001C7B78" w:rsidRPr="00071AE0" w:rsidRDefault="001C7B78"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18420953" w14:textId="77777777" w:rsidR="001C7B78" w:rsidRPr="00071AE0" w:rsidRDefault="001C7B78" w:rsidP="001E4127">
            <w:pPr>
              <w:rPr>
                <w:rFonts w:asciiTheme="minorHAnsi" w:hAnsiTheme="minorHAnsi" w:cstheme="minorHAnsi"/>
              </w:rPr>
            </w:pPr>
            <w:r>
              <w:rPr>
                <w:rFonts w:asciiTheme="minorHAnsi" w:hAnsiTheme="minorHAnsi" w:cstheme="minorHAnsi"/>
              </w:rPr>
              <w:t>HcmEmploymentDetail &gt; Start Date</w:t>
            </w:r>
          </w:p>
        </w:tc>
        <w:tc>
          <w:tcPr>
            <w:tcW w:w="5062" w:type="dxa"/>
            <w:tcBorders>
              <w:top w:val="single" w:sz="4" w:space="0" w:color="auto"/>
              <w:bottom w:val="single" w:sz="4" w:space="0" w:color="auto"/>
            </w:tcBorders>
            <w:shd w:val="clear" w:color="auto" w:fill="auto"/>
          </w:tcPr>
          <w:p w14:paraId="386C65C8" w14:textId="77777777" w:rsidR="001C7B78" w:rsidRPr="00071AE0" w:rsidRDefault="001C7B78" w:rsidP="001E4127">
            <w:pPr>
              <w:rPr>
                <w:rFonts w:asciiTheme="minorHAnsi" w:hAnsiTheme="minorHAnsi" w:cstheme="minorHAnsi"/>
              </w:rPr>
            </w:pPr>
          </w:p>
        </w:tc>
      </w:tr>
      <w:tr w:rsidR="001C7B78" w:rsidRPr="00071AE0" w14:paraId="75CF369C" w14:textId="77777777" w:rsidTr="001E4127">
        <w:trPr>
          <w:trHeight w:val="202"/>
        </w:trPr>
        <w:tc>
          <w:tcPr>
            <w:tcW w:w="2520" w:type="dxa"/>
            <w:tcBorders>
              <w:top w:val="single" w:sz="4" w:space="0" w:color="auto"/>
              <w:bottom w:val="single" w:sz="4" w:space="0" w:color="auto"/>
            </w:tcBorders>
            <w:shd w:val="clear" w:color="auto" w:fill="auto"/>
          </w:tcPr>
          <w:p w14:paraId="02DCD871" w14:textId="77777777" w:rsidR="001C7B78" w:rsidRPr="00071AE0" w:rsidRDefault="001C7B78" w:rsidP="001E4127">
            <w:pPr>
              <w:rPr>
                <w:rFonts w:asciiTheme="minorHAnsi" w:hAnsiTheme="minorHAnsi" w:cstheme="minorHAnsi"/>
              </w:rPr>
            </w:pPr>
            <w:r>
              <w:rPr>
                <w:rFonts w:asciiTheme="minorHAnsi" w:hAnsiTheme="minorHAnsi" w:cstheme="minorHAnsi"/>
              </w:rPr>
              <w:t>Termination Date</w:t>
            </w:r>
          </w:p>
        </w:tc>
        <w:tc>
          <w:tcPr>
            <w:tcW w:w="3164" w:type="dxa"/>
            <w:tcBorders>
              <w:top w:val="single" w:sz="4" w:space="0" w:color="auto"/>
              <w:bottom w:val="single" w:sz="4" w:space="0" w:color="auto"/>
            </w:tcBorders>
            <w:shd w:val="clear" w:color="auto" w:fill="auto"/>
          </w:tcPr>
          <w:p w14:paraId="6D682709" w14:textId="77777777" w:rsidR="001C7B78" w:rsidRPr="00071AE0" w:rsidRDefault="001C7B78" w:rsidP="001E4127">
            <w:pPr>
              <w:rPr>
                <w:rFonts w:asciiTheme="minorHAnsi" w:hAnsiTheme="minorHAnsi" w:cstheme="minorHAnsi"/>
              </w:rPr>
            </w:pPr>
            <w:r>
              <w:rPr>
                <w:rFonts w:asciiTheme="minorHAnsi" w:hAnsiTheme="minorHAnsi" w:cstheme="minorHAnsi"/>
              </w:rPr>
              <w:t>HcmEmploymentDetail &gt; Termination Date</w:t>
            </w:r>
          </w:p>
        </w:tc>
        <w:tc>
          <w:tcPr>
            <w:tcW w:w="5062" w:type="dxa"/>
            <w:tcBorders>
              <w:top w:val="single" w:sz="4" w:space="0" w:color="auto"/>
              <w:bottom w:val="single" w:sz="4" w:space="0" w:color="auto"/>
            </w:tcBorders>
            <w:shd w:val="clear" w:color="auto" w:fill="auto"/>
          </w:tcPr>
          <w:p w14:paraId="4FAE891E" w14:textId="77777777" w:rsidR="001C7B78" w:rsidRPr="00071AE0" w:rsidRDefault="004D47F3" w:rsidP="001E4127">
            <w:pPr>
              <w:rPr>
                <w:rFonts w:asciiTheme="minorHAnsi" w:hAnsiTheme="minorHAnsi" w:cstheme="minorHAnsi"/>
              </w:rPr>
            </w:pPr>
            <w:r>
              <w:rPr>
                <w:rFonts w:asciiTheme="minorHAnsi" w:hAnsiTheme="minorHAnsi" w:cstheme="minorHAnsi"/>
              </w:rPr>
              <w:t>Termination date will be taken as specified in excel or Default value as ‘never’.</w:t>
            </w:r>
          </w:p>
        </w:tc>
      </w:tr>
    </w:tbl>
    <w:p w14:paraId="296F0266" w14:textId="77777777" w:rsidR="002B1245" w:rsidRDefault="002B1245" w:rsidP="00590127">
      <w:pPr>
        <w:pStyle w:val="NormalText-Indent1"/>
      </w:pPr>
    </w:p>
    <w:p w14:paraId="22BBC31F" w14:textId="77777777" w:rsidR="006413B6" w:rsidRDefault="006413B6" w:rsidP="00590127">
      <w:pPr>
        <w:pStyle w:val="NormalText-Indent1"/>
      </w:pPr>
    </w:p>
    <w:p w14:paraId="18393B5B" w14:textId="77777777" w:rsidR="006413B6" w:rsidRDefault="006413B6" w:rsidP="00590127">
      <w:pPr>
        <w:pStyle w:val="NormalText-Indent1"/>
      </w:pPr>
    </w:p>
    <w:p w14:paraId="66A6C349" w14:textId="77777777" w:rsidR="006413B6" w:rsidRDefault="006413B6" w:rsidP="00590127">
      <w:pPr>
        <w:pStyle w:val="NormalText-Indent1"/>
      </w:pPr>
    </w:p>
    <w:p w14:paraId="269EAE53" w14:textId="77777777" w:rsidR="006413B6" w:rsidRDefault="006413B6" w:rsidP="00590127">
      <w:pPr>
        <w:pStyle w:val="NormalText-Indent1"/>
      </w:pPr>
    </w:p>
    <w:p w14:paraId="309261B9" w14:textId="77777777" w:rsidR="00ED6299" w:rsidRPr="00C8311F" w:rsidRDefault="00ED6299" w:rsidP="00ED6299">
      <w:pPr>
        <w:pStyle w:val="BodyText"/>
        <w:rPr>
          <w:rFonts w:asciiTheme="minorHAnsi" w:hAnsiTheme="minorHAnsi" w:cs="Arial"/>
          <w:b/>
          <w:u w:val="single"/>
        </w:rPr>
      </w:pPr>
      <w:r w:rsidRPr="00C8311F">
        <w:rPr>
          <w:rFonts w:asciiTheme="minorHAnsi" w:hAnsiTheme="minorHAnsi" w:cs="Arial"/>
          <w:b/>
          <w:u w:val="single"/>
        </w:rPr>
        <w:t>Human Resources&gt;Common&gt; Workers&gt;Employee</w:t>
      </w:r>
    </w:p>
    <w:p w14:paraId="7ABBB931" w14:textId="77777777" w:rsidR="00ED6299" w:rsidRDefault="00ED6299" w:rsidP="00ED6299">
      <w:pPr>
        <w:ind w:firstLine="720"/>
        <w:rPr>
          <w:rFonts w:asciiTheme="minorHAnsi" w:hAnsiTheme="minorHAnsi"/>
          <w:b/>
        </w:rPr>
      </w:pPr>
      <w:r>
        <w:rPr>
          <w:rFonts w:asciiTheme="minorHAnsi" w:hAnsiTheme="minorHAnsi"/>
          <w:b/>
        </w:rPr>
        <w:t>Fasttab: Employment &gt; Time registration</w:t>
      </w:r>
    </w:p>
    <w:p w14:paraId="0EBC757B" w14:textId="77777777" w:rsidR="006413B6" w:rsidRPr="005002D8" w:rsidRDefault="006413B6" w:rsidP="00ED6299">
      <w:pPr>
        <w:ind w:firstLine="720"/>
        <w:rPr>
          <w:lang w:val="en-AU"/>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ED6299" w:rsidRPr="00071AE0" w14:paraId="1FA2F9DB"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6EF399B7" w14:textId="77777777" w:rsidR="00ED6299" w:rsidRPr="00F0431B" w:rsidRDefault="00ED6299"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25CFDDD" w14:textId="77777777" w:rsidR="00ED6299" w:rsidRPr="00F0431B" w:rsidRDefault="00ED6299"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1483CED8" w14:textId="77777777" w:rsidR="00ED6299" w:rsidRPr="00F0431B" w:rsidRDefault="00ED6299" w:rsidP="001E4127">
            <w:pPr>
              <w:rPr>
                <w:rFonts w:asciiTheme="minorHAnsi" w:hAnsiTheme="minorHAnsi" w:cstheme="minorHAnsi"/>
                <w:b/>
              </w:rPr>
            </w:pPr>
            <w:r w:rsidRPr="00F0431B">
              <w:rPr>
                <w:rFonts w:asciiTheme="minorHAnsi" w:hAnsiTheme="minorHAnsi" w:cstheme="minorHAnsi"/>
                <w:b/>
              </w:rPr>
              <w:t>Notes</w:t>
            </w:r>
          </w:p>
        </w:tc>
      </w:tr>
      <w:tr w:rsidR="001C7B78" w:rsidRPr="00071AE0" w14:paraId="570F1A75" w14:textId="77777777" w:rsidTr="001E4127">
        <w:trPr>
          <w:trHeight w:val="202"/>
        </w:trPr>
        <w:tc>
          <w:tcPr>
            <w:tcW w:w="2520" w:type="dxa"/>
            <w:tcBorders>
              <w:top w:val="single" w:sz="4" w:space="0" w:color="auto"/>
              <w:bottom w:val="single" w:sz="4" w:space="0" w:color="auto"/>
            </w:tcBorders>
            <w:shd w:val="clear" w:color="auto" w:fill="auto"/>
          </w:tcPr>
          <w:p w14:paraId="4A5801AD" w14:textId="77777777" w:rsidR="001C7B78" w:rsidRPr="00071AE0" w:rsidRDefault="001C7B78" w:rsidP="001E4127">
            <w:pPr>
              <w:rPr>
                <w:rFonts w:asciiTheme="minorHAnsi" w:hAnsiTheme="minorHAnsi" w:cstheme="minorHAnsi"/>
              </w:rPr>
            </w:pPr>
            <w:commentRangeStart w:id="115"/>
            <w:del w:id="116" w:author="Ramya Buddana" w:date="2012-07-24T10:58:00Z">
              <w:r w:rsidDel="00B976B5">
                <w:rPr>
                  <w:rFonts w:asciiTheme="minorHAnsi" w:hAnsiTheme="minorHAnsi" w:cstheme="minorHAnsi"/>
                </w:rPr>
                <w:delText>Badge ID</w:delText>
              </w:r>
            </w:del>
            <w:commentRangeEnd w:id="115"/>
            <w:r w:rsidR="00100E35">
              <w:rPr>
                <w:rStyle w:val="CommentReference"/>
              </w:rPr>
              <w:commentReference w:id="115"/>
            </w:r>
            <w:ins w:id="117" w:author="Ramya Buddana" w:date="2012-07-24T10:58:00Z">
              <w:r w:rsidR="00B976B5">
                <w:rPr>
                  <w:rFonts w:asciiTheme="minorHAnsi" w:hAnsiTheme="minorHAnsi" w:cstheme="minorHAnsi"/>
                </w:rPr>
                <w:t xml:space="preserve"> Emp</w:t>
              </w:r>
            </w:ins>
            <w:ins w:id="118" w:author="Charlie Kunes" w:date="2012-07-26T10:38:00Z">
              <w:r w:rsidR="002D4A7D">
                <w:rPr>
                  <w:rFonts w:asciiTheme="minorHAnsi" w:hAnsiTheme="minorHAnsi" w:cstheme="minorHAnsi"/>
                </w:rPr>
                <w:t>l</w:t>
              </w:r>
            </w:ins>
            <w:ins w:id="119" w:author="Ramya Buddana" w:date="2012-07-24T10:58:00Z">
              <w:r w:rsidR="00B976B5">
                <w:rPr>
                  <w:rFonts w:asciiTheme="minorHAnsi" w:hAnsiTheme="minorHAnsi" w:cstheme="minorHAnsi"/>
                </w:rPr>
                <w:t xml:space="preserve"> </w:t>
              </w:r>
              <w:commentRangeStart w:id="120"/>
              <w:r w:rsidR="00B976B5">
                <w:rPr>
                  <w:rFonts w:asciiTheme="minorHAnsi" w:hAnsiTheme="minorHAnsi" w:cstheme="minorHAnsi"/>
                </w:rPr>
                <w:t>id</w:t>
              </w:r>
            </w:ins>
            <w:commentRangeEnd w:id="120"/>
            <w:ins w:id="121" w:author="Ramya Buddana" w:date="2012-07-24T12:41:00Z">
              <w:r w:rsidR="00B04F12">
                <w:rPr>
                  <w:rStyle w:val="CommentReference"/>
                </w:rPr>
                <w:commentReference w:id="120"/>
              </w:r>
            </w:ins>
          </w:p>
        </w:tc>
        <w:tc>
          <w:tcPr>
            <w:tcW w:w="3164" w:type="dxa"/>
            <w:tcBorders>
              <w:top w:val="single" w:sz="4" w:space="0" w:color="auto"/>
              <w:bottom w:val="single" w:sz="4" w:space="0" w:color="auto"/>
            </w:tcBorders>
            <w:shd w:val="clear" w:color="auto" w:fill="auto"/>
          </w:tcPr>
          <w:p w14:paraId="2D452FC0" w14:textId="77777777" w:rsidR="001C7B78" w:rsidRPr="00071AE0" w:rsidRDefault="005D3702"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Badge ID</w:t>
            </w:r>
          </w:p>
        </w:tc>
        <w:tc>
          <w:tcPr>
            <w:tcW w:w="5062" w:type="dxa"/>
            <w:tcBorders>
              <w:top w:val="single" w:sz="4" w:space="0" w:color="auto"/>
              <w:bottom w:val="single" w:sz="4" w:space="0" w:color="auto"/>
            </w:tcBorders>
            <w:shd w:val="clear" w:color="auto" w:fill="auto"/>
          </w:tcPr>
          <w:p w14:paraId="5245B3C9" w14:textId="77777777" w:rsidR="001C7B78" w:rsidRPr="00071AE0" w:rsidRDefault="001C7B78" w:rsidP="001E4127">
            <w:pPr>
              <w:rPr>
                <w:rFonts w:asciiTheme="minorHAnsi" w:hAnsiTheme="minorHAnsi" w:cstheme="minorHAnsi"/>
              </w:rPr>
            </w:pPr>
          </w:p>
        </w:tc>
      </w:tr>
      <w:tr w:rsidR="001C7B78" w:rsidRPr="00071AE0" w14:paraId="770F5D4C" w14:textId="77777777" w:rsidTr="001E4127">
        <w:trPr>
          <w:trHeight w:val="202"/>
        </w:trPr>
        <w:tc>
          <w:tcPr>
            <w:tcW w:w="2520" w:type="dxa"/>
            <w:tcBorders>
              <w:top w:val="single" w:sz="4" w:space="0" w:color="auto"/>
              <w:bottom w:val="single" w:sz="4" w:space="0" w:color="auto"/>
            </w:tcBorders>
            <w:shd w:val="clear" w:color="auto" w:fill="auto"/>
          </w:tcPr>
          <w:p w14:paraId="7976DEAE" w14:textId="77777777" w:rsidR="001C7B78" w:rsidRPr="00071AE0" w:rsidRDefault="001C7B78" w:rsidP="001E4127">
            <w:pPr>
              <w:rPr>
                <w:rFonts w:asciiTheme="minorHAnsi" w:hAnsiTheme="minorHAnsi" w:cstheme="minorHAnsi"/>
              </w:rPr>
            </w:pPr>
            <w:r>
              <w:rPr>
                <w:rFonts w:asciiTheme="minorHAnsi" w:hAnsiTheme="minorHAnsi" w:cstheme="minorHAnsi"/>
              </w:rPr>
              <w:t>Active</w:t>
            </w:r>
          </w:p>
        </w:tc>
        <w:tc>
          <w:tcPr>
            <w:tcW w:w="3164" w:type="dxa"/>
            <w:tcBorders>
              <w:top w:val="single" w:sz="4" w:space="0" w:color="auto"/>
              <w:bottom w:val="single" w:sz="4" w:space="0" w:color="auto"/>
            </w:tcBorders>
            <w:shd w:val="clear" w:color="auto" w:fill="auto"/>
          </w:tcPr>
          <w:p w14:paraId="6049B3CB" w14:textId="77777777" w:rsidR="001C7B78" w:rsidRPr="00071AE0" w:rsidRDefault="005D3702"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Active</w:t>
            </w:r>
          </w:p>
        </w:tc>
        <w:tc>
          <w:tcPr>
            <w:tcW w:w="5062" w:type="dxa"/>
            <w:tcBorders>
              <w:top w:val="single" w:sz="4" w:space="0" w:color="auto"/>
              <w:bottom w:val="single" w:sz="4" w:space="0" w:color="auto"/>
            </w:tcBorders>
            <w:shd w:val="clear" w:color="auto" w:fill="auto"/>
          </w:tcPr>
          <w:p w14:paraId="068352E2" w14:textId="77777777" w:rsidR="001C7B78" w:rsidRPr="00071AE0" w:rsidRDefault="001C7B78" w:rsidP="001E4127">
            <w:pPr>
              <w:rPr>
                <w:rFonts w:asciiTheme="minorHAnsi" w:hAnsiTheme="minorHAnsi" w:cstheme="minorHAnsi"/>
              </w:rPr>
            </w:pPr>
          </w:p>
        </w:tc>
      </w:tr>
      <w:tr w:rsidR="001C7B78" w:rsidRPr="00071AE0" w14:paraId="24F061E8" w14:textId="77777777" w:rsidTr="001E4127">
        <w:trPr>
          <w:trHeight w:val="202"/>
        </w:trPr>
        <w:tc>
          <w:tcPr>
            <w:tcW w:w="2520" w:type="dxa"/>
            <w:tcBorders>
              <w:top w:val="single" w:sz="4" w:space="0" w:color="auto"/>
              <w:bottom w:val="single" w:sz="4" w:space="0" w:color="auto"/>
            </w:tcBorders>
            <w:shd w:val="clear" w:color="auto" w:fill="auto"/>
          </w:tcPr>
          <w:p w14:paraId="237B2B77" w14:textId="77777777" w:rsidR="001C7B78" w:rsidRPr="00071AE0" w:rsidRDefault="001C7B78"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473F3BA3" w14:textId="77777777" w:rsidR="001C7B78" w:rsidRPr="00071AE0"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Activation Date</w:t>
            </w:r>
          </w:p>
        </w:tc>
        <w:tc>
          <w:tcPr>
            <w:tcW w:w="5062" w:type="dxa"/>
            <w:tcBorders>
              <w:top w:val="single" w:sz="4" w:space="0" w:color="auto"/>
              <w:bottom w:val="single" w:sz="4" w:space="0" w:color="auto"/>
            </w:tcBorders>
            <w:shd w:val="clear" w:color="auto" w:fill="auto"/>
          </w:tcPr>
          <w:p w14:paraId="5FDFBA06" w14:textId="77777777" w:rsidR="001C7B78" w:rsidRPr="00071AE0" w:rsidRDefault="001C7B78" w:rsidP="001E4127">
            <w:pPr>
              <w:rPr>
                <w:rFonts w:asciiTheme="minorHAnsi" w:hAnsiTheme="minorHAnsi" w:cstheme="minorHAnsi"/>
              </w:rPr>
            </w:pPr>
          </w:p>
        </w:tc>
      </w:tr>
      <w:tr w:rsidR="001C7B78" w:rsidRPr="00071AE0" w14:paraId="31D9A202" w14:textId="77777777" w:rsidTr="001E4127">
        <w:trPr>
          <w:trHeight w:val="202"/>
        </w:trPr>
        <w:tc>
          <w:tcPr>
            <w:tcW w:w="2520" w:type="dxa"/>
            <w:tcBorders>
              <w:top w:val="single" w:sz="4" w:space="0" w:color="auto"/>
              <w:bottom w:val="single" w:sz="4" w:space="0" w:color="auto"/>
            </w:tcBorders>
            <w:shd w:val="clear" w:color="auto" w:fill="auto"/>
          </w:tcPr>
          <w:p w14:paraId="34E8C012" w14:textId="77777777" w:rsidR="001C7B78" w:rsidRPr="00071AE0" w:rsidRDefault="001C7B78" w:rsidP="001E4127">
            <w:pPr>
              <w:rPr>
                <w:rFonts w:asciiTheme="minorHAnsi" w:hAnsiTheme="minorHAnsi" w:cstheme="minorHAnsi"/>
              </w:rPr>
            </w:pPr>
            <w:r>
              <w:rPr>
                <w:rFonts w:asciiTheme="minorHAnsi" w:hAnsiTheme="minorHAnsi" w:cstheme="minorHAnsi"/>
              </w:rPr>
              <w:t>Calculation Group</w:t>
            </w:r>
          </w:p>
        </w:tc>
        <w:tc>
          <w:tcPr>
            <w:tcW w:w="3164" w:type="dxa"/>
            <w:tcBorders>
              <w:top w:val="single" w:sz="4" w:space="0" w:color="auto"/>
              <w:bottom w:val="single" w:sz="4" w:space="0" w:color="auto"/>
            </w:tcBorders>
            <w:shd w:val="clear" w:color="auto" w:fill="auto"/>
          </w:tcPr>
          <w:p w14:paraId="601D549E" w14:textId="77777777" w:rsidR="001C7B78" w:rsidRPr="00071AE0"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 xml:space="preserve">Calculation Group </w:t>
            </w:r>
          </w:p>
        </w:tc>
        <w:tc>
          <w:tcPr>
            <w:tcW w:w="5062" w:type="dxa"/>
            <w:tcBorders>
              <w:top w:val="single" w:sz="4" w:space="0" w:color="auto"/>
              <w:bottom w:val="single" w:sz="4" w:space="0" w:color="auto"/>
            </w:tcBorders>
            <w:shd w:val="clear" w:color="auto" w:fill="auto"/>
          </w:tcPr>
          <w:p w14:paraId="604428AF" w14:textId="77777777" w:rsidR="001C7B78" w:rsidRPr="00071AE0" w:rsidRDefault="00014087" w:rsidP="00EF0305">
            <w:pPr>
              <w:rPr>
                <w:rFonts w:asciiTheme="minorHAnsi" w:hAnsiTheme="minorHAnsi" w:cstheme="minorHAnsi"/>
              </w:rPr>
            </w:pPr>
            <w:r w:rsidRPr="00014087">
              <w:rPr>
                <w:rFonts w:asciiTheme="minorHAnsi" w:hAnsiTheme="minorHAnsi" w:cstheme="minorHAnsi"/>
              </w:rPr>
              <w:t xml:space="preserve">Mandatory on activation. The record should </w:t>
            </w:r>
            <w:r w:rsidR="00EF0305">
              <w:rPr>
                <w:rFonts w:asciiTheme="minorHAnsi" w:hAnsiTheme="minorHAnsi" w:cstheme="minorHAnsi"/>
              </w:rPr>
              <w:t>exist</w:t>
            </w:r>
            <w:r w:rsidRPr="00014087">
              <w:rPr>
                <w:rFonts w:asciiTheme="minorHAnsi" w:hAnsiTheme="minorHAnsi" w:cstheme="minorHAnsi"/>
              </w:rPr>
              <w:t xml:space="preserve"> in the Master Table &gt; JmgGroupCalc &gt; GroupId</w:t>
            </w:r>
            <w:r w:rsidR="00EF0305">
              <w:rPr>
                <w:rFonts w:asciiTheme="minorHAnsi" w:hAnsiTheme="minorHAnsi" w:cstheme="minorHAnsi"/>
              </w:rPr>
              <w:t xml:space="preserve"> , </w:t>
            </w:r>
            <w:r w:rsidRPr="00014087">
              <w:rPr>
                <w:rFonts w:asciiTheme="minorHAnsi" w:hAnsiTheme="minorHAnsi" w:cstheme="minorHAnsi"/>
              </w:rPr>
              <w:t>otherwise it will throw error</w:t>
            </w:r>
            <w:r w:rsidR="00301DBA">
              <w:rPr>
                <w:rFonts w:asciiTheme="minorHAnsi" w:hAnsiTheme="minorHAnsi" w:cstheme="minorHAnsi"/>
              </w:rPr>
              <w:t>.</w:t>
            </w:r>
          </w:p>
        </w:tc>
      </w:tr>
      <w:tr w:rsidR="001C7B78" w:rsidRPr="00071AE0" w14:paraId="3A0DDEB6" w14:textId="77777777" w:rsidTr="001E4127">
        <w:trPr>
          <w:trHeight w:val="202"/>
        </w:trPr>
        <w:tc>
          <w:tcPr>
            <w:tcW w:w="2520" w:type="dxa"/>
            <w:tcBorders>
              <w:top w:val="single" w:sz="4" w:space="0" w:color="auto"/>
              <w:bottom w:val="single" w:sz="4" w:space="0" w:color="auto"/>
            </w:tcBorders>
            <w:shd w:val="clear" w:color="auto" w:fill="auto"/>
          </w:tcPr>
          <w:p w14:paraId="0528F7CE" w14:textId="77777777" w:rsidR="001C7B78" w:rsidRPr="00071AE0" w:rsidRDefault="001C7B78" w:rsidP="001E4127">
            <w:pPr>
              <w:rPr>
                <w:rFonts w:asciiTheme="minorHAnsi" w:hAnsiTheme="minorHAnsi" w:cstheme="minorHAnsi"/>
              </w:rPr>
            </w:pPr>
            <w:r>
              <w:rPr>
                <w:rFonts w:asciiTheme="minorHAnsi" w:hAnsiTheme="minorHAnsi" w:cstheme="minorHAnsi"/>
              </w:rPr>
              <w:t>Approval Group</w:t>
            </w:r>
          </w:p>
        </w:tc>
        <w:tc>
          <w:tcPr>
            <w:tcW w:w="3164" w:type="dxa"/>
            <w:tcBorders>
              <w:top w:val="single" w:sz="4" w:space="0" w:color="auto"/>
              <w:bottom w:val="single" w:sz="4" w:space="0" w:color="auto"/>
            </w:tcBorders>
            <w:shd w:val="clear" w:color="auto" w:fill="auto"/>
          </w:tcPr>
          <w:p w14:paraId="0FB73B7B" w14:textId="77777777" w:rsidR="001C7B78" w:rsidRPr="00071AE0"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Approval Group</w:t>
            </w:r>
          </w:p>
        </w:tc>
        <w:tc>
          <w:tcPr>
            <w:tcW w:w="5062" w:type="dxa"/>
            <w:tcBorders>
              <w:top w:val="single" w:sz="4" w:space="0" w:color="auto"/>
              <w:bottom w:val="single" w:sz="4" w:space="0" w:color="auto"/>
            </w:tcBorders>
            <w:shd w:val="clear" w:color="auto" w:fill="auto"/>
          </w:tcPr>
          <w:p w14:paraId="0371A685" w14:textId="77777777" w:rsidR="00014087" w:rsidRPr="00071AE0" w:rsidRDefault="00067F77" w:rsidP="00097734">
            <w:pPr>
              <w:rPr>
                <w:rFonts w:asciiTheme="minorHAnsi" w:hAnsiTheme="minorHAnsi" w:cstheme="minorHAnsi"/>
              </w:rPr>
            </w:pPr>
            <w:r>
              <w:rPr>
                <w:rFonts w:asciiTheme="minorHAnsi" w:hAnsiTheme="minorHAnsi" w:cstheme="minorHAnsi"/>
              </w:rPr>
              <w:t xml:space="preserve">Mandatory on activation. </w:t>
            </w:r>
            <w:r w:rsidR="007B6E13">
              <w:rPr>
                <w:rFonts w:asciiTheme="minorHAnsi" w:hAnsiTheme="minorHAnsi" w:cstheme="minorHAnsi"/>
              </w:rPr>
              <w:t xml:space="preserve">The record should </w:t>
            </w:r>
            <w:r w:rsidR="00097734">
              <w:rPr>
                <w:rFonts w:asciiTheme="minorHAnsi" w:hAnsiTheme="minorHAnsi" w:cstheme="minorHAnsi"/>
              </w:rPr>
              <w:t xml:space="preserve">exist </w:t>
            </w:r>
            <w:r w:rsidR="007B6E13">
              <w:rPr>
                <w:rFonts w:asciiTheme="minorHAnsi" w:hAnsiTheme="minorHAnsi" w:cstheme="minorHAnsi"/>
              </w:rPr>
              <w:t xml:space="preserve"> in the </w:t>
            </w:r>
            <w:r>
              <w:rPr>
                <w:rFonts w:asciiTheme="minorHAnsi" w:hAnsiTheme="minorHAnsi" w:cstheme="minorHAnsi"/>
              </w:rPr>
              <w:t xml:space="preserve">Master </w:t>
            </w:r>
            <w:r w:rsidR="001814F5">
              <w:rPr>
                <w:rFonts w:asciiTheme="minorHAnsi" w:hAnsiTheme="minorHAnsi" w:cstheme="minorHAnsi"/>
              </w:rPr>
              <w:t>table</w:t>
            </w:r>
            <w:r>
              <w:rPr>
                <w:rFonts w:asciiTheme="minorHAnsi" w:hAnsiTheme="minorHAnsi" w:cstheme="minorHAnsi"/>
              </w:rPr>
              <w:t xml:space="preserve"> &gt; </w:t>
            </w:r>
            <w:r w:rsidRPr="00067F77">
              <w:rPr>
                <w:rFonts w:asciiTheme="minorHAnsi" w:hAnsiTheme="minorHAnsi" w:cstheme="minorHAnsi"/>
              </w:rPr>
              <w:t>JmgGroupApprove</w:t>
            </w:r>
            <w:r w:rsidR="001814F5">
              <w:rPr>
                <w:rFonts w:asciiTheme="minorHAnsi" w:hAnsiTheme="minorHAnsi" w:cstheme="minorHAnsi"/>
              </w:rPr>
              <w:t xml:space="preserve"> &gt; GroupId</w:t>
            </w:r>
            <w:r w:rsidR="00097734">
              <w:rPr>
                <w:rFonts w:asciiTheme="minorHAnsi" w:hAnsiTheme="minorHAnsi" w:cstheme="minorHAnsi"/>
              </w:rPr>
              <w:t xml:space="preserve"> , </w:t>
            </w:r>
            <w:r w:rsidR="00D05DB4" w:rsidRPr="00014087">
              <w:rPr>
                <w:rFonts w:asciiTheme="minorHAnsi" w:hAnsiTheme="minorHAnsi" w:cstheme="minorHAnsi"/>
              </w:rPr>
              <w:t>otherwise it will throw error</w:t>
            </w:r>
            <w:r w:rsidR="00301DBA">
              <w:rPr>
                <w:rFonts w:asciiTheme="minorHAnsi" w:hAnsiTheme="minorHAnsi" w:cstheme="minorHAnsi"/>
              </w:rPr>
              <w:t>.</w:t>
            </w:r>
          </w:p>
        </w:tc>
      </w:tr>
      <w:tr w:rsidR="001C7B78" w:rsidRPr="00071AE0" w14:paraId="20CFF04D" w14:textId="77777777" w:rsidTr="001E4127">
        <w:trPr>
          <w:trHeight w:val="202"/>
        </w:trPr>
        <w:tc>
          <w:tcPr>
            <w:tcW w:w="2520" w:type="dxa"/>
            <w:tcBorders>
              <w:top w:val="single" w:sz="4" w:space="0" w:color="auto"/>
              <w:bottom w:val="single" w:sz="4" w:space="0" w:color="auto"/>
            </w:tcBorders>
            <w:shd w:val="clear" w:color="auto" w:fill="auto"/>
          </w:tcPr>
          <w:p w14:paraId="4125ADE8" w14:textId="77777777" w:rsidR="001C7B78" w:rsidRDefault="001C7B78" w:rsidP="001E4127">
            <w:pPr>
              <w:rPr>
                <w:rFonts w:asciiTheme="minorHAnsi" w:hAnsiTheme="minorHAnsi" w:cstheme="minorHAnsi"/>
              </w:rPr>
            </w:pPr>
            <w:r>
              <w:rPr>
                <w:rFonts w:asciiTheme="minorHAnsi" w:hAnsiTheme="minorHAnsi" w:cstheme="minorHAnsi"/>
              </w:rPr>
              <w:t>Standard Profile</w:t>
            </w:r>
          </w:p>
        </w:tc>
        <w:tc>
          <w:tcPr>
            <w:tcW w:w="3164" w:type="dxa"/>
            <w:tcBorders>
              <w:top w:val="single" w:sz="4" w:space="0" w:color="auto"/>
              <w:bottom w:val="single" w:sz="4" w:space="0" w:color="auto"/>
            </w:tcBorders>
            <w:shd w:val="clear" w:color="auto" w:fill="auto"/>
          </w:tcPr>
          <w:p w14:paraId="5D8D6330"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Standard Profile</w:t>
            </w:r>
          </w:p>
        </w:tc>
        <w:tc>
          <w:tcPr>
            <w:tcW w:w="5062" w:type="dxa"/>
            <w:tcBorders>
              <w:top w:val="single" w:sz="4" w:space="0" w:color="auto"/>
              <w:bottom w:val="single" w:sz="4" w:space="0" w:color="auto"/>
            </w:tcBorders>
            <w:shd w:val="clear" w:color="auto" w:fill="auto"/>
          </w:tcPr>
          <w:p w14:paraId="14231456" w14:textId="77777777" w:rsidR="00D05DB4" w:rsidRDefault="00067F77" w:rsidP="005A4901">
            <w:pPr>
              <w:rPr>
                <w:rFonts w:asciiTheme="minorHAnsi" w:hAnsiTheme="minorHAnsi" w:cstheme="minorHAnsi"/>
              </w:rPr>
            </w:pPr>
            <w:r>
              <w:rPr>
                <w:rFonts w:asciiTheme="minorHAnsi" w:hAnsiTheme="minorHAnsi" w:cstheme="minorHAnsi"/>
              </w:rPr>
              <w:t xml:space="preserve">Mandatory on activation. </w:t>
            </w:r>
            <w:r w:rsidR="007B6E13">
              <w:rPr>
                <w:rFonts w:asciiTheme="minorHAnsi" w:hAnsiTheme="minorHAnsi" w:cstheme="minorHAnsi"/>
              </w:rPr>
              <w:t xml:space="preserve">The record should </w:t>
            </w:r>
            <w:r w:rsidR="00097734">
              <w:rPr>
                <w:rFonts w:asciiTheme="minorHAnsi" w:hAnsiTheme="minorHAnsi" w:cstheme="minorHAnsi"/>
              </w:rPr>
              <w:t>exist</w:t>
            </w:r>
            <w:r w:rsidR="007B6E13">
              <w:rPr>
                <w:rFonts w:asciiTheme="minorHAnsi" w:hAnsiTheme="minorHAnsi" w:cstheme="minorHAnsi"/>
              </w:rPr>
              <w:t xml:space="preserve"> in the </w:t>
            </w:r>
            <w:r>
              <w:rPr>
                <w:rFonts w:asciiTheme="minorHAnsi" w:hAnsiTheme="minorHAnsi" w:cstheme="minorHAnsi"/>
              </w:rPr>
              <w:t xml:space="preserve">Master </w:t>
            </w:r>
            <w:r w:rsidR="005A4901">
              <w:rPr>
                <w:rFonts w:asciiTheme="minorHAnsi" w:hAnsiTheme="minorHAnsi" w:cstheme="minorHAnsi"/>
              </w:rPr>
              <w:t>table</w:t>
            </w:r>
            <w:r>
              <w:rPr>
                <w:rFonts w:asciiTheme="minorHAnsi" w:hAnsiTheme="minorHAnsi" w:cstheme="minorHAnsi"/>
              </w:rPr>
              <w:t xml:space="preserve"> &gt;</w:t>
            </w:r>
            <w:r>
              <w:t xml:space="preserve"> </w:t>
            </w:r>
            <w:r w:rsidRPr="00067F77">
              <w:rPr>
                <w:rFonts w:asciiTheme="minorHAnsi" w:hAnsiTheme="minorHAnsi" w:cstheme="minorHAnsi"/>
              </w:rPr>
              <w:t>JmgProfileTable</w:t>
            </w:r>
            <w:r w:rsidR="005A4901">
              <w:rPr>
                <w:rFonts w:asciiTheme="minorHAnsi" w:hAnsiTheme="minorHAnsi" w:cstheme="minorHAnsi"/>
              </w:rPr>
              <w:t xml:space="preserve"> &gt; profile</w:t>
            </w:r>
            <w:r w:rsidR="00097734">
              <w:rPr>
                <w:rFonts w:asciiTheme="minorHAnsi" w:hAnsiTheme="minorHAnsi" w:cstheme="minorHAnsi"/>
              </w:rPr>
              <w:t xml:space="preserve"> , </w:t>
            </w:r>
            <w:r w:rsidR="00D05DB4" w:rsidRPr="00014087">
              <w:rPr>
                <w:rFonts w:asciiTheme="minorHAnsi" w:hAnsiTheme="minorHAnsi" w:cstheme="minorHAnsi"/>
              </w:rPr>
              <w:t>otherwise it will throw error</w:t>
            </w:r>
            <w:r w:rsidR="00301DBA">
              <w:rPr>
                <w:rFonts w:asciiTheme="minorHAnsi" w:hAnsiTheme="minorHAnsi" w:cstheme="minorHAnsi"/>
              </w:rPr>
              <w:t>.</w:t>
            </w:r>
          </w:p>
        </w:tc>
      </w:tr>
      <w:tr w:rsidR="001C7B78" w:rsidRPr="00071AE0" w14:paraId="72F8312F" w14:textId="77777777" w:rsidTr="001E4127">
        <w:trPr>
          <w:trHeight w:val="202"/>
        </w:trPr>
        <w:tc>
          <w:tcPr>
            <w:tcW w:w="2520" w:type="dxa"/>
            <w:tcBorders>
              <w:top w:val="single" w:sz="4" w:space="0" w:color="auto"/>
              <w:bottom w:val="single" w:sz="4" w:space="0" w:color="auto"/>
            </w:tcBorders>
            <w:shd w:val="clear" w:color="auto" w:fill="auto"/>
          </w:tcPr>
          <w:p w14:paraId="64427145" w14:textId="77777777" w:rsidR="001C7B78" w:rsidRDefault="001C7B78" w:rsidP="001E4127">
            <w:pPr>
              <w:rPr>
                <w:rFonts w:asciiTheme="minorHAnsi" w:hAnsiTheme="minorHAnsi" w:cstheme="minorHAnsi"/>
              </w:rPr>
            </w:pPr>
            <w:r>
              <w:rPr>
                <w:rFonts w:asciiTheme="minorHAnsi" w:hAnsiTheme="minorHAnsi" w:cstheme="minorHAnsi"/>
              </w:rPr>
              <w:t>Profile Group</w:t>
            </w:r>
          </w:p>
        </w:tc>
        <w:tc>
          <w:tcPr>
            <w:tcW w:w="3164" w:type="dxa"/>
            <w:tcBorders>
              <w:top w:val="single" w:sz="4" w:space="0" w:color="auto"/>
              <w:bottom w:val="single" w:sz="4" w:space="0" w:color="auto"/>
            </w:tcBorders>
            <w:shd w:val="clear" w:color="auto" w:fill="auto"/>
          </w:tcPr>
          <w:p w14:paraId="64003FDA"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Profile Group</w:t>
            </w:r>
          </w:p>
        </w:tc>
        <w:tc>
          <w:tcPr>
            <w:tcW w:w="5062" w:type="dxa"/>
            <w:tcBorders>
              <w:top w:val="single" w:sz="4" w:space="0" w:color="auto"/>
              <w:bottom w:val="single" w:sz="4" w:space="0" w:color="auto"/>
            </w:tcBorders>
            <w:shd w:val="clear" w:color="auto" w:fill="auto"/>
          </w:tcPr>
          <w:p w14:paraId="789E7B96" w14:textId="77777777" w:rsidR="00D05DB4" w:rsidRDefault="00067F77" w:rsidP="00097734">
            <w:pPr>
              <w:rPr>
                <w:rFonts w:asciiTheme="minorHAnsi" w:hAnsiTheme="minorHAnsi" w:cstheme="minorHAnsi"/>
              </w:rPr>
            </w:pPr>
            <w:r>
              <w:rPr>
                <w:rFonts w:asciiTheme="minorHAnsi" w:hAnsiTheme="minorHAnsi" w:cstheme="minorHAnsi"/>
              </w:rPr>
              <w:t xml:space="preserve">Mandatory on activation. </w:t>
            </w:r>
            <w:r w:rsidR="007B6E13">
              <w:rPr>
                <w:rFonts w:asciiTheme="minorHAnsi" w:hAnsiTheme="minorHAnsi" w:cstheme="minorHAnsi"/>
              </w:rPr>
              <w:t xml:space="preserve">The </w:t>
            </w:r>
            <w:r w:rsidR="00097734">
              <w:rPr>
                <w:rFonts w:asciiTheme="minorHAnsi" w:hAnsiTheme="minorHAnsi" w:cstheme="minorHAnsi"/>
              </w:rPr>
              <w:t>r</w:t>
            </w:r>
            <w:r w:rsidR="00097734" w:rsidRPr="00014087">
              <w:rPr>
                <w:rFonts w:asciiTheme="minorHAnsi" w:hAnsiTheme="minorHAnsi" w:cstheme="minorHAnsi"/>
              </w:rPr>
              <w:t>ecord sh</w:t>
            </w:r>
            <w:r w:rsidR="00097734">
              <w:rPr>
                <w:rFonts w:asciiTheme="minorHAnsi" w:hAnsiTheme="minorHAnsi" w:cstheme="minorHAnsi"/>
              </w:rPr>
              <w:t>o</w:t>
            </w:r>
            <w:r w:rsidR="00097734" w:rsidRPr="00014087">
              <w:rPr>
                <w:rFonts w:asciiTheme="minorHAnsi" w:hAnsiTheme="minorHAnsi" w:cstheme="minorHAnsi"/>
              </w:rPr>
              <w:t>u</w:t>
            </w:r>
            <w:r w:rsidR="00097734">
              <w:rPr>
                <w:rFonts w:asciiTheme="minorHAnsi" w:hAnsiTheme="minorHAnsi" w:cstheme="minorHAnsi"/>
              </w:rPr>
              <w:t>l</w:t>
            </w:r>
            <w:r w:rsidR="00097734" w:rsidRPr="00014087">
              <w:rPr>
                <w:rFonts w:asciiTheme="minorHAnsi" w:hAnsiTheme="minorHAnsi" w:cstheme="minorHAnsi"/>
              </w:rPr>
              <w:t xml:space="preserve">d exist </w:t>
            </w:r>
            <w:r w:rsidR="007B6E13">
              <w:rPr>
                <w:rFonts w:asciiTheme="minorHAnsi" w:hAnsiTheme="minorHAnsi" w:cstheme="minorHAnsi"/>
              </w:rPr>
              <w:t xml:space="preserve">in the </w:t>
            </w:r>
            <w:r>
              <w:rPr>
                <w:rFonts w:asciiTheme="minorHAnsi" w:hAnsiTheme="minorHAnsi" w:cstheme="minorHAnsi"/>
              </w:rPr>
              <w:t xml:space="preserve">Master </w:t>
            </w:r>
            <w:r w:rsidR="004A7D0A">
              <w:rPr>
                <w:rFonts w:asciiTheme="minorHAnsi" w:hAnsiTheme="minorHAnsi" w:cstheme="minorHAnsi"/>
              </w:rPr>
              <w:t>table</w:t>
            </w:r>
            <w:r>
              <w:rPr>
                <w:rFonts w:asciiTheme="minorHAnsi" w:hAnsiTheme="minorHAnsi" w:cstheme="minorHAnsi"/>
              </w:rPr>
              <w:t xml:space="preserve"> &gt;</w:t>
            </w:r>
            <w:r>
              <w:t xml:space="preserve"> </w:t>
            </w:r>
            <w:r w:rsidRPr="00067F77">
              <w:rPr>
                <w:rFonts w:asciiTheme="minorHAnsi" w:hAnsiTheme="minorHAnsi" w:cstheme="minorHAnsi"/>
              </w:rPr>
              <w:t>JmgProfileGroup</w:t>
            </w:r>
            <w:r w:rsidR="004A7D0A">
              <w:rPr>
                <w:rFonts w:asciiTheme="minorHAnsi" w:hAnsiTheme="minorHAnsi" w:cstheme="minorHAnsi"/>
              </w:rPr>
              <w:t xml:space="preserve"> &gt; ProfileGroupId</w:t>
            </w:r>
            <w:r w:rsidR="00097734">
              <w:rPr>
                <w:rFonts w:asciiTheme="minorHAnsi" w:hAnsiTheme="minorHAnsi" w:cstheme="minorHAnsi"/>
              </w:rPr>
              <w:t xml:space="preserve"> , </w:t>
            </w:r>
            <w:r w:rsidR="00D05DB4" w:rsidRPr="00014087">
              <w:rPr>
                <w:rFonts w:asciiTheme="minorHAnsi" w:hAnsiTheme="minorHAnsi" w:cstheme="minorHAnsi"/>
              </w:rPr>
              <w:t>otherwise it will throw error</w:t>
            </w:r>
            <w:r w:rsidR="00301DBA">
              <w:rPr>
                <w:rFonts w:asciiTheme="minorHAnsi" w:hAnsiTheme="minorHAnsi" w:cstheme="minorHAnsi"/>
              </w:rPr>
              <w:t>.</w:t>
            </w:r>
          </w:p>
        </w:tc>
      </w:tr>
      <w:tr w:rsidR="001C7B78" w:rsidRPr="00071AE0" w14:paraId="1D5BD22A" w14:textId="77777777" w:rsidTr="001E4127">
        <w:trPr>
          <w:trHeight w:val="202"/>
        </w:trPr>
        <w:tc>
          <w:tcPr>
            <w:tcW w:w="2520" w:type="dxa"/>
            <w:tcBorders>
              <w:top w:val="single" w:sz="4" w:space="0" w:color="auto"/>
              <w:bottom w:val="single" w:sz="4" w:space="0" w:color="auto"/>
            </w:tcBorders>
            <w:shd w:val="clear" w:color="auto" w:fill="auto"/>
          </w:tcPr>
          <w:p w14:paraId="3683D67B" w14:textId="77777777" w:rsidR="001C7B78" w:rsidRDefault="001C7B78" w:rsidP="001E4127">
            <w:pPr>
              <w:rPr>
                <w:rFonts w:asciiTheme="minorHAnsi" w:hAnsiTheme="minorHAnsi" w:cstheme="minorHAnsi"/>
              </w:rPr>
            </w:pPr>
            <w:r>
              <w:rPr>
                <w:rFonts w:asciiTheme="minorHAnsi" w:hAnsiTheme="minorHAnsi" w:cstheme="minorHAnsi"/>
              </w:rPr>
              <w:t>New Bundle</w:t>
            </w:r>
          </w:p>
        </w:tc>
        <w:tc>
          <w:tcPr>
            <w:tcW w:w="3164" w:type="dxa"/>
            <w:tcBorders>
              <w:top w:val="single" w:sz="4" w:space="0" w:color="auto"/>
              <w:bottom w:val="single" w:sz="4" w:space="0" w:color="auto"/>
            </w:tcBorders>
            <w:shd w:val="clear" w:color="auto" w:fill="auto"/>
          </w:tcPr>
          <w:p w14:paraId="7AC7F0A4"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New Bundle</w:t>
            </w:r>
            <w:r w:rsidR="007B3504">
              <w:rPr>
                <w:rFonts w:asciiTheme="minorHAnsi" w:hAnsiTheme="minorHAnsi" w:cstheme="minorHAnsi"/>
              </w:rPr>
              <w:t xml:space="preserve"> (check box)</w:t>
            </w:r>
          </w:p>
        </w:tc>
        <w:tc>
          <w:tcPr>
            <w:tcW w:w="5062" w:type="dxa"/>
            <w:tcBorders>
              <w:top w:val="single" w:sz="4" w:space="0" w:color="auto"/>
              <w:bottom w:val="single" w:sz="4" w:space="0" w:color="auto"/>
            </w:tcBorders>
            <w:shd w:val="clear" w:color="auto" w:fill="auto"/>
          </w:tcPr>
          <w:p w14:paraId="6367BA1D" w14:textId="77777777" w:rsidR="001C7B78" w:rsidRDefault="001C7B78" w:rsidP="001E4127">
            <w:pPr>
              <w:rPr>
                <w:rFonts w:asciiTheme="minorHAnsi" w:hAnsiTheme="minorHAnsi" w:cstheme="minorHAnsi"/>
              </w:rPr>
            </w:pPr>
          </w:p>
        </w:tc>
      </w:tr>
      <w:tr w:rsidR="001C7B78" w:rsidRPr="00071AE0" w14:paraId="03DD0CF9" w14:textId="77777777" w:rsidTr="001E4127">
        <w:trPr>
          <w:trHeight w:val="202"/>
        </w:trPr>
        <w:tc>
          <w:tcPr>
            <w:tcW w:w="2520" w:type="dxa"/>
            <w:tcBorders>
              <w:top w:val="single" w:sz="4" w:space="0" w:color="auto"/>
              <w:bottom w:val="single" w:sz="4" w:space="0" w:color="auto"/>
            </w:tcBorders>
            <w:shd w:val="clear" w:color="auto" w:fill="auto"/>
          </w:tcPr>
          <w:p w14:paraId="669A50C0" w14:textId="77777777" w:rsidR="001C7B78" w:rsidRDefault="001C7B78" w:rsidP="001E4127">
            <w:pPr>
              <w:rPr>
                <w:rFonts w:asciiTheme="minorHAnsi" w:hAnsiTheme="minorHAnsi" w:cstheme="minorHAnsi"/>
              </w:rPr>
            </w:pPr>
            <w:r>
              <w:rPr>
                <w:rFonts w:asciiTheme="minorHAnsi" w:hAnsiTheme="minorHAnsi" w:cstheme="minorHAnsi"/>
              </w:rPr>
              <w:t>Cost Category</w:t>
            </w:r>
          </w:p>
        </w:tc>
        <w:tc>
          <w:tcPr>
            <w:tcW w:w="3164" w:type="dxa"/>
            <w:tcBorders>
              <w:top w:val="single" w:sz="4" w:space="0" w:color="auto"/>
              <w:bottom w:val="single" w:sz="4" w:space="0" w:color="auto"/>
            </w:tcBorders>
            <w:shd w:val="clear" w:color="auto" w:fill="auto"/>
          </w:tcPr>
          <w:p w14:paraId="4918B821"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Category</w:t>
            </w:r>
          </w:p>
        </w:tc>
        <w:tc>
          <w:tcPr>
            <w:tcW w:w="5062" w:type="dxa"/>
            <w:tcBorders>
              <w:top w:val="single" w:sz="4" w:space="0" w:color="auto"/>
              <w:bottom w:val="single" w:sz="4" w:space="0" w:color="auto"/>
            </w:tcBorders>
            <w:shd w:val="clear" w:color="auto" w:fill="auto"/>
          </w:tcPr>
          <w:p w14:paraId="545CB6C9" w14:textId="77777777" w:rsidR="00097734" w:rsidRPr="007B397D" w:rsidRDefault="00E55B28" w:rsidP="00E55B28">
            <w:pPr>
              <w:rPr>
                <w:rFonts w:cs="Arial"/>
              </w:rPr>
            </w:pPr>
            <w:r w:rsidRPr="007B397D">
              <w:rPr>
                <w:rFonts w:cs="Arial"/>
              </w:rPr>
              <w:t>The r</w:t>
            </w:r>
            <w:r w:rsidR="00097734" w:rsidRPr="007B397D">
              <w:rPr>
                <w:rFonts w:cs="Arial"/>
              </w:rPr>
              <w:t>ecord should exist in</w:t>
            </w:r>
            <w:r w:rsidR="007B6E13" w:rsidRPr="007B397D">
              <w:rPr>
                <w:rFonts w:cs="Arial"/>
              </w:rPr>
              <w:t xml:space="preserve"> the </w:t>
            </w:r>
            <w:r w:rsidR="00067F77" w:rsidRPr="007B397D">
              <w:rPr>
                <w:rFonts w:cs="Arial"/>
              </w:rPr>
              <w:t xml:space="preserve">Master </w:t>
            </w:r>
            <w:r w:rsidR="00D42A5F" w:rsidRPr="007B397D">
              <w:rPr>
                <w:rFonts w:cs="Arial"/>
              </w:rPr>
              <w:t>table</w:t>
            </w:r>
            <w:r w:rsidR="00067F77" w:rsidRPr="007B397D">
              <w:rPr>
                <w:rFonts w:cs="Arial"/>
              </w:rPr>
              <w:t xml:space="preserve"> &gt;</w:t>
            </w:r>
            <w:r w:rsidR="00F8447D" w:rsidRPr="007B397D">
              <w:rPr>
                <w:rFonts w:cs="Arial"/>
              </w:rPr>
              <w:t>CategoryTable</w:t>
            </w:r>
            <w:r w:rsidR="00D42A5F" w:rsidRPr="007B397D">
              <w:rPr>
                <w:rFonts w:cs="Arial"/>
              </w:rPr>
              <w:t xml:space="preserve">  &gt; CategoryId</w:t>
            </w:r>
            <w:r w:rsidR="00097734" w:rsidRPr="007B397D">
              <w:rPr>
                <w:rFonts w:cs="Arial"/>
              </w:rPr>
              <w:t xml:space="preserve">. </w:t>
            </w:r>
            <w:r w:rsidR="003C2083" w:rsidRPr="007B397D">
              <w:rPr>
                <w:rFonts w:cs="Arial"/>
              </w:rPr>
              <w:t>Otherwise</w:t>
            </w:r>
            <w:r w:rsidR="00097734" w:rsidRPr="007B397D">
              <w:rPr>
                <w:rFonts w:cs="Arial"/>
              </w:rPr>
              <w:t xml:space="preserve"> it will throw error.</w:t>
            </w:r>
          </w:p>
        </w:tc>
      </w:tr>
      <w:tr w:rsidR="001C7B78" w:rsidRPr="00071AE0" w14:paraId="3A976F9A" w14:textId="77777777" w:rsidTr="001E4127">
        <w:trPr>
          <w:trHeight w:val="202"/>
        </w:trPr>
        <w:tc>
          <w:tcPr>
            <w:tcW w:w="2520" w:type="dxa"/>
            <w:tcBorders>
              <w:top w:val="single" w:sz="4" w:space="0" w:color="auto"/>
              <w:bottom w:val="single" w:sz="4" w:space="0" w:color="auto"/>
            </w:tcBorders>
            <w:shd w:val="clear" w:color="auto" w:fill="auto"/>
          </w:tcPr>
          <w:p w14:paraId="524758AA" w14:textId="77777777" w:rsidR="001C7B78" w:rsidRDefault="001C7B78" w:rsidP="001E4127">
            <w:pPr>
              <w:rPr>
                <w:rFonts w:asciiTheme="minorHAnsi" w:hAnsiTheme="minorHAnsi" w:cstheme="minorHAnsi"/>
              </w:rPr>
            </w:pPr>
            <w:r>
              <w:rPr>
                <w:rFonts w:asciiTheme="minorHAnsi" w:hAnsiTheme="minorHAnsi" w:cstheme="minorHAnsi"/>
              </w:rPr>
              <w:t>Electronic Timecard</w:t>
            </w:r>
          </w:p>
        </w:tc>
        <w:tc>
          <w:tcPr>
            <w:tcW w:w="3164" w:type="dxa"/>
            <w:tcBorders>
              <w:top w:val="single" w:sz="4" w:space="0" w:color="auto"/>
              <w:bottom w:val="single" w:sz="4" w:space="0" w:color="auto"/>
            </w:tcBorders>
            <w:shd w:val="clear" w:color="auto" w:fill="auto"/>
          </w:tcPr>
          <w:p w14:paraId="1621520B"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Use Timecard</w:t>
            </w:r>
            <w:r w:rsidR="007B3504">
              <w:rPr>
                <w:rFonts w:asciiTheme="minorHAnsi" w:hAnsiTheme="minorHAnsi" w:cstheme="minorHAnsi"/>
              </w:rPr>
              <w:t xml:space="preserve"> (check box)</w:t>
            </w:r>
          </w:p>
        </w:tc>
        <w:tc>
          <w:tcPr>
            <w:tcW w:w="5062" w:type="dxa"/>
            <w:tcBorders>
              <w:top w:val="single" w:sz="4" w:space="0" w:color="auto"/>
              <w:bottom w:val="single" w:sz="4" w:space="0" w:color="auto"/>
            </w:tcBorders>
            <w:shd w:val="clear" w:color="auto" w:fill="auto"/>
          </w:tcPr>
          <w:p w14:paraId="17553322" w14:textId="77777777" w:rsidR="001C7B78" w:rsidRDefault="001C7B78" w:rsidP="001E4127">
            <w:pPr>
              <w:rPr>
                <w:rFonts w:asciiTheme="minorHAnsi" w:hAnsiTheme="minorHAnsi" w:cstheme="minorHAnsi"/>
              </w:rPr>
            </w:pPr>
          </w:p>
        </w:tc>
      </w:tr>
      <w:tr w:rsidR="001C7B78" w:rsidRPr="00071AE0" w14:paraId="6DF54778" w14:textId="77777777" w:rsidTr="001E4127">
        <w:trPr>
          <w:trHeight w:val="202"/>
        </w:trPr>
        <w:tc>
          <w:tcPr>
            <w:tcW w:w="2520" w:type="dxa"/>
            <w:tcBorders>
              <w:top w:val="single" w:sz="4" w:space="0" w:color="auto"/>
              <w:bottom w:val="single" w:sz="4" w:space="0" w:color="auto"/>
            </w:tcBorders>
            <w:shd w:val="clear" w:color="auto" w:fill="auto"/>
          </w:tcPr>
          <w:p w14:paraId="5EA12F06" w14:textId="77777777" w:rsidR="001C7B78" w:rsidRDefault="001C7B78" w:rsidP="001E4127">
            <w:pPr>
              <w:rPr>
                <w:rFonts w:asciiTheme="minorHAnsi" w:hAnsiTheme="minorHAnsi" w:cstheme="minorHAnsi"/>
              </w:rPr>
            </w:pPr>
            <w:del w:id="122" w:author="Charlie Kunes" w:date="2012-07-23T14:54:00Z">
              <w:r w:rsidDel="00100E35">
                <w:rPr>
                  <w:rFonts w:asciiTheme="minorHAnsi" w:hAnsiTheme="minorHAnsi" w:cstheme="minorHAnsi"/>
                </w:rPr>
                <w:delText>Configu</w:delText>
              </w:r>
              <w:r w:rsidR="00290B5E" w:rsidDel="00100E35">
                <w:rPr>
                  <w:rFonts w:asciiTheme="minorHAnsi" w:hAnsiTheme="minorHAnsi" w:cstheme="minorHAnsi"/>
                </w:rPr>
                <w:delText>q</w:delText>
              </w:r>
              <w:r w:rsidDel="00100E35">
                <w:rPr>
                  <w:rFonts w:asciiTheme="minorHAnsi" w:hAnsiTheme="minorHAnsi" w:cstheme="minorHAnsi"/>
                </w:rPr>
                <w:delText>ration</w:delText>
              </w:r>
            </w:del>
            <w:ins w:id="123" w:author="Charlie Kunes" w:date="2012-07-23T14:54:00Z">
              <w:r w:rsidR="00100E35">
                <w:rPr>
                  <w:rFonts w:asciiTheme="minorHAnsi" w:hAnsiTheme="minorHAnsi" w:cstheme="minorHAnsi"/>
                </w:rPr>
                <w:t>Configuration</w:t>
              </w:r>
            </w:ins>
          </w:p>
        </w:tc>
        <w:tc>
          <w:tcPr>
            <w:tcW w:w="3164" w:type="dxa"/>
            <w:tcBorders>
              <w:top w:val="single" w:sz="4" w:space="0" w:color="auto"/>
              <w:bottom w:val="single" w:sz="4" w:space="0" w:color="auto"/>
            </w:tcBorders>
            <w:shd w:val="clear" w:color="auto" w:fill="auto"/>
          </w:tcPr>
          <w:p w14:paraId="6895EF57"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Configuration</w:t>
            </w:r>
          </w:p>
        </w:tc>
        <w:tc>
          <w:tcPr>
            <w:tcW w:w="5062" w:type="dxa"/>
            <w:tcBorders>
              <w:top w:val="single" w:sz="4" w:space="0" w:color="auto"/>
              <w:bottom w:val="single" w:sz="4" w:space="0" w:color="auto"/>
            </w:tcBorders>
            <w:shd w:val="clear" w:color="auto" w:fill="auto"/>
          </w:tcPr>
          <w:p w14:paraId="5B0BC79A" w14:textId="77777777" w:rsidR="001C7B78" w:rsidRPr="007B397D" w:rsidRDefault="007B6E13" w:rsidP="00CA6F2F">
            <w:pPr>
              <w:rPr>
                <w:rFonts w:cs="Arial"/>
                <w:rPrChange w:id="124" w:author="Charlie Kunes" w:date="2012-07-23T16:43:00Z">
                  <w:rPr>
                    <w:rFonts w:asciiTheme="minorHAnsi" w:hAnsiTheme="minorHAnsi" w:cstheme="minorHAnsi"/>
                  </w:rPr>
                </w:rPrChange>
              </w:rPr>
            </w:pPr>
            <w:r w:rsidRPr="007B397D">
              <w:rPr>
                <w:rFonts w:cs="Arial"/>
              </w:rPr>
              <w:t xml:space="preserve">The record should </w:t>
            </w:r>
            <w:r w:rsidR="00CA6F2F" w:rsidRPr="007B397D">
              <w:rPr>
                <w:rFonts w:cs="Arial"/>
              </w:rPr>
              <w:t>exist</w:t>
            </w:r>
            <w:r w:rsidRPr="007B397D">
              <w:rPr>
                <w:rFonts w:cs="Arial"/>
              </w:rPr>
              <w:t xml:space="preserve"> in the  </w:t>
            </w:r>
            <w:r w:rsidR="005F02FF" w:rsidRPr="007B397D">
              <w:rPr>
                <w:rFonts w:cs="Arial"/>
              </w:rPr>
              <w:t xml:space="preserve">Master </w:t>
            </w:r>
            <w:r w:rsidR="00863E7F" w:rsidRPr="007B397D">
              <w:rPr>
                <w:rFonts w:cs="Arial"/>
              </w:rPr>
              <w:t>table</w:t>
            </w:r>
            <w:r w:rsidR="005F02FF" w:rsidRPr="007B397D">
              <w:rPr>
                <w:rFonts w:cs="Arial"/>
              </w:rPr>
              <w:t xml:space="preserve"> &gt; JmgRegistrationSetup</w:t>
            </w:r>
            <w:r w:rsidR="00BD7520" w:rsidRPr="007B397D">
              <w:rPr>
                <w:rFonts w:cs="Arial"/>
              </w:rPr>
              <w:t xml:space="preserve"> &gt; SetupId</w:t>
            </w:r>
            <w:r w:rsidR="00CA6F2F" w:rsidRPr="007B397D">
              <w:rPr>
                <w:rFonts w:cs="Arial"/>
              </w:rPr>
              <w:t xml:space="preserve"> , otherwise it will throw error</w:t>
            </w:r>
            <w:r w:rsidR="00301DBA" w:rsidRPr="007B397D">
              <w:rPr>
                <w:rFonts w:cs="Arial"/>
              </w:rPr>
              <w:t>.</w:t>
            </w:r>
          </w:p>
        </w:tc>
      </w:tr>
      <w:tr w:rsidR="001C7B78" w:rsidRPr="00071AE0" w14:paraId="54B521D8" w14:textId="77777777" w:rsidTr="001E4127">
        <w:trPr>
          <w:trHeight w:val="202"/>
        </w:trPr>
        <w:tc>
          <w:tcPr>
            <w:tcW w:w="2520" w:type="dxa"/>
            <w:tcBorders>
              <w:top w:val="single" w:sz="4" w:space="0" w:color="auto"/>
              <w:bottom w:val="single" w:sz="4" w:space="0" w:color="auto"/>
            </w:tcBorders>
            <w:shd w:val="clear" w:color="auto" w:fill="auto"/>
          </w:tcPr>
          <w:p w14:paraId="75C3AF57" w14:textId="77777777" w:rsidR="001C7B78" w:rsidRDefault="001C7B78" w:rsidP="001E4127">
            <w:pPr>
              <w:rPr>
                <w:rFonts w:asciiTheme="minorHAnsi" w:hAnsiTheme="minorHAnsi" w:cstheme="minorHAnsi"/>
              </w:rPr>
            </w:pPr>
            <w:r>
              <w:rPr>
                <w:rFonts w:asciiTheme="minorHAnsi" w:hAnsiTheme="minorHAnsi" w:cstheme="minorHAnsi"/>
              </w:rPr>
              <w:t xml:space="preserve">Supervisor </w:t>
            </w:r>
            <w:del w:id="125" w:author="Ramya Buddana" w:date="2012-07-24T11:32:00Z">
              <w:r w:rsidDel="00196B3D">
                <w:rPr>
                  <w:rFonts w:asciiTheme="minorHAnsi" w:hAnsiTheme="minorHAnsi" w:cstheme="minorHAnsi"/>
                </w:rPr>
                <w:delText>Options</w:delText>
              </w:r>
            </w:del>
          </w:p>
        </w:tc>
        <w:tc>
          <w:tcPr>
            <w:tcW w:w="3164" w:type="dxa"/>
            <w:tcBorders>
              <w:top w:val="single" w:sz="4" w:space="0" w:color="auto"/>
              <w:bottom w:val="single" w:sz="4" w:space="0" w:color="auto"/>
            </w:tcBorders>
            <w:shd w:val="clear" w:color="auto" w:fill="auto"/>
          </w:tcPr>
          <w:p w14:paraId="6F2A9A68"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Supervisor Options</w:t>
            </w:r>
          </w:p>
        </w:tc>
        <w:tc>
          <w:tcPr>
            <w:tcW w:w="5062" w:type="dxa"/>
            <w:tcBorders>
              <w:top w:val="single" w:sz="4" w:space="0" w:color="auto"/>
              <w:bottom w:val="single" w:sz="4" w:space="0" w:color="auto"/>
            </w:tcBorders>
            <w:shd w:val="clear" w:color="auto" w:fill="auto"/>
          </w:tcPr>
          <w:p w14:paraId="50728715" w14:textId="77777777" w:rsidR="001C7B78" w:rsidRDefault="00100E35" w:rsidP="001E4127">
            <w:pPr>
              <w:rPr>
                <w:rFonts w:asciiTheme="minorHAnsi" w:hAnsiTheme="minorHAnsi" w:cstheme="minorHAnsi"/>
              </w:rPr>
            </w:pPr>
            <w:ins w:id="126" w:author="Charlie Kunes" w:date="2012-07-23T14:58:00Z">
              <w:del w:id="127" w:author="Ramya Buddana" w:date="2012-07-24T11:35:00Z">
                <w:r w:rsidRPr="00100E35" w:rsidDel="00C54DD1">
                  <w:rPr>
                    <w:rFonts w:asciiTheme="minorHAnsi" w:hAnsiTheme="minorHAnsi" w:cstheme="minorHAnsi"/>
                    <w:b/>
                    <w:rPrChange w:id="128" w:author="Charlie Kunes" w:date="2012-07-23T14:59:00Z">
                      <w:rPr>
                        <w:rFonts w:asciiTheme="minorHAnsi" w:hAnsiTheme="minorHAnsi" w:cstheme="minorHAnsi"/>
                      </w:rPr>
                    </w:rPrChange>
                  </w:rPr>
                  <w:delText>Supervisor</w:delText>
                </w:r>
                <w:r w:rsidDel="00C54DD1">
                  <w:rPr>
                    <w:rFonts w:asciiTheme="minorHAnsi" w:hAnsiTheme="minorHAnsi" w:cstheme="minorHAnsi"/>
                  </w:rPr>
                  <w:delText xml:space="preserve"> is the column heading label in sample csv file</w:delText>
                </w:r>
              </w:del>
            </w:ins>
          </w:p>
        </w:tc>
      </w:tr>
      <w:tr w:rsidR="00100E35" w:rsidRPr="00071AE0" w14:paraId="7E5E9DCA" w14:textId="77777777" w:rsidTr="001E4127">
        <w:trPr>
          <w:trHeight w:val="202"/>
          <w:ins w:id="129" w:author="Charlie Kunes" w:date="2012-07-23T15:00:00Z"/>
        </w:trPr>
        <w:tc>
          <w:tcPr>
            <w:tcW w:w="2520" w:type="dxa"/>
            <w:tcBorders>
              <w:top w:val="single" w:sz="4" w:space="0" w:color="auto"/>
              <w:bottom w:val="single" w:sz="4" w:space="0" w:color="auto"/>
            </w:tcBorders>
            <w:shd w:val="clear" w:color="auto" w:fill="auto"/>
          </w:tcPr>
          <w:p w14:paraId="43E046EA" w14:textId="77777777" w:rsidR="00100E35" w:rsidRDefault="00100E35" w:rsidP="001E4127">
            <w:pPr>
              <w:rPr>
                <w:ins w:id="130" w:author="Charlie Kunes" w:date="2012-07-23T15:00:00Z"/>
                <w:rFonts w:asciiTheme="minorHAnsi" w:hAnsiTheme="minorHAnsi" w:cstheme="minorHAnsi"/>
              </w:rPr>
            </w:pPr>
            <w:ins w:id="131" w:author="Charlie Kunes" w:date="2012-07-23T15:00:00Z">
              <w:r>
                <w:rPr>
                  <w:rFonts w:asciiTheme="minorHAnsi" w:hAnsiTheme="minorHAnsi" w:cstheme="minorHAnsi"/>
                </w:rPr>
                <w:t>Supervisor Calculation Group</w:t>
              </w:r>
            </w:ins>
          </w:p>
        </w:tc>
        <w:tc>
          <w:tcPr>
            <w:tcW w:w="3164" w:type="dxa"/>
            <w:tcBorders>
              <w:top w:val="single" w:sz="4" w:space="0" w:color="auto"/>
              <w:bottom w:val="single" w:sz="4" w:space="0" w:color="auto"/>
            </w:tcBorders>
            <w:shd w:val="clear" w:color="auto" w:fill="auto"/>
          </w:tcPr>
          <w:p w14:paraId="0E0D6AFC" w14:textId="77777777" w:rsidR="00100E35" w:rsidRDefault="002C23F5" w:rsidP="001E4127">
            <w:pPr>
              <w:rPr>
                <w:ins w:id="132" w:author="Charlie Kunes" w:date="2012-07-23T15:00:00Z"/>
                <w:rFonts w:asciiTheme="minorHAnsi" w:hAnsiTheme="minorHAnsi" w:cstheme="minorHAnsi"/>
              </w:rPr>
            </w:pPr>
            <w:ins w:id="133" w:author="Charlie Kunes" w:date="2012-07-23T15:23:00Z">
              <w:r>
                <w:rPr>
                  <w:rFonts w:asciiTheme="minorHAnsi" w:hAnsiTheme="minorHAnsi" w:cstheme="minorHAnsi"/>
                </w:rPr>
                <w:t>jmgEmployee &gt; CalculateGroupId</w:t>
              </w:r>
            </w:ins>
          </w:p>
        </w:tc>
        <w:tc>
          <w:tcPr>
            <w:tcW w:w="5062" w:type="dxa"/>
            <w:tcBorders>
              <w:top w:val="single" w:sz="4" w:space="0" w:color="auto"/>
              <w:bottom w:val="single" w:sz="4" w:space="0" w:color="auto"/>
            </w:tcBorders>
            <w:shd w:val="clear" w:color="auto" w:fill="auto"/>
          </w:tcPr>
          <w:p w14:paraId="33CDEF35" w14:textId="77777777" w:rsidR="00100E35" w:rsidRPr="00100E35" w:rsidRDefault="00100E35" w:rsidP="001E4127">
            <w:pPr>
              <w:rPr>
                <w:ins w:id="134" w:author="Charlie Kunes" w:date="2012-07-23T15:00:00Z"/>
                <w:rFonts w:asciiTheme="minorHAnsi" w:hAnsiTheme="minorHAnsi" w:cstheme="minorHAnsi"/>
                <w:b/>
              </w:rPr>
            </w:pPr>
          </w:p>
        </w:tc>
      </w:tr>
      <w:tr w:rsidR="001C7B78" w:rsidRPr="00071AE0" w14:paraId="2E387E99" w14:textId="77777777" w:rsidTr="001E4127">
        <w:trPr>
          <w:trHeight w:val="202"/>
        </w:trPr>
        <w:tc>
          <w:tcPr>
            <w:tcW w:w="2520" w:type="dxa"/>
            <w:tcBorders>
              <w:top w:val="single" w:sz="4" w:space="0" w:color="auto"/>
              <w:bottom w:val="single" w:sz="4" w:space="0" w:color="auto"/>
            </w:tcBorders>
            <w:shd w:val="clear" w:color="auto" w:fill="auto"/>
          </w:tcPr>
          <w:p w14:paraId="0ED850E9" w14:textId="77777777" w:rsidR="001C7B78" w:rsidRDefault="001C7B78" w:rsidP="001E4127">
            <w:pPr>
              <w:rPr>
                <w:rFonts w:asciiTheme="minorHAnsi" w:hAnsiTheme="minorHAnsi" w:cstheme="minorHAnsi"/>
              </w:rPr>
            </w:pPr>
            <w:r>
              <w:rPr>
                <w:rFonts w:asciiTheme="minorHAnsi" w:hAnsiTheme="minorHAnsi" w:cstheme="minorHAnsi"/>
              </w:rPr>
              <w:t>Pay Period</w:t>
            </w:r>
          </w:p>
        </w:tc>
        <w:tc>
          <w:tcPr>
            <w:tcW w:w="3164" w:type="dxa"/>
            <w:tcBorders>
              <w:top w:val="single" w:sz="4" w:space="0" w:color="auto"/>
              <w:bottom w:val="single" w:sz="4" w:space="0" w:color="auto"/>
            </w:tcBorders>
            <w:shd w:val="clear" w:color="auto" w:fill="auto"/>
          </w:tcPr>
          <w:p w14:paraId="1BA4BE4F" w14:textId="77777777" w:rsidR="001C7B78" w:rsidRDefault="00443113" w:rsidP="001E4127">
            <w:pPr>
              <w:rPr>
                <w:rFonts w:asciiTheme="minorHAnsi" w:hAnsiTheme="minorHAnsi" w:cstheme="minorHAnsi"/>
              </w:rPr>
            </w:pPr>
            <w:r>
              <w:rPr>
                <w:rFonts w:asciiTheme="minorHAnsi" w:hAnsiTheme="minorHAnsi" w:cstheme="minorHAnsi"/>
              </w:rPr>
              <w:t xml:space="preserve">JmgEmployee  &gt;  </w:t>
            </w:r>
            <w:r w:rsidR="001C7B78">
              <w:rPr>
                <w:rFonts w:asciiTheme="minorHAnsi" w:hAnsiTheme="minorHAnsi" w:cstheme="minorHAnsi"/>
              </w:rPr>
              <w:t>Period Code</w:t>
            </w:r>
          </w:p>
        </w:tc>
        <w:tc>
          <w:tcPr>
            <w:tcW w:w="5062" w:type="dxa"/>
            <w:tcBorders>
              <w:top w:val="single" w:sz="4" w:space="0" w:color="auto"/>
              <w:bottom w:val="single" w:sz="4" w:space="0" w:color="auto"/>
            </w:tcBorders>
            <w:shd w:val="clear" w:color="auto" w:fill="auto"/>
          </w:tcPr>
          <w:p w14:paraId="1A259100" w14:textId="77777777" w:rsidR="001C7B78" w:rsidRDefault="007B6E13" w:rsidP="00CA6F2F">
            <w:pPr>
              <w:rPr>
                <w:rFonts w:asciiTheme="minorHAnsi" w:hAnsiTheme="minorHAnsi" w:cstheme="minorHAnsi"/>
              </w:rPr>
            </w:pPr>
            <w:r>
              <w:rPr>
                <w:rFonts w:asciiTheme="minorHAnsi" w:hAnsiTheme="minorHAnsi" w:cstheme="minorHAnsi"/>
              </w:rPr>
              <w:t xml:space="preserve">The record should </w:t>
            </w:r>
            <w:r w:rsidR="00CA6F2F">
              <w:rPr>
                <w:rFonts w:asciiTheme="minorHAnsi" w:hAnsiTheme="minorHAnsi" w:cstheme="minorHAnsi"/>
              </w:rPr>
              <w:t>exist</w:t>
            </w:r>
            <w:r>
              <w:rPr>
                <w:rFonts w:asciiTheme="minorHAnsi" w:hAnsiTheme="minorHAnsi" w:cstheme="minorHAnsi"/>
              </w:rPr>
              <w:t xml:space="preserve"> in the </w:t>
            </w:r>
            <w:r w:rsidR="005F02FF">
              <w:rPr>
                <w:rFonts w:asciiTheme="minorHAnsi" w:hAnsiTheme="minorHAnsi" w:cstheme="minorHAnsi"/>
              </w:rPr>
              <w:t xml:space="preserve">Master </w:t>
            </w:r>
            <w:r w:rsidR="00863E7F">
              <w:rPr>
                <w:rFonts w:asciiTheme="minorHAnsi" w:hAnsiTheme="minorHAnsi" w:cstheme="minorHAnsi"/>
              </w:rPr>
              <w:t>table</w:t>
            </w:r>
            <w:r w:rsidR="005F02FF">
              <w:rPr>
                <w:rFonts w:asciiTheme="minorHAnsi" w:hAnsiTheme="minorHAnsi" w:cstheme="minorHAnsi"/>
              </w:rPr>
              <w:t xml:space="preserve"> &gt;</w:t>
            </w:r>
            <w:r w:rsidR="005F02FF">
              <w:t xml:space="preserve"> </w:t>
            </w:r>
            <w:r w:rsidR="005F02FF" w:rsidRPr="005F02FF">
              <w:rPr>
                <w:rFonts w:asciiTheme="minorHAnsi" w:hAnsiTheme="minorHAnsi" w:cstheme="minorHAnsi"/>
              </w:rPr>
              <w:t>ProjPeriodTable</w:t>
            </w:r>
            <w:r w:rsidR="006D7EE6">
              <w:rPr>
                <w:rFonts w:asciiTheme="minorHAnsi" w:hAnsiTheme="minorHAnsi" w:cstheme="minorHAnsi"/>
              </w:rPr>
              <w:t xml:space="preserve"> &gt; PeriodId</w:t>
            </w:r>
            <w:r w:rsidR="00CA6F2F">
              <w:rPr>
                <w:rFonts w:asciiTheme="minorHAnsi" w:hAnsiTheme="minorHAnsi" w:cstheme="minorHAnsi"/>
              </w:rPr>
              <w:t xml:space="preserve"> , </w:t>
            </w:r>
            <w:r w:rsidR="00CA6F2F" w:rsidRPr="00014087">
              <w:rPr>
                <w:rFonts w:asciiTheme="minorHAnsi" w:hAnsiTheme="minorHAnsi" w:cstheme="minorHAnsi"/>
              </w:rPr>
              <w:t>otherwise it will throw error</w:t>
            </w:r>
            <w:r w:rsidR="00301DBA">
              <w:rPr>
                <w:rFonts w:asciiTheme="minorHAnsi" w:hAnsiTheme="minorHAnsi" w:cstheme="minorHAnsi"/>
              </w:rPr>
              <w:t>.</w:t>
            </w:r>
          </w:p>
        </w:tc>
      </w:tr>
    </w:tbl>
    <w:p w14:paraId="485D8601" w14:textId="77777777" w:rsidR="00ED6299" w:rsidRDefault="00ED6299" w:rsidP="00590127">
      <w:pPr>
        <w:pStyle w:val="NormalText-Indent1"/>
      </w:pPr>
    </w:p>
    <w:p w14:paraId="46EAA6B6" w14:textId="77777777" w:rsidR="00427AC6" w:rsidRPr="00C8311F" w:rsidRDefault="00427AC6" w:rsidP="00427AC6">
      <w:pPr>
        <w:spacing w:before="360"/>
        <w:rPr>
          <w:b/>
          <w:u w:val="single"/>
        </w:rPr>
      </w:pPr>
      <w:r>
        <w:rPr>
          <w:rFonts w:asciiTheme="minorHAnsi" w:hAnsiTheme="minorHAnsi" w:cs="Arial"/>
          <w:b/>
          <w:u w:val="single"/>
          <w:lang w:val="en-GB"/>
        </w:rPr>
        <w:t>Human Resources&gt;Common</w:t>
      </w:r>
      <w:r w:rsidRPr="00C8311F">
        <w:rPr>
          <w:rFonts w:asciiTheme="minorHAnsi" w:hAnsiTheme="minorHAnsi" w:cs="Arial"/>
          <w:b/>
          <w:u w:val="single"/>
          <w:lang w:val="en-GB"/>
        </w:rPr>
        <w:t>&gt;Worker&gt;Employee</w:t>
      </w:r>
    </w:p>
    <w:p w14:paraId="330A5F7F" w14:textId="77777777" w:rsidR="00427AC6" w:rsidRDefault="00427AC6" w:rsidP="00452D8E">
      <w:pPr>
        <w:ind w:firstLine="720"/>
        <w:rPr>
          <w:rFonts w:asciiTheme="minorHAnsi" w:hAnsiTheme="minorHAnsi"/>
          <w:b/>
        </w:rPr>
      </w:pPr>
      <w:r>
        <w:rPr>
          <w:rFonts w:asciiTheme="minorHAnsi" w:hAnsiTheme="minorHAnsi"/>
          <w:b/>
        </w:rPr>
        <w:t xml:space="preserve">Fasttab: Employment&gt;Financial </w:t>
      </w:r>
      <w:r w:rsidRPr="00083A51">
        <w:rPr>
          <w:rFonts w:asciiTheme="minorHAnsi" w:hAnsiTheme="minorHAnsi"/>
          <w:b/>
        </w:rPr>
        <w:t>dimensions</w:t>
      </w:r>
    </w:p>
    <w:p w14:paraId="2FFE5AA3" w14:textId="77777777" w:rsidR="00452D8E" w:rsidRPr="00452D8E" w:rsidRDefault="00452D8E" w:rsidP="00452D8E">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427AC6" w:rsidRPr="00071AE0" w14:paraId="23313BE1"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4BE7EE57" w14:textId="77777777" w:rsidR="00427AC6" w:rsidRPr="00F0431B" w:rsidRDefault="00427AC6"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BAF5241" w14:textId="77777777" w:rsidR="00427AC6" w:rsidRPr="00F0431B" w:rsidRDefault="00427AC6"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2FF34881" w14:textId="77777777" w:rsidR="00427AC6" w:rsidRPr="00F0431B" w:rsidRDefault="00427AC6" w:rsidP="001E4127">
            <w:pPr>
              <w:rPr>
                <w:rFonts w:asciiTheme="minorHAnsi" w:hAnsiTheme="minorHAnsi" w:cstheme="minorHAnsi"/>
                <w:b/>
              </w:rPr>
            </w:pPr>
            <w:r w:rsidRPr="00F0431B">
              <w:rPr>
                <w:rFonts w:asciiTheme="minorHAnsi" w:hAnsiTheme="minorHAnsi" w:cstheme="minorHAnsi"/>
                <w:b/>
              </w:rPr>
              <w:t>Notes</w:t>
            </w:r>
          </w:p>
        </w:tc>
      </w:tr>
      <w:tr w:rsidR="00427AC6" w:rsidRPr="00071AE0" w14:paraId="0111558E" w14:textId="77777777" w:rsidTr="001E4127">
        <w:trPr>
          <w:trHeight w:val="202"/>
        </w:trPr>
        <w:tc>
          <w:tcPr>
            <w:tcW w:w="2520" w:type="dxa"/>
            <w:tcBorders>
              <w:top w:val="single" w:sz="4" w:space="0" w:color="auto"/>
              <w:bottom w:val="single" w:sz="4" w:space="0" w:color="auto"/>
            </w:tcBorders>
            <w:shd w:val="clear" w:color="auto" w:fill="auto"/>
          </w:tcPr>
          <w:p w14:paraId="32D2F75D" w14:textId="77777777" w:rsidR="00427AC6" w:rsidRPr="00071AE0" w:rsidRDefault="00427AC6" w:rsidP="001E4127">
            <w:pPr>
              <w:rPr>
                <w:rFonts w:asciiTheme="minorHAnsi" w:hAnsiTheme="minorHAnsi" w:cstheme="minorHAnsi"/>
              </w:rPr>
            </w:pPr>
            <w:r>
              <w:rPr>
                <w:rFonts w:asciiTheme="minorHAnsi" w:hAnsiTheme="minorHAnsi" w:cstheme="minorHAnsi"/>
              </w:rPr>
              <w:t>Cost Center</w:t>
            </w:r>
          </w:p>
        </w:tc>
        <w:tc>
          <w:tcPr>
            <w:tcW w:w="3164" w:type="dxa"/>
            <w:tcBorders>
              <w:top w:val="single" w:sz="4" w:space="0" w:color="auto"/>
              <w:bottom w:val="single" w:sz="4" w:space="0" w:color="auto"/>
            </w:tcBorders>
            <w:shd w:val="clear" w:color="auto" w:fill="auto"/>
          </w:tcPr>
          <w:p w14:paraId="62686F58" w14:textId="77777777" w:rsidR="00427AC6" w:rsidRPr="00071AE0" w:rsidRDefault="00427AC6" w:rsidP="001E4127">
            <w:pPr>
              <w:rPr>
                <w:rFonts w:asciiTheme="minorHAnsi" w:hAnsiTheme="minorHAnsi" w:cstheme="minorHAnsi"/>
              </w:rPr>
            </w:pPr>
            <w:r>
              <w:rPr>
                <w:rFonts w:asciiTheme="minorHAnsi" w:hAnsiTheme="minorHAnsi" w:cstheme="minorHAnsi"/>
              </w:rPr>
              <w:t>Cost Center</w:t>
            </w:r>
          </w:p>
        </w:tc>
        <w:tc>
          <w:tcPr>
            <w:tcW w:w="5062" w:type="dxa"/>
            <w:tcBorders>
              <w:top w:val="single" w:sz="4" w:space="0" w:color="auto"/>
              <w:bottom w:val="single" w:sz="4" w:space="0" w:color="auto"/>
            </w:tcBorders>
            <w:shd w:val="clear" w:color="auto" w:fill="auto"/>
          </w:tcPr>
          <w:p w14:paraId="5B846486" w14:textId="77777777" w:rsidR="00427AC6" w:rsidRPr="00071AE0" w:rsidRDefault="00994364" w:rsidP="00891DB6">
            <w:pPr>
              <w:rPr>
                <w:rFonts w:asciiTheme="minorHAnsi" w:hAnsiTheme="minorHAnsi" w:cstheme="minorHAnsi"/>
              </w:rPr>
            </w:pPr>
            <w:r>
              <w:rPr>
                <w:rFonts w:asciiTheme="minorHAnsi" w:hAnsiTheme="minorHAnsi" w:cstheme="minorHAnsi"/>
              </w:rPr>
              <w:t xml:space="preserve">The record should </w:t>
            </w:r>
            <w:r w:rsidR="00891DB6">
              <w:rPr>
                <w:rFonts w:asciiTheme="minorHAnsi" w:hAnsiTheme="minorHAnsi" w:cstheme="minorHAnsi"/>
              </w:rPr>
              <w:t xml:space="preserve">exist </w:t>
            </w:r>
            <w:r>
              <w:rPr>
                <w:rFonts w:asciiTheme="minorHAnsi" w:hAnsiTheme="minorHAnsi" w:cstheme="minorHAnsi"/>
              </w:rPr>
              <w:t xml:space="preserve"> in the </w:t>
            </w:r>
            <w:r w:rsidR="00BE74A1">
              <w:rPr>
                <w:rFonts w:asciiTheme="minorHAnsi" w:hAnsiTheme="minorHAnsi" w:cstheme="minorHAnsi"/>
              </w:rPr>
              <w:t>Master tables &gt; D</w:t>
            </w:r>
            <w:r w:rsidR="005754E5" w:rsidRPr="005754E5">
              <w:rPr>
                <w:rFonts w:asciiTheme="minorHAnsi" w:hAnsiTheme="minorHAnsi" w:cstheme="minorHAnsi"/>
              </w:rPr>
              <w:t>imensionValueDetails</w:t>
            </w:r>
            <w:r w:rsidR="00891DB6">
              <w:rPr>
                <w:rFonts w:asciiTheme="minorHAnsi" w:hAnsiTheme="minorHAnsi" w:cstheme="minorHAnsi"/>
              </w:rPr>
              <w:t xml:space="preserve"> , </w:t>
            </w:r>
            <w:r w:rsidR="00891DB6" w:rsidRPr="00014087">
              <w:rPr>
                <w:rFonts w:asciiTheme="minorHAnsi" w:hAnsiTheme="minorHAnsi" w:cstheme="minorHAnsi"/>
              </w:rPr>
              <w:t>otherwise it will throw error</w:t>
            </w:r>
            <w:r w:rsidR="00E859C0">
              <w:rPr>
                <w:rFonts w:asciiTheme="minorHAnsi" w:hAnsiTheme="minorHAnsi" w:cstheme="minorHAnsi"/>
              </w:rPr>
              <w:t>.</w:t>
            </w:r>
          </w:p>
        </w:tc>
      </w:tr>
    </w:tbl>
    <w:p w14:paraId="110BD925" w14:textId="77777777" w:rsidR="00427AC6" w:rsidRDefault="00427AC6" w:rsidP="00590127">
      <w:pPr>
        <w:pStyle w:val="NormalText-Indent1"/>
      </w:pPr>
    </w:p>
    <w:p w14:paraId="0E960888" w14:textId="77777777" w:rsidR="007F0F5E" w:rsidRDefault="007F0F5E" w:rsidP="00590127">
      <w:pPr>
        <w:pStyle w:val="NormalText-Indent1"/>
      </w:pPr>
    </w:p>
    <w:p w14:paraId="2CD20F34" w14:textId="77777777" w:rsidR="007F0F5E" w:rsidRDefault="007F0F5E" w:rsidP="00590127">
      <w:pPr>
        <w:pStyle w:val="NormalText-Indent1"/>
      </w:pPr>
    </w:p>
    <w:p w14:paraId="119E0C28" w14:textId="77777777" w:rsidR="007F0F5E" w:rsidRDefault="007F0F5E" w:rsidP="00590127">
      <w:pPr>
        <w:pStyle w:val="NormalText-Indent1"/>
      </w:pPr>
    </w:p>
    <w:p w14:paraId="77451695" w14:textId="77777777" w:rsidR="007F0F5E" w:rsidRDefault="007F0F5E" w:rsidP="00590127">
      <w:pPr>
        <w:pStyle w:val="NormalText-Indent1"/>
      </w:pPr>
    </w:p>
    <w:p w14:paraId="30805598" w14:textId="77777777" w:rsidR="00427AC6" w:rsidRPr="00C8311F" w:rsidRDefault="00427AC6" w:rsidP="00427AC6">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Positions &gt; Positions </w:t>
      </w:r>
    </w:p>
    <w:p w14:paraId="4660630A" w14:textId="77777777" w:rsidR="00427AC6" w:rsidRDefault="00427AC6" w:rsidP="00427AC6">
      <w:pPr>
        <w:ind w:firstLine="720"/>
        <w:rPr>
          <w:rFonts w:asciiTheme="minorHAnsi" w:hAnsiTheme="minorHAnsi"/>
          <w:b/>
        </w:rPr>
      </w:pPr>
      <w:r>
        <w:rPr>
          <w:rFonts w:asciiTheme="minorHAnsi" w:hAnsiTheme="minorHAnsi"/>
          <w:b/>
        </w:rPr>
        <w:t>Fasttab: Position duration</w:t>
      </w:r>
    </w:p>
    <w:p w14:paraId="7AC440A9" w14:textId="77777777" w:rsidR="00427AC6" w:rsidRPr="00590127" w:rsidRDefault="00427AC6" w:rsidP="00427AC6">
      <w:pPr>
        <w:pStyle w:val="Heading3"/>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427AC6" w:rsidRPr="00071AE0" w14:paraId="724F9783"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55F17EEA" w14:textId="77777777" w:rsidR="00427AC6" w:rsidRPr="00F0431B" w:rsidRDefault="00427AC6"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2C9ECA06" w14:textId="77777777" w:rsidR="00427AC6" w:rsidRPr="00F0431B" w:rsidRDefault="00427AC6"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62B91B0C" w14:textId="77777777" w:rsidR="00427AC6" w:rsidRPr="00F0431B" w:rsidRDefault="00427AC6" w:rsidP="001E4127">
            <w:pPr>
              <w:rPr>
                <w:rFonts w:asciiTheme="minorHAnsi" w:hAnsiTheme="minorHAnsi" w:cstheme="minorHAnsi"/>
                <w:b/>
              </w:rPr>
            </w:pPr>
            <w:r w:rsidRPr="00F0431B">
              <w:rPr>
                <w:rFonts w:asciiTheme="minorHAnsi" w:hAnsiTheme="minorHAnsi" w:cstheme="minorHAnsi"/>
                <w:b/>
              </w:rPr>
              <w:t>Notes</w:t>
            </w:r>
          </w:p>
        </w:tc>
      </w:tr>
      <w:tr w:rsidR="007C0FE6" w:rsidRPr="00071AE0" w14:paraId="1BE3E622" w14:textId="77777777" w:rsidTr="001E4127">
        <w:trPr>
          <w:trHeight w:val="202"/>
        </w:trPr>
        <w:tc>
          <w:tcPr>
            <w:tcW w:w="2520" w:type="dxa"/>
            <w:tcBorders>
              <w:top w:val="single" w:sz="4" w:space="0" w:color="auto"/>
              <w:bottom w:val="single" w:sz="4" w:space="0" w:color="auto"/>
            </w:tcBorders>
            <w:shd w:val="clear" w:color="auto" w:fill="auto"/>
          </w:tcPr>
          <w:p w14:paraId="72747BF7" w14:textId="77777777" w:rsidR="007C0FE6" w:rsidRPr="00071AE0" w:rsidRDefault="007C0FE6"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79C4AAD6" w14:textId="77777777" w:rsidR="007C0FE6" w:rsidRDefault="007C0FE6" w:rsidP="001E4127">
            <w:pPr>
              <w:rPr>
                <w:rFonts w:asciiTheme="minorHAnsi" w:hAnsiTheme="minorHAnsi" w:cstheme="minorHAnsi"/>
              </w:rPr>
            </w:pPr>
            <w:r>
              <w:rPr>
                <w:rFonts w:asciiTheme="minorHAnsi" w:hAnsiTheme="minorHAnsi" w:cstheme="minorHAnsi"/>
              </w:rPr>
              <w:t>Position duration – activation</w:t>
            </w:r>
          </w:p>
          <w:p w14:paraId="08DADA8B" w14:textId="77777777" w:rsidR="00026575" w:rsidRPr="00071AE0" w:rsidRDefault="00026575" w:rsidP="001E4127">
            <w:pPr>
              <w:rPr>
                <w:rFonts w:asciiTheme="minorHAnsi" w:hAnsiTheme="minorHAnsi" w:cstheme="minorHAnsi"/>
              </w:rPr>
            </w:pPr>
            <w:r>
              <w:rPr>
                <w:rFonts w:asciiTheme="minorHAnsi" w:hAnsiTheme="minorHAnsi" w:cstheme="minorHAnsi"/>
              </w:rPr>
              <w:t>(</w:t>
            </w:r>
            <w:r w:rsidR="00DD5F1F">
              <w:rPr>
                <w:rFonts w:asciiTheme="minorHAnsi" w:hAnsiTheme="minorHAnsi" w:cstheme="minorHAnsi"/>
              </w:rPr>
              <w:t>ValidFrom_control –</w:t>
            </w:r>
            <w:r w:rsidR="00A030B6">
              <w:rPr>
                <w:rFonts w:asciiTheme="minorHAnsi" w:hAnsiTheme="minorHAnsi" w:cstheme="minorHAnsi"/>
              </w:rPr>
              <w:t>EDT</w:t>
            </w:r>
            <w:r w:rsidR="00DD5F1F">
              <w:rPr>
                <w:rFonts w:asciiTheme="minorHAnsi" w:hAnsiTheme="minorHAnsi" w:cstheme="minorHAnsi"/>
              </w:rPr>
              <w:t xml:space="preserve"> </w:t>
            </w:r>
            <w:r w:rsidR="00A030B6">
              <w:rPr>
                <w:rFonts w:asciiTheme="minorHAnsi" w:hAnsiTheme="minorHAnsi" w:cstheme="minorHAnsi"/>
              </w:rPr>
              <w:t>&gt;</w:t>
            </w:r>
            <w:r w:rsidR="00DD5F1F">
              <w:rPr>
                <w:rFonts w:asciiTheme="minorHAnsi" w:hAnsiTheme="minorHAnsi" w:cstheme="minorHAnsi"/>
              </w:rPr>
              <w:t xml:space="preserve"> </w:t>
            </w:r>
            <w:r w:rsidRPr="00026575">
              <w:rPr>
                <w:rFonts w:asciiTheme="minorHAnsi" w:hAnsiTheme="minorHAnsi" w:cstheme="minorHAnsi"/>
              </w:rPr>
              <w:t>HcmPositionActivationDateTime</w:t>
            </w:r>
            <w:r>
              <w:rPr>
                <w:rFonts w:asciiTheme="minorHAnsi" w:hAnsiTheme="minorHAnsi" w:cstheme="minorHAnsi"/>
              </w:rPr>
              <w:t>)</w:t>
            </w:r>
          </w:p>
        </w:tc>
        <w:tc>
          <w:tcPr>
            <w:tcW w:w="5062" w:type="dxa"/>
            <w:tcBorders>
              <w:top w:val="single" w:sz="4" w:space="0" w:color="auto"/>
              <w:bottom w:val="single" w:sz="4" w:space="0" w:color="auto"/>
            </w:tcBorders>
            <w:shd w:val="clear" w:color="auto" w:fill="auto"/>
          </w:tcPr>
          <w:p w14:paraId="4EFEB148" w14:textId="77777777" w:rsidR="007C0FE6" w:rsidRPr="00071AE0" w:rsidRDefault="007C0FE6" w:rsidP="001E4127">
            <w:pPr>
              <w:rPr>
                <w:rFonts w:asciiTheme="minorHAnsi" w:hAnsiTheme="minorHAnsi" w:cstheme="minorHAnsi"/>
              </w:rPr>
            </w:pPr>
          </w:p>
        </w:tc>
      </w:tr>
      <w:tr w:rsidR="007C0FE6" w:rsidRPr="00071AE0" w14:paraId="1EC36FA6" w14:textId="77777777" w:rsidTr="001E4127">
        <w:trPr>
          <w:trHeight w:val="202"/>
        </w:trPr>
        <w:tc>
          <w:tcPr>
            <w:tcW w:w="2520" w:type="dxa"/>
            <w:tcBorders>
              <w:top w:val="single" w:sz="4" w:space="0" w:color="auto"/>
              <w:bottom w:val="single" w:sz="4" w:space="0" w:color="auto"/>
            </w:tcBorders>
            <w:shd w:val="clear" w:color="auto" w:fill="auto"/>
          </w:tcPr>
          <w:p w14:paraId="11006B10" w14:textId="77777777" w:rsidR="007C0FE6" w:rsidRDefault="007C0FE6" w:rsidP="001E4127">
            <w:pPr>
              <w:rPr>
                <w:rFonts w:asciiTheme="minorHAnsi" w:hAnsiTheme="minorHAnsi" w:cstheme="minorHAnsi"/>
              </w:rPr>
            </w:pPr>
            <w:r>
              <w:rPr>
                <w:rFonts w:asciiTheme="minorHAnsi" w:hAnsiTheme="minorHAnsi" w:cstheme="minorHAnsi"/>
              </w:rPr>
              <w:t>Termination Date</w:t>
            </w:r>
          </w:p>
        </w:tc>
        <w:tc>
          <w:tcPr>
            <w:tcW w:w="3164" w:type="dxa"/>
            <w:tcBorders>
              <w:top w:val="single" w:sz="4" w:space="0" w:color="auto"/>
              <w:bottom w:val="single" w:sz="4" w:space="0" w:color="auto"/>
            </w:tcBorders>
            <w:shd w:val="clear" w:color="auto" w:fill="auto"/>
          </w:tcPr>
          <w:p w14:paraId="58180DF1" w14:textId="77777777" w:rsidR="007C0FE6" w:rsidRDefault="007C0FE6" w:rsidP="001E4127">
            <w:pPr>
              <w:rPr>
                <w:rFonts w:asciiTheme="minorHAnsi" w:hAnsiTheme="minorHAnsi" w:cstheme="minorHAnsi"/>
              </w:rPr>
            </w:pPr>
            <w:r>
              <w:rPr>
                <w:rFonts w:asciiTheme="minorHAnsi" w:hAnsiTheme="minorHAnsi" w:cstheme="minorHAnsi"/>
              </w:rPr>
              <w:t>Position duration – retirement</w:t>
            </w:r>
          </w:p>
          <w:p w14:paraId="2DDBBB2E" w14:textId="77777777" w:rsidR="00026575" w:rsidRDefault="00730622" w:rsidP="001E4127">
            <w:pPr>
              <w:rPr>
                <w:rFonts w:asciiTheme="minorHAnsi" w:hAnsiTheme="minorHAnsi" w:cstheme="minorHAnsi"/>
              </w:rPr>
            </w:pPr>
            <w:r>
              <w:rPr>
                <w:rFonts w:asciiTheme="minorHAnsi" w:hAnsiTheme="minorHAnsi" w:cstheme="minorHAnsi"/>
              </w:rPr>
              <w:t>(</w:t>
            </w:r>
            <w:r w:rsidR="00DD5F1F">
              <w:rPr>
                <w:rFonts w:asciiTheme="minorHAnsi" w:hAnsiTheme="minorHAnsi" w:cstheme="minorHAnsi"/>
              </w:rPr>
              <w:t>ValidFrom_control –</w:t>
            </w:r>
            <w:r w:rsidR="00A030B6">
              <w:rPr>
                <w:rFonts w:asciiTheme="minorHAnsi" w:hAnsiTheme="minorHAnsi" w:cstheme="minorHAnsi"/>
              </w:rPr>
              <w:t>EDT</w:t>
            </w:r>
            <w:r w:rsidR="00DD5F1F">
              <w:rPr>
                <w:rFonts w:asciiTheme="minorHAnsi" w:hAnsiTheme="minorHAnsi" w:cstheme="minorHAnsi"/>
              </w:rPr>
              <w:t xml:space="preserve"> </w:t>
            </w:r>
            <w:r w:rsidR="00A030B6">
              <w:rPr>
                <w:rFonts w:asciiTheme="minorHAnsi" w:hAnsiTheme="minorHAnsi" w:cstheme="minorHAnsi"/>
              </w:rPr>
              <w:t>&gt;</w:t>
            </w:r>
            <w:r w:rsidR="00DD5F1F">
              <w:rPr>
                <w:rFonts w:asciiTheme="minorHAnsi" w:hAnsiTheme="minorHAnsi" w:cstheme="minorHAnsi"/>
              </w:rPr>
              <w:t xml:space="preserve"> </w:t>
            </w:r>
            <w:r w:rsidRPr="00730622">
              <w:rPr>
                <w:rFonts w:asciiTheme="minorHAnsi" w:hAnsiTheme="minorHAnsi" w:cstheme="minorHAnsi"/>
              </w:rPr>
              <w:t>HcmPositionRetirementDateTime</w:t>
            </w:r>
            <w:r>
              <w:rPr>
                <w:rFonts w:asciiTheme="minorHAnsi" w:hAnsiTheme="minorHAnsi" w:cstheme="minorHAnsi"/>
              </w:rPr>
              <w:t>)</w:t>
            </w:r>
          </w:p>
        </w:tc>
        <w:tc>
          <w:tcPr>
            <w:tcW w:w="5062" w:type="dxa"/>
            <w:tcBorders>
              <w:top w:val="single" w:sz="4" w:space="0" w:color="auto"/>
              <w:bottom w:val="single" w:sz="4" w:space="0" w:color="auto"/>
            </w:tcBorders>
            <w:shd w:val="clear" w:color="auto" w:fill="auto"/>
          </w:tcPr>
          <w:p w14:paraId="61A8AB60" w14:textId="77777777" w:rsidR="007C0FE6" w:rsidRDefault="00543A8C" w:rsidP="001E4127">
            <w:pPr>
              <w:rPr>
                <w:rFonts w:asciiTheme="minorHAnsi" w:hAnsiTheme="minorHAnsi" w:cstheme="minorHAnsi"/>
              </w:rPr>
            </w:pPr>
            <w:r>
              <w:rPr>
                <w:rFonts w:asciiTheme="minorHAnsi" w:hAnsiTheme="minorHAnsi" w:cstheme="minorHAnsi"/>
              </w:rPr>
              <w:t>Termination date will be taken as specified in excel or Default value as ‘never’.</w:t>
            </w:r>
          </w:p>
        </w:tc>
      </w:tr>
    </w:tbl>
    <w:p w14:paraId="4A9EEAC0" w14:textId="77777777" w:rsidR="007F0F5E" w:rsidRDefault="007F0F5E" w:rsidP="00024682">
      <w:pPr>
        <w:pStyle w:val="BodyText"/>
        <w:rPr>
          <w:rFonts w:asciiTheme="minorHAnsi" w:hAnsiTheme="minorHAnsi" w:cs="Arial"/>
          <w:b/>
          <w:u w:val="single"/>
        </w:rPr>
      </w:pPr>
    </w:p>
    <w:p w14:paraId="4DA0B179" w14:textId="77777777" w:rsidR="00024682" w:rsidRPr="00C8311F" w:rsidRDefault="00024682" w:rsidP="00024682">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Positions &gt; Positions </w:t>
      </w:r>
    </w:p>
    <w:p w14:paraId="28C5541D" w14:textId="77777777" w:rsidR="00024682" w:rsidRDefault="00024682" w:rsidP="00024682">
      <w:pPr>
        <w:ind w:firstLine="720"/>
        <w:rPr>
          <w:rFonts w:asciiTheme="minorHAnsi" w:hAnsiTheme="minorHAnsi"/>
          <w:b/>
        </w:rPr>
      </w:pPr>
      <w:r>
        <w:rPr>
          <w:rFonts w:asciiTheme="minorHAnsi" w:hAnsiTheme="minorHAnsi"/>
          <w:b/>
        </w:rPr>
        <w:t>Fasttab: Worker assignment</w:t>
      </w:r>
    </w:p>
    <w:p w14:paraId="35389841" w14:textId="77777777" w:rsidR="00024682" w:rsidRPr="00590127" w:rsidRDefault="00024682" w:rsidP="00024682">
      <w:pPr>
        <w:pStyle w:val="Heading3"/>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024682" w:rsidRPr="00071AE0" w14:paraId="786FA0BC"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5735C689" w14:textId="77777777" w:rsidR="00024682" w:rsidRPr="00F0431B" w:rsidRDefault="00024682"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450E5634" w14:textId="77777777" w:rsidR="00024682" w:rsidRPr="00F0431B" w:rsidRDefault="00024682"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520DD9F6" w14:textId="77777777" w:rsidR="00024682" w:rsidRPr="00F0431B" w:rsidRDefault="00024682" w:rsidP="001E4127">
            <w:pPr>
              <w:rPr>
                <w:rFonts w:asciiTheme="minorHAnsi" w:hAnsiTheme="minorHAnsi" w:cstheme="minorHAnsi"/>
                <w:b/>
              </w:rPr>
            </w:pPr>
            <w:r w:rsidRPr="00F0431B">
              <w:rPr>
                <w:rFonts w:asciiTheme="minorHAnsi" w:hAnsiTheme="minorHAnsi" w:cstheme="minorHAnsi"/>
                <w:b/>
              </w:rPr>
              <w:t>Notes</w:t>
            </w:r>
          </w:p>
        </w:tc>
      </w:tr>
      <w:tr w:rsidR="00DC1D3A" w:rsidRPr="00071AE0" w14:paraId="745A9432" w14:textId="77777777" w:rsidTr="001E4127">
        <w:trPr>
          <w:trHeight w:val="202"/>
        </w:trPr>
        <w:tc>
          <w:tcPr>
            <w:tcW w:w="2520" w:type="dxa"/>
            <w:tcBorders>
              <w:top w:val="single" w:sz="4" w:space="0" w:color="auto"/>
              <w:bottom w:val="single" w:sz="4" w:space="0" w:color="auto"/>
            </w:tcBorders>
            <w:shd w:val="clear" w:color="auto" w:fill="auto"/>
          </w:tcPr>
          <w:p w14:paraId="6D763B7D" w14:textId="77777777" w:rsidR="00DC1D3A" w:rsidRPr="00071AE0" w:rsidRDefault="00DC1D3A"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6BD51987" w14:textId="77777777" w:rsidR="00DC1D3A" w:rsidRDefault="00DC1D3A" w:rsidP="001E4127">
            <w:pPr>
              <w:rPr>
                <w:rFonts w:asciiTheme="minorHAnsi" w:hAnsiTheme="minorHAnsi" w:cstheme="minorHAnsi"/>
              </w:rPr>
            </w:pPr>
            <w:r>
              <w:rPr>
                <w:rFonts w:asciiTheme="minorHAnsi" w:hAnsiTheme="minorHAnsi" w:cstheme="minorHAnsi"/>
              </w:rPr>
              <w:t xml:space="preserve">Worker assignment </w:t>
            </w:r>
            <w:r w:rsidR="00A030B6">
              <w:rPr>
                <w:rFonts w:asciiTheme="minorHAnsi" w:hAnsiTheme="minorHAnsi" w:cstheme="minorHAnsi"/>
              </w:rPr>
              <w:t>–</w:t>
            </w:r>
            <w:r>
              <w:rPr>
                <w:rFonts w:asciiTheme="minorHAnsi" w:hAnsiTheme="minorHAnsi" w:cstheme="minorHAnsi"/>
              </w:rPr>
              <w:t xml:space="preserve"> start</w:t>
            </w:r>
          </w:p>
          <w:p w14:paraId="69413844" w14:textId="77777777" w:rsidR="00A030B6" w:rsidRPr="00071AE0" w:rsidRDefault="00A030B6" w:rsidP="001E4127">
            <w:pPr>
              <w:rPr>
                <w:rFonts w:asciiTheme="minorHAnsi" w:hAnsiTheme="minorHAnsi" w:cstheme="minorHAnsi"/>
              </w:rPr>
            </w:pPr>
            <w:r>
              <w:rPr>
                <w:rFonts w:asciiTheme="minorHAnsi" w:hAnsiTheme="minorHAnsi" w:cstheme="minorHAnsi"/>
              </w:rPr>
              <w:t xml:space="preserve">( ValidFrom_Control - EDT &gt; </w:t>
            </w:r>
            <w:r w:rsidRPr="00A030B6">
              <w:rPr>
                <w:rFonts w:asciiTheme="minorHAnsi" w:hAnsiTheme="minorHAnsi" w:cstheme="minorHAnsi"/>
              </w:rPr>
              <w:t>HcmPositionWorkerAssignmentStartDate</w:t>
            </w:r>
            <w:r>
              <w:rPr>
                <w:rFonts w:asciiTheme="minorHAnsi" w:hAnsiTheme="minorHAnsi" w:cstheme="minorHAnsi"/>
              </w:rPr>
              <w:t>)</w:t>
            </w:r>
          </w:p>
        </w:tc>
        <w:tc>
          <w:tcPr>
            <w:tcW w:w="5062" w:type="dxa"/>
            <w:tcBorders>
              <w:top w:val="single" w:sz="4" w:space="0" w:color="auto"/>
              <w:bottom w:val="single" w:sz="4" w:space="0" w:color="auto"/>
            </w:tcBorders>
            <w:shd w:val="clear" w:color="auto" w:fill="auto"/>
          </w:tcPr>
          <w:p w14:paraId="06187C06" w14:textId="77777777" w:rsidR="00DC1D3A" w:rsidRPr="00071AE0" w:rsidRDefault="00DC1D3A" w:rsidP="001E4127">
            <w:pPr>
              <w:rPr>
                <w:rFonts w:asciiTheme="minorHAnsi" w:hAnsiTheme="minorHAnsi" w:cstheme="minorHAnsi"/>
              </w:rPr>
            </w:pPr>
          </w:p>
        </w:tc>
      </w:tr>
      <w:tr w:rsidR="00DC1D3A" w:rsidRPr="00071AE0" w14:paraId="05581C8B" w14:textId="77777777" w:rsidTr="001E4127">
        <w:trPr>
          <w:trHeight w:val="202"/>
        </w:trPr>
        <w:tc>
          <w:tcPr>
            <w:tcW w:w="2520" w:type="dxa"/>
            <w:tcBorders>
              <w:top w:val="single" w:sz="4" w:space="0" w:color="auto"/>
              <w:bottom w:val="single" w:sz="4" w:space="0" w:color="auto"/>
            </w:tcBorders>
            <w:shd w:val="clear" w:color="auto" w:fill="auto"/>
          </w:tcPr>
          <w:p w14:paraId="51F42DD6" w14:textId="77777777" w:rsidR="00DC1D3A" w:rsidRDefault="00DC1D3A" w:rsidP="001E4127">
            <w:pPr>
              <w:rPr>
                <w:rFonts w:asciiTheme="minorHAnsi" w:hAnsiTheme="minorHAnsi" w:cstheme="minorHAnsi"/>
              </w:rPr>
            </w:pPr>
            <w:r>
              <w:rPr>
                <w:rFonts w:asciiTheme="minorHAnsi" w:hAnsiTheme="minorHAnsi" w:cstheme="minorHAnsi"/>
              </w:rPr>
              <w:t>Termination Date</w:t>
            </w:r>
          </w:p>
        </w:tc>
        <w:tc>
          <w:tcPr>
            <w:tcW w:w="3164" w:type="dxa"/>
            <w:tcBorders>
              <w:top w:val="single" w:sz="4" w:space="0" w:color="auto"/>
              <w:bottom w:val="single" w:sz="4" w:space="0" w:color="auto"/>
            </w:tcBorders>
            <w:shd w:val="clear" w:color="auto" w:fill="auto"/>
          </w:tcPr>
          <w:p w14:paraId="1F8F4555" w14:textId="77777777" w:rsidR="00DC1D3A" w:rsidRDefault="00DC1D3A" w:rsidP="001E4127">
            <w:pPr>
              <w:rPr>
                <w:rFonts w:asciiTheme="minorHAnsi" w:hAnsiTheme="minorHAnsi" w:cstheme="minorHAnsi"/>
              </w:rPr>
            </w:pPr>
            <w:r>
              <w:rPr>
                <w:rFonts w:asciiTheme="minorHAnsi" w:hAnsiTheme="minorHAnsi" w:cstheme="minorHAnsi"/>
              </w:rPr>
              <w:t xml:space="preserve">Worker assignment </w:t>
            </w:r>
            <w:r w:rsidR="00A030B6">
              <w:rPr>
                <w:rFonts w:asciiTheme="minorHAnsi" w:hAnsiTheme="minorHAnsi" w:cstheme="minorHAnsi"/>
              </w:rPr>
              <w:t>–</w:t>
            </w:r>
            <w:r>
              <w:rPr>
                <w:rFonts w:asciiTheme="minorHAnsi" w:hAnsiTheme="minorHAnsi" w:cstheme="minorHAnsi"/>
              </w:rPr>
              <w:t xml:space="preserve"> end</w:t>
            </w:r>
          </w:p>
          <w:p w14:paraId="56639882" w14:textId="77777777" w:rsidR="00A030B6" w:rsidRPr="00071AE0" w:rsidRDefault="00A030B6" w:rsidP="001E4127">
            <w:pPr>
              <w:rPr>
                <w:rFonts w:asciiTheme="minorHAnsi" w:hAnsiTheme="minorHAnsi" w:cstheme="minorHAnsi"/>
              </w:rPr>
            </w:pPr>
            <w:r>
              <w:rPr>
                <w:rFonts w:asciiTheme="minorHAnsi" w:hAnsiTheme="minorHAnsi" w:cstheme="minorHAnsi"/>
              </w:rPr>
              <w:t xml:space="preserve">(ValidTo_Control - EDT&gt; </w:t>
            </w:r>
            <w:r w:rsidRPr="00A030B6">
              <w:rPr>
                <w:rFonts w:asciiTheme="minorHAnsi" w:hAnsiTheme="minorHAnsi" w:cstheme="minorHAnsi"/>
              </w:rPr>
              <w:t>HcmPositionWorkerAssignmentEndDate</w:t>
            </w:r>
            <w:r>
              <w:rPr>
                <w:rFonts w:asciiTheme="minorHAnsi" w:hAnsiTheme="minorHAnsi" w:cstheme="minorHAnsi"/>
              </w:rPr>
              <w:t>)</w:t>
            </w:r>
          </w:p>
        </w:tc>
        <w:tc>
          <w:tcPr>
            <w:tcW w:w="5062" w:type="dxa"/>
            <w:tcBorders>
              <w:top w:val="single" w:sz="4" w:space="0" w:color="auto"/>
              <w:bottom w:val="single" w:sz="4" w:space="0" w:color="auto"/>
            </w:tcBorders>
            <w:shd w:val="clear" w:color="auto" w:fill="auto"/>
          </w:tcPr>
          <w:p w14:paraId="45DE89C5" w14:textId="77777777" w:rsidR="00DC1D3A" w:rsidRPr="00071AE0" w:rsidRDefault="00543A8C" w:rsidP="001E4127">
            <w:pPr>
              <w:rPr>
                <w:rFonts w:asciiTheme="minorHAnsi" w:hAnsiTheme="minorHAnsi" w:cstheme="minorHAnsi"/>
              </w:rPr>
            </w:pPr>
            <w:r>
              <w:rPr>
                <w:rFonts w:asciiTheme="minorHAnsi" w:hAnsiTheme="minorHAnsi" w:cstheme="minorHAnsi"/>
              </w:rPr>
              <w:t>Termination date will be taken as specified in excel or Default value as ‘never’.</w:t>
            </w:r>
          </w:p>
        </w:tc>
      </w:tr>
    </w:tbl>
    <w:p w14:paraId="204BA909" w14:textId="77777777" w:rsidR="00C25345" w:rsidRDefault="00C25345" w:rsidP="00C25345">
      <w:pPr>
        <w:pStyle w:val="BodyText"/>
        <w:rPr>
          <w:rFonts w:asciiTheme="minorHAnsi" w:hAnsiTheme="minorHAnsi" w:cs="Arial"/>
          <w:b/>
          <w:u w:val="single"/>
        </w:rPr>
      </w:pPr>
    </w:p>
    <w:p w14:paraId="11A07C03" w14:textId="77777777" w:rsidR="00C25345" w:rsidRPr="00C8311F" w:rsidRDefault="00C25345" w:rsidP="00963C04">
      <w:pPr>
        <w:pStyle w:val="BodyText"/>
        <w:tabs>
          <w:tab w:val="left" w:pos="6412"/>
        </w:tabs>
        <w:rPr>
          <w:rFonts w:asciiTheme="minorHAnsi" w:hAnsiTheme="minorHAnsi" w:cs="Arial"/>
          <w:b/>
          <w:u w:val="single"/>
        </w:rPr>
      </w:pPr>
      <w:r w:rsidRPr="00C8311F">
        <w:rPr>
          <w:rFonts w:asciiTheme="minorHAnsi" w:hAnsiTheme="minorHAnsi" w:cs="Arial"/>
          <w:b/>
          <w:u w:val="single"/>
        </w:rPr>
        <w:t>Human Resources&gt;Common&gt; Workers&gt;Employee</w:t>
      </w:r>
    </w:p>
    <w:p w14:paraId="54C24C57" w14:textId="77777777" w:rsidR="00C25345" w:rsidRDefault="00C25345" w:rsidP="00C5036C">
      <w:pPr>
        <w:pStyle w:val="NormalText-Indent1"/>
        <w:rPr>
          <w:rFonts w:asciiTheme="minorHAnsi" w:hAnsiTheme="minorHAnsi"/>
          <w:b/>
        </w:rPr>
      </w:pPr>
      <w:r>
        <w:tab/>
      </w:r>
      <w:r>
        <w:rPr>
          <w:rFonts w:asciiTheme="minorHAnsi" w:hAnsiTheme="minorHAnsi"/>
          <w:b/>
        </w:rPr>
        <w:t>Fasttab: Profile &gt; Addresses</w:t>
      </w:r>
    </w:p>
    <w:p w14:paraId="3CF789DC" w14:textId="77777777" w:rsidR="00C5036C" w:rsidRPr="00C5036C" w:rsidRDefault="00C5036C" w:rsidP="00C5036C">
      <w:pPr>
        <w:pStyle w:val="NormalText-Indent1"/>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C25345" w:rsidRPr="00071AE0" w14:paraId="6B3F290E"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7F70981B" w14:textId="77777777" w:rsidR="00C25345" w:rsidRPr="00F0431B" w:rsidRDefault="00C25345"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D884630" w14:textId="77777777" w:rsidR="00C25345" w:rsidRPr="00F0431B" w:rsidRDefault="00C25345"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0FF95504" w14:textId="77777777" w:rsidR="00C25345" w:rsidRPr="00F0431B" w:rsidRDefault="00C25345" w:rsidP="001E4127">
            <w:pPr>
              <w:rPr>
                <w:rFonts w:asciiTheme="minorHAnsi" w:hAnsiTheme="minorHAnsi" w:cstheme="minorHAnsi"/>
                <w:b/>
              </w:rPr>
            </w:pPr>
            <w:r w:rsidRPr="00F0431B">
              <w:rPr>
                <w:rFonts w:asciiTheme="minorHAnsi" w:hAnsiTheme="minorHAnsi" w:cstheme="minorHAnsi"/>
                <w:b/>
              </w:rPr>
              <w:t>Notes</w:t>
            </w:r>
          </w:p>
        </w:tc>
      </w:tr>
      <w:tr w:rsidR="00DC1D3A" w:rsidRPr="00071AE0" w14:paraId="5E962AC7" w14:textId="77777777" w:rsidTr="001E4127">
        <w:trPr>
          <w:trHeight w:val="202"/>
        </w:trPr>
        <w:tc>
          <w:tcPr>
            <w:tcW w:w="2520" w:type="dxa"/>
            <w:tcBorders>
              <w:top w:val="single" w:sz="4" w:space="0" w:color="auto"/>
              <w:bottom w:val="single" w:sz="4" w:space="0" w:color="auto"/>
            </w:tcBorders>
            <w:shd w:val="clear" w:color="auto" w:fill="auto"/>
          </w:tcPr>
          <w:p w14:paraId="7116FD89" w14:textId="77777777" w:rsidR="00DC1D3A" w:rsidRPr="00071AE0" w:rsidRDefault="00DC1D3A" w:rsidP="001E4127">
            <w:pPr>
              <w:rPr>
                <w:rFonts w:asciiTheme="minorHAnsi" w:hAnsiTheme="minorHAnsi" w:cstheme="minorHAnsi"/>
              </w:rPr>
            </w:pPr>
            <w:r>
              <w:rPr>
                <w:rFonts w:asciiTheme="minorHAnsi" w:hAnsiTheme="minorHAnsi" w:cstheme="minorHAnsi"/>
              </w:rPr>
              <w:t>Empl ID</w:t>
            </w:r>
          </w:p>
        </w:tc>
        <w:tc>
          <w:tcPr>
            <w:tcW w:w="3164" w:type="dxa"/>
            <w:tcBorders>
              <w:top w:val="single" w:sz="4" w:space="0" w:color="auto"/>
              <w:bottom w:val="single" w:sz="4" w:space="0" w:color="auto"/>
            </w:tcBorders>
            <w:shd w:val="clear" w:color="auto" w:fill="auto"/>
          </w:tcPr>
          <w:p w14:paraId="1A096FED" w14:textId="77777777" w:rsidR="00DC1D3A" w:rsidRPr="00071AE0" w:rsidRDefault="00DC1D3A" w:rsidP="001E4127">
            <w:pPr>
              <w:rPr>
                <w:rFonts w:asciiTheme="minorHAnsi" w:hAnsiTheme="minorHAnsi" w:cstheme="minorHAnsi"/>
              </w:rPr>
            </w:pPr>
            <w:r>
              <w:rPr>
                <w:rFonts w:asciiTheme="minorHAnsi" w:hAnsiTheme="minorHAnsi" w:cstheme="minorHAnsi"/>
              </w:rPr>
              <w:t>Personnel Number</w:t>
            </w:r>
          </w:p>
        </w:tc>
        <w:tc>
          <w:tcPr>
            <w:tcW w:w="5062" w:type="dxa"/>
            <w:tcBorders>
              <w:top w:val="single" w:sz="4" w:space="0" w:color="auto"/>
              <w:bottom w:val="single" w:sz="4" w:space="0" w:color="auto"/>
            </w:tcBorders>
            <w:shd w:val="clear" w:color="auto" w:fill="auto"/>
          </w:tcPr>
          <w:p w14:paraId="77179403" w14:textId="77777777" w:rsidR="00DC1D3A" w:rsidRPr="00071AE0" w:rsidRDefault="00DC1D3A" w:rsidP="001E4127">
            <w:pPr>
              <w:rPr>
                <w:rFonts w:asciiTheme="minorHAnsi" w:hAnsiTheme="minorHAnsi" w:cstheme="minorHAnsi"/>
              </w:rPr>
            </w:pPr>
          </w:p>
        </w:tc>
      </w:tr>
      <w:tr w:rsidR="00DC1D3A" w:rsidRPr="00071AE0" w14:paraId="0D2A214F" w14:textId="77777777" w:rsidTr="001E4127">
        <w:trPr>
          <w:trHeight w:val="202"/>
        </w:trPr>
        <w:tc>
          <w:tcPr>
            <w:tcW w:w="2520" w:type="dxa"/>
            <w:tcBorders>
              <w:top w:val="single" w:sz="4" w:space="0" w:color="auto"/>
              <w:bottom w:val="single" w:sz="4" w:space="0" w:color="auto"/>
            </w:tcBorders>
            <w:shd w:val="clear" w:color="auto" w:fill="auto"/>
          </w:tcPr>
          <w:p w14:paraId="41F3FF84" w14:textId="77777777" w:rsidR="00DC1D3A" w:rsidRDefault="00DC1D3A" w:rsidP="001E4127">
            <w:pPr>
              <w:rPr>
                <w:rFonts w:asciiTheme="minorHAnsi" w:hAnsiTheme="minorHAnsi" w:cstheme="minorHAnsi"/>
              </w:rPr>
            </w:pPr>
            <w:r>
              <w:rPr>
                <w:rFonts w:asciiTheme="minorHAnsi" w:hAnsiTheme="minorHAnsi" w:cstheme="minorHAnsi"/>
              </w:rPr>
              <w:t>Location Description</w:t>
            </w:r>
          </w:p>
        </w:tc>
        <w:tc>
          <w:tcPr>
            <w:tcW w:w="3164" w:type="dxa"/>
            <w:tcBorders>
              <w:top w:val="single" w:sz="4" w:space="0" w:color="auto"/>
              <w:bottom w:val="single" w:sz="4" w:space="0" w:color="auto"/>
            </w:tcBorders>
            <w:shd w:val="clear" w:color="auto" w:fill="auto"/>
          </w:tcPr>
          <w:p w14:paraId="489E4205" w14:textId="77777777" w:rsidR="00DC1D3A" w:rsidRPr="00071AE0" w:rsidRDefault="00772A18" w:rsidP="001E4127">
            <w:pPr>
              <w:rPr>
                <w:rFonts w:asciiTheme="minorHAnsi" w:hAnsiTheme="minorHAnsi" w:cstheme="minorHAnsi"/>
              </w:rPr>
            </w:pPr>
            <w:r>
              <w:rPr>
                <w:rFonts w:asciiTheme="minorHAnsi" w:hAnsiTheme="minorHAnsi" w:cstheme="minorHAnsi"/>
              </w:rPr>
              <w:t>LogisticsLocation &gt; Name or</w:t>
            </w:r>
            <w:r w:rsidR="00DC1D3A">
              <w:rPr>
                <w:rFonts w:asciiTheme="minorHAnsi" w:hAnsiTheme="minorHAnsi" w:cstheme="minorHAnsi"/>
              </w:rPr>
              <w:t xml:space="preserve"> Description</w:t>
            </w:r>
          </w:p>
        </w:tc>
        <w:tc>
          <w:tcPr>
            <w:tcW w:w="5062" w:type="dxa"/>
            <w:tcBorders>
              <w:top w:val="single" w:sz="4" w:space="0" w:color="auto"/>
              <w:bottom w:val="single" w:sz="4" w:space="0" w:color="auto"/>
            </w:tcBorders>
            <w:shd w:val="clear" w:color="auto" w:fill="auto"/>
          </w:tcPr>
          <w:p w14:paraId="7A579633" w14:textId="77777777" w:rsidR="00DC1D3A" w:rsidRPr="00071AE0" w:rsidRDefault="00772A18" w:rsidP="001E4127">
            <w:pPr>
              <w:rPr>
                <w:rFonts w:asciiTheme="minorHAnsi" w:hAnsiTheme="minorHAnsi" w:cstheme="minorHAnsi"/>
              </w:rPr>
            </w:pPr>
            <w:r>
              <w:rPr>
                <w:rFonts w:asciiTheme="minorHAnsi" w:hAnsiTheme="minorHAnsi" w:cstheme="minorHAnsi"/>
              </w:rPr>
              <w:t>Mandatory in AX.</w:t>
            </w:r>
            <w:r w:rsidR="001E4127">
              <w:rPr>
                <w:rFonts w:asciiTheme="minorHAnsi" w:hAnsiTheme="minorHAnsi" w:cstheme="minorHAnsi"/>
              </w:rPr>
              <w:t xml:space="preserve"> </w:t>
            </w:r>
          </w:p>
        </w:tc>
      </w:tr>
      <w:tr w:rsidR="00DC1D3A" w:rsidRPr="00071AE0" w14:paraId="12A3EA5C" w14:textId="77777777" w:rsidTr="001E4127">
        <w:trPr>
          <w:trHeight w:val="202"/>
        </w:trPr>
        <w:tc>
          <w:tcPr>
            <w:tcW w:w="2520" w:type="dxa"/>
            <w:tcBorders>
              <w:top w:val="single" w:sz="4" w:space="0" w:color="auto"/>
              <w:bottom w:val="single" w:sz="4" w:space="0" w:color="auto"/>
            </w:tcBorders>
            <w:shd w:val="clear" w:color="auto" w:fill="auto"/>
          </w:tcPr>
          <w:p w14:paraId="244C9411" w14:textId="77777777" w:rsidR="00DC1D3A" w:rsidRDefault="00DC1D3A" w:rsidP="001E4127">
            <w:pPr>
              <w:rPr>
                <w:rFonts w:asciiTheme="minorHAnsi" w:hAnsiTheme="minorHAnsi" w:cstheme="minorHAnsi"/>
              </w:rPr>
            </w:pPr>
            <w:r>
              <w:rPr>
                <w:rFonts w:asciiTheme="minorHAnsi" w:hAnsiTheme="minorHAnsi" w:cstheme="minorHAnsi"/>
              </w:rPr>
              <w:t>Location Purpose</w:t>
            </w:r>
          </w:p>
        </w:tc>
        <w:tc>
          <w:tcPr>
            <w:tcW w:w="3164" w:type="dxa"/>
            <w:tcBorders>
              <w:top w:val="single" w:sz="4" w:space="0" w:color="auto"/>
              <w:bottom w:val="single" w:sz="4" w:space="0" w:color="auto"/>
            </w:tcBorders>
            <w:shd w:val="clear" w:color="auto" w:fill="auto"/>
          </w:tcPr>
          <w:p w14:paraId="28D904C7" w14:textId="77777777" w:rsidR="00DC1D3A" w:rsidRDefault="00DC1D3A" w:rsidP="001E4127">
            <w:pPr>
              <w:rPr>
                <w:rFonts w:asciiTheme="minorHAnsi" w:hAnsiTheme="minorHAnsi" w:cstheme="minorHAnsi"/>
              </w:rPr>
            </w:pPr>
            <w:r>
              <w:rPr>
                <w:rFonts w:asciiTheme="minorHAnsi" w:hAnsiTheme="minorHAnsi" w:cstheme="minorHAnsi"/>
              </w:rPr>
              <w:t>Purpose</w:t>
            </w:r>
            <w:r w:rsidR="00772A18">
              <w:rPr>
                <w:rFonts w:asciiTheme="minorHAnsi" w:hAnsiTheme="minorHAnsi" w:cstheme="minorHAnsi"/>
              </w:rPr>
              <w:t xml:space="preserve"> ( Roles)</w:t>
            </w:r>
          </w:p>
        </w:tc>
        <w:tc>
          <w:tcPr>
            <w:tcW w:w="5062" w:type="dxa"/>
            <w:tcBorders>
              <w:top w:val="single" w:sz="4" w:space="0" w:color="auto"/>
              <w:bottom w:val="single" w:sz="4" w:space="0" w:color="auto"/>
            </w:tcBorders>
            <w:shd w:val="clear" w:color="auto" w:fill="auto"/>
          </w:tcPr>
          <w:p w14:paraId="28990D67" w14:textId="77777777" w:rsidR="00DC1D3A" w:rsidRDefault="00DC1D3A" w:rsidP="001E4127">
            <w:pPr>
              <w:rPr>
                <w:rFonts w:asciiTheme="minorHAnsi" w:hAnsiTheme="minorHAnsi" w:cstheme="minorHAnsi"/>
              </w:rPr>
            </w:pPr>
          </w:p>
        </w:tc>
      </w:tr>
      <w:tr w:rsidR="00331DDA" w:rsidRPr="00071AE0" w14:paraId="2BF655DF" w14:textId="77777777" w:rsidTr="001E4127">
        <w:trPr>
          <w:trHeight w:val="202"/>
        </w:trPr>
        <w:tc>
          <w:tcPr>
            <w:tcW w:w="2520" w:type="dxa"/>
            <w:tcBorders>
              <w:top w:val="single" w:sz="4" w:space="0" w:color="auto"/>
              <w:bottom w:val="single" w:sz="4" w:space="0" w:color="auto"/>
            </w:tcBorders>
            <w:shd w:val="clear" w:color="auto" w:fill="auto"/>
          </w:tcPr>
          <w:p w14:paraId="356278E8" w14:textId="77777777" w:rsidR="00331DDA" w:rsidRDefault="00331DDA" w:rsidP="001E4127">
            <w:pPr>
              <w:rPr>
                <w:rFonts w:asciiTheme="minorHAnsi" w:hAnsiTheme="minorHAnsi" w:cstheme="minorHAnsi"/>
              </w:rPr>
            </w:pPr>
            <w:r>
              <w:rPr>
                <w:rFonts w:asciiTheme="minorHAnsi" w:hAnsiTheme="minorHAnsi" w:cstheme="minorHAnsi"/>
              </w:rPr>
              <w:t xml:space="preserve">City </w:t>
            </w:r>
          </w:p>
        </w:tc>
        <w:tc>
          <w:tcPr>
            <w:tcW w:w="3164" w:type="dxa"/>
            <w:tcBorders>
              <w:top w:val="single" w:sz="4" w:space="0" w:color="auto"/>
              <w:bottom w:val="single" w:sz="4" w:space="0" w:color="auto"/>
            </w:tcBorders>
            <w:shd w:val="clear" w:color="auto" w:fill="auto"/>
          </w:tcPr>
          <w:p w14:paraId="1DC51993" w14:textId="77777777" w:rsidR="00331DDA" w:rsidRDefault="00331DDA" w:rsidP="001E4127">
            <w:pPr>
              <w:rPr>
                <w:rFonts w:asciiTheme="minorHAnsi" w:hAnsiTheme="minorHAnsi" w:cstheme="minorHAnsi"/>
              </w:rPr>
            </w:pPr>
            <w:r w:rsidRPr="00772A18">
              <w:rPr>
                <w:rFonts w:asciiTheme="minorHAnsi" w:hAnsiTheme="minorHAnsi" w:cstheme="minorHAnsi"/>
              </w:rPr>
              <w:t>LogisticsPostalAddress</w:t>
            </w:r>
            <w:r>
              <w:rPr>
                <w:rFonts w:asciiTheme="minorHAnsi" w:hAnsiTheme="minorHAnsi" w:cstheme="minorHAnsi"/>
              </w:rPr>
              <w:t xml:space="preserve"> &gt; City </w:t>
            </w:r>
          </w:p>
        </w:tc>
        <w:tc>
          <w:tcPr>
            <w:tcW w:w="5062" w:type="dxa"/>
            <w:tcBorders>
              <w:top w:val="single" w:sz="4" w:space="0" w:color="auto"/>
              <w:bottom w:val="single" w:sz="4" w:space="0" w:color="auto"/>
            </w:tcBorders>
            <w:shd w:val="clear" w:color="auto" w:fill="auto"/>
          </w:tcPr>
          <w:p w14:paraId="2D72E635" w14:textId="77777777" w:rsidR="00331DDA" w:rsidRDefault="000F483B" w:rsidP="00077E9F">
            <w:pPr>
              <w:tabs>
                <w:tab w:val="left" w:pos="3953"/>
              </w:tabs>
              <w:rPr>
                <w:rFonts w:asciiTheme="minorHAnsi" w:hAnsiTheme="minorHAnsi" w:cstheme="minorHAnsi"/>
              </w:rPr>
            </w:pPr>
            <w:r>
              <w:rPr>
                <w:rFonts w:asciiTheme="minorHAnsi" w:hAnsiTheme="minorHAnsi" w:cstheme="minorHAnsi"/>
              </w:rPr>
              <w:t xml:space="preserve">The </w:t>
            </w:r>
            <w:r w:rsidR="00077E9F">
              <w:rPr>
                <w:rFonts w:asciiTheme="minorHAnsi" w:hAnsiTheme="minorHAnsi" w:cstheme="minorHAnsi"/>
              </w:rPr>
              <w:t>records</w:t>
            </w:r>
            <w:r>
              <w:rPr>
                <w:rFonts w:asciiTheme="minorHAnsi" w:hAnsiTheme="minorHAnsi" w:cstheme="minorHAnsi"/>
              </w:rPr>
              <w:t xml:space="preserve"> </w:t>
            </w:r>
            <w:r w:rsidR="00DA0FA5">
              <w:rPr>
                <w:rFonts w:asciiTheme="minorHAnsi" w:hAnsiTheme="minorHAnsi" w:cstheme="minorHAnsi"/>
              </w:rPr>
              <w:t>should</w:t>
            </w:r>
            <w:r>
              <w:rPr>
                <w:rFonts w:asciiTheme="minorHAnsi" w:hAnsiTheme="minorHAnsi" w:cstheme="minorHAnsi"/>
              </w:rPr>
              <w:t xml:space="preserve"> </w:t>
            </w:r>
            <w:r w:rsidR="00E859C0">
              <w:rPr>
                <w:rFonts w:asciiTheme="minorHAnsi" w:hAnsiTheme="minorHAnsi" w:cstheme="minorHAnsi"/>
              </w:rPr>
              <w:t>exist</w:t>
            </w:r>
            <w:r w:rsidR="00B358FB">
              <w:rPr>
                <w:rFonts w:asciiTheme="minorHAnsi" w:hAnsiTheme="minorHAnsi" w:cstheme="minorHAnsi"/>
              </w:rPr>
              <w:t xml:space="preserve"> in</w:t>
            </w:r>
            <w:r>
              <w:rPr>
                <w:rFonts w:asciiTheme="minorHAnsi" w:hAnsiTheme="minorHAnsi" w:cstheme="minorHAnsi"/>
              </w:rPr>
              <w:t xml:space="preserve"> the Master table &gt; </w:t>
            </w:r>
            <w:r w:rsidRPr="000F483B">
              <w:rPr>
                <w:rFonts w:asciiTheme="minorHAnsi" w:hAnsiTheme="minorHAnsi" w:cstheme="minorHAnsi"/>
              </w:rPr>
              <w:t>LogisticsAddresssCity</w:t>
            </w:r>
            <w:r>
              <w:rPr>
                <w:rFonts w:asciiTheme="minorHAnsi" w:hAnsiTheme="minorHAnsi" w:cstheme="minorHAnsi"/>
              </w:rPr>
              <w:t xml:space="preserve"> &gt; Name</w:t>
            </w:r>
            <w:r w:rsidR="00DA0FA5">
              <w:rPr>
                <w:rFonts w:asciiTheme="minorHAnsi" w:hAnsiTheme="minorHAnsi" w:cstheme="minorHAnsi"/>
              </w:rPr>
              <w:t xml:space="preserve"> , otherwise it will throw error.</w:t>
            </w:r>
            <w:r w:rsidR="00956BA4">
              <w:rPr>
                <w:rFonts w:asciiTheme="minorHAnsi" w:hAnsiTheme="minorHAnsi" w:cstheme="minorHAnsi"/>
              </w:rPr>
              <w:tab/>
            </w:r>
          </w:p>
        </w:tc>
      </w:tr>
      <w:tr w:rsidR="00DC1D3A" w:rsidRPr="00071AE0" w14:paraId="7447866C" w14:textId="77777777" w:rsidTr="001E4127">
        <w:trPr>
          <w:trHeight w:val="202"/>
        </w:trPr>
        <w:tc>
          <w:tcPr>
            <w:tcW w:w="2520" w:type="dxa"/>
            <w:tcBorders>
              <w:top w:val="single" w:sz="4" w:space="0" w:color="auto"/>
              <w:bottom w:val="single" w:sz="4" w:space="0" w:color="auto"/>
            </w:tcBorders>
            <w:shd w:val="clear" w:color="auto" w:fill="auto"/>
          </w:tcPr>
          <w:p w14:paraId="244924F4" w14:textId="77777777" w:rsidR="00DC1D3A" w:rsidRDefault="00DC1D3A" w:rsidP="001E4127">
            <w:pPr>
              <w:rPr>
                <w:rFonts w:asciiTheme="minorHAnsi" w:hAnsiTheme="minorHAnsi" w:cstheme="minorHAnsi"/>
              </w:rPr>
            </w:pPr>
            <w:r>
              <w:rPr>
                <w:rFonts w:asciiTheme="minorHAnsi" w:hAnsiTheme="minorHAnsi" w:cstheme="minorHAnsi"/>
              </w:rPr>
              <w:t>State</w:t>
            </w:r>
          </w:p>
        </w:tc>
        <w:tc>
          <w:tcPr>
            <w:tcW w:w="3164" w:type="dxa"/>
            <w:tcBorders>
              <w:top w:val="single" w:sz="4" w:space="0" w:color="auto"/>
              <w:bottom w:val="single" w:sz="4" w:space="0" w:color="auto"/>
            </w:tcBorders>
            <w:shd w:val="clear" w:color="auto" w:fill="auto"/>
          </w:tcPr>
          <w:p w14:paraId="251B6F6C" w14:textId="77777777" w:rsidR="00DC1D3A" w:rsidRDefault="00331DDA" w:rsidP="001E4127">
            <w:pPr>
              <w:rPr>
                <w:rFonts w:asciiTheme="minorHAnsi" w:hAnsiTheme="minorHAnsi" w:cstheme="minorHAnsi"/>
              </w:rPr>
            </w:pPr>
            <w:r w:rsidRPr="00772A18">
              <w:rPr>
                <w:rFonts w:asciiTheme="minorHAnsi" w:hAnsiTheme="minorHAnsi" w:cstheme="minorHAnsi"/>
              </w:rPr>
              <w:t>LogisticsPostalAddress</w:t>
            </w:r>
            <w:r>
              <w:rPr>
                <w:rFonts w:asciiTheme="minorHAnsi" w:hAnsiTheme="minorHAnsi" w:cstheme="minorHAnsi"/>
              </w:rPr>
              <w:t xml:space="preserve"> &gt; </w:t>
            </w:r>
            <w:r w:rsidR="00DC1D3A">
              <w:rPr>
                <w:rFonts w:asciiTheme="minorHAnsi" w:hAnsiTheme="minorHAnsi" w:cstheme="minorHAnsi"/>
              </w:rPr>
              <w:t>State</w:t>
            </w:r>
          </w:p>
        </w:tc>
        <w:tc>
          <w:tcPr>
            <w:tcW w:w="5062" w:type="dxa"/>
            <w:tcBorders>
              <w:top w:val="single" w:sz="4" w:space="0" w:color="auto"/>
              <w:bottom w:val="single" w:sz="4" w:space="0" w:color="auto"/>
            </w:tcBorders>
            <w:shd w:val="clear" w:color="auto" w:fill="auto"/>
          </w:tcPr>
          <w:p w14:paraId="288E405A" w14:textId="77777777" w:rsidR="00DC1D3A" w:rsidRDefault="007F201E" w:rsidP="00395ED9">
            <w:pPr>
              <w:rPr>
                <w:rFonts w:asciiTheme="minorHAnsi" w:hAnsiTheme="minorHAnsi" w:cstheme="minorHAnsi"/>
              </w:rPr>
            </w:pPr>
            <w:r>
              <w:rPr>
                <w:rFonts w:asciiTheme="minorHAnsi" w:hAnsiTheme="minorHAnsi" w:cstheme="minorHAnsi"/>
              </w:rPr>
              <w:t xml:space="preserve">The </w:t>
            </w:r>
            <w:r w:rsidR="00395ED9">
              <w:rPr>
                <w:rFonts w:asciiTheme="minorHAnsi" w:hAnsiTheme="minorHAnsi" w:cstheme="minorHAnsi"/>
              </w:rPr>
              <w:t xml:space="preserve">record should exist </w:t>
            </w:r>
            <w:r>
              <w:rPr>
                <w:rFonts w:asciiTheme="minorHAnsi" w:hAnsiTheme="minorHAnsi" w:cstheme="minorHAnsi"/>
              </w:rPr>
              <w:t xml:space="preserve">in the Master table &gt; </w:t>
            </w:r>
            <w:r w:rsidRPr="007F201E">
              <w:rPr>
                <w:rFonts w:asciiTheme="minorHAnsi" w:hAnsiTheme="minorHAnsi" w:cstheme="minorHAnsi"/>
              </w:rPr>
              <w:t>LogisticsAddressState</w:t>
            </w:r>
            <w:r>
              <w:rPr>
                <w:rFonts w:asciiTheme="minorHAnsi" w:hAnsiTheme="minorHAnsi" w:cstheme="minorHAnsi"/>
              </w:rPr>
              <w:t xml:space="preserve"> &gt; StateId</w:t>
            </w:r>
            <w:r w:rsidR="00395ED9">
              <w:rPr>
                <w:rFonts w:asciiTheme="minorHAnsi" w:hAnsiTheme="minorHAnsi" w:cstheme="minorHAnsi"/>
              </w:rPr>
              <w:t xml:space="preserve"> , </w:t>
            </w:r>
            <w:r w:rsidR="00395ED9" w:rsidRPr="00014087">
              <w:rPr>
                <w:rFonts w:asciiTheme="minorHAnsi" w:hAnsiTheme="minorHAnsi" w:cstheme="minorHAnsi"/>
              </w:rPr>
              <w:t>otherwise it will throw error</w:t>
            </w:r>
            <w:r w:rsidR="00395ED9">
              <w:rPr>
                <w:rFonts w:asciiTheme="minorHAnsi" w:hAnsiTheme="minorHAnsi" w:cstheme="minorHAnsi"/>
              </w:rPr>
              <w:t>.</w:t>
            </w:r>
          </w:p>
        </w:tc>
      </w:tr>
      <w:tr w:rsidR="00DC1D3A" w:rsidRPr="00071AE0" w14:paraId="272BBCF9" w14:textId="77777777" w:rsidTr="001E4127">
        <w:trPr>
          <w:trHeight w:val="202"/>
        </w:trPr>
        <w:tc>
          <w:tcPr>
            <w:tcW w:w="2520" w:type="dxa"/>
            <w:tcBorders>
              <w:top w:val="single" w:sz="4" w:space="0" w:color="auto"/>
              <w:bottom w:val="single" w:sz="4" w:space="0" w:color="auto"/>
            </w:tcBorders>
            <w:shd w:val="clear" w:color="auto" w:fill="auto"/>
          </w:tcPr>
          <w:p w14:paraId="76FCD33E" w14:textId="77777777" w:rsidR="00DC1D3A" w:rsidRDefault="00DC1D3A" w:rsidP="001E4127">
            <w:pPr>
              <w:rPr>
                <w:rFonts w:asciiTheme="minorHAnsi" w:hAnsiTheme="minorHAnsi" w:cstheme="minorHAnsi"/>
              </w:rPr>
            </w:pPr>
            <w:r>
              <w:rPr>
                <w:rFonts w:asciiTheme="minorHAnsi" w:hAnsiTheme="minorHAnsi" w:cstheme="minorHAnsi"/>
              </w:rPr>
              <w:t>Country</w:t>
            </w:r>
          </w:p>
        </w:tc>
        <w:tc>
          <w:tcPr>
            <w:tcW w:w="3164" w:type="dxa"/>
            <w:tcBorders>
              <w:top w:val="single" w:sz="4" w:space="0" w:color="auto"/>
              <w:bottom w:val="single" w:sz="4" w:space="0" w:color="auto"/>
            </w:tcBorders>
            <w:shd w:val="clear" w:color="auto" w:fill="auto"/>
          </w:tcPr>
          <w:p w14:paraId="5C40F505" w14:textId="77777777" w:rsidR="00DC1D3A" w:rsidRDefault="00331DDA" w:rsidP="001E4127">
            <w:pPr>
              <w:rPr>
                <w:rFonts w:asciiTheme="minorHAnsi" w:hAnsiTheme="minorHAnsi" w:cstheme="minorHAnsi"/>
              </w:rPr>
            </w:pPr>
            <w:r w:rsidRPr="00772A18">
              <w:rPr>
                <w:rFonts w:asciiTheme="minorHAnsi" w:hAnsiTheme="minorHAnsi" w:cstheme="minorHAnsi"/>
              </w:rPr>
              <w:t>LogisticsPostalAddress</w:t>
            </w:r>
            <w:r>
              <w:rPr>
                <w:rFonts w:asciiTheme="minorHAnsi" w:hAnsiTheme="minorHAnsi" w:cstheme="minorHAnsi"/>
              </w:rPr>
              <w:t xml:space="preserve"> &gt; </w:t>
            </w:r>
            <w:r w:rsidR="00DC1D3A">
              <w:rPr>
                <w:rFonts w:asciiTheme="minorHAnsi" w:hAnsiTheme="minorHAnsi" w:cstheme="minorHAnsi"/>
              </w:rPr>
              <w:t>Count</w:t>
            </w:r>
            <w:r w:rsidR="00772A18">
              <w:rPr>
                <w:rFonts w:asciiTheme="minorHAnsi" w:hAnsiTheme="minorHAnsi" w:cstheme="minorHAnsi"/>
              </w:rPr>
              <w:t>r</w:t>
            </w:r>
            <w:r w:rsidR="00DC1D3A">
              <w:rPr>
                <w:rFonts w:asciiTheme="minorHAnsi" w:hAnsiTheme="minorHAnsi" w:cstheme="minorHAnsi"/>
              </w:rPr>
              <w:t>y</w:t>
            </w:r>
            <w:r w:rsidR="00772A18">
              <w:rPr>
                <w:rFonts w:asciiTheme="minorHAnsi" w:hAnsiTheme="minorHAnsi" w:cstheme="minorHAnsi"/>
              </w:rPr>
              <w:t xml:space="preserve"> / region</w:t>
            </w:r>
          </w:p>
        </w:tc>
        <w:tc>
          <w:tcPr>
            <w:tcW w:w="5062" w:type="dxa"/>
            <w:tcBorders>
              <w:top w:val="single" w:sz="4" w:space="0" w:color="auto"/>
              <w:bottom w:val="single" w:sz="4" w:space="0" w:color="auto"/>
            </w:tcBorders>
            <w:shd w:val="clear" w:color="auto" w:fill="auto"/>
          </w:tcPr>
          <w:p w14:paraId="4304B8A0" w14:textId="77777777" w:rsidR="00DC1D3A" w:rsidRDefault="00956BA4" w:rsidP="00395ED9">
            <w:pPr>
              <w:rPr>
                <w:rFonts w:asciiTheme="minorHAnsi" w:hAnsiTheme="minorHAnsi" w:cstheme="minorHAnsi"/>
              </w:rPr>
            </w:pPr>
            <w:r>
              <w:rPr>
                <w:rFonts w:asciiTheme="minorHAnsi" w:hAnsiTheme="minorHAnsi" w:cstheme="minorHAnsi"/>
              </w:rPr>
              <w:t>M</w:t>
            </w:r>
            <w:r w:rsidR="00331DDA">
              <w:rPr>
                <w:rFonts w:asciiTheme="minorHAnsi" w:hAnsiTheme="minorHAnsi" w:cstheme="minorHAnsi"/>
              </w:rPr>
              <w:t>andatory</w:t>
            </w:r>
            <w:r w:rsidR="008B41EC">
              <w:rPr>
                <w:rFonts w:asciiTheme="minorHAnsi" w:hAnsiTheme="minorHAnsi" w:cstheme="minorHAnsi"/>
              </w:rPr>
              <w:t xml:space="preserve"> in AX</w:t>
            </w:r>
            <w:r>
              <w:rPr>
                <w:rFonts w:asciiTheme="minorHAnsi" w:hAnsiTheme="minorHAnsi" w:cstheme="minorHAnsi"/>
              </w:rPr>
              <w:t xml:space="preserve">. </w:t>
            </w:r>
            <w:r w:rsidR="006D63A6">
              <w:rPr>
                <w:rFonts w:asciiTheme="minorHAnsi" w:hAnsiTheme="minorHAnsi" w:cstheme="minorHAnsi"/>
              </w:rPr>
              <w:t xml:space="preserve">The </w:t>
            </w:r>
            <w:r w:rsidR="00395ED9">
              <w:rPr>
                <w:rFonts w:asciiTheme="minorHAnsi" w:hAnsiTheme="minorHAnsi" w:cstheme="minorHAnsi"/>
              </w:rPr>
              <w:t xml:space="preserve">record should </w:t>
            </w:r>
            <w:r w:rsidR="00BE7AD5">
              <w:rPr>
                <w:rFonts w:asciiTheme="minorHAnsi" w:hAnsiTheme="minorHAnsi" w:cstheme="minorHAnsi"/>
              </w:rPr>
              <w:t>exist in</w:t>
            </w:r>
            <w:r w:rsidR="006D63A6">
              <w:rPr>
                <w:rFonts w:asciiTheme="minorHAnsi" w:hAnsiTheme="minorHAnsi" w:cstheme="minorHAnsi"/>
              </w:rPr>
              <w:t xml:space="preserve"> the Master table &gt; </w:t>
            </w:r>
            <w:r w:rsidR="006D63A6" w:rsidRPr="00D55AFC">
              <w:rPr>
                <w:rFonts w:asciiTheme="minorHAnsi" w:hAnsiTheme="minorHAnsi" w:cstheme="minorHAnsi"/>
              </w:rPr>
              <w:t>LogisticsAddressCountryRegion</w:t>
            </w:r>
            <w:r w:rsidR="004C6DEB">
              <w:rPr>
                <w:rFonts w:asciiTheme="minorHAnsi" w:hAnsiTheme="minorHAnsi" w:cstheme="minorHAnsi"/>
              </w:rPr>
              <w:t xml:space="preserve"> &gt; </w:t>
            </w:r>
            <w:r w:rsidR="004C6DEB" w:rsidRPr="004C6DEB">
              <w:rPr>
                <w:rFonts w:asciiTheme="minorHAnsi" w:hAnsiTheme="minorHAnsi" w:cstheme="minorHAnsi"/>
              </w:rPr>
              <w:t>CountryRegionId</w:t>
            </w:r>
            <w:r w:rsidR="00395ED9">
              <w:rPr>
                <w:rFonts w:asciiTheme="minorHAnsi" w:hAnsiTheme="minorHAnsi" w:cstheme="minorHAnsi"/>
              </w:rPr>
              <w:t xml:space="preserve"> ,</w:t>
            </w:r>
            <w:r w:rsidR="00395ED9" w:rsidRPr="00014087">
              <w:rPr>
                <w:rFonts w:asciiTheme="minorHAnsi" w:hAnsiTheme="minorHAnsi" w:cstheme="minorHAnsi"/>
              </w:rPr>
              <w:t xml:space="preserve"> otherwise it will throw error</w:t>
            </w:r>
            <w:r w:rsidR="00395ED9">
              <w:rPr>
                <w:rFonts w:asciiTheme="minorHAnsi" w:hAnsiTheme="minorHAnsi" w:cstheme="minorHAnsi"/>
              </w:rPr>
              <w:t>.</w:t>
            </w:r>
          </w:p>
        </w:tc>
      </w:tr>
      <w:tr w:rsidR="00DC1D3A" w:rsidRPr="00071AE0" w14:paraId="302B0D1D" w14:textId="77777777" w:rsidTr="001E4127">
        <w:trPr>
          <w:trHeight w:val="202"/>
        </w:trPr>
        <w:tc>
          <w:tcPr>
            <w:tcW w:w="2520" w:type="dxa"/>
            <w:tcBorders>
              <w:top w:val="single" w:sz="4" w:space="0" w:color="auto"/>
              <w:bottom w:val="single" w:sz="4" w:space="0" w:color="auto"/>
            </w:tcBorders>
            <w:shd w:val="clear" w:color="auto" w:fill="auto"/>
          </w:tcPr>
          <w:p w14:paraId="53FD770B" w14:textId="77777777" w:rsidR="00DC1D3A" w:rsidRDefault="00DC1D3A" w:rsidP="001E4127">
            <w:pPr>
              <w:rPr>
                <w:rFonts w:asciiTheme="minorHAnsi" w:hAnsiTheme="minorHAnsi" w:cstheme="minorHAnsi"/>
              </w:rPr>
            </w:pPr>
            <w:r>
              <w:rPr>
                <w:rFonts w:asciiTheme="minorHAnsi" w:hAnsiTheme="minorHAnsi" w:cstheme="minorHAnsi"/>
              </w:rPr>
              <w:lastRenderedPageBreak/>
              <w:t>Zip Code</w:t>
            </w:r>
          </w:p>
        </w:tc>
        <w:tc>
          <w:tcPr>
            <w:tcW w:w="3164" w:type="dxa"/>
            <w:tcBorders>
              <w:top w:val="single" w:sz="4" w:space="0" w:color="auto"/>
              <w:bottom w:val="single" w:sz="4" w:space="0" w:color="auto"/>
            </w:tcBorders>
            <w:shd w:val="clear" w:color="auto" w:fill="auto"/>
          </w:tcPr>
          <w:p w14:paraId="3DCCD1FD" w14:textId="77777777" w:rsidR="00DC1D3A" w:rsidRDefault="008872A7" w:rsidP="001E4127">
            <w:pPr>
              <w:rPr>
                <w:rFonts w:asciiTheme="minorHAnsi" w:hAnsiTheme="minorHAnsi" w:cstheme="minorHAnsi"/>
              </w:rPr>
            </w:pPr>
            <w:r w:rsidRPr="00772A18">
              <w:rPr>
                <w:rFonts w:asciiTheme="minorHAnsi" w:hAnsiTheme="minorHAnsi" w:cstheme="minorHAnsi"/>
              </w:rPr>
              <w:t>LogisticsPostalAddress</w:t>
            </w:r>
            <w:r>
              <w:rPr>
                <w:rFonts w:asciiTheme="minorHAnsi" w:hAnsiTheme="minorHAnsi" w:cstheme="minorHAnsi"/>
              </w:rPr>
              <w:t xml:space="preserve"> &gt; </w:t>
            </w:r>
            <w:r w:rsidR="00DC1D3A">
              <w:rPr>
                <w:rFonts w:asciiTheme="minorHAnsi" w:hAnsiTheme="minorHAnsi" w:cstheme="minorHAnsi"/>
              </w:rPr>
              <w:t>Zip</w:t>
            </w:r>
            <w:r w:rsidR="00281EC9">
              <w:rPr>
                <w:rFonts w:asciiTheme="minorHAnsi" w:hAnsiTheme="minorHAnsi" w:cstheme="minorHAnsi"/>
              </w:rPr>
              <w:t xml:space="preserve"> / postal</w:t>
            </w:r>
            <w:r w:rsidR="00DC1D3A">
              <w:rPr>
                <w:rFonts w:asciiTheme="minorHAnsi" w:hAnsiTheme="minorHAnsi" w:cstheme="minorHAnsi"/>
              </w:rPr>
              <w:t xml:space="preserve"> Code</w:t>
            </w:r>
          </w:p>
        </w:tc>
        <w:tc>
          <w:tcPr>
            <w:tcW w:w="5062" w:type="dxa"/>
            <w:tcBorders>
              <w:top w:val="single" w:sz="4" w:space="0" w:color="auto"/>
              <w:bottom w:val="single" w:sz="4" w:space="0" w:color="auto"/>
            </w:tcBorders>
            <w:shd w:val="clear" w:color="auto" w:fill="auto"/>
          </w:tcPr>
          <w:p w14:paraId="75A0AD73" w14:textId="77777777" w:rsidR="00DC1D3A" w:rsidRDefault="0069743E" w:rsidP="00BE7AD5">
            <w:pPr>
              <w:rPr>
                <w:rFonts w:asciiTheme="minorHAnsi" w:hAnsiTheme="minorHAnsi" w:cstheme="minorHAnsi"/>
              </w:rPr>
            </w:pPr>
            <w:r>
              <w:rPr>
                <w:rFonts w:asciiTheme="minorHAnsi" w:hAnsiTheme="minorHAnsi" w:cstheme="minorHAnsi"/>
              </w:rPr>
              <w:t xml:space="preserve">The </w:t>
            </w:r>
            <w:r w:rsidR="00BE7AD5">
              <w:rPr>
                <w:rFonts w:asciiTheme="minorHAnsi" w:hAnsiTheme="minorHAnsi" w:cstheme="minorHAnsi"/>
              </w:rPr>
              <w:t xml:space="preserve">record should exist </w:t>
            </w:r>
            <w:r>
              <w:rPr>
                <w:rFonts w:asciiTheme="minorHAnsi" w:hAnsiTheme="minorHAnsi" w:cstheme="minorHAnsi"/>
              </w:rPr>
              <w:t xml:space="preserve">in the Master table &gt; </w:t>
            </w:r>
            <w:r w:rsidRPr="0069743E">
              <w:rPr>
                <w:rFonts w:asciiTheme="minorHAnsi" w:hAnsiTheme="minorHAnsi" w:cstheme="minorHAnsi"/>
              </w:rPr>
              <w:t>LogisticsAddressZipCode</w:t>
            </w:r>
            <w:r>
              <w:rPr>
                <w:rFonts w:asciiTheme="minorHAnsi" w:hAnsiTheme="minorHAnsi" w:cstheme="minorHAnsi"/>
              </w:rPr>
              <w:t xml:space="preserve"> &gt; ZipCode</w:t>
            </w:r>
            <w:r w:rsidR="00BE7AD5">
              <w:rPr>
                <w:rFonts w:asciiTheme="minorHAnsi" w:hAnsiTheme="minorHAnsi" w:cstheme="minorHAnsi"/>
              </w:rPr>
              <w:t xml:space="preserve"> , </w:t>
            </w:r>
            <w:r w:rsidR="00BE7AD5" w:rsidRPr="00014087">
              <w:rPr>
                <w:rFonts w:asciiTheme="minorHAnsi" w:hAnsiTheme="minorHAnsi" w:cstheme="minorHAnsi"/>
              </w:rPr>
              <w:t>otherwise it will throw error</w:t>
            </w:r>
            <w:r w:rsidR="00BE7AD5">
              <w:rPr>
                <w:rFonts w:asciiTheme="minorHAnsi" w:hAnsiTheme="minorHAnsi" w:cstheme="minorHAnsi"/>
              </w:rPr>
              <w:t>.</w:t>
            </w:r>
          </w:p>
        </w:tc>
      </w:tr>
      <w:tr w:rsidR="00DC1D3A" w:rsidRPr="00071AE0" w14:paraId="3C777705" w14:textId="77777777" w:rsidTr="001E4127">
        <w:trPr>
          <w:trHeight w:val="202"/>
        </w:trPr>
        <w:tc>
          <w:tcPr>
            <w:tcW w:w="2520" w:type="dxa"/>
            <w:tcBorders>
              <w:top w:val="single" w:sz="4" w:space="0" w:color="auto"/>
              <w:bottom w:val="single" w:sz="4" w:space="0" w:color="auto"/>
            </w:tcBorders>
            <w:shd w:val="clear" w:color="auto" w:fill="auto"/>
          </w:tcPr>
          <w:p w14:paraId="7EA2E095" w14:textId="77777777" w:rsidR="00DC1D3A" w:rsidRDefault="00DC1D3A" w:rsidP="001E4127">
            <w:pPr>
              <w:rPr>
                <w:rFonts w:asciiTheme="minorHAnsi" w:hAnsiTheme="minorHAnsi" w:cstheme="minorHAnsi"/>
              </w:rPr>
            </w:pPr>
            <w:r>
              <w:rPr>
                <w:rFonts w:asciiTheme="minorHAnsi" w:hAnsiTheme="minorHAnsi" w:cstheme="minorHAnsi"/>
              </w:rPr>
              <w:t>Location Primary</w:t>
            </w:r>
          </w:p>
        </w:tc>
        <w:tc>
          <w:tcPr>
            <w:tcW w:w="3164" w:type="dxa"/>
            <w:tcBorders>
              <w:top w:val="single" w:sz="4" w:space="0" w:color="auto"/>
              <w:bottom w:val="single" w:sz="4" w:space="0" w:color="auto"/>
            </w:tcBorders>
            <w:shd w:val="clear" w:color="auto" w:fill="auto"/>
          </w:tcPr>
          <w:p w14:paraId="498EA62B" w14:textId="77777777" w:rsidR="00DC1D3A" w:rsidRDefault="00DC1D3A" w:rsidP="001E4127">
            <w:pPr>
              <w:rPr>
                <w:rFonts w:asciiTheme="minorHAnsi" w:hAnsiTheme="minorHAnsi" w:cstheme="minorHAnsi"/>
              </w:rPr>
            </w:pPr>
            <w:r>
              <w:rPr>
                <w:rFonts w:asciiTheme="minorHAnsi" w:hAnsiTheme="minorHAnsi" w:cstheme="minorHAnsi"/>
              </w:rPr>
              <w:t>Primary</w:t>
            </w:r>
            <w:r w:rsidR="008872A7">
              <w:rPr>
                <w:rFonts w:asciiTheme="minorHAnsi" w:hAnsiTheme="minorHAnsi" w:cstheme="minorHAnsi"/>
              </w:rPr>
              <w:t xml:space="preserve"> ( check box)</w:t>
            </w:r>
          </w:p>
        </w:tc>
        <w:tc>
          <w:tcPr>
            <w:tcW w:w="5062" w:type="dxa"/>
            <w:tcBorders>
              <w:top w:val="single" w:sz="4" w:space="0" w:color="auto"/>
              <w:bottom w:val="single" w:sz="4" w:space="0" w:color="auto"/>
            </w:tcBorders>
            <w:shd w:val="clear" w:color="auto" w:fill="auto"/>
          </w:tcPr>
          <w:p w14:paraId="0089AB26" w14:textId="77777777" w:rsidR="00DC1D3A" w:rsidRDefault="00DC1D3A" w:rsidP="001E4127">
            <w:pPr>
              <w:rPr>
                <w:rFonts w:asciiTheme="minorHAnsi" w:hAnsiTheme="minorHAnsi" w:cstheme="minorHAnsi"/>
              </w:rPr>
            </w:pPr>
          </w:p>
        </w:tc>
      </w:tr>
      <w:tr w:rsidR="00DC1D3A" w:rsidRPr="00071AE0" w14:paraId="5400A670" w14:textId="77777777" w:rsidTr="001E4127">
        <w:trPr>
          <w:trHeight w:val="202"/>
        </w:trPr>
        <w:tc>
          <w:tcPr>
            <w:tcW w:w="2520" w:type="dxa"/>
            <w:tcBorders>
              <w:top w:val="single" w:sz="4" w:space="0" w:color="auto"/>
              <w:bottom w:val="single" w:sz="4" w:space="0" w:color="auto"/>
            </w:tcBorders>
            <w:shd w:val="clear" w:color="auto" w:fill="auto"/>
          </w:tcPr>
          <w:p w14:paraId="4E1DC6B8" w14:textId="77777777" w:rsidR="00DC1D3A" w:rsidRDefault="00DC1D3A" w:rsidP="001E4127">
            <w:pPr>
              <w:rPr>
                <w:rFonts w:asciiTheme="minorHAnsi" w:hAnsiTheme="minorHAnsi" w:cstheme="minorHAnsi"/>
              </w:rPr>
            </w:pPr>
            <w:r>
              <w:rPr>
                <w:rFonts w:asciiTheme="minorHAnsi" w:hAnsiTheme="minorHAnsi" w:cstheme="minorHAnsi"/>
              </w:rPr>
              <w:t>Location Private</w:t>
            </w:r>
          </w:p>
        </w:tc>
        <w:tc>
          <w:tcPr>
            <w:tcW w:w="3164" w:type="dxa"/>
            <w:tcBorders>
              <w:top w:val="single" w:sz="4" w:space="0" w:color="auto"/>
              <w:bottom w:val="single" w:sz="4" w:space="0" w:color="auto"/>
            </w:tcBorders>
            <w:shd w:val="clear" w:color="auto" w:fill="auto"/>
          </w:tcPr>
          <w:p w14:paraId="675D6638" w14:textId="77777777" w:rsidR="00DC1D3A" w:rsidRDefault="00DC1D3A" w:rsidP="001E4127">
            <w:pPr>
              <w:rPr>
                <w:rFonts w:asciiTheme="minorHAnsi" w:hAnsiTheme="minorHAnsi" w:cstheme="minorHAnsi"/>
              </w:rPr>
            </w:pPr>
            <w:r>
              <w:rPr>
                <w:rFonts w:asciiTheme="minorHAnsi" w:hAnsiTheme="minorHAnsi" w:cstheme="minorHAnsi"/>
              </w:rPr>
              <w:t>Private</w:t>
            </w:r>
            <w:r w:rsidR="008872A7">
              <w:rPr>
                <w:rFonts w:asciiTheme="minorHAnsi" w:hAnsiTheme="minorHAnsi" w:cstheme="minorHAnsi"/>
              </w:rPr>
              <w:t xml:space="preserve"> ( check box)</w:t>
            </w:r>
          </w:p>
        </w:tc>
        <w:tc>
          <w:tcPr>
            <w:tcW w:w="5062" w:type="dxa"/>
            <w:tcBorders>
              <w:top w:val="single" w:sz="4" w:space="0" w:color="auto"/>
              <w:bottom w:val="single" w:sz="4" w:space="0" w:color="auto"/>
            </w:tcBorders>
            <w:shd w:val="clear" w:color="auto" w:fill="auto"/>
          </w:tcPr>
          <w:p w14:paraId="05276955" w14:textId="77777777" w:rsidR="00DC1D3A" w:rsidRDefault="00DC1D3A" w:rsidP="001E4127">
            <w:pPr>
              <w:rPr>
                <w:rFonts w:asciiTheme="minorHAnsi" w:hAnsiTheme="minorHAnsi" w:cstheme="minorHAnsi"/>
              </w:rPr>
            </w:pPr>
          </w:p>
        </w:tc>
      </w:tr>
    </w:tbl>
    <w:p w14:paraId="37FDF83F" w14:textId="77777777" w:rsidR="00C25345" w:rsidRDefault="00C25345" w:rsidP="00590127">
      <w:pPr>
        <w:pStyle w:val="NormalText-Indent1"/>
      </w:pPr>
    </w:p>
    <w:p w14:paraId="25294F65" w14:textId="77777777" w:rsidR="00B31CD3" w:rsidRPr="00FD3873" w:rsidRDefault="00B31CD3" w:rsidP="00B31CD3">
      <w:pPr>
        <w:pStyle w:val="BodyText"/>
        <w:rPr>
          <w:rFonts w:asciiTheme="minorHAnsi" w:hAnsiTheme="minorHAnsi" w:cs="Arial"/>
          <w:b/>
          <w:u w:val="single"/>
        </w:rPr>
      </w:pPr>
      <w:r w:rsidRPr="00FD3873">
        <w:rPr>
          <w:rFonts w:asciiTheme="minorHAnsi" w:hAnsiTheme="minorHAnsi" w:cs="Arial"/>
          <w:b/>
          <w:u w:val="single"/>
        </w:rPr>
        <w:t>Human Resources&gt;Common&gt; Workers&gt;Employee</w:t>
      </w:r>
    </w:p>
    <w:p w14:paraId="3CD7AC9C" w14:textId="77777777" w:rsidR="00B31CD3" w:rsidRDefault="00B31CD3" w:rsidP="00B31CD3">
      <w:pPr>
        <w:pStyle w:val="NormalText-Indent1"/>
        <w:rPr>
          <w:rFonts w:asciiTheme="minorHAnsi" w:hAnsiTheme="minorHAnsi"/>
          <w:b/>
        </w:rPr>
      </w:pPr>
      <w:r w:rsidRPr="00FD3873">
        <w:rPr>
          <w:rFonts w:asciiTheme="minorHAnsi" w:hAnsiTheme="minorHAnsi"/>
          <w:b/>
        </w:rPr>
        <w:t>Fasttab: Profile &gt; Contact information</w:t>
      </w:r>
    </w:p>
    <w:p w14:paraId="3905AB1F" w14:textId="77777777" w:rsidR="00B31CD3" w:rsidRPr="00590127" w:rsidRDefault="00B31CD3" w:rsidP="00B31CD3">
      <w:pPr>
        <w:pStyle w:val="Heading3"/>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B31CD3" w:rsidRPr="00071AE0" w14:paraId="64CD248F"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2982A4EC" w14:textId="77777777" w:rsidR="00B31CD3" w:rsidRPr="00F0431B" w:rsidRDefault="00B31CD3"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3FDB15A" w14:textId="77777777" w:rsidR="00B31CD3" w:rsidRPr="00F0431B" w:rsidRDefault="00B31CD3"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06898558" w14:textId="77777777" w:rsidR="00B31CD3" w:rsidRPr="00F0431B" w:rsidRDefault="00B31CD3" w:rsidP="001E4127">
            <w:pPr>
              <w:rPr>
                <w:rFonts w:asciiTheme="minorHAnsi" w:hAnsiTheme="minorHAnsi" w:cstheme="minorHAnsi"/>
                <w:b/>
              </w:rPr>
            </w:pPr>
            <w:r w:rsidRPr="00F0431B">
              <w:rPr>
                <w:rFonts w:asciiTheme="minorHAnsi" w:hAnsiTheme="minorHAnsi" w:cstheme="minorHAnsi"/>
                <w:b/>
              </w:rPr>
              <w:t>Notes</w:t>
            </w:r>
          </w:p>
        </w:tc>
      </w:tr>
      <w:tr w:rsidR="00C402CA" w:rsidRPr="00071AE0" w14:paraId="7603A38A" w14:textId="77777777" w:rsidTr="001E4127">
        <w:trPr>
          <w:trHeight w:val="202"/>
        </w:trPr>
        <w:tc>
          <w:tcPr>
            <w:tcW w:w="2520" w:type="dxa"/>
            <w:tcBorders>
              <w:top w:val="single" w:sz="4" w:space="0" w:color="auto"/>
              <w:bottom w:val="single" w:sz="4" w:space="0" w:color="auto"/>
            </w:tcBorders>
            <w:shd w:val="clear" w:color="auto" w:fill="auto"/>
          </w:tcPr>
          <w:p w14:paraId="2D006681" w14:textId="77777777" w:rsidR="00C402CA" w:rsidRPr="00071AE0" w:rsidRDefault="00C402CA" w:rsidP="001E4127">
            <w:pPr>
              <w:rPr>
                <w:rFonts w:asciiTheme="minorHAnsi" w:hAnsiTheme="minorHAnsi" w:cstheme="minorHAnsi"/>
              </w:rPr>
            </w:pPr>
            <w:r>
              <w:rPr>
                <w:rFonts w:asciiTheme="minorHAnsi" w:hAnsiTheme="minorHAnsi" w:cstheme="minorHAnsi"/>
              </w:rPr>
              <w:t>Empl ID</w:t>
            </w:r>
          </w:p>
        </w:tc>
        <w:tc>
          <w:tcPr>
            <w:tcW w:w="3164" w:type="dxa"/>
            <w:tcBorders>
              <w:top w:val="single" w:sz="4" w:space="0" w:color="auto"/>
              <w:bottom w:val="single" w:sz="4" w:space="0" w:color="auto"/>
            </w:tcBorders>
            <w:shd w:val="clear" w:color="auto" w:fill="auto"/>
          </w:tcPr>
          <w:p w14:paraId="03693391" w14:textId="77777777" w:rsidR="00C402CA" w:rsidRPr="00071AE0" w:rsidRDefault="00C402CA" w:rsidP="001E4127">
            <w:pPr>
              <w:rPr>
                <w:rFonts w:asciiTheme="minorHAnsi" w:hAnsiTheme="minorHAnsi" w:cstheme="minorHAnsi"/>
              </w:rPr>
            </w:pPr>
            <w:r>
              <w:rPr>
                <w:rFonts w:asciiTheme="minorHAnsi" w:hAnsiTheme="minorHAnsi" w:cstheme="minorHAnsi"/>
              </w:rPr>
              <w:t>Personnel Number</w:t>
            </w:r>
          </w:p>
        </w:tc>
        <w:tc>
          <w:tcPr>
            <w:tcW w:w="5062" w:type="dxa"/>
            <w:tcBorders>
              <w:top w:val="single" w:sz="4" w:space="0" w:color="auto"/>
              <w:bottom w:val="single" w:sz="4" w:space="0" w:color="auto"/>
            </w:tcBorders>
            <w:shd w:val="clear" w:color="auto" w:fill="auto"/>
          </w:tcPr>
          <w:p w14:paraId="75EBE6D6" w14:textId="77777777" w:rsidR="00C402CA" w:rsidRPr="00071AE0" w:rsidRDefault="00C402CA" w:rsidP="001E4127">
            <w:pPr>
              <w:rPr>
                <w:rFonts w:asciiTheme="minorHAnsi" w:hAnsiTheme="minorHAnsi" w:cstheme="minorHAnsi"/>
              </w:rPr>
            </w:pPr>
          </w:p>
        </w:tc>
      </w:tr>
      <w:tr w:rsidR="00C402CA" w:rsidRPr="00071AE0" w14:paraId="459F5D13" w14:textId="77777777" w:rsidTr="001E4127">
        <w:trPr>
          <w:trHeight w:val="202"/>
        </w:trPr>
        <w:tc>
          <w:tcPr>
            <w:tcW w:w="2520" w:type="dxa"/>
            <w:tcBorders>
              <w:top w:val="single" w:sz="4" w:space="0" w:color="auto"/>
              <w:bottom w:val="single" w:sz="4" w:space="0" w:color="auto"/>
            </w:tcBorders>
            <w:shd w:val="clear" w:color="auto" w:fill="auto"/>
          </w:tcPr>
          <w:p w14:paraId="04A5D275" w14:textId="77777777" w:rsidR="00C402CA" w:rsidRDefault="00C402CA" w:rsidP="001E4127">
            <w:pPr>
              <w:rPr>
                <w:rFonts w:asciiTheme="minorHAnsi" w:hAnsiTheme="minorHAnsi" w:cstheme="minorHAnsi"/>
              </w:rPr>
            </w:pPr>
            <w:r>
              <w:rPr>
                <w:rFonts w:asciiTheme="minorHAnsi" w:hAnsiTheme="minorHAnsi" w:cstheme="minorHAnsi"/>
              </w:rPr>
              <w:t>E-Mail Type</w:t>
            </w:r>
          </w:p>
        </w:tc>
        <w:tc>
          <w:tcPr>
            <w:tcW w:w="3164" w:type="dxa"/>
            <w:tcBorders>
              <w:top w:val="single" w:sz="4" w:space="0" w:color="auto"/>
              <w:bottom w:val="single" w:sz="4" w:space="0" w:color="auto"/>
            </w:tcBorders>
            <w:shd w:val="clear" w:color="auto" w:fill="auto"/>
          </w:tcPr>
          <w:p w14:paraId="68878694" w14:textId="77777777" w:rsidR="00C402CA" w:rsidRPr="00071AE0" w:rsidRDefault="00051E96" w:rsidP="001E4127">
            <w:pPr>
              <w:rPr>
                <w:rFonts w:asciiTheme="minorHAnsi" w:hAnsiTheme="minorHAnsi" w:cstheme="minorHAnsi"/>
              </w:rPr>
            </w:pPr>
            <w:r>
              <w:rPr>
                <w:rFonts w:asciiTheme="minorHAnsi" w:hAnsiTheme="minorHAnsi" w:cstheme="minorHAnsi"/>
              </w:rPr>
              <w:t xml:space="preserve">LogisticsLocation &gt; </w:t>
            </w:r>
            <w:r w:rsidR="00C402CA">
              <w:rPr>
                <w:rFonts w:asciiTheme="minorHAnsi" w:hAnsiTheme="minorHAnsi" w:cstheme="minorHAnsi"/>
              </w:rPr>
              <w:t>Name or Description</w:t>
            </w:r>
            <w:r w:rsidR="00B00336">
              <w:rPr>
                <w:rFonts w:asciiTheme="minorHAnsi" w:hAnsiTheme="minorHAnsi" w:cstheme="minorHAnsi"/>
              </w:rPr>
              <w:t xml:space="preserve"> 1</w:t>
            </w:r>
          </w:p>
        </w:tc>
        <w:tc>
          <w:tcPr>
            <w:tcW w:w="5062" w:type="dxa"/>
            <w:tcBorders>
              <w:top w:val="single" w:sz="4" w:space="0" w:color="auto"/>
              <w:bottom w:val="single" w:sz="4" w:space="0" w:color="auto"/>
            </w:tcBorders>
            <w:shd w:val="clear" w:color="auto" w:fill="auto"/>
          </w:tcPr>
          <w:p w14:paraId="3242BED2" w14:textId="77777777" w:rsidR="00C402CA" w:rsidRPr="00071AE0" w:rsidRDefault="00C402CA" w:rsidP="001E4127">
            <w:pPr>
              <w:rPr>
                <w:rFonts w:asciiTheme="minorHAnsi" w:hAnsiTheme="minorHAnsi" w:cstheme="minorHAnsi"/>
              </w:rPr>
            </w:pPr>
          </w:p>
        </w:tc>
      </w:tr>
      <w:tr w:rsidR="00C402CA" w:rsidRPr="00071AE0" w14:paraId="75F80F24" w14:textId="77777777" w:rsidTr="001E4127">
        <w:trPr>
          <w:trHeight w:val="202"/>
        </w:trPr>
        <w:tc>
          <w:tcPr>
            <w:tcW w:w="2520" w:type="dxa"/>
            <w:tcBorders>
              <w:top w:val="single" w:sz="4" w:space="0" w:color="auto"/>
              <w:bottom w:val="single" w:sz="4" w:space="0" w:color="auto"/>
            </w:tcBorders>
            <w:shd w:val="clear" w:color="auto" w:fill="auto"/>
          </w:tcPr>
          <w:p w14:paraId="0DC27321" w14:textId="77777777" w:rsidR="00C402CA" w:rsidRDefault="00C402CA" w:rsidP="001E4127">
            <w:pPr>
              <w:rPr>
                <w:rFonts w:asciiTheme="minorHAnsi" w:hAnsiTheme="minorHAnsi" w:cstheme="minorHAnsi"/>
              </w:rPr>
            </w:pPr>
            <w:r>
              <w:rPr>
                <w:rFonts w:asciiTheme="minorHAnsi" w:hAnsiTheme="minorHAnsi" w:cstheme="minorHAnsi"/>
              </w:rPr>
              <w:t>E-Mail Type</w:t>
            </w:r>
          </w:p>
        </w:tc>
        <w:tc>
          <w:tcPr>
            <w:tcW w:w="3164" w:type="dxa"/>
            <w:tcBorders>
              <w:top w:val="single" w:sz="4" w:space="0" w:color="auto"/>
              <w:bottom w:val="single" w:sz="4" w:space="0" w:color="auto"/>
            </w:tcBorders>
            <w:shd w:val="clear" w:color="auto" w:fill="auto"/>
          </w:tcPr>
          <w:p w14:paraId="77C76891" w14:textId="77777777" w:rsidR="00C402CA" w:rsidRDefault="00242271" w:rsidP="00D2415E">
            <w:pPr>
              <w:rPr>
                <w:rFonts w:asciiTheme="minorHAnsi" w:hAnsiTheme="minorHAnsi" w:cstheme="minorHAnsi"/>
              </w:rPr>
            </w:pPr>
            <w:r w:rsidRPr="00242271">
              <w:rPr>
                <w:rFonts w:asciiTheme="minorHAnsi" w:hAnsiTheme="minorHAnsi" w:cstheme="minorHAnsi"/>
              </w:rPr>
              <w:t xml:space="preserve">LogisticsElectronicAddress </w:t>
            </w:r>
            <w:r>
              <w:rPr>
                <w:rFonts w:asciiTheme="minorHAnsi" w:hAnsiTheme="minorHAnsi" w:cstheme="minorHAnsi"/>
              </w:rPr>
              <w:t xml:space="preserve"> &gt; </w:t>
            </w:r>
            <w:r w:rsidR="00C402CA">
              <w:rPr>
                <w:rFonts w:asciiTheme="minorHAnsi" w:hAnsiTheme="minorHAnsi" w:cstheme="minorHAnsi"/>
              </w:rPr>
              <w:t xml:space="preserve">Type </w:t>
            </w:r>
            <w:r w:rsidR="00B00336">
              <w:rPr>
                <w:rFonts w:asciiTheme="minorHAnsi" w:hAnsiTheme="minorHAnsi" w:cstheme="minorHAnsi"/>
              </w:rPr>
              <w:t>1</w:t>
            </w:r>
            <w:r w:rsidR="00C43520">
              <w:rPr>
                <w:rFonts w:asciiTheme="minorHAnsi" w:hAnsiTheme="minorHAnsi" w:cstheme="minorHAnsi"/>
              </w:rPr>
              <w:t xml:space="preserve"> </w:t>
            </w:r>
          </w:p>
        </w:tc>
        <w:tc>
          <w:tcPr>
            <w:tcW w:w="5062" w:type="dxa"/>
            <w:tcBorders>
              <w:top w:val="single" w:sz="4" w:space="0" w:color="auto"/>
              <w:bottom w:val="single" w:sz="4" w:space="0" w:color="auto"/>
            </w:tcBorders>
            <w:shd w:val="clear" w:color="auto" w:fill="auto"/>
          </w:tcPr>
          <w:p w14:paraId="380369A1" w14:textId="77777777" w:rsidR="00C402CA" w:rsidRDefault="00C402CA" w:rsidP="001E4127">
            <w:pPr>
              <w:rPr>
                <w:rFonts w:asciiTheme="minorHAnsi" w:hAnsiTheme="minorHAnsi" w:cstheme="minorHAnsi"/>
              </w:rPr>
            </w:pPr>
          </w:p>
        </w:tc>
      </w:tr>
      <w:tr w:rsidR="00C402CA" w:rsidRPr="00071AE0" w14:paraId="7DD7CA5A" w14:textId="77777777" w:rsidTr="001E4127">
        <w:trPr>
          <w:trHeight w:val="202"/>
        </w:trPr>
        <w:tc>
          <w:tcPr>
            <w:tcW w:w="2520" w:type="dxa"/>
            <w:tcBorders>
              <w:top w:val="single" w:sz="4" w:space="0" w:color="auto"/>
              <w:bottom w:val="single" w:sz="4" w:space="0" w:color="auto"/>
            </w:tcBorders>
            <w:shd w:val="clear" w:color="auto" w:fill="auto"/>
          </w:tcPr>
          <w:p w14:paraId="4869C71F" w14:textId="77777777" w:rsidR="00C402CA" w:rsidRDefault="00C402CA" w:rsidP="001E4127">
            <w:pPr>
              <w:rPr>
                <w:rFonts w:asciiTheme="minorHAnsi" w:hAnsiTheme="minorHAnsi" w:cstheme="minorHAnsi"/>
              </w:rPr>
            </w:pPr>
            <w:r>
              <w:rPr>
                <w:rFonts w:asciiTheme="minorHAnsi" w:hAnsiTheme="minorHAnsi" w:cstheme="minorHAnsi"/>
              </w:rPr>
              <w:t>E-Mail Address</w:t>
            </w:r>
          </w:p>
        </w:tc>
        <w:tc>
          <w:tcPr>
            <w:tcW w:w="3164" w:type="dxa"/>
            <w:tcBorders>
              <w:top w:val="single" w:sz="4" w:space="0" w:color="auto"/>
              <w:bottom w:val="single" w:sz="4" w:space="0" w:color="auto"/>
            </w:tcBorders>
            <w:shd w:val="clear" w:color="auto" w:fill="auto"/>
          </w:tcPr>
          <w:p w14:paraId="1D08D199" w14:textId="77777777" w:rsidR="00C402CA" w:rsidRDefault="00242271" w:rsidP="001E4127">
            <w:pPr>
              <w:rPr>
                <w:rFonts w:asciiTheme="minorHAnsi" w:hAnsiTheme="minorHAnsi" w:cstheme="minorHAnsi"/>
              </w:rPr>
            </w:pPr>
            <w:r w:rsidRPr="00242271">
              <w:rPr>
                <w:rFonts w:asciiTheme="minorHAnsi" w:hAnsiTheme="minorHAnsi" w:cstheme="minorHAnsi"/>
              </w:rPr>
              <w:t xml:space="preserve">LogisticsElectronicAddress </w:t>
            </w:r>
            <w:r>
              <w:rPr>
                <w:rFonts w:asciiTheme="minorHAnsi" w:hAnsiTheme="minorHAnsi" w:cstheme="minorHAnsi"/>
              </w:rPr>
              <w:t xml:space="preserve"> &gt; </w:t>
            </w:r>
            <w:r w:rsidR="00DB02A7">
              <w:rPr>
                <w:rFonts w:asciiTheme="minorHAnsi" w:hAnsiTheme="minorHAnsi" w:cstheme="minorHAnsi"/>
              </w:rPr>
              <w:t xml:space="preserve">Locator - </w:t>
            </w:r>
            <w:r w:rsidR="00C402CA">
              <w:rPr>
                <w:rFonts w:asciiTheme="minorHAnsi" w:hAnsiTheme="minorHAnsi" w:cstheme="minorHAnsi"/>
              </w:rPr>
              <w:t xml:space="preserve">Contact Number/Address </w:t>
            </w:r>
          </w:p>
        </w:tc>
        <w:tc>
          <w:tcPr>
            <w:tcW w:w="5062" w:type="dxa"/>
            <w:tcBorders>
              <w:top w:val="single" w:sz="4" w:space="0" w:color="auto"/>
              <w:bottom w:val="single" w:sz="4" w:space="0" w:color="auto"/>
            </w:tcBorders>
            <w:shd w:val="clear" w:color="auto" w:fill="auto"/>
          </w:tcPr>
          <w:p w14:paraId="765D8C2E" w14:textId="77777777" w:rsidR="00C402CA" w:rsidRDefault="00C402CA" w:rsidP="001E4127">
            <w:pPr>
              <w:rPr>
                <w:rFonts w:asciiTheme="minorHAnsi" w:hAnsiTheme="minorHAnsi" w:cstheme="minorHAnsi"/>
              </w:rPr>
            </w:pPr>
          </w:p>
        </w:tc>
      </w:tr>
      <w:tr w:rsidR="00C402CA" w:rsidRPr="00071AE0" w14:paraId="6313AE52" w14:textId="77777777" w:rsidTr="001E4127">
        <w:trPr>
          <w:trHeight w:val="202"/>
        </w:trPr>
        <w:tc>
          <w:tcPr>
            <w:tcW w:w="2520" w:type="dxa"/>
            <w:tcBorders>
              <w:top w:val="single" w:sz="4" w:space="0" w:color="auto"/>
              <w:bottom w:val="single" w:sz="4" w:space="0" w:color="auto"/>
            </w:tcBorders>
            <w:shd w:val="clear" w:color="auto" w:fill="auto"/>
          </w:tcPr>
          <w:p w14:paraId="5A7AD275" w14:textId="77777777" w:rsidR="00C402CA" w:rsidRDefault="00C402CA" w:rsidP="001E4127">
            <w:pPr>
              <w:rPr>
                <w:rFonts w:asciiTheme="minorHAnsi" w:hAnsiTheme="minorHAnsi" w:cstheme="minorHAnsi"/>
              </w:rPr>
            </w:pPr>
            <w:r>
              <w:rPr>
                <w:rFonts w:asciiTheme="minorHAnsi" w:hAnsiTheme="minorHAnsi" w:cstheme="minorHAnsi"/>
              </w:rPr>
              <w:t>E-mail Primary</w:t>
            </w:r>
          </w:p>
        </w:tc>
        <w:tc>
          <w:tcPr>
            <w:tcW w:w="3164" w:type="dxa"/>
            <w:tcBorders>
              <w:top w:val="single" w:sz="4" w:space="0" w:color="auto"/>
              <w:bottom w:val="single" w:sz="4" w:space="0" w:color="auto"/>
            </w:tcBorders>
            <w:shd w:val="clear" w:color="auto" w:fill="auto"/>
          </w:tcPr>
          <w:p w14:paraId="34E8C4C5" w14:textId="77777777" w:rsidR="00C402CA" w:rsidRDefault="00242271" w:rsidP="001E4127">
            <w:pPr>
              <w:rPr>
                <w:rFonts w:asciiTheme="minorHAnsi" w:hAnsiTheme="minorHAnsi" w:cstheme="minorHAnsi"/>
              </w:rPr>
            </w:pPr>
            <w:r w:rsidRPr="00242271">
              <w:rPr>
                <w:rFonts w:asciiTheme="minorHAnsi" w:hAnsiTheme="minorHAnsi" w:cstheme="minorHAnsi"/>
              </w:rPr>
              <w:t>DirPartyLocation</w:t>
            </w:r>
            <w:r>
              <w:rPr>
                <w:rFonts w:asciiTheme="minorHAnsi" w:hAnsiTheme="minorHAnsi" w:cstheme="minorHAnsi"/>
              </w:rPr>
              <w:t xml:space="preserve"> &gt; </w:t>
            </w:r>
            <w:r w:rsidR="00C402CA">
              <w:rPr>
                <w:rFonts w:asciiTheme="minorHAnsi" w:hAnsiTheme="minorHAnsi" w:cstheme="minorHAnsi"/>
              </w:rPr>
              <w:t xml:space="preserve">Primary </w:t>
            </w:r>
            <w:r>
              <w:rPr>
                <w:rFonts w:asciiTheme="minorHAnsi" w:hAnsiTheme="minorHAnsi" w:cstheme="minorHAnsi"/>
              </w:rPr>
              <w:t>(checkbox)</w:t>
            </w:r>
          </w:p>
        </w:tc>
        <w:tc>
          <w:tcPr>
            <w:tcW w:w="5062" w:type="dxa"/>
            <w:tcBorders>
              <w:top w:val="single" w:sz="4" w:space="0" w:color="auto"/>
              <w:bottom w:val="single" w:sz="4" w:space="0" w:color="auto"/>
            </w:tcBorders>
            <w:shd w:val="clear" w:color="auto" w:fill="auto"/>
          </w:tcPr>
          <w:p w14:paraId="60D1937B" w14:textId="77777777" w:rsidR="00C402CA" w:rsidRDefault="00C402CA" w:rsidP="001E4127">
            <w:pPr>
              <w:rPr>
                <w:rFonts w:asciiTheme="minorHAnsi" w:hAnsiTheme="minorHAnsi" w:cstheme="minorHAnsi"/>
              </w:rPr>
            </w:pPr>
          </w:p>
        </w:tc>
      </w:tr>
      <w:tr w:rsidR="00C402CA" w:rsidRPr="00071AE0" w14:paraId="48B80F31" w14:textId="77777777" w:rsidTr="001E4127">
        <w:trPr>
          <w:trHeight w:val="202"/>
        </w:trPr>
        <w:tc>
          <w:tcPr>
            <w:tcW w:w="2520" w:type="dxa"/>
            <w:tcBorders>
              <w:top w:val="single" w:sz="4" w:space="0" w:color="auto"/>
              <w:bottom w:val="single" w:sz="4" w:space="0" w:color="auto"/>
            </w:tcBorders>
            <w:shd w:val="clear" w:color="auto" w:fill="auto"/>
          </w:tcPr>
          <w:p w14:paraId="05137B6D" w14:textId="77777777" w:rsidR="00C402CA" w:rsidRDefault="00C402CA" w:rsidP="001E4127">
            <w:pPr>
              <w:rPr>
                <w:rFonts w:asciiTheme="minorHAnsi" w:hAnsiTheme="minorHAnsi" w:cstheme="minorHAnsi"/>
              </w:rPr>
            </w:pPr>
            <w:r>
              <w:rPr>
                <w:rFonts w:asciiTheme="minorHAnsi" w:hAnsiTheme="minorHAnsi" w:cstheme="minorHAnsi"/>
              </w:rPr>
              <w:t>E-mail Private</w:t>
            </w:r>
          </w:p>
        </w:tc>
        <w:tc>
          <w:tcPr>
            <w:tcW w:w="3164" w:type="dxa"/>
            <w:tcBorders>
              <w:top w:val="single" w:sz="4" w:space="0" w:color="auto"/>
              <w:bottom w:val="single" w:sz="4" w:space="0" w:color="auto"/>
            </w:tcBorders>
            <w:shd w:val="clear" w:color="auto" w:fill="auto"/>
          </w:tcPr>
          <w:p w14:paraId="5772ACD5" w14:textId="77777777" w:rsidR="00C402CA" w:rsidRDefault="00242271" w:rsidP="001E4127">
            <w:pPr>
              <w:rPr>
                <w:rFonts w:asciiTheme="minorHAnsi" w:hAnsiTheme="minorHAnsi" w:cstheme="minorHAnsi"/>
              </w:rPr>
            </w:pPr>
            <w:r w:rsidRPr="00242271">
              <w:rPr>
                <w:rFonts w:asciiTheme="minorHAnsi" w:hAnsiTheme="minorHAnsi" w:cstheme="minorHAnsi"/>
              </w:rPr>
              <w:t>DirPartyLocation</w:t>
            </w:r>
            <w:r>
              <w:rPr>
                <w:rFonts w:asciiTheme="minorHAnsi" w:hAnsiTheme="minorHAnsi" w:cstheme="minorHAnsi"/>
              </w:rPr>
              <w:t xml:space="preserve"> &gt; </w:t>
            </w:r>
            <w:r w:rsidR="00C402CA">
              <w:rPr>
                <w:rFonts w:asciiTheme="minorHAnsi" w:hAnsiTheme="minorHAnsi" w:cstheme="minorHAnsi"/>
              </w:rPr>
              <w:t xml:space="preserve">Private </w:t>
            </w:r>
            <w:r>
              <w:rPr>
                <w:rFonts w:asciiTheme="minorHAnsi" w:hAnsiTheme="minorHAnsi" w:cstheme="minorHAnsi"/>
              </w:rPr>
              <w:t>(checkbox)</w:t>
            </w:r>
          </w:p>
        </w:tc>
        <w:tc>
          <w:tcPr>
            <w:tcW w:w="5062" w:type="dxa"/>
            <w:tcBorders>
              <w:top w:val="single" w:sz="4" w:space="0" w:color="auto"/>
              <w:bottom w:val="single" w:sz="4" w:space="0" w:color="auto"/>
            </w:tcBorders>
            <w:shd w:val="clear" w:color="auto" w:fill="auto"/>
          </w:tcPr>
          <w:p w14:paraId="655D55F9" w14:textId="77777777" w:rsidR="00C402CA" w:rsidRDefault="00C402CA" w:rsidP="001E4127">
            <w:pPr>
              <w:rPr>
                <w:rFonts w:asciiTheme="minorHAnsi" w:hAnsiTheme="minorHAnsi" w:cstheme="minorHAnsi"/>
              </w:rPr>
            </w:pPr>
          </w:p>
        </w:tc>
      </w:tr>
      <w:tr w:rsidR="00C402CA" w:rsidRPr="00071AE0" w14:paraId="134CDAEF" w14:textId="77777777" w:rsidTr="001E4127">
        <w:trPr>
          <w:trHeight w:val="202"/>
        </w:trPr>
        <w:tc>
          <w:tcPr>
            <w:tcW w:w="2520" w:type="dxa"/>
            <w:tcBorders>
              <w:top w:val="single" w:sz="4" w:space="0" w:color="auto"/>
              <w:bottom w:val="single" w:sz="4" w:space="0" w:color="auto"/>
            </w:tcBorders>
            <w:shd w:val="clear" w:color="auto" w:fill="auto"/>
          </w:tcPr>
          <w:p w14:paraId="582BAD8E" w14:textId="77777777" w:rsidR="00C402CA" w:rsidRDefault="00C402CA" w:rsidP="001E4127">
            <w:pPr>
              <w:rPr>
                <w:rFonts w:asciiTheme="minorHAnsi" w:hAnsiTheme="minorHAnsi" w:cstheme="minorHAnsi"/>
              </w:rPr>
            </w:pPr>
            <w:r>
              <w:rPr>
                <w:rFonts w:asciiTheme="minorHAnsi" w:hAnsiTheme="minorHAnsi" w:cstheme="minorHAnsi"/>
              </w:rPr>
              <w:t>Work Phone Type</w:t>
            </w:r>
          </w:p>
        </w:tc>
        <w:tc>
          <w:tcPr>
            <w:tcW w:w="3164" w:type="dxa"/>
            <w:tcBorders>
              <w:top w:val="single" w:sz="4" w:space="0" w:color="auto"/>
              <w:bottom w:val="single" w:sz="4" w:space="0" w:color="auto"/>
            </w:tcBorders>
            <w:shd w:val="clear" w:color="auto" w:fill="auto"/>
          </w:tcPr>
          <w:p w14:paraId="1EAE09DD" w14:textId="77777777" w:rsidR="00C402CA" w:rsidRDefault="00C402CA" w:rsidP="001E4127">
            <w:pPr>
              <w:rPr>
                <w:rFonts w:asciiTheme="minorHAnsi" w:hAnsiTheme="minorHAnsi" w:cstheme="minorHAnsi"/>
              </w:rPr>
            </w:pPr>
            <w:r>
              <w:rPr>
                <w:rFonts w:asciiTheme="minorHAnsi" w:hAnsiTheme="minorHAnsi" w:cstheme="minorHAnsi"/>
              </w:rPr>
              <w:t>Name or Description2</w:t>
            </w:r>
          </w:p>
        </w:tc>
        <w:tc>
          <w:tcPr>
            <w:tcW w:w="5062" w:type="dxa"/>
            <w:tcBorders>
              <w:top w:val="single" w:sz="4" w:space="0" w:color="auto"/>
              <w:bottom w:val="single" w:sz="4" w:space="0" w:color="auto"/>
            </w:tcBorders>
            <w:shd w:val="clear" w:color="auto" w:fill="auto"/>
          </w:tcPr>
          <w:p w14:paraId="15BD1EA2" w14:textId="77777777" w:rsidR="00C402CA" w:rsidRDefault="00C402CA" w:rsidP="001E4127">
            <w:pPr>
              <w:rPr>
                <w:rFonts w:asciiTheme="minorHAnsi" w:hAnsiTheme="minorHAnsi" w:cstheme="minorHAnsi"/>
              </w:rPr>
            </w:pPr>
          </w:p>
        </w:tc>
      </w:tr>
      <w:tr w:rsidR="00C402CA" w:rsidRPr="00071AE0" w14:paraId="079CACB6" w14:textId="77777777" w:rsidTr="001E4127">
        <w:trPr>
          <w:trHeight w:val="202"/>
        </w:trPr>
        <w:tc>
          <w:tcPr>
            <w:tcW w:w="2520" w:type="dxa"/>
            <w:tcBorders>
              <w:top w:val="single" w:sz="4" w:space="0" w:color="auto"/>
              <w:bottom w:val="single" w:sz="4" w:space="0" w:color="auto"/>
            </w:tcBorders>
            <w:shd w:val="clear" w:color="auto" w:fill="auto"/>
          </w:tcPr>
          <w:p w14:paraId="0677D181" w14:textId="77777777" w:rsidR="00C402CA" w:rsidRDefault="00C402CA" w:rsidP="001E4127">
            <w:pPr>
              <w:rPr>
                <w:rFonts w:asciiTheme="minorHAnsi" w:hAnsiTheme="minorHAnsi" w:cstheme="minorHAnsi"/>
              </w:rPr>
            </w:pPr>
            <w:r>
              <w:rPr>
                <w:rFonts w:asciiTheme="minorHAnsi" w:hAnsiTheme="minorHAnsi" w:cstheme="minorHAnsi"/>
              </w:rPr>
              <w:t>Work Phone Type</w:t>
            </w:r>
          </w:p>
        </w:tc>
        <w:tc>
          <w:tcPr>
            <w:tcW w:w="3164" w:type="dxa"/>
            <w:tcBorders>
              <w:top w:val="single" w:sz="4" w:space="0" w:color="auto"/>
              <w:bottom w:val="single" w:sz="4" w:space="0" w:color="auto"/>
            </w:tcBorders>
            <w:shd w:val="clear" w:color="auto" w:fill="auto"/>
          </w:tcPr>
          <w:p w14:paraId="3DACEAB3" w14:textId="77777777" w:rsidR="00C402CA" w:rsidRDefault="00C402CA" w:rsidP="001E4127">
            <w:pPr>
              <w:rPr>
                <w:rFonts w:asciiTheme="minorHAnsi" w:hAnsiTheme="minorHAnsi" w:cstheme="minorHAnsi"/>
              </w:rPr>
            </w:pPr>
            <w:r>
              <w:rPr>
                <w:rFonts w:asciiTheme="minorHAnsi" w:hAnsiTheme="minorHAnsi" w:cstheme="minorHAnsi"/>
              </w:rPr>
              <w:t>Type 2</w:t>
            </w:r>
          </w:p>
        </w:tc>
        <w:tc>
          <w:tcPr>
            <w:tcW w:w="5062" w:type="dxa"/>
            <w:tcBorders>
              <w:top w:val="single" w:sz="4" w:space="0" w:color="auto"/>
              <w:bottom w:val="single" w:sz="4" w:space="0" w:color="auto"/>
            </w:tcBorders>
            <w:shd w:val="clear" w:color="auto" w:fill="auto"/>
          </w:tcPr>
          <w:p w14:paraId="2DB4AEA5" w14:textId="77777777" w:rsidR="00C402CA" w:rsidRDefault="00C402CA" w:rsidP="001E4127">
            <w:pPr>
              <w:rPr>
                <w:rFonts w:asciiTheme="minorHAnsi" w:hAnsiTheme="minorHAnsi" w:cstheme="minorHAnsi"/>
              </w:rPr>
            </w:pPr>
          </w:p>
        </w:tc>
      </w:tr>
      <w:tr w:rsidR="00C402CA" w:rsidRPr="00071AE0" w14:paraId="3DBE17CF" w14:textId="77777777" w:rsidTr="001E4127">
        <w:trPr>
          <w:trHeight w:val="202"/>
        </w:trPr>
        <w:tc>
          <w:tcPr>
            <w:tcW w:w="2520" w:type="dxa"/>
            <w:tcBorders>
              <w:top w:val="single" w:sz="4" w:space="0" w:color="auto"/>
              <w:bottom w:val="single" w:sz="4" w:space="0" w:color="auto"/>
            </w:tcBorders>
            <w:shd w:val="clear" w:color="auto" w:fill="auto"/>
          </w:tcPr>
          <w:p w14:paraId="209A8182" w14:textId="77777777" w:rsidR="00C402CA" w:rsidRDefault="00C402CA" w:rsidP="001E4127">
            <w:pPr>
              <w:rPr>
                <w:rFonts w:asciiTheme="minorHAnsi" w:hAnsiTheme="minorHAnsi" w:cstheme="minorHAnsi"/>
              </w:rPr>
            </w:pPr>
            <w:r>
              <w:rPr>
                <w:rFonts w:asciiTheme="minorHAnsi" w:hAnsiTheme="minorHAnsi" w:cstheme="minorHAnsi"/>
              </w:rPr>
              <w:t>Work Phone</w:t>
            </w:r>
          </w:p>
        </w:tc>
        <w:tc>
          <w:tcPr>
            <w:tcW w:w="3164" w:type="dxa"/>
            <w:tcBorders>
              <w:top w:val="single" w:sz="4" w:space="0" w:color="auto"/>
              <w:bottom w:val="single" w:sz="4" w:space="0" w:color="auto"/>
            </w:tcBorders>
            <w:shd w:val="clear" w:color="auto" w:fill="auto"/>
          </w:tcPr>
          <w:p w14:paraId="62672553" w14:textId="77777777" w:rsidR="00C402CA" w:rsidRDefault="00C402CA" w:rsidP="001E4127">
            <w:pPr>
              <w:rPr>
                <w:rFonts w:asciiTheme="minorHAnsi" w:hAnsiTheme="minorHAnsi" w:cstheme="minorHAnsi"/>
              </w:rPr>
            </w:pPr>
            <w:r>
              <w:rPr>
                <w:rFonts w:asciiTheme="minorHAnsi" w:hAnsiTheme="minorHAnsi" w:cstheme="minorHAnsi"/>
              </w:rPr>
              <w:t>Contact Number/Address 2</w:t>
            </w:r>
          </w:p>
        </w:tc>
        <w:tc>
          <w:tcPr>
            <w:tcW w:w="5062" w:type="dxa"/>
            <w:tcBorders>
              <w:top w:val="single" w:sz="4" w:space="0" w:color="auto"/>
              <w:bottom w:val="single" w:sz="4" w:space="0" w:color="auto"/>
            </w:tcBorders>
            <w:shd w:val="clear" w:color="auto" w:fill="auto"/>
          </w:tcPr>
          <w:p w14:paraId="2A0FDDD6" w14:textId="77777777" w:rsidR="00C402CA" w:rsidRDefault="00C402CA" w:rsidP="001E4127">
            <w:pPr>
              <w:rPr>
                <w:rFonts w:asciiTheme="minorHAnsi" w:hAnsiTheme="minorHAnsi" w:cstheme="minorHAnsi"/>
              </w:rPr>
            </w:pPr>
          </w:p>
        </w:tc>
      </w:tr>
      <w:tr w:rsidR="00C402CA" w:rsidRPr="00071AE0" w14:paraId="73A221A5" w14:textId="77777777" w:rsidTr="001E4127">
        <w:trPr>
          <w:trHeight w:val="202"/>
        </w:trPr>
        <w:tc>
          <w:tcPr>
            <w:tcW w:w="2520" w:type="dxa"/>
            <w:tcBorders>
              <w:top w:val="single" w:sz="4" w:space="0" w:color="auto"/>
              <w:bottom w:val="single" w:sz="4" w:space="0" w:color="auto"/>
            </w:tcBorders>
            <w:shd w:val="clear" w:color="auto" w:fill="auto"/>
          </w:tcPr>
          <w:p w14:paraId="40A43B76" w14:textId="77777777" w:rsidR="00C402CA" w:rsidRDefault="00C402CA" w:rsidP="001E4127">
            <w:pPr>
              <w:rPr>
                <w:rFonts w:asciiTheme="minorHAnsi" w:hAnsiTheme="minorHAnsi" w:cstheme="minorHAnsi"/>
              </w:rPr>
            </w:pPr>
            <w:r>
              <w:rPr>
                <w:rFonts w:asciiTheme="minorHAnsi" w:hAnsiTheme="minorHAnsi" w:cstheme="minorHAnsi"/>
              </w:rPr>
              <w:t>Extension</w:t>
            </w:r>
          </w:p>
        </w:tc>
        <w:tc>
          <w:tcPr>
            <w:tcW w:w="3164" w:type="dxa"/>
            <w:tcBorders>
              <w:top w:val="single" w:sz="4" w:space="0" w:color="auto"/>
              <w:bottom w:val="single" w:sz="4" w:space="0" w:color="auto"/>
            </w:tcBorders>
            <w:shd w:val="clear" w:color="auto" w:fill="auto"/>
          </w:tcPr>
          <w:p w14:paraId="778A00D8" w14:textId="77777777" w:rsidR="00C402CA" w:rsidRDefault="00FE2BDE" w:rsidP="001E4127">
            <w:pPr>
              <w:rPr>
                <w:rFonts w:asciiTheme="minorHAnsi" w:hAnsiTheme="minorHAnsi" w:cstheme="minorHAnsi"/>
              </w:rPr>
            </w:pPr>
            <w:r w:rsidRPr="00242271">
              <w:rPr>
                <w:rFonts w:asciiTheme="minorHAnsi" w:hAnsiTheme="minorHAnsi" w:cstheme="minorHAnsi"/>
              </w:rPr>
              <w:t xml:space="preserve">LogisticsElectronicAddress </w:t>
            </w:r>
            <w:r>
              <w:rPr>
                <w:rFonts w:asciiTheme="minorHAnsi" w:hAnsiTheme="minorHAnsi" w:cstheme="minorHAnsi"/>
              </w:rPr>
              <w:t xml:space="preserve"> &gt; LocatorExtension</w:t>
            </w:r>
            <w:r w:rsidR="003D1EC9">
              <w:rPr>
                <w:rFonts w:asciiTheme="minorHAnsi" w:hAnsiTheme="minorHAnsi" w:cstheme="minorHAnsi"/>
              </w:rPr>
              <w:t xml:space="preserve"> </w:t>
            </w:r>
            <w:r>
              <w:rPr>
                <w:rFonts w:asciiTheme="minorHAnsi" w:hAnsiTheme="minorHAnsi" w:cstheme="minorHAnsi"/>
              </w:rPr>
              <w:t xml:space="preserve"> -  </w:t>
            </w:r>
            <w:r w:rsidR="00C402CA">
              <w:rPr>
                <w:rFonts w:asciiTheme="minorHAnsi" w:hAnsiTheme="minorHAnsi" w:cstheme="minorHAnsi"/>
              </w:rPr>
              <w:t xml:space="preserve">Extension 2 </w:t>
            </w:r>
          </w:p>
        </w:tc>
        <w:tc>
          <w:tcPr>
            <w:tcW w:w="5062" w:type="dxa"/>
            <w:tcBorders>
              <w:top w:val="single" w:sz="4" w:space="0" w:color="auto"/>
              <w:bottom w:val="single" w:sz="4" w:space="0" w:color="auto"/>
            </w:tcBorders>
            <w:shd w:val="clear" w:color="auto" w:fill="auto"/>
          </w:tcPr>
          <w:p w14:paraId="044F5CA7" w14:textId="77777777" w:rsidR="00C402CA" w:rsidRDefault="00C402CA" w:rsidP="001E4127">
            <w:pPr>
              <w:rPr>
                <w:rFonts w:asciiTheme="minorHAnsi" w:hAnsiTheme="minorHAnsi" w:cstheme="minorHAnsi"/>
              </w:rPr>
            </w:pPr>
          </w:p>
        </w:tc>
      </w:tr>
      <w:tr w:rsidR="00C402CA" w:rsidRPr="00071AE0" w14:paraId="6308AF8B" w14:textId="77777777" w:rsidTr="001E4127">
        <w:trPr>
          <w:trHeight w:val="202"/>
        </w:trPr>
        <w:tc>
          <w:tcPr>
            <w:tcW w:w="2520" w:type="dxa"/>
            <w:tcBorders>
              <w:top w:val="single" w:sz="4" w:space="0" w:color="auto"/>
              <w:bottom w:val="single" w:sz="4" w:space="0" w:color="auto"/>
            </w:tcBorders>
            <w:shd w:val="clear" w:color="auto" w:fill="auto"/>
          </w:tcPr>
          <w:p w14:paraId="2DF1B2E0" w14:textId="77777777" w:rsidR="00C402CA" w:rsidRDefault="00C402CA" w:rsidP="001E4127">
            <w:pPr>
              <w:rPr>
                <w:rFonts w:asciiTheme="minorHAnsi" w:hAnsiTheme="minorHAnsi" w:cstheme="minorHAnsi"/>
              </w:rPr>
            </w:pPr>
            <w:r>
              <w:rPr>
                <w:rFonts w:asciiTheme="minorHAnsi" w:hAnsiTheme="minorHAnsi" w:cstheme="minorHAnsi"/>
              </w:rPr>
              <w:t>Work Phone Primary</w:t>
            </w:r>
          </w:p>
        </w:tc>
        <w:tc>
          <w:tcPr>
            <w:tcW w:w="3164" w:type="dxa"/>
            <w:tcBorders>
              <w:top w:val="single" w:sz="4" w:space="0" w:color="auto"/>
              <w:bottom w:val="single" w:sz="4" w:space="0" w:color="auto"/>
            </w:tcBorders>
            <w:shd w:val="clear" w:color="auto" w:fill="auto"/>
          </w:tcPr>
          <w:p w14:paraId="2C67FFA3" w14:textId="77777777" w:rsidR="00C402CA" w:rsidRDefault="00C402CA" w:rsidP="001E4127">
            <w:pPr>
              <w:rPr>
                <w:rFonts w:asciiTheme="minorHAnsi" w:hAnsiTheme="minorHAnsi" w:cstheme="minorHAnsi"/>
              </w:rPr>
            </w:pPr>
            <w:r>
              <w:rPr>
                <w:rFonts w:asciiTheme="minorHAnsi" w:hAnsiTheme="minorHAnsi" w:cstheme="minorHAnsi"/>
              </w:rPr>
              <w:t>Primary 2</w:t>
            </w:r>
          </w:p>
        </w:tc>
        <w:tc>
          <w:tcPr>
            <w:tcW w:w="5062" w:type="dxa"/>
            <w:tcBorders>
              <w:top w:val="single" w:sz="4" w:space="0" w:color="auto"/>
              <w:bottom w:val="single" w:sz="4" w:space="0" w:color="auto"/>
            </w:tcBorders>
            <w:shd w:val="clear" w:color="auto" w:fill="auto"/>
          </w:tcPr>
          <w:p w14:paraId="2CC6D5E6" w14:textId="77777777" w:rsidR="00C402CA" w:rsidRDefault="00C402CA" w:rsidP="001E4127">
            <w:pPr>
              <w:rPr>
                <w:rFonts w:asciiTheme="minorHAnsi" w:hAnsiTheme="minorHAnsi" w:cstheme="minorHAnsi"/>
              </w:rPr>
            </w:pPr>
          </w:p>
        </w:tc>
      </w:tr>
      <w:tr w:rsidR="00C402CA" w:rsidRPr="00071AE0" w14:paraId="75749E21" w14:textId="77777777" w:rsidTr="001E4127">
        <w:trPr>
          <w:trHeight w:val="202"/>
        </w:trPr>
        <w:tc>
          <w:tcPr>
            <w:tcW w:w="2520" w:type="dxa"/>
            <w:tcBorders>
              <w:top w:val="single" w:sz="4" w:space="0" w:color="auto"/>
              <w:bottom w:val="single" w:sz="4" w:space="0" w:color="auto"/>
            </w:tcBorders>
            <w:shd w:val="clear" w:color="auto" w:fill="auto"/>
          </w:tcPr>
          <w:p w14:paraId="5F436347" w14:textId="77777777" w:rsidR="00C402CA" w:rsidRDefault="00C402CA" w:rsidP="001E4127">
            <w:pPr>
              <w:rPr>
                <w:rFonts w:asciiTheme="minorHAnsi" w:hAnsiTheme="minorHAnsi" w:cstheme="minorHAnsi"/>
              </w:rPr>
            </w:pPr>
            <w:r>
              <w:rPr>
                <w:rFonts w:asciiTheme="minorHAnsi" w:hAnsiTheme="minorHAnsi" w:cstheme="minorHAnsi"/>
              </w:rPr>
              <w:t>Work Phone Private</w:t>
            </w:r>
          </w:p>
        </w:tc>
        <w:tc>
          <w:tcPr>
            <w:tcW w:w="3164" w:type="dxa"/>
            <w:tcBorders>
              <w:top w:val="single" w:sz="4" w:space="0" w:color="auto"/>
              <w:bottom w:val="single" w:sz="4" w:space="0" w:color="auto"/>
            </w:tcBorders>
            <w:shd w:val="clear" w:color="auto" w:fill="auto"/>
          </w:tcPr>
          <w:p w14:paraId="37447755" w14:textId="77777777" w:rsidR="00C402CA" w:rsidRDefault="00C402CA" w:rsidP="001E4127">
            <w:pPr>
              <w:rPr>
                <w:rFonts w:asciiTheme="minorHAnsi" w:hAnsiTheme="minorHAnsi" w:cstheme="minorHAnsi"/>
              </w:rPr>
            </w:pPr>
            <w:r>
              <w:rPr>
                <w:rFonts w:asciiTheme="minorHAnsi" w:hAnsiTheme="minorHAnsi" w:cstheme="minorHAnsi"/>
              </w:rPr>
              <w:t>Private 2</w:t>
            </w:r>
          </w:p>
        </w:tc>
        <w:tc>
          <w:tcPr>
            <w:tcW w:w="5062" w:type="dxa"/>
            <w:tcBorders>
              <w:top w:val="single" w:sz="4" w:space="0" w:color="auto"/>
              <w:bottom w:val="single" w:sz="4" w:space="0" w:color="auto"/>
            </w:tcBorders>
            <w:shd w:val="clear" w:color="auto" w:fill="auto"/>
          </w:tcPr>
          <w:p w14:paraId="58A2B7DE" w14:textId="77777777" w:rsidR="00C402CA" w:rsidRDefault="00C402CA" w:rsidP="001E4127">
            <w:pPr>
              <w:rPr>
                <w:rFonts w:asciiTheme="minorHAnsi" w:hAnsiTheme="minorHAnsi" w:cstheme="minorHAnsi"/>
              </w:rPr>
            </w:pPr>
          </w:p>
        </w:tc>
      </w:tr>
      <w:tr w:rsidR="00C402CA" w:rsidRPr="00071AE0" w14:paraId="2F5B11A1" w14:textId="77777777" w:rsidTr="001E4127">
        <w:trPr>
          <w:trHeight w:val="202"/>
        </w:trPr>
        <w:tc>
          <w:tcPr>
            <w:tcW w:w="2520" w:type="dxa"/>
            <w:tcBorders>
              <w:top w:val="single" w:sz="4" w:space="0" w:color="auto"/>
              <w:bottom w:val="single" w:sz="4" w:space="0" w:color="auto"/>
            </w:tcBorders>
            <w:shd w:val="clear" w:color="auto" w:fill="auto"/>
          </w:tcPr>
          <w:p w14:paraId="15E35A11" w14:textId="77777777" w:rsidR="00C402CA" w:rsidRDefault="00C402CA" w:rsidP="001E4127">
            <w:pPr>
              <w:rPr>
                <w:rFonts w:asciiTheme="minorHAnsi" w:hAnsiTheme="minorHAnsi" w:cstheme="minorHAnsi"/>
              </w:rPr>
            </w:pPr>
            <w:r>
              <w:rPr>
                <w:rFonts w:asciiTheme="minorHAnsi" w:hAnsiTheme="minorHAnsi" w:cstheme="minorHAnsi"/>
              </w:rPr>
              <w:t>Cell Phone Type</w:t>
            </w:r>
          </w:p>
        </w:tc>
        <w:tc>
          <w:tcPr>
            <w:tcW w:w="3164" w:type="dxa"/>
            <w:tcBorders>
              <w:top w:val="single" w:sz="4" w:space="0" w:color="auto"/>
              <w:bottom w:val="single" w:sz="4" w:space="0" w:color="auto"/>
            </w:tcBorders>
            <w:shd w:val="clear" w:color="auto" w:fill="auto"/>
          </w:tcPr>
          <w:p w14:paraId="4E02FE3D" w14:textId="77777777" w:rsidR="00C402CA" w:rsidRDefault="00C402CA" w:rsidP="001E4127">
            <w:pPr>
              <w:rPr>
                <w:rFonts w:asciiTheme="minorHAnsi" w:hAnsiTheme="minorHAnsi" w:cstheme="minorHAnsi"/>
              </w:rPr>
            </w:pPr>
            <w:r>
              <w:rPr>
                <w:rFonts w:asciiTheme="minorHAnsi" w:hAnsiTheme="minorHAnsi" w:cstheme="minorHAnsi"/>
              </w:rPr>
              <w:t>Name Or Description 3</w:t>
            </w:r>
          </w:p>
        </w:tc>
        <w:tc>
          <w:tcPr>
            <w:tcW w:w="5062" w:type="dxa"/>
            <w:tcBorders>
              <w:top w:val="single" w:sz="4" w:space="0" w:color="auto"/>
              <w:bottom w:val="single" w:sz="4" w:space="0" w:color="auto"/>
            </w:tcBorders>
            <w:shd w:val="clear" w:color="auto" w:fill="auto"/>
          </w:tcPr>
          <w:p w14:paraId="63E04F9C" w14:textId="77777777" w:rsidR="00C402CA" w:rsidRDefault="00F90374" w:rsidP="00840449">
            <w:pPr>
              <w:rPr>
                <w:rFonts w:asciiTheme="minorHAnsi" w:hAnsiTheme="minorHAnsi" w:cstheme="minorHAnsi"/>
              </w:rPr>
            </w:pPr>
            <w:r>
              <w:rPr>
                <w:rFonts w:asciiTheme="minorHAnsi" w:hAnsiTheme="minorHAnsi" w:cstheme="minorHAnsi"/>
              </w:rPr>
              <w:t xml:space="preserve">We will </w:t>
            </w:r>
            <w:r w:rsidR="00840449">
              <w:rPr>
                <w:rFonts w:asciiTheme="minorHAnsi" w:hAnsiTheme="minorHAnsi" w:cstheme="minorHAnsi"/>
              </w:rPr>
              <w:t>use ‘phone’ type</w:t>
            </w:r>
            <w:r>
              <w:rPr>
                <w:rFonts w:asciiTheme="minorHAnsi" w:hAnsiTheme="minorHAnsi" w:cstheme="minorHAnsi"/>
              </w:rPr>
              <w:t xml:space="preserve"> to cell phone</w:t>
            </w:r>
            <w:r w:rsidR="00844059">
              <w:rPr>
                <w:rFonts w:asciiTheme="minorHAnsi" w:hAnsiTheme="minorHAnsi" w:cstheme="minorHAnsi"/>
              </w:rPr>
              <w:t xml:space="preserve"> within AX</w:t>
            </w:r>
            <w:r w:rsidR="006C2591">
              <w:rPr>
                <w:rFonts w:asciiTheme="minorHAnsi" w:hAnsiTheme="minorHAnsi" w:cstheme="minorHAnsi"/>
              </w:rPr>
              <w:t xml:space="preserve"> </w:t>
            </w:r>
            <w:r w:rsidR="00B17525">
              <w:rPr>
                <w:rFonts w:asciiTheme="minorHAnsi" w:hAnsiTheme="minorHAnsi" w:cstheme="minorHAnsi"/>
              </w:rPr>
              <w:t xml:space="preserve">(enum &gt; </w:t>
            </w:r>
            <w:r w:rsidR="00B17525" w:rsidRPr="00C43520">
              <w:rPr>
                <w:rFonts w:asciiTheme="minorHAnsi" w:hAnsiTheme="minorHAnsi" w:cstheme="minorHAnsi"/>
              </w:rPr>
              <w:t>LogisticsElectronicAddressMethodType</w:t>
            </w:r>
            <w:r w:rsidR="00B17525">
              <w:rPr>
                <w:rFonts w:asciiTheme="minorHAnsi" w:hAnsiTheme="minorHAnsi" w:cstheme="minorHAnsi"/>
              </w:rPr>
              <w:t>)</w:t>
            </w:r>
          </w:p>
        </w:tc>
      </w:tr>
      <w:tr w:rsidR="00C402CA" w:rsidRPr="00071AE0" w14:paraId="13D56B82" w14:textId="77777777" w:rsidTr="001E4127">
        <w:trPr>
          <w:trHeight w:val="202"/>
        </w:trPr>
        <w:tc>
          <w:tcPr>
            <w:tcW w:w="2520" w:type="dxa"/>
            <w:tcBorders>
              <w:top w:val="single" w:sz="4" w:space="0" w:color="auto"/>
              <w:bottom w:val="single" w:sz="4" w:space="0" w:color="auto"/>
            </w:tcBorders>
            <w:shd w:val="clear" w:color="auto" w:fill="auto"/>
          </w:tcPr>
          <w:p w14:paraId="53C00DED" w14:textId="77777777" w:rsidR="00C402CA" w:rsidRDefault="00C402CA" w:rsidP="001E4127">
            <w:pPr>
              <w:rPr>
                <w:rFonts w:asciiTheme="minorHAnsi" w:hAnsiTheme="minorHAnsi" w:cstheme="minorHAnsi"/>
              </w:rPr>
            </w:pPr>
            <w:r>
              <w:rPr>
                <w:rFonts w:asciiTheme="minorHAnsi" w:hAnsiTheme="minorHAnsi" w:cstheme="minorHAnsi"/>
              </w:rPr>
              <w:t>Cell Phone Type</w:t>
            </w:r>
          </w:p>
        </w:tc>
        <w:tc>
          <w:tcPr>
            <w:tcW w:w="3164" w:type="dxa"/>
            <w:tcBorders>
              <w:top w:val="single" w:sz="4" w:space="0" w:color="auto"/>
              <w:bottom w:val="single" w:sz="4" w:space="0" w:color="auto"/>
            </w:tcBorders>
            <w:shd w:val="clear" w:color="auto" w:fill="auto"/>
          </w:tcPr>
          <w:p w14:paraId="09E31F08" w14:textId="77777777" w:rsidR="00C402CA" w:rsidRDefault="00C402CA" w:rsidP="001E4127">
            <w:pPr>
              <w:rPr>
                <w:rFonts w:asciiTheme="minorHAnsi" w:hAnsiTheme="minorHAnsi" w:cstheme="minorHAnsi"/>
              </w:rPr>
            </w:pPr>
            <w:r>
              <w:rPr>
                <w:rFonts w:asciiTheme="minorHAnsi" w:hAnsiTheme="minorHAnsi" w:cstheme="minorHAnsi"/>
              </w:rPr>
              <w:t>Type 3</w:t>
            </w:r>
          </w:p>
        </w:tc>
        <w:tc>
          <w:tcPr>
            <w:tcW w:w="5062" w:type="dxa"/>
            <w:tcBorders>
              <w:top w:val="single" w:sz="4" w:space="0" w:color="auto"/>
              <w:bottom w:val="single" w:sz="4" w:space="0" w:color="auto"/>
            </w:tcBorders>
            <w:shd w:val="clear" w:color="auto" w:fill="auto"/>
          </w:tcPr>
          <w:p w14:paraId="692A38E4" w14:textId="77777777" w:rsidR="00C402CA" w:rsidRDefault="00C402CA" w:rsidP="001E4127">
            <w:pPr>
              <w:rPr>
                <w:rFonts w:asciiTheme="minorHAnsi" w:hAnsiTheme="minorHAnsi" w:cstheme="minorHAnsi"/>
              </w:rPr>
            </w:pPr>
          </w:p>
        </w:tc>
      </w:tr>
      <w:tr w:rsidR="00C402CA" w:rsidRPr="00071AE0" w14:paraId="3D17363C" w14:textId="77777777" w:rsidTr="001E4127">
        <w:trPr>
          <w:trHeight w:val="202"/>
        </w:trPr>
        <w:tc>
          <w:tcPr>
            <w:tcW w:w="2520" w:type="dxa"/>
            <w:tcBorders>
              <w:top w:val="single" w:sz="4" w:space="0" w:color="auto"/>
              <w:bottom w:val="single" w:sz="4" w:space="0" w:color="auto"/>
            </w:tcBorders>
            <w:shd w:val="clear" w:color="auto" w:fill="auto"/>
          </w:tcPr>
          <w:p w14:paraId="7D8A042F" w14:textId="77777777" w:rsidR="00C402CA" w:rsidRDefault="00C402CA" w:rsidP="001E4127">
            <w:pPr>
              <w:rPr>
                <w:rFonts w:asciiTheme="minorHAnsi" w:hAnsiTheme="minorHAnsi" w:cstheme="minorHAnsi"/>
              </w:rPr>
            </w:pPr>
            <w:r>
              <w:rPr>
                <w:rFonts w:asciiTheme="minorHAnsi" w:hAnsiTheme="minorHAnsi" w:cstheme="minorHAnsi"/>
              </w:rPr>
              <w:t>Cell Phone</w:t>
            </w:r>
          </w:p>
        </w:tc>
        <w:tc>
          <w:tcPr>
            <w:tcW w:w="3164" w:type="dxa"/>
            <w:tcBorders>
              <w:top w:val="single" w:sz="4" w:space="0" w:color="auto"/>
              <w:bottom w:val="single" w:sz="4" w:space="0" w:color="auto"/>
            </w:tcBorders>
            <w:shd w:val="clear" w:color="auto" w:fill="auto"/>
          </w:tcPr>
          <w:p w14:paraId="32CF747D" w14:textId="77777777" w:rsidR="00C402CA" w:rsidRDefault="00C402CA" w:rsidP="001E4127">
            <w:pPr>
              <w:rPr>
                <w:rFonts w:asciiTheme="minorHAnsi" w:hAnsiTheme="minorHAnsi" w:cstheme="minorHAnsi"/>
              </w:rPr>
            </w:pPr>
            <w:r>
              <w:rPr>
                <w:rFonts w:asciiTheme="minorHAnsi" w:hAnsiTheme="minorHAnsi" w:cstheme="minorHAnsi"/>
              </w:rPr>
              <w:t>Contact Number/Address 3</w:t>
            </w:r>
          </w:p>
        </w:tc>
        <w:tc>
          <w:tcPr>
            <w:tcW w:w="5062" w:type="dxa"/>
            <w:tcBorders>
              <w:top w:val="single" w:sz="4" w:space="0" w:color="auto"/>
              <w:bottom w:val="single" w:sz="4" w:space="0" w:color="auto"/>
            </w:tcBorders>
            <w:shd w:val="clear" w:color="auto" w:fill="auto"/>
          </w:tcPr>
          <w:p w14:paraId="5BB4AB29" w14:textId="77777777" w:rsidR="00C402CA" w:rsidRDefault="00C402CA" w:rsidP="001E4127">
            <w:pPr>
              <w:rPr>
                <w:rFonts w:asciiTheme="minorHAnsi" w:hAnsiTheme="minorHAnsi" w:cstheme="minorHAnsi"/>
              </w:rPr>
            </w:pPr>
          </w:p>
        </w:tc>
      </w:tr>
      <w:tr w:rsidR="00C402CA" w:rsidRPr="00071AE0" w14:paraId="7A1D52D7" w14:textId="77777777" w:rsidTr="001E4127">
        <w:trPr>
          <w:trHeight w:val="202"/>
        </w:trPr>
        <w:tc>
          <w:tcPr>
            <w:tcW w:w="2520" w:type="dxa"/>
            <w:tcBorders>
              <w:top w:val="single" w:sz="4" w:space="0" w:color="auto"/>
              <w:bottom w:val="single" w:sz="4" w:space="0" w:color="auto"/>
            </w:tcBorders>
            <w:shd w:val="clear" w:color="auto" w:fill="auto"/>
          </w:tcPr>
          <w:p w14:paraId="3E887CAE" w14:textId="77777777" w:rsidR="00C402CA" w:rsidRDefault="00C402CA" w:rsidP="001E4127">
            <w:pPr>
              <w:rPr>
                <w:rFonts w:asciiTheme="minorHAnsi" w:hAnsiTheme="minorHAnsi" w:cstheme="minorHAnsi"/>
              </w:rPr>
            </w:pPr>
            <w:r>
              <w:rPr>
                <w:rFonts w:asciiTheme="minorHAnsi" w:hAnsiTheme="minorHAnsi" w:cstheme="minorHAnsi"/>
              </w:rPr>
              <w:t>Cell Phone Primary</w:t>
            </w:r>
          </w:p>
        </w:tc>
        <w:tc>
          <w:tcPr>
            <w:tcW w:w="3164" w:type="dxa"/>
            <w:tcBorders>
              <w:top w:val="single" w:sz="4" w:space="0" w:color="auto"/>
              <w:bottom w:val="single" w:sz="4" w:space="0" w:color="auto"/>
            </w:tcBorders>
            <w:shd w:val="clear" w:color="auto" w:fill="auto"/>
          </w:tcPr>
          <w:p w14:paraId="1523F3BC" w14:textId="77777777" w:rsidR="00C402CA" w:rsidRDefault="00C402CA" w:rsidP="001E4127">
            <w:pPr>
              <w:rPr>
                <w:rFonts w:asciiTheme="minorHAnsi" w:hAnsiTheme="minorHAnsi" w:cstheme="minorHAnsi"/>
              </w:rPr>
            </w:pPr>
            <w:r>
              <w:rPr>
                <w:rFonts w:asciiTheme="minorHAnsi" w:hAnsiTheme="minorHAnsi" w:cstheme="minorHAnsi"/>
              </w:rPr>
              <w:t>Primary 3</w:t>
            </w:r>
          </w:p>
        </w:tc>
        <w:tc>
          <w:tcPr>
            <w:tcW w:w="5062" w:type="dxa"/>
            <w:tcBorders>
              <w:top w:val="single" w:sz="4" w:space="0" w:color="auto"/>
              <w:bottom w:val="single" w:sz="4" w:space="0" w:color="auto"/>
            </w:tcBorders>
            <w:shd w:val="clear" w:color="auto" w:fill="auto"/>
          </w:tcPr>
          <w:p w14:paraId="1F4A2294" w14:textId="77777777" w:rsidR="00C402CA" w:rsidRDefault="00C402CA" w:rsidP="001E4127">
            <w:pPr>
              <w:rPr>
                <w:rFonts w:asciiTheme="minorHAnsi" w:hAnsiTheme="minorHAnsi" w:cstheme="minorHAnsi"/>
              </w:rPr>
            </w:pPr>
          </w:p>
        </w:tc>
      </w:tr>
      <w:tr w:rsidR="00C402CA" w:rsidRPr="00071AE0" w14:paraId="01F70972" w14:textId="77777777" w:rsidTr="001E4127">
        <w:trPr>
          <w:trHeight w:val="202"/>
        </w:trPr>
        <w:tc>
          <w:tcPr>
            <w:tcW w:w="2520" w:type="dxa"/>
            <w:tcBorders>
              <w:top w:val="single" w:sz="4" w:space="0" w:color="auto"/>
              <w:bottom w:val="single" w:sz="4" w:space="0" w:color="auto"/>
            </w:tcBorders>
            <w:shd w:val="clear" w:color="auto" w:fill="auto"/>
          </w:tcPr>
          <w:p w14:paraId="52000275" w14:textId="77777777" w:rsidR="00C402CA" w:rsidRDefault="00C402CA" w:rsidP="001E4127">
            <w:pPr>
              <w:rPr>
                <w:rFonts w:asciiTheme="minorHAnsi" w:hAnsiTheme="minorHAnsi" w:cstheme="minorHAnsi"/>
              </w:rPr>
            </w:pPr>
            <w:r>
              <w:rPr>
                <w:rFonts w:asciiTheme="minorHAnsi" w:hAnsiTheme="minorHAnsi" w:cstheme="minorHAnsi"/>
              </w:rPr>
              <w:t>Cell Phone Private</w:t>
            </w:r>
          </w:p>
        </w:tc>
        <w:tc>
          <w:tcPr>
            <w:tcW w:w="3164" w:type="dxa"/>
            <w:tcBorders>
              <w:top w:val="single" w:sz="4" w:space="0" w:color="auto"/>
              <w:bottom w:val="single" w:sz="4" w:space="0" w:color="auto"/>
            </w:tcBorders>
            <w:shd w:val="clear" w:color="auto" w:fill="auto"/>
          </w:tcPr>
          <w:p w14:paraId="656B222F" w14:textId="77777777" w:rsidR="00C402CA" w:rsidRDefault="00C402CA" w:rsidP="001E4127">
            <w:pPr>
              <w:rPr>
                <w:rFonts w:asciiTheme="minorHAnsi" w:hAnsiTheme="minorHAnsi" w:cstheme="minorHAnsi"/>
              </w:rPr>
            </w:pPr>
            <w:r>
              <w:rPr>
                <w:rFonts w:asciiTheme="minorHAnsi" w:hAnsiTheme="minorHAnsi" w:cstheme="minorHAnsi"/>
              </w:rPr>
              <w:t>Private 3</w:t>
            </w:r>
          </w:p>
        </w:tc>
        <w:tc>
          <w:tcPr>
            <w:tcW w:w="5062" w:type="dxa"/>
            <w:tcBorders>
              <w:top w:val="single" w:sz="4" w:space="0" w:color="auto"/>
              <w:bottom w:val="single" w:sz="4" w:space="0" w:color="auto"/>
            </w:tcBorders>
            <w:shd w:val="clear" w:color="auto" w:fill="auto"/>
          </w:tcPr>
          <w:p w14:paraId="5A0B638D" w14:textId="77777777" w:rsidR="00C402CA" w:rsidRDefault="00C402CA" w:rsidP="001E4127">
            <w:pPr>
              <w:rPr>
                <w:rFonts w:asciiTheme="minorHAnsi" w:hAnsiTheme="minorHAnsi" w:cstheme="minorHAnsi"/>
              </w:rPr>
            </w:pPr>
          </w:p>
        </w:tc>
      </w:tr>
    </w:tbl>
    <w:p w14:paraId="7D31F922" w14:textId="77777777" w:rsidR="00B31CD3" w:rsidRDefault="00B31CD3" w:rsidP="00590127">
      <w:pPr>
        <w:pStyle w:val="NormalText-Indent1"/>
      </w:pPr>
    </w:p>
    <w:p w14:paraId="012F7954" w14:textId="77777777" w:rsidR="006C21B8" w:rsidRPr="00C8311F" w:rsidRDefault="006C21B8" w:rsidP="006C21B8">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Organization &gt; Positions &gt; Positions</w:t>
      </w:r>
    </w:p>
    <w:p w14:paraId="154E4C2F" w14:textId="77777777" w:rsidR="006C21B8" w:rsidRDefault="006C21B8" w:rsidP="006C21B8">
      <w:pPr>
        <w:ind w:firstLine="720"/>
        <w:rPr>
          <w:rFonts w:asciiTheme="minorHAnsi" w:hAnsiTheme="minorHAnsi"/>
          <w:b/>
        </w:rPr>
      </w:pPr>
      <w:r>
        <w:rPr>
          <w:rFonts w:asciiTheme="minorHAnsi" w:hAnsiTheme="minorHAnsi"/>
          <w:b/>
        </w:rPr>
        <w:t>Fasttab: General</w:t>
      </w:r>
    </w:p>
    <w:p w14:paraId="77CD512F" w14:textId="77777777" w:rsidR="006F1A24" w:rsidRPr="00590127" w:rsidRDefault="006F1A24" w:rsidP="006F1A24">
      <w:pPr>
        <w:pStyle w:val="Heading3"/>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6F1A24" w:rsidRPr="00071AE0" w14:paraId="01AC83A7"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1AB06090" w14:textId="77777777" w:rsidR="006F1A24" w:rsidRPr="00F0431B" w:rsidRDefault="006F1A24"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7B754681" w14:textId="77777777" w:rsidR="006F1A24" w:rsidRPr="00F0431B" w:rsidRDefault="006F1A24"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5D1ECD08" w14:textId="77777777" w:rsidR="006F1A24" w:rsidRPr="00F0431B" w:rsidRDefault="006F1A24" w:rsidP="001E4127">
            <w:pPr>
              <w:rPr>
                <w:rFonts w:asciiTheme="minorHAnsi" w:hAnsiTheme="minorHAnsi" w:cstheme="minorHAnsi"/>
                <w:b/>
              </w:rPr>
            </w:pPr>
            <w:r w:rsidRPr="00F0431B">
              <w:rPr>
                <w:rFonts w:asciiTheme="minorHAnsi" w:hAnsiTheme="minorHAnsi" w:cstheme="minorHAnsi"/>
                <w:b/>
              </w:rPr>
              <w:t>Notes</w:t>
            </w:r>
          </w:p>
        </w:tc>
      </w:tr>
      <w:tr w:rsidR="00C402CA" w:rsidRPr="00071AE0" w14:paraId="313842AC" w14:textId="77777777" w:rsidTr="001E4127">
        <w:trPr>
          <w:trHeight w:val="202"/>
        </w:trPr>
        <w:tc>
          <w:tcPr>
            <w:tcW w:w="2520" w:type="dxa"/>
            <w:tcBorders>
              <w:top w:val="single" w:sz="4" w:space="0" w:color="auto"/>
              <w:bottom w:val="single" w:sz="4" w:space="0" w:color="auto"/>
            </w:tcBorders>
            <w:shd w:val="clear" w:color="auto" w:fill="auto"/>
          </w:tcPr>
          <w:p w14:paraId="524345AE" w14:textId="77777777" w:rsidR="00C402CA" w:rsidRPr="00071AE0" w:rsidRDefault="00C402CA" w:rsidP="001E4127">
            <w:pPr>
              <w:rPr>
                <w:rFonts w:asciiTheme="minorHAnsi" w:hAnsiTheme="minorHAnsi" w:cstheme="minorHAnsi"/>
              </w:rPr>
            </w:pPr>
            <w:r>
              <w:rPr>
                <w:rFonts w:asciiTheme="minorHAnsi" w:hAnsiTheme="minorHAnsi" w:cstheme="minorHAnsi"/>
              </w:rPr>
              <w:t>Empl ID</w:t>
            </w:r>
          </w:p>
        </w:tc>
        <w:tc>
          <w:tcPr>
            <w:tcW w:w="3164" w:type="dxa"/>
            <w:tcBorders>
              <w:top w:val="single" w:sz="4" w:space="0" w:color="auto"/>
              <w:bottom w:val="single" w:sz="4" w:space="0" w:color="auto"/>
            </w:tcBorders>
            <w:shd w:val="clear" w:color="auto" w:fill="auto"/>
          </w:tcPr>
          <w:p w14:paraId="79D4FDE6" w14:textId="77777777" w:rsidR="00C402CA" w:rsidRPr="00071AE0" w:rsidRDefault="00F511F4" w:rsidP="001E4127">
            <w:pPr>
              <w:rPr>
                <w:rFonts w:asciiTheme="minorHAnsi" w:hAnsiTheme="minorHAnsi" w:cstheme="minorHAnsi"/>
              </w:rPr>
            </w:pPr>
            <w:r>
              <w:rPr>
                <w:rFonts w:asciiTheme="minorHAnsi" w:hAnsiTheme="minorHAnsi" w:cstheme="minorHAnsi"/>
              </w:rPr>
              <w:t xml:space="preserve">HcmPosition &gt; </w:t>
            </w:r>
            <w:commentRangeStart w:id="135"/>
            <w:r w:rsidR="00C402CA">
              <w:rPr>
                <w:rFonts w:asciiTheme="minorHAnsi" w:hAnsiTheme="minorHAnsi" w:cstheme="minorHAnsi"/>
              </w:rPr>
              <w:t>Position</w:t>
            </w:r>
            <w:commentRangeEnd w:id="135"/>
            <w:r w:rsidR="00A849EE">
              <w:rPr>
                <w:rStyle w:val="CommentReference"/>
              </w:rPr>
              <w:commentReference w:id="135"/>
            </w:r>
          </w:p>
        </w:tc>
        <w:tc>
          <w:tcPr>
            <w:tcW w:w="5062" w:type="dxa"/>
            <w:tcBorders>
              <w:top w:val="single" w:sz="4" w:space="0" w:color="auto"/>
              <w:bottom w:val="single" w:sz="4" w:space="0" w:color="auto"/>
            </w:tcBorders>
            <w:shd w:val="clear" w:color="auto" w:fill="auto"/>
          </w:tcPr>
          <w:p w14:paraId="7B1D61A7" w14:textId="77777777" w:rsidR="00C402CA" w:rsidRPr="00071AE0" w:rsidRDefault="00D87942" w:rsidP="0000635A">
            <w:pPr>
              <w:pStyle w:val="CommentText"/>
              <w:rPr>
                <w:rFonts w:asciiTheme="minorHAnsi" w:hAnsiTheme="minorHAnsi" w:cstheme="minorHAnsi"/>
              </w:rPr>
            </w:pPr>
            <w:commentRangeStart w:id="136"/>
            <w:ins w:id="137" w:author="Ramya Buddana" w:date="2012-07-24T11:27:00Z">
              <w:r>
                <w:t xml:space="preserve">A new record </w:t>
              </w:r>
            </w:ins>
            <w:commentRangeEnd w:id="136"/>
            <w:ins w:id="138" w:author="Ramya Buddana" w:date="2012-07-24T12:42:00Z">
              <w:r w:rsidR="006613D6">
                <w:rPr>
                  <w:rStyle w:val="CommentReference"/>
                </w:rPr>
                <w:commentReference w:id="136"/>
              </w:r>
            </w:ins>
            <w:ins w:id="139" w:author="Ramya Buddana" w:date="2012-07-24T11:27:00Z">
              <w:r>
                <w:t xml:space="preserve">will be inserted into the </w:t>
              </w:r>
              <w:r w:rsidRPr="00A849EE">
                <w:rPr>
                  <w:b/>
                </w:rPr>
                <w:t>HcmPosition</w:t>
              </w:r>
              <w:r>
                <w:t xml:space="preserve"> table for every employee.  There will be a 1:1  </w:t>
              </w:r>
              <w:r>
                <w:lastRenderedPageBreak/>
                <w:t xml:space="preserve">relationship between </w:t>
              </w:r>
              <w:r>
                <w:rPr>
                  <w:b/>
                </w:rPr>
                <w:t xml:space="preserve">Personnel number </w:t>
              </w:r>
              <w:r>
                <w:t xml:space="preserve">and </w:t>
              </w:r>
              <w:r>
                <w:rPr>
                  <w:b/>
                </w:rPr>
                <w:t>PositionId</w:t>
              </w:r>
            </w:ins>
          </w:p>
        </w:tc>
      </w:tr>
      <w:tr w:rsidR="00C402CA" w:rsidRPr="00071AE0" w14:paraId="5F314B0E" w14:textId="77777777" w:rsidTr="001E4127">
        <w:trPr>
          <w:trHeight w:val="202"/>
        </w:trPr>
        <w:tc>
          <w:tcPr>
            <w:tcW w:w="2520" w:type="dxa"/>
            <w:tcBorders>
              <w:top w:val="single" w:sz="4" w:space="0" w:color="auto"/>
              <w:bottom w:val="single" w:sz="4" w:space="0" w:color="auto"/>
            </w:tcBorders>
            <w:shd w:val="clear" w:color="auto" w:fill="auto"/>
          </w:tcPr>
          <w:p w14:paraId="566295D4" w14:textId="77777777" w:rsidR="00C402CA" w:rsidRDefault="00C402CA" w:rsidP="001E4127">
            <w:pPr>
              <w:rPr>
                <w:rFonts w:asciiTheme="minorHAnsi" w:hAnsiTheme="minorHAnsi" w:cstheme="minorHAnsi"/>
              </w:rPr>
            </w:pPr>
            <w:r>
              <w:rPr>
                <w:rFonts w:asciiTheme="minorHAnsi" w:hAnsiTheme="minorHAnsi" w:cstheme="minorHAnsi"/>
              </w:rPr>
              <w:lastRenderedPageBreak/>
              <w:t>Job Code Info</w:t>
            </w:r>
          </w:p>
        </w:tc>
        <w:tc>
          <w:tcPr>
            <w:tcW w:w="3164" w:type="dxa"/>
            <w:tcBorders>
              <w:top w:val="single" w:sz="4" w:space="0" w:color="auto"/>
              <w:bottom w:val="single" w:sz="4" w:space="0" w:color="auto"/>
            </w:tcBorders>
            <w:shd w:val="clear" w:color="auto" w:fill="auto"/>
          </w:tcPr>
          <w:p w14:paraId="1F1ABB96" w14:textId="77777777" w:rsidR="00C402CA" w:rsidRPr="00071AE0" w:rsidRDefault="00570605" w:rsidP="001E4127">
            <w:pPr>
              <w:rPr>
                <w:rFonts w:asciiTheme="minorHAnsi" w:hAnsiTheme="minorHAnsi" w:cstheme="minorHAnsi"/>
              </w:rPr>
            </w:pPr>
            <w:r>
              <w:rPr>
                <w:rFonts w:asciiTheme="minorHAnsi" w:hAnsiTheme="minorHAnsi" w:cstheme="minorHAnsi"/>
              </w:rPr>
              <w:t xml:space="preserve">HcmPositionDetail &gt; </w:t>
            </w:r>
            <w:r w:rsidR="00C402CA">
              <w:rPr>
                <w:rFonts w:asciiTheme="minorHAnsi" w:hAnsiTheme="minorHAnsi" w:cstheme="minorHAnsi"/>
              </w:rPr>
              <w:t>Description</w:t>
            </w:r>
          </w:p>
        </w:tc>
        <w:tc>
          <w:tcPr>
            <w:tcW w:w="5062" w:type="dxa"/>
            <w:tcBorders>
              <w:top w:val="single" w:sz="4" w:space="0" w:color="auto"/>
              <w:bottom w:val="single" w:sz="4" w:space="0" w:color="auto"/>
            </w:tcBorders>
            <w:shd w:val="clear" w:color="auto" w:fill="auto"/>
          </w:tcPr>
          <w:p w14:paraId="5F9B2D9A" w14:textId="77777777" w:rsidR="00C402CA" w:rsidRPr="00071AE0" w:rsidRDefault="00C402CA" w:rsidP="001E4127">
            <w:pPr>
              <w:rPr>
                <w:rFonts w:asciiTheme="minorHAnsi" w:hAnsiTheme="minorHAnsi" w:cstheme="minorHAnsi"/>
              </w:rPr>
            </w:pPr>
          </w:p>
        </w:tc>
      </w:tr>
      <w:tr w:rsidR="00C402CA" w:rsidRPr="00071AE0" w14:paraId="3A79F74B" w14:textId="77777777" w:rsidTr="001E4127">
        <w:trPr>
          <w:trHeight w:val="202"/>
        </w:trPr>
        <w:tc>
          <w:tcPr>
            <w:tcW w:w="2520" w:type="dxa"/>
            <w:tcBorders>
              <w:top w:val="single" w:sz="4" w:space="0" w:color="auto"/>
              <w:bottom w:val="single" w:sz="4" w:space="0" w:color="auto"/>
            </w:tcBorders>
            <w:shd w:val="clear" w:color="auto" w:fill="auto"/>
          </w:tcPr>
          <w:p w14:paraId="01193753" w14:textId="77777777" w:rsidR="00C402CA" w:rsidRDefault="00C402CA" w:rsidP="001E4127">
            <w:pPr>
              <w:rPr>
                <w:rFonts w:asciiTheme="minorHAnsi" w:hAnsiTheme="minorHAnsi" w:cstheme="minorHAnsi"/>
              </w:rPr>
            </w:pPr>
            <w:r>
              <w:rPr>
                <w:rFonts w:asciiTheme="minorHAnsi" w:hAnsiTheme="minorHAnsi" w:cstheme="minorHAnsi"/>
              </w:rPr>
              <w:t>Job Code</w:t>
            </w:r>
          </w:p>
        </w:tc>
        <w:tc>
          <w:tcPr>
            <w:tcW w:w="3164" w:type="dxa"/>
            <w:tcBorders>
              <w:top w:val="single" w:sz="4" w:space="0" w:color="auto"/>
              <w:bottom w:val="single" w:sz="4" w:space="0" w:color="auto"/>
            </w:tcBorders>
            <w:shd w:val="clear" w:color="auto" w:fill="auto"/>
          </w:tcPr>
          <w:p w14:paraId="3F6C1975" w14:textId="77777777" w:rsidR="00C402CA" w:rsidRDefault="00570605" w:rsidP="001E4127">
            <w:pPr>
              <w:rPr>
                <w:rFonts w:asciiTheme="minorHAnsi" w:hAnsiTheme="minorHAnsi" w:cstheme="minorHAnsi"/>
              </w:rPr>
            </w:pPr>
            <w:r w:rsidRPr="00570605">
              <w:rPr>
                <w:rFonts w:asciiTheme="minorHAnsi" w:hAnsiTheme="minorHAnsi" w:cstheme="minorHAnsi"/>
              </w:rPr>
              <w:t>HcmJob</w:t>
            </w:r>
            <w:r>
              <w:rPr>
                <w:rFonts w:asciiTheme="minorHAnsi" w:hAnsiTheme="minorHAnsi" w:cstheme="minorHAnsi"/>
              </w:rPr>
              <w:t xml:space="preserve"> &gt; </w:t>
            </w:r>
            <w:r w:rsidR="00C402CA">
              <w:rPr>
                <w:rFonts w:asciiTheme="minorHAnsi" w:hAnsiTheme="minorHAnsi" w:cstheme="minorHAnsi"/>
              </w:rPr>
              <w:t>Job *</w:t>
            </w:r>
          </w:p>
        </w:tc>
        <w:tc>
          <w:tcPr>
            <w:tcW w:w="5062" w:type="dxa"/>
            <w:tcBorders>
              <w:top w:val="single" w:sz="4" w:space="0" w:color="auto"/>
              <w:bottom w:val="single" w:sz="4" w:space="0" w:color="auto"/>
            </w:tcBorders>
            <w:shd w:val="clear" w:color="auto" w:fill="auto"/>
          </w:tcPr>
          <w:p w14:paraId="31198116" w14:textId="77777777" w:rsidR="00C402CA" w:rsidRDefault="00840A89" w:rsidP="00EB2873">
            <w:pPr>
              <w:rPr>
                <w:rFonts w:asciiTheme="minorHAnsi" w:hAnsiTheme="minorHAnsi" w:cstheme="minorHAnsi"/>
              </w:rPr>
            </w:pPr>
            <w:ins w:id="140" w:author="Ramya Buddana" w:date="2012-07-24T11:35:00Z">
              <w:r>
                <w:rPr>
                  <w:rFonts w:asciiTheme="minorHAnsi" w:hAnsiTheme="minorHAnsi" w:cstheme="minorHAnsi"/>
                </w:rPr>
                <w:t xml:space="preserve">Mandatory. </w:t>
              </w:r>
            </w:ins>
            <w:commentRangeStart w:id="141"/>
            <w:r w:rsidR="00994364">
              <w:rPr>
                <w:rFonts w:asciiTheme="minorHAnsi" w:hAnsiTheme="minorHAnsi" w:cstheme="minorHAnsi"/>
              </w:rPr>
              <w:t xml:space="preserve">The record should </w:t>
            </w:r>
            <w:r w:rsidR="00EB2873">
              <w:rPr>
                <w:rFonts w:asciiTheme="minorHAnsi" w:hAnsiTheme="minorHAnsi" w:cstheme="minorHAnsi"/>
              </w:rPr>
              <w:t>exist</w:t>
            </w:r>
            <w:r w:rsidR="00994364">
              <w:rPr>
                <w:rFonts w:asciiTheme="minorHAnsi" w:hAnsiTheme="minorHAnsi" w:cstheme="minorHAnsi"/>
              </w:rPr>
              <w:t xml:space="preserve"> in the </w:t>
            </w:r>
            <w:r w:rsidR="007F0E42">
              <w:rPr>
                <w:rFonts w:asciiTheme="minorHAnsi" w:hAnsiTheme="minorHAnsi" w:cstheme="minorHAnsi"/>
              </w:rPr>
              <w:t xml:space="preserve">Master </w:t>
            </w:r>
            <w:r w:rsidR="002E5C65">
              <w:rPr>
                <w:rFonts w:asciiTheme="minorHAnsi" w:hAnsiTheme="minorHAnsi" w:cstheme="minorHAnsi"/>
              </w:rPr>
              <w:t xml:space="preserve"> </w:t>
            </w:r>
            <w:r w:rsidR="007F527D">
              <w:rPr>
                <w:rFonts w:asciiTheme="minorHAnsi" w:hAnsiTheme="minorHAnsi" w:cstheme="minorHAnsi"/>
              </w:rPr>
              <w:t>table</w:t>
            </w:r>
            <w:r w:rsidR="007F0E42">
              <w:rPr>
                <w:rFonts w:asciiTheme="minorHAnsi" w:hAnsiTheme="minorHAnsi" w:cstheme="minorHAnsi"/>
              </w:rPr>
              <w:t xml:space="preserve"> &gt; HcmJob</w:t>
            </w:r>
            <w:r w:rsidR="00EB1944">
              <w:rPr>
                <w:rFonts w:asciiTheme="minorHAnsi" w:hAnsiTheme="minorHAnsi" w:cstheme="minorHAnsi"/>
              </w:rPr>
              <w:t xml:space="preserve"> &gt; JobId</w:t>
            </w:r>
            <w:r w:rsidR="00EB2873">
              <w:rPr>
                <w:rFonts w:asciiTheme="minorHAnsi" w:hAnsiTheme="minorHAnsi" w:cstheme="minorHAnsi"/>
              </w:rPr>
              <w:t xml:space="preserve"> , </w:t>
            </w:r>
            <w:r w:rsidR="00EB2873" w:rsidRPr="00014087">
              <w:rPr>
                <w:rFonts w:asciiTheme="minorHAnsi" w:hAnsiTheme="minorHAnsi" w:cstheme="minorHAnsi"/>
              </w:rPr>
              <w:t>otherwise</w:t>
            </w:r>
            <w:ins w:id="142" w:author="Ramya Buddana" w:date="2012-07-24T11:28:00Z">
              <w:r w:rsidR="0000635A">
                <w:rPr>
                  <w:rFonts w:asciiTheme="minorHAnsi" w:hAnsiTheme="minorHAnsi" w:cstheme="minorHAnsi"/>
                </w:rPr>
                <w:t xml:space="preserve"> jobcode should be added. </w:t>
              </w:r>
            </w:ins>
            <w:del w:id="143" w:author="Ramya Buddana" w:date="2012-07-24T11:27:00Z">
              <w:r w:rsidR="00EB2873" w:rsidRPr="00014087" w:rsidDel="0000635A">
                <w:rPr>
                  <w:rFonts w:asciiTheme="minorHAnsi" w:hAnsiTheme="minorHAnsi" w:cstheme="minorHAnsi"/>
                </w:rPr>
                <w:delText xml:space="preserve"> it will throw </w:delText>
              </w:r>
              <w:commentRangeStart w:id="144"/>
              <w:r w:rsidR="00EB2873" w:rsidRPr="00014087" w:rsidDel="0000635A">
                <w:rPr>
                  <w:rFonts w:asciiTheme="minorHAnsi" w:hAnsiTheme="minorHAnsi" w:cstheme="minorHAnsi"/>
                </w:rPr>
                <w:delText>error</w:delText>
              </w:r>
            </w:del>
            <w:commentRangeEnd w:id="144"/>
            <w:r w:rsidR="009E0BAA">
              <w:rPr>
                <w:rStyle w:val="CommentReference"/>
              </w:rPr>
              <w:commentReference w:id="144"/>
            </w:r>
            <w:r w:rsidR="00EB2873">
              <w:rPr>
                <w:rFonts w:asciiTheme="minorHAnsi" w:hAnsiTheme="minorHAnsi" w:cstheme="minorHAnsi"/>
              </w:rPr>
              <w:t>.</w:t>
            </w:r>
            <w:commentRangeEnd w:id="141"/>
            <w:r w:rsidR="005918BB">
              <w:rPr>
                <w:rStyle w:val="CommentReference"/>
              </w:rPr>
              <w:commentReference w:id="141"/>
            </w:r>
          </w:p>
        </w:tc>
      </w:tr>
      <w:tr w:rsidR="00C402CA" w:rsidRPr="00071AE0" w14:paraId="3575A2A3" w14:textId="77777777" w:rsidTr="001E4127">
        <w:trPr>
          <w:trHeight w:val="202"/>
        </w:trPr>
        <w:tc>
          <w:tcPr>
            <w:tcW w:w="2520" w:type="dxa"/>
            <w:tcBorders>
              <w:top w:val="single" w:sz="4" w:space="0" w:color="auto"/>
              <w:bottom w:val="single" w:sz="4" w:space="0" w:color="auto"/>
            </w:tcBorders>
            <w:shd w:val="clear" w:color="auto" w:fill="auto"/>
          </w:tcPr>
          <w:p w14:paraId="7410CAF7" w14:textId="77777777" w:rsidR="00C402CA" w:rsidRDefault="00C402CA" w:rsidP="001E4127">
            <w:pPr>
              <w:rPr>
                <w:rFonts w:asciiTheme="minorHAnsi" w:hAnsiTheme="minorHAnsi" w:cstheme="minorHAnsi"/>
              </w:rPr>
            </w:pPr>
            <w:r>
              <w:rPr>
                <w:rFonts w:asciiTheme="minorHAnsi" w:hAnsiTheme="minorHAnsi" w:cstheme="minorHAnsi"/>
              </w:rPr>
              <w:t>Dept Number Description</w:t>
            </w:r>
          </w:p>
        </w:tc>
        <w:tc>
          <w:tcPr>
            <w:tcW w:w="3164" w:type="dxa"/>
            <w:tcBorders>
              <w:top w:val="single" w:sz="4" w:space="0" w:color="auto"/>
              <w:bottom w:val="single" w:sz="4" w:space="0" w:color="auto"/>
            </w:tcBorders>
            <w:shd w:val="clear" w:color="auto" w:fill="auto"/>
          </w:tcPr>
          <w:p w14:paraId="434753F3" w14:textId="77777777" w:rsidR="00C402CA" w:rsidRDefault="008F7441" w:rsidP="001E4127">
            <w:pPr>
              <w:rPr>
                <w:rFonts w:asciiTheme="minorHAnsi" w:hAnsiTheme="minorHAnsi" w:cstheme="minorHAnsi"/>
              </w:rPr>
            </w:pPr>
            <w:r w:rsidRPr="008F7441">
              <w:rPr>
                <w:rFonts w:asciiTheme="minorHAnsi" w:hAnsiTheme="minorHAnsi" w:cstheme="minorHAnsi"/>
              </w:rPr>
              <w:t>HcmPositionDetail</w:t>
            </w:r>
            <w:r>
              <w:rPr>
                <w:rFonts w:asciiTheme="minorHAnsi" w:hAnsiTheme="minorHAnsi" w:cstheme="minorHAnsi"/>
              </w:rPr>
              <w:t xml:space="preserve"> &gt; </w:t>
            </w:r>
            <w:r w:rsidR="00C402CA">
              <w:rPr>
                <w:rFonts w:asciiTheme="minorHAnsi" w:hAnsiTheme="minorHAnsi" w:cstheme="minorHAnsi"/>
              </w:rPr>
              <w:t>Department</w:t>
            </w:r>
          </w:p>
        </w:tc>
        <w:tc>
          <w:tcPr>
            <w:tcW w:w="5062" w:type="dxa"/>
            <w:tcBorders>
              <w:top w:val="single" w:sz="4" w:space="0" w:color="auto"/>
              <w:bottom w:val="single" w:sz="4" w:space="0" w:color="auto"/>
            </w:tcBorders>
            <w:shd w:val="clear" w:color="auto" w:fill="auto"/>
          </w:tcPr>
          <w:p w14:paraId="226C729C" w14:textId="77777777" w:rsidR="00C402CA" w:rsidRDefault="00994364" w:rsidP="00EB2873">
            <w:pPr>
              <w:rPr>
                <w:rFonts w:asciiTheme="minorHAnsi" w:hAnsiTheme="minorHAnsi" w:cstheme="minorHAnsi"/>
              </w:rPr>
            </w:pPr>
            <w:r>
              <w:rPr>
                <w:rFonts w:asciiTheme="minorHAnsi" w:hAnsiTheme="minorHAnsi" w:cstheme="minorHAnsi"/>
              </w:rPr>
              <w:t xml:space="preserve">The record should </w:t>
            </w:r>
            <w:r w:rsidR="00EB2873">
              <w:rPr>
                <w:rFonts w:asciiTheme="minorHAnsi" w:hAnsiTheme="minorHAnsi" w:cstheme="minorHAnsi"/>
              </w:rPr>
              <w:t xml:space="preserve">exist </w:t>
            </w:r>
            <w:r>
              <w:rPr>
                <w:rFonts w:asciiTheme="minorHAnsi" w:hAnsiTheme="minorHAnsi" w:cstheme="minorHAnsi"/>
              </w:rPr>
              <w:t xml:space="preserve">in the </w:t>
            </w:r>
            <w:r w:rsidR="009A43A6">
              <w:rPr>
                <w:rFonts w:asciiTheme="minorHAnsi" w:hAnsiTheme="minorHAnsi" w:cstheme="minorHAnsi"/>
              </w:rPr>
              <w:t>Master</w:t>
            </w:r>
            <w:r w:rsidR="002E5C65">
              <w:rPr>
                <w:rFonts w:asciiTheme="minorHAnsi" w:hAnsiTheme="minorHAnsi" w:cstheme="minorHAnsi"/>
              </w:rPr>
              <w:t xml:space="preserve"> </w:t>
            </w:r>
            <w:r w:rsidR="009A43A6">
              <w:rPr>
                <w:rFonts w:asciiTheme="minorHAnsi" w:hAnsiTheme="minorHAnsi" w:cstheme="minorHAnsi"/>
              </w:rPr>
              <w:t xml:space="preserve"> </w:t>
            </w:r>
            <w:r w:rsidR="00EB1944">
              <w:rPr>
                <w:rFonts w:asciiTheme="minorHAnsi" w:hAnsiTheme="minorHAnsi" w:cstheme="minorHAnsi"/>
              </w:rPr>
              <w:t>table</w:t>
            </w:r>
            <w:r w:rsidR="009A43A6">
              <w:rPr>
                <w:rFonts w:asciiTheme="minorHAnsi" w:hAnsiTheme="minorHAnsi" w:cstheme="minorHAnsi"/>
              </w:rPr>
              <w:t xml:space="preserve"> &gt; </w:t>
            </w:r>
            <w:r w:rsidR="009A43A6" w:rsidRPr="009A43A6">
              <w:rPr>
                <w:rFonts w:asciiTheme="minorHAnsi" w:hAnsiTheme="minorHAnsi" w:cstheme="minorHAnsi"/>
              </w:rPr>
              <w:t>OMOperatingUnit</w:t>
            </w:r>
            <w:r w:rsidR="00EB1944">
              <w:rPr>
                <w:rFonts w:asciiTheme="minorHAnsi" w:hAnsiTheme="minorHAnsi" w:cstheme="minorHAnsi"/>
              </w:rPr>
              <w:t xml:space="preserve"> &gt; Name</w:t>
            </w:r>
            <w:r w:rsidR="00EB2873">
              <w:rPr>
                <w:rFonts w:asciiTheme="minorHAnsi" w:hAnsiTheme="minorHAnsi" w:cstheme="minorHAnsi"/>
              </w:rPr>
              <w:t xml:space="preserve"> , </w:t>
            </w:r>
            <w:r w:rsidR="00EB2873" w:rsidRPr="00014087">
              <w:rPr>
                <w:rFonts w:asciiTheme="minorHAnsi" w:hAnsiTheme="minorHAnsi" w:cstheme="minorHAnsi"/>
              </w:rPr>
              <w:t>otherwise it will throw error</w:t>
            </w:r>
            <w:r w:rsidR="00EB2873">
              <w:rPr>
                <w:rFonts w:asciiTheme="minorHAnsi" w:hAnsiTheme="minorHAnsi" w:cstheme="minorHAnsi"/>
              </w:rPr>
              <w:t>.</w:t>
            </w:r>
          </w:p>
        </w:tc>
      </w:tr>
      <w:tr w:rsidR="00C402CA" w:rsidRPr="00071AE0" w14:paraId="0EBB4A6D" w14:textId="77777777" w:rsidTr="001E4127">
        <w:trPr>
          <w:trHeight w:val="202"/>
        </w:trPr>
        <w:tc>
          <w:tcPr>
            <w:tcW w:w="2520" w:type="dxa"/>
            <w:tcBorders>
              <w:top w:val="single" w:sz="4" w:space="0" w:color="auto"/>
              <w:bottom w:val="single" w:sz="4" w:space="0" w:color="auto"/>
            </w:tcBorders>
            <w:shd w:val="clear" w:color="auto" w:fill="auto"/>
          </w:tcPr>
          <w:p w14:paraId="7CED2A7E" w14:textId="77777777" w:rsidR="00C402CA" w:rsidRDefault="00C402CA" w:rsidP="001E4127">
            <w:pPr>
              <w:rPr>
                <w:rFonts w:asciiTheme="minorHAnsi" w:hAnsiTheme="minorHAnsi" w:cstheme="minorHAnsi"/>
              </w:rPr>
            </w:pPr>
            <w:r>
              <w:rPr>
                <w:rFonts w:asciiTheme="minorHAnsi" w:hAnsiTheme="minorHAnsi" w:cstheme="minorHAnsi"/>
              </w:rPr>
              <w:t>Reports To Manger ID</w:t>
            </w:r>
          </w:p>
        </w:tc>
        <w:tc>
          <w:tcPr>
            <w:tcW w:w="3164" w:type="dxa"/>
            <w:tcBorders>
              <w:top w:val="single" w:sz="4" w:space="0" w:color="auto"/>
              <w:bottom w:val="single" w:sz="4" w:space="0" w:color="auto"/>
            </w:tcBorders>
            <w:shd w:val="clear" w:color="auto" w:fill="auto"/>
          </w:tcPr>
          <w:p w14:paraId="31841777" w14:textId="77777777" w:rsidR="00C402CA" w:rsidRDefault="002D2274" w:rsidP="001E4127">
            <w:pPr>
              <w:rPr>
                <w:rFonts w:asciiTheme="minorHAnsi" w:hAnsiTheme="minorHAnsi" w:cstheme="minorHAnsi"/>
              </w:rPr>
            </w:pPr>
            <w:r>
              <w:rPr>
                <w:rFonts w:asciiTheme="minorHAnsi" w:hAnsiTheme="minorHAnsi" w:cstheme="minorHAnsi"/>
              </w:rPr>
              <w:t xml:space="preserve">HcmPosition &gt; </w:t>
            </w:r>
            <w:r w:rsidR="00C402CA">
              <w:rPr>
                <w:rFonts w:asciiTheme="minorHAnsi" w:hAnsiTheme="minorHAnsi" w:cstheme="minorHAnsi"/>
              </w:rPr>
              <w:t>Reports to position</w:t>
            </w:r>
          </w:p>
        </w:tc>
        <w:tc>
          <w:tcPr>
            <w:tcW w:w="5062" w:type="dxa"/>
            <w:tcBorders>
              <w:top w:val="single" w:sz="4" w:space="0" w:color="auto"/>
              <w:bottom w:val="single" w:sz="4" w:space="0" w:color="auto"/>
            </w:tcBorders>
            <w:shd w:val="clear" w:color="auto" w:fill="auto"/>
          </w:tcPr>
          <w:p w14:paraId="3384F517" w14:textId="77777777" w:rsidR="00C402CA" w:rsidRDefault="00994364" w:rsidP="00EB2873">
            <w:pPr>
              <w:rPr>
                <w:rFonts w:asciiTheme="minorHAnsi" w:hAnsiTheme="minorHAnsi" w:cstheme="minorHAnsi"/>
              </w:rPr>
            </w:pPr>
            <w:r>
              <w:rPr>
                <w:rFonts w:asciiTheme="minorHAnsi" w:hAnsiTheme="minorHAnsi" w:cstheme="minorHAnsi"/>
              </w:rPr>
              <w:t xml:space="preserve">The record should </w:t>
            </w:r>
            <w:r w:rsidR="00EB2873">
              <w:rPr>
                <w:rFonts w:asciiTheme="minorHAnsi" w:hAnsiTheme="minorHAnsi" w:cstheme="minorHAnsi"/>
              </w:rPr>
              <w:t>exist</w:t>
            </w:r>
            <w:r>
              <w:rPr>
                <w:rFonts w:asciiTheme="minorHAnsi" w:hAnsiTheme="minorHAnsi" w:cstheme="minorHAnsi"/>
              </w:rPr>
              <w:t xml:space="preserve"> in the </w:t>
            </w:r>
            <w:r w:rsidR="008A1A80">
              <w:rPr>
                <w:rFonts w:asciiTheme="minorHAnsi" w:hAnsiTheme="minorHAnsi" w:cstheme="minorHAnsi"/>
              </w:rPr>
              <w:t>Master</w:t>
            </w:r>
            <w:r w:rsidR="002E5C65">
              <w:rPr>
                <w:rFonts w:asciiTheme="minorHAnsi" w:hAnsiTheme="minorHAnsi" w:cstheme="minorHAnsi"/>
              </w:rPr>
              <w:t xml:space="preserve"> </w:t>
            </w:r>
            <w:r w:rsidR="008A1A80">
              <w:rPr>
                <w:rFonts w:asciiTheme="minorHAnsi" w:hAnsiTheme="minorHAnsi" w:cstheme="minorHAnsi"/>
              </w:rPr>
              <w:t xml:space="preserve"> </w:t>
            </w:r>
            <w:r w:rsidR="009D0247">
              <w:rPr>
                <w:rFonts w:asciiTheme="minorHAnsi" w:hAnsiTheme="minorHAnsi" w:cstheme="minorHAnsi"/>
              </w:rPr>
              <w:t>table</w:t>
            </w:r>
            <w:r w:rsidR="008A1A80">
              <w:rPr>
                <w:rFonts w:asciiTheme="minorHAnsi" w:hAnsiTheme="minorHAnsi" w:cstheme="minorHAnsi"/>
              </w:rPr>
              <w:t xml:space="preserve"> &gt; HcmPosition</w:t>
            </w:r>
            <w:r w:rsidR="004E6C9E">
              <w:rPr>
                <w:rFonts w:asciiTheme="minorHAnsi" w:hAnsiTheme="minorHAnsi" w:cstheme="minorHAnsi"/>
              </w:rPr>
              <w:t xml:space="preserve"> &gt;Position Id</w:t>
            </w:r>
            <w:r w:rsidR="00EB2873">
              <w:rPr>
                <w:rFonts w:asciiTheme="minorHAnsi" w:hAnsiTheme="minorHAnsi" w:cstheme="minorHAnsi"/>
              </w:rPr>
              <w:t xml:space="preserve"> , </w:t>
            </w:r>
            <w:r w:rsidR="00EB2873" w:rsidRPr="00014087">
              <w:rPr>
                <w:rFonts w:asciiTheme="minorHAnsi" w:hAnsiTheme="minorHAnsi" w:cstheme="minorHAnsi"/>
              </w:rPr>
              <w:t>otherwise it will throw error</w:t>
            </w:r>
          </w:p>
        </w:tc>
      </w:tr>
      <w:tr w:rsidR="00C402CA" w:rsidRPr="00071AE0" w14:paraId="7D4E51DD" w14:textId="77777777" w:rsidTr="001E4127">
        <w:trPr>
          <w:trHeight w:val="202"/>
        </w:trPr>
        <w:tc>
          <w:tcPr>
            <w:tcW w:w="2520" w:type="dxa"/>
            <w:tcBorders>
              <w:top w:val="single" w:sz="4" w:space="0" w:color="auto"/>
              <w:bottom w:val="single" w:sz="4" w:space="0" w:color="auto"/>
            </w:tcBorders>
            <w:shd w:val="clear" w:color="auto" w:fill="auto"/>
          </w:tcPr>
          <w:p w14:paraId="4222ED9F" w14:textId="77777777" w:rsidR="00C402CA" w:rsidRDefault="00C402CA" w:rsidP="001E4127">
            <w:pPr>
              <w:rPr>
                <w:rFonts w:asciiTheme="minorHAnsi" w:hAnsiTheme="minorHAnsi" w:cstheme="minorHAnsi"/>
              </w:rPr>
            </w:pPr>
            <w:r>
              <w:rPr>
                <w:rFonts w:asciiTheme="minorHAnsi" w:hAnsiTheme="minorHAnsi" w:cstheme="minorHAnsi"/>
              </w:rPr>
              <w:t>Business Title</w:t>
            </w:r>
          </w:p>
        </w:tc>
        <w:tc>
          <w:tcPr>
            <w:tcW w:w="3164" w:type="dxa"/>
            <w:tcBorders>
              <w:top w:val="single" w:sz="4" w:space="0" w:color="auto"/>
              <w:bottom w:val="single" w:sz="4" w:space="0" w:color="auto"/>
            </w:tcBorders>
            <w:shd w:val="clear" w:color="auto" w:fill="auto"/>
          </w:tcPr>
          <w:p w14:paraId="5102C52D" w14:textId="77777777" w:rsidR="00C402CA" w:rsidRDefault="002D2274" w:rsidP="001E4127">
            <w:pPr>
              <w:rPr>
                <w:rFonts w:asciiTheme="minorHAnsi" w:hAnsiTheme="minorHAnsi" w:cstheme="minorHAnsi"/>
              </w:rPr>
            </w:pPr>
            <w:r>
              <w:rPr>
                <w:rFonts w:asciiTheme="minorHAnsi" w:hAnsiTheme="minorHAnsi" w:cstheme="minorHAnsi"/>
              </w:rPr>
              <w:t xml:space="preserve">HcmTitle &gt; </w:t>
            </w:r>
            <w:r w:rsidR="00C402CA">
              <w:rPr>
                <w:rFonts w:asciiTheme="minorHAnsi" w:hAnsiTheme="minorHAnsi" w:cstheme="minorHAnsi"/>
              </w:rPr>
              <w:t>Title</w:t>
            </w:r>
          </w:p>
        </w:tc>
        <w:tc>
          <w:tcPr>
            <w:tcW w:w="5062" w:type="dxa"/>
            <w:tcBorders>
              <w:top w:val="single" w:sz="4" w:space="0" w:color="auto"/>
              <w:bottom w:val="single" w:sz="4" w:space="0" w:color="auto"/>
            </w:tcBorders>
            <w:shd w:val="clear" w:color="auto" w:fill="auto"/>
          </w:tcPr>
          <w:p w14:paraId="72533612" w14:textId="77777777" w:rsidR="00C402CA" w:rsidRDefault="00994364" w:rsidP="00EB2873">
            <w:pPr>
              <w:rPr>
                <w:rFonts w:asciiTheme="minorHAnsi" w:hAnsiTheme="minorHAnsi" w:cstheme="minorHAnsi"/>
              </w:rPr>
            </w:pPr>
            <w:r>
              <w:rPr>
                <w:rFonts w:asciiTheme="minorHAnsi" w:hAnsiTheme="minorHAnsi" w:cstheme="minorHAnsi"/>
              </w:rPr>
              <w:t xml:space="preserve">The record should </w:t>
            </w:r>
            <w:r w:rsidR="00EB2873">
              <w:rPr>
                <w:rFonts w:asciiTheme="minorHAnsi" w:hAnsiTheme="minorHAnsi" w:cstheme="minorHAnsi"/>
              </w:rPr>
              <w:t>exist</w:t>
            </w:r>
            <w:r>
              <w:rPr>
                <w:rFonts w:asciiTheme="minorHAnsi" w:hAnsiTheme="minorHAnsi" w:cstheme="minorHAnsi"/>
              </w:rPr>
              <w:t xml:space="preserve"> in the </w:t>
            </w:r>
            <w:r w:rsidR="002E5C65">
              <w:rPr>
                <w:rFonts w:asciiTheme="minorHAnsi" w:hAnsiTheme="minorHAnsi" w:cstheme="minorHAnsi"/>
              </w:rPr>
              <w:t xml:space="preserve">Master </w:t>
            </w:r>
            <w:r w:rsidR="007E69EB">
              <w:rPr>
                <w:rFonts w:asciiTheme="minorHAnsi" w:hAnsiTheme="minorHAnsi" w:cstheme="minorHAnsi"/>
              </w:rPr>
              <w:t>table</w:t>
            </w:r>
            <w:r w:rsidR="002E5C65">
              <w:rPr>
                <w:rFonts w:asciiTheme="minorHAnsi" w:hAnsiTheme="minorHAnsi" w:cstheme="minorHAnsi"/>
              </w:rPr>
              <w:t xml:space="preserve"> &gt; HcmTitle</w:t>
            </w:r>
            <w:r w:rsidR="00EE1A14">
              <w:rPr>
                <w:rFonts w:asciiTheme="minorHAnsi" w:hAnsiTheme="minorHAnsi" w:cstheme="minorHAnsi"/>
              </w:rPr>
              <w:t xml:space="preserve"> &gt;TitleId</w:t>
            </w:r>
            <w:r w:rsidR="00EB2873">
              <w:rPr>
                <w:rFonts w:asciiTheme="minorHAnsi" w:hAnsiTheme="minorHAnsi" w:cstheme="minorHAnsi"/>
              </w:rPr>
              <w:t xml:space="preserve"> , </w:t>
            </w:r>
            <w:r w:rsidR="00EB2873" w:rsidRPr="00014087">
              <w:rPr>
                <w:rFonts w:asciiTheme="minorHAnsi" w:hAnsiTheme="minorHAnsi" w:cstheme="minorHAnsi"/>
              </w:rPr>
              <w:t>otherwise it will throw error</w:t>
            </w:r>
            <w:r w:rsidR="00EB2873">
              <w:rPr>
                <w:rFonts w:asciiTheme="minorHAnsi" w:hAnsiTheme="minorHAnsi" w:cstheme="minorHAnsi"/>
              </w:rPr>
              <w:t>.</w:t>
            </w:r>
          </w:p>
        </w:tc>
      </w:tr>
      <w:tr w:rsidR="00C402CA" w:rsidRPr="00071AE0" w14:paraId="0ECC54CD" w14:textId="77777777" w:rsidTr="001E4127">
        <w:trPr>
          <w:trHeight w:val="202"/>
        </w:trPr>
        <w:tc>
          <w:tcPr>
            <w:tcW w:w="2520" w:type="dxa"/>
            <w:tcBorders>
              <w:top w:val="single" w:sz="4" w:space="0" w:color="auto"/>
              <w:bottom w:val="single" w:sz="4" w:space="0" w:color="auto"/>
            </w:tcBorders>
            <w:shd w:val="clear" w:color="auto" w:fill="auto"/>
          </w:tcPr>
          <w:p w14:paraId="40A778E8" w14:textId="77777777" w:rsidR="00C402CA" w:rsidRDefault="00C402CA" w:rsidP="001E4127">
            <w:pPr>
              <w:rPr>
                <w:rFonts w:asciiTheme="minorHAnsi" w:hAnsiTheme="minorHAnsi" w:cstheme="minorHAnsi"/>
              </w:rPr>
            </w:pPr>
            <w:r>
              <w:rPr>
                <w:rFonts w:asciiTheme="minorHAnsi" w:hAnsiTheme="minorHAnsi" w:cstheme="minorHAnsi"/>
              </w:rPr>
              <w:t>Full / Part Time</w:t>
            </w:r>
          </w:p>
        </w:tc>
        <w:tc>
          <w:tcPr>
            <w:tcW w:w="3164" w:type="dxa"/>
            <w:tcBorders>
              <w:top w:val="single" w:sz="4" w:space="0" w:color="auto"/>
              <w:bottom w:val="single" w:sz="4" w:space="0" w:color="auto"/>
            </w:tcBorders>
            <w:shd w:val="clear" w:color="auto" w:fill="auto"/>
          </w:tcPr>
          <w:p w14:paraId="73D62C3A" w14:textId="77777777" w:rsidR="00C402CA" w:rsidRDefault="002D2274" w:rsidP="001E4127">
            <w:pPr>
              <w:rPr>
                <w:rFonts w:asciiTheme="minorHAnsi" w:hAnsiTheme="minorHAnsi" w:cstheme="minorHAnsi"/>
              </w:rPr>
            </w:pPr>
            <w:r>
              <w:rPr>
                <w:rFonts w:asciiTheme="minorHAnsi" w:hAnsiTheme="minorHAnsi" w:cstheme="minorHAnsi"/>
              </w:rPr>
              <w:t xml:space="preserve">HcmPositionType &gt; </w:t>
            </w:r>
            <w:r w:rsidR="00C402CA">
              <w:rPr>
                <w:rFonts w:asciiTheme="minorHAnsi" w:hAnsiTheme="minorHAnsi" w:cstheme="minorHAnsi"/>
              </w:rPr>
              <w:t>Position type</w:t>
            </w:r>
          </w:p>
        </w:tc>
        <w:tc>
          <w:tcPr>
            <w:tcW w:w="5062" w:type="dxa"/>
            <w:tcBorders>
              <w:top w:val="single" w:sz="4" w:space="0" w:color="auto"/>
              <w:bottom w:val="single" w:sz="4" w:space="0" w:color="auto"/>
            </w:tcBorders>
            <w:shd w:val="clear" w:color="auto" w:fill="auto"/>
          </w:tcPr>
          <w:p w14:paraId="7A6BA600" w14:textId="77777777" w:rsidR="00C402CA" w:rsidRDefault="00994364" w:rsidP="00EB2873">
            <w:pPr>
              <w:rPr>
                <w:rFonts w:asciiTheme="minorHAnsi" w:hAnsiTheme="minorHAnsi" w:cstheme="minorHAnsi"/>
              </w:rPr>
            </w:pPr>
            <w:r>
              <w:rPr>
                <w:rFonts w:asciiTheme="minorHAnsi" w:hAnsiTheme="minorHAnsi" w:cstheme="minorHAnsi"/>
              </w:rPr>
              <w:t xml:space="preserve">The record should </w:t>
            </w:r>
            <w:r w:rsidR="00EB2873">
              <w:rPr>
                <w:rFonts w:asciiTheme="minorHAnsi" w:hAnsiTheme="minorHAnsi" w:cstheme="minorHAnsi"/>
              </w:rPr>
              <w:t>exist</w:t>
            </w:r>
            <w:r>
              <w:rPr>
                <w:rFonts w:asciiTheme="minorHAnsi" w:hAnsiTheme="minorHAnsi" w:cstheme="minorHAnsi"/>
              </w:rPr>
              <w:t xml:space="preserve"> in the </w:t>
            </w:r>
            <w:r w:rsidR="00081253">
              <w:rPr>
                <w:rFonts w:asciiTheme="minorHAnsi" w:hAnsiTheme="minorHAnsi" w:cstheme="minorHAnsi"/>
              </w:rPr>
              <w:t xml:space="preserve">Master </w:t>
            </w:r>
            <w:r w:rsidR="00D4515E">
              <w:rPr>
                <w:rFonts w:asciiTheme="minorHAnsi" w:hAnsiTheme="minorHAnsi" w:cstheme="minorHAnsi"/>
              </w:rPr>
              <w:t>table</w:t>
            </w:r>
            <w:r w:rsidR="00081253">
              <w:rPr>
                <w:rFonts w:asciiTheme="minorHAnsi" w:hAnsiTheme="minorHAnsi" w:cstheme="minorHAnsi"/>
              </w:rPr>
              <w:t xml:space="preserve"> &gt; </w:t>
            </w:r>
            <w:r w:rsidR="00081253" w:rsidRPr="00081253">
              <w:rPr>
                <w:rFonts w:asciiTheme="minorHAnsi" w:hAnsiTheme="minorHAnsi" w:cstheme="minorHAnsi"/>
              </w:rPr>
              <w:t>HcmPositionType</w:t>
            </w:r>
            <w:r w:rsidR="00D4515E">
              <w:rPr>
                <w:rFonts w:asciiTheme="minorHAnsi" w:hAnsiTheme="minorHAnsi" w:cstheme="minorHAnsi"/>
              </w:rPr>
              <w:t xml:space="preserve"> &gt; TypeId</w:t>
            </w:r>
            <w:r w:rsidR="00EB2873">
              <w:rPr>
                <w:rFonts w:asciiTheme="minorHAnsi" w:hAnsiTheme="minorHAnsi" w:cstheme="minorHAnsi"/>
              </w:rPr>
              <w:t xml:space="preserve"> ,</w:t>
            </w:r>
            <w:r w:rsidR="00EB2873" w:rsidRPr="00014087">
              <w:rPr>
                <w:rFonts w:asciiTheme="minorHAnsi" w:hAnsiTheme="minorHAnsi" w:cstheme="minorHAnsi"/>
              </w:rPr>
              <w:t xml:space="preserve"> otherwise it will throw error</w:t>
            </w:r>
            <w:r w:rsidR="00EB2873">
              <w:rPr>
                <w:rFonts w:asciiTheme="minorHAnsi" w:hAnsiTheme="minorHAnsi" w:cstheme="minorHAnsi"/>
              </w:rPr>
              <w:t>.</w:t>
            </w:r>
          </w:p>
        </w:tc>
      </w:tr>
      <w:tr w:rsidR="00C402CA" w:rsidRPr="00071AE0" w14:paraId="73AD6BD3" w14:textId="77777777" w:rsidTr="001E4127">
        <w:trPr>
          <w:trHeight w:val="202"/>
        </w:trPr>
        <w:tc>
          <w:tcPr>
            <w:tcW w:w="2520" w:type="dxa"/>
            <w:tcBorders>
              <w:top w:val="single" w:sz="4" w:space="0" w:color="auto"/>
              <w:bottom w:val="single" w:sz="4" w:space="0" w:color="auto"/>
            </w:tcBorders>
            <w:shd w:val="clear" w:color="auto" w:fill="auto"/>
          </w:tcPr>
          <w:p w14:paraId="4FDDE742" w14:textId="77777777" w:rsidR="00C402CA" w:rsidRDefault="00C402CA" w:rsidP="001E4127">
            <w:pPr>
              <w:rPr>
                <w:rFonts w:asciiTheme="minorHAnsi" w:hAnsiTheme="minorHAnsi" w:cstheme="minorHAnsi"/>
              </w:rPr>
            </w:pPr>
            <w:r>
              <w:rPr>
                <w:rFonts w:asciiTheme="minorHAnsi" w:hAnsiTheme="minorHAnsi" w:cstheme="minorHAnsi"/>
              </w:rPr>
              <w:t>FTE</w:t>
            </w:r>
          </w:p>
        </w:tc>
        <w:tc>
          <w:tcPr>
            <w:tcW w:w="3164" w:type="dxa"/>
            <w:tcBorders>
              <w:top w:val="single" w:sz="4" w:space="0" w:color="auto"/>
              <w:bottom w:val="single" w:sz="4" w:space="0" w:color="auto"/>
            </w:tcBorders>
            <w:shd w:val="clear" w:color="auto" w:fill="auto"/>
          </w:tcPr>
          <w:p w14:paraId="0EFD9DF4" w14:textId="77777777" w:rsidR="00C402CA" w:rsidRDefault="002D2274" w:rsidP="001E4127">
            <w:pPr>
              <w:rPr>
                <w:rFonts w:asciiTheme="minorHAnsi" w:hAnsiTheme="minorHAnsi" w:cstheme="minorHAnsi"/>
              </w:rPr>
            </w:pPr>
            <w:r>
              <w:rPr>
                <w:rFonts w:asciiTheme="minorHAnsi" w:hAnsiTheme="minorHAnsi" w:cstheme="minorHAnsi"/>
              </w:rPr>
              <w:t xml:space="preserve">HcmPositionDetail &gt; </w:t>
            </w:r>
            <w:r w:rsidR="00C402CA">
              <w:rPr>
                <w:rFonts w:asciiTheme="minorHAnsi" w:hAnsiTheme="minorHAnsi" w:cstheme="minorHAnsi"/>
              </w:rPr>
              <w:t>Full – time equivalent</w:t>
            </w:r>
          </w:p>
        </w:tc>
        <w:tc>
          <w:tcPr>
            <w:tcW w:w="5062" w:type="dxa"/>
            <w:tcBorders>
              <w:top w:val="single" w:sz="4" w:space="0" w:color="auto"/>
              <w:bottom w:val="single" w:sz="4" w:space="0" w:color="auto"/>
            </w:tcBorders>
            <w:shd w:val="clear" w:color="auto" w:fill="auto"/>
          </w:tcPr>
          <w:p w14:paraId="32A15E5A" w14:textId="77777777" w:rsidR="00C402CA" w:rsidRDefault="00C402CA" w:rsidP="001E4127">
            <w:pPr>
              <w:rPr>
                <w:rFonts w:asciiTheme="minorHAnsi" w:hAnsiTheme="minorHAnsi" w:cstheme="minorHAnsi"/>
              </w:rPr>
            </w:pPr>
          </w:p>
        </w:tc>
      </w:tr>
    </w:tbl>
    <w:p w14:paraId="5F0E6248" w14:textId="77777777" w:rsidR="00290B5E" w:rsidRDefault="00290B5E" w:rsidP="00523BB2">
      <w:pPr>
        <w:pStyle w:val="BodyText"/>
        <w:rPr>
          <w:rFonts w:asciiTheme="minorHAnsi" w:hAnsiTheme="minorHAnsi" w:cs="Arial"/>
          <w:b/>
          <w:u w:val="single"/>
        </w:rPr>
      </w:pPr>
    </w:p>
    <w:p w14:paraId="45DD3BE6" w14:textId="77777777" w:rsidR="00523BB2" w:rsidRPr="00C8311F" w:rsidRDefault="00523BB2" w:rsidP="00523BB2">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Jobs </w:t>
      </w:r>
    </w:p>
    <w:p w14:paraId="534FB4EE" w14:textId="77777777" w:rsidR="00523BB2" w:rsidRDefault="00523BB2" w:rsidP="00523BB2">
      <w:pPr>
        <w:ind w:firstLine="720"/>
        <w:rPr>
          <w:rFonts w:asciiTheme="minorHAnsi" w:hAnsiTheme="minorHAnsi"/>
          <w:b/>
        </w:rPr>
      </w:pPr>
      <w:r>
        <w:rPr>
          <w:rFonts w:asciiTheme="minorHAnsi" w:hAnsiTheme="minorHAnsi"/>
          <w:b/>
        </w:rPr>
        <w:t>Fasttab: General</w:t>
      </w:r>
    </w:p>
    <w:p w14:paraId="33DCE827" w14:textId="77777777" w:rsidR="00AB6C85" w:rsidRDefault="00AB6C85" w:rsidP="00523BB2">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523BB2" w:rsidRPr="00071AE0" w14:paraId="340341D3"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3CC2E3E7" w14:textId="77777777" w:rsidR="00523BB2" w:rsidRPr="00F0431B" w:rsidRDefault="00523BB2"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BADF68D" w14:textId="77777777" w:rsidR="00523BB2" w:rsidRPr="00F0431B" w:rsidRDefault="00523BB2"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7BD84CB2" w14:textId="77777777" w:rsidR="00523BB2" w:rsidRPr="00F0431B" w:rsidRDefault="00523BB2" w:rsidP="001E4127">
            <w:pPr>
              <w:rPr>
                <w:rFonts w:asciiTheme="minorHAnsi" w:hAnsiTheme="minorHAnsi" w:cstheme="minorHAnsi"/>
                <w:b/>
              </w:rPr>
            </w:pPr>
            <w:r w:rsidRPr="00F0431B">
              <w:rPr>
                <w:rFonts w:asciiTheme="minorHAnsi" w:hAnsiTheme="minorHAnsi" w:cstheme="minorHAnsi"/>
                <w:b/>
              </w:rPr>
              <w:t>Notes</w:t>
            </w:r>
          </w:p>
        </w:tc>
      </w:tr>
      <w:tr w:rsidR="00C402CA" w:rsidRPr="00071AE0" w14:paraId="58515975" w14:textId="77777777" w:rsidTr="001E4127">
        <w:trPr>
          <w:trHeight w:val="202"/>
        </w:trPr>
        <w:tc>
          <w:tcPr>
            <w:tcW w:w="2520" w:type="dxa"/>
            <w:tcBorders>
              <w:top w:val="single" w:sz="4" w:space="0" w:color="auto"/>
              <w:bottom w:val="single" w:sz="4" w:space="0" w:color="auto"/>
            </w:tcBorders>
            <w:shd w:val="clear" w:color="auto" w:fill="auto"/>
          </w:tcPr>
          <w:p w14:paraId="7C010A8C" w14:textId="77777777" w:rsidR="00C402CA" w:rsidRPr="00071AE0" w:rsidRDefault="00C402CA" w:rsidP="001E4127">
            <w:pPr>
              <w:rPr>
                <w:rFonts w:asciiTheme="minorHAnsi" w:hAnsiTheme="minorHAnsi" w:cstheme="minorHAnsi"/>
              </w:rPr>
            </w:pPr>
            <w:r>
              <w:rPr>
                <w:rFonts w:asciiTheme="minorHAnsi" w:hAnsiTheme="minorHAnsi" w:cstheme="minorHAnsi"/>
              </w:rPr>
              <w:t>Job Code</w:t>
            </w:r>
          </w:p>
        </w:tc>
        <w:tc>
          <w:tcPr>
            <w:tcW w:w="3164" w:type="dxa"/>
            <w:tcBorders>
              <w:top w:val="single" w:sz="4" w:space="0" w:color="auto"/>
              <w:bottom w:val="single" w:sz="4" w:space="0" w:color="auto"/>
            </w:tcBorders>
            <w:shd w:val="clear" w:color="auto" w:fill="auto"/>
          </w:tcPr>
          <w:p w14:paraId="4EFEA754" w14:textId="77777777" w:rsidR="00C402CA" w:rsidRPr="00071AE0" w:rsidRDefault="00017BFB" w:rsidP="0028286E">
            <w:pPr>
              <w:rPr>
                <w:rFonts w:asciiTheme="minorHAnsi" w:hAnsiTheme="minorHAnsi" w:cstheme="minorHAnsi"/>
              </w:rPr>
            </w:pPr>
            <w:r>
              <w:rPr>
                <w:rFonts w:asciiTheme="minorHAnsi" w:hAnsiTheme="minorHAnsi" w:cstheme="minorHAnsi"/>
              </w:rPr>
              <w:t xml:space="preserve">HcmJob &gt; </w:t>
            </w:r>
            <w:commentRangeStart w:id="145"/>
            <w:commentRangeStart w:id="146"/>
            <w:r w:rsidR="00C402CA">
              <w:rPr>
                <w:rFonts w:asciiTheme="minorHAnsi" w:hAnsiTheme="minorHAnsi" w:cstheme="minorHAnsi"/>
              </w:rPr>
              <w:t>Job</w:t>
            </w:r>
            <w:commentRangeEnd w:id="145"/>
            <w:r w:rsidR="00A849EE">
              <w:rPr>
                <w:rStyle w:val="CommentReference"/>
              </w:rPr>
              <w:commentReference w:id="145"/>
            </w:r>
            <w:del w:id="147" w:author="Ramya Buddana" w:date="2012-07-24T11:00:00Z">
              <w:r w:rsidDel="0028286E">
                <w:rPr>
                  <w:rFonts w:asciiTheme="minorHAnsi" w:hAnsiTheme="minorHAnsi" w:cstheme="minorHAnsi"/>
                </w:rPr>
                <w:delText>*</w:delText>
              </w:r>
            </w:del>
            <w:commentRangeEnd w:id="146"/>
            <w:r w:rsidR="00A849EE">
              <w:rPr>
                <w:rStyle w:val="CommentReference"/>
              </w:rPr>
              <w:commentReference w:id="146"/>
            </w:r>
          </w:p>
        </w:tc>
        <w:tc>
          <w:tcPr>
            <w:tcW w:w="5062" w:type="dxa"/>
            <w:tcBorders>
              <w:top w:val="single" w:sz="4" w:space="0" w:color="auto"/>
              <w:bottom w:val="single" w:sz="4" w:space="0" w:color="auto"/>
            </w:tcBorders>
            <w:shd w:val="clear" w:color="auto" w:fill="auto"/>
          </w:tcPr>
          <w:p w14:paraId="1A660EC5" w14:textId="77777777" w:rsidR="00C402CA" w:rsidRPr="00071AE0" w:rsidRDefault="004811F4" w:rsidP="001E4127">
            <w:pPr>
              <w:rPr>
                <w:rFonts w:asciiTheme="minorHAnsi" w:hAnsiTheme="minorHAnsi" w:cstheme="minorHAnsi"/>
              </w:rPr>
            </w:pPr>
            <w:ins w:id="148" w:author="Ramya Buddana" w:date="2012-07-24T10:59:00Z">
              <w:r>
                <w:rPr>
                  <w:rFonts w:asciiTheme="minorHAnsi" w:hAnsiTheme="minorHAnsi" w:cstheme="minorHAnsi"/>
                </w:rPr>
                <w:t>Mandatory</w:t>
              </w:r>
            </w:ins>
            <w:ins w:id="149" w:author="Ramya Buddana" w:date="2012-07-24T11:22:00Z">
              <w:r w:rsidR="00E91DE9">
                <w:rPr>
                  <w:rFonts w:asciiTheme="minorHAnsi" w:hAnsiTheme="minorHAnsi" w:cstheme="minorHAnsi"/>
                </w:rPr>
                <w:t xml:space="preserve">. </w:t>
              </w:r>
            </w:ins>
            <w:ins w:id="150" w:author="Ramya Buddana" w:date="2012-07-24T11:29:00Z">
              <w:r w:rsidR="00DD7BCD">
                <w:rPr>
                  <w:rFonts w:asciiTheme="minorHAnsi" w:hAnsiTheme="minorHAnsi" w:cstheme="minorHAnsi"/>
                </w:rPr>
                <w:t xml:space="preserve">If the job </w:t>
              </w:r>
            </w:ins>
            <w:ins w:id="151" w:author="Ramya Buddana" w:date="2012-07-24T11:30:00Z">
              <w:r w:rsidR="00DD7BCD">
                <w:rPr>
                  <w:rFonts w:asciiTheme="minorHAnsi" w:hAnsiTheme="minorHAnsi" w:cstheme="minorHAnsi"/>
                </w:rPr>
                <w:t>doesn’t</w:t>
              </w:r>
            </w:ins>
            <w:ins w:id="152" w:author="Ramya Buddana" w:date="2012-07-24T11:29:00Z">
              <w:r w:rsidR="00DD7BCD">
                <w:rPr>
                  <w:rFonts w:asciiTheme="minorHAnsi" w:hAnsiTheme="minorHAnsi" w:cstheme="minorHAnsi"/>
                </w:rPr>
                <w:t xml:space="preserve"> </w:t>
              </w:r>
            </w:ins>
            <w:ins w:id="153" w:author="Ramya Buddana" w:date="2012-07-24T11:30:00Z">
              <w:r w:rsidR="00DD7BCD">
                <w:rPr>
                  <w:rFonts w:asciiTheme="minorHAnsi" w:hAnsiTheme="minorHAnsi" w:cstheme="minorHAnsi"/>
                </w:rPr>
                <w:t>exist in the hcmjob table, a new record will be created.</w:t>
              </w:r>
            </w:ins>
          </w:p>
        </w:tc>
      </w:tr>
      <w:tr w:rsidR="00C402CA" w:rsidRPr="00071AE0" w14:paraId="79B833F7" w14:textId="77777777" w:rsidTr="001E4127">
        <w:trPr>
          <w:trHeight w:val="202"/>
        </w:trPr>
        <w:tc>
          <w:tcPr>
            <w:tcW w:w="2520" w:type="dxa"/>
            <w:tcBorders>
              <w:top w:val="single" w:sz="4" w:space="0" w:color="auto"/>
              <w:bottom w:val="single" w:sz="4" w:space="0" w:color="auto"/>
            </w:tcBorders>
            <w:shd w:val="clear" w:color="auto" w:fill="auto"/>
          </w:tcPr>
          <w:p w14:paraId="43E1B8B1" w14:textId="77777777" w:rsidR="00C402CA" w:rsidRDefault="00C402CA" w:rsidP="001E4127">
            <w:pPr>
              <w:rPr>
                <w:rFonts w:asciiTheme="minorHAnsi" w:hAnsiTheme="minorHAnsi" w:cstheme="minorHAnsi"/>
              </w:rPr>
            </w:pPr>
            <w:r>
              <w:rPr>
                <w:rFonts w:asciiTheme="minorHAnsi" w:hAnsiTheme="minorHAnsi" w:cstheme="minorHAnsi"/>
              </w:rPr>
              <w:t>Job Code Info</w:t>
            </w:r>
          </w:p>
        </w:tc>
        <w:tc>
          <w:tcPr>
            <w:tcW w:w="3164" w:type="dxa"/>
            <w:tcBorders>
              <w:top w:val="single" w:sz="4" w:space="0" w:color="auto"/>
              <w:bottom w:val="single" w:sz="4" w:space="0" w:color="auto"/>
            </w:tcBorders>
            <w:shd w:val="clear" w:color="auto" w:fill="auto"/>
          </w:tcPr>
          <w:p w14:paraId="45773A50" w14:textId="77777777" w:rsidR="00C402CA" w:rsidRPr="00071AE0" w:rsidRDefault="00017BFB" w:rsidP="001E4127">
            <w:pPr>
              <w:rPr>
                <w:rFonts w:asciiTheme="minorHAnsi" w:hAnsiTheme="minorHAnsi" w:cstheme="minorHAnsi"/>
              </w:rPr>
            </w:pPr>
            <w:r>
              <w:rPr>
                <w:rFonts w:asciiTheme="minorHAnsi" w:hAnsiTheme="minorHAnsi" w:cstheme="minorHAnsi"/>
              </w:rPr>
              <w:t xml:space="preserve">HcmJobDetail &gt; </w:t>
            </w:r>
            <w:r w:rsidR="00C402CA">
              <w:rPr>
                <w:rFonts w:asciiTheme="minorHAnsi" w:hAnsiTheme="minorHAnsi" w:cstheme="minorHAnsi"/>
              </w:rPr>
              <w:t>Description</w:t>
            </w:r>
          </w:p>
        </w:tc>
        <w:tc>
          <w:tcPr>
            <w:tcW w:w="5062" w:type="dxa"/>
            <w:tcBorders>
              <w:top w:val="single" w:sz="4" w:space="0" w:color="auto"/>
              <w:bottom w:val="single" w:sz="4" w:space="0" w:color="auto"/>
            </w:tcBorders>
            <w:shd w:val="clear" w:color="auto" w:fill="auto"/>
          </w:tcPr>
          <w:p w14:paraId="0A04EB01" w14:textId="77777777" w:rsidR="00C402CA" w:rsidRPr="00071AE0" w:rsidRDefault="00C402CA" w:rsidP="001E4127">
            <w:pPr>
              <w:rPr>
                <w:rFonts w:asciiTheme="minorHAnsi" w:hAnsiTheme="minorHAnsi" w:cstheme="minorHAnsi"/>
              </w:rPr>
            </w:pPr>
          </w:p>
        </w:tc>
      </w:tr>
      <w:tr w:rsidR="00C402CA" w:rsidRPr="00071AE0" w14:paraId="0C68F222" w14:textId="77777777" w:rsidTr="001E4127">
        <w:trPr>
          <w:trHeight w:val="202"/>
        </w:trPr>
        <w:tc>
          <w:tcPr>
            <w:tcW w:w="2520" w:type="dxa"/>
            <w:tcBorders>
              <w:top w:val="single" w:sz="4" w:space="0" w:color="auto"/>
              <w:bottom w:val="single" w:sz="4" w:space="0" w:color="auto"/>
            </w:tcBorders>
            <w:shd w:val="clear" w:color="auto" w:fill="auto"/>
          </w:tcPr>
          <w:p w14:paraId="2AAE8A2F" w14:textId="77777777" w:rsidR="00C402CA" w:rsidRDefault="00C402CA" w:rsidP="001E4127">
            <w:pPr>
              <w:rPr>
                <w:rFonts w:asciiTheme="minorHAnsi" w:hAnsiTheme="minorHAnsi" w:cstheme="minorHAnsi"/>
              </w:rPr>
            </w:pPr>
            <w:r>
              <w:rPr>
                <w:rFonts w:asciiTheme="minorHAnsi" w:hAnsiTheme="minorHAnsi" w:cstheme="minorHAnsi"/>
              </w:rPr>
              <w:t>Max No. Positions</w:t>
            </w:r>
          </w:p>
        </w:tc>
        <w:tc>
          <w:tcPr>
            <w:tcW w:w="3164" w:type="dxa"/>
            <w:tcBorders>
              <w:top w:val="single" w:sz="4" w:space="0" w:color="auto"/>
              <w:bottom w:val="single" w:sz="4" w:space="0" w:color="auto"/>
            </w:tcBorders>
            <w:shd w:val="clear" w:color="auto" w:fill="auto"/>
          </w:tcPr>
          <w:p w14:paraId="04F805DE" w14:textId="77777777" w:rsidR="00C402CA" w:rsidRDefault="00C402CA" w:rsidP="001E4127">
            <w:pPr>
              <w:rPr>
                <w:rFonts w:asciiTheme="minorHAnsi" w:hAnsiTheme="minorHAnsi" w:cstheme="minorHAnsi"/>
              </w:rPr>
            </w:pPr>
            <w:del w:id="154" w:author="Charlie Kunes" w:date="2012-07-23T15:59:00Z">
              <w:r w:rsidDel="00A849EE">
                <w:rPr>
                  <w:rFonts w:asciiTheme="minorHAnsi" w:hAnsiTheme="minorHAnsi" w:cstheme="minorHAnsi"/>
                </w:rPr>
                <w:delText>Max Number Of Positions</w:delText>
              </w:r>
              <w:r w:rsidR="008208BD" w:rsidDel="00A849EE">
                <w:rPr>
                  <w:rFonts w:asciiTheme="minorHAnsi" w:hAnsiTheme="minorHAnsi" w:cstheme="minorHAnsi"/>
                </w:rPr>
                <w:delText xml:space="preserve"> (Radio button)</w:delText>
              </w:r>
            </w:del>
            <w:ins w:id="155" w:author="Charlie Kunes" w:date="2012-07-23T15:59:00Z">
              <w:r w:rsidR="00A849EE">
                <w:rPr>
                  <w:rFonts w:asciiTheme="minorHAnsi" w:hAnsiTheme="minorHAnsi" w:cstheme="minorHAnsi"/>
                </w:rPr>
                <w:t>HcmJob &gt; MaximumPositions</w:t>
              </w:r>
            </w:ins>
          </w:p>
        </w:tc>
        <w:tc>
          <w:tcPr>
            <w:tcW w:w="5062" w:type="dxa"/>
            <w:tcBorders>
              <w:top w:val="single" w:sz="4" w:space="0" w:color="auto"/>
              <w:bottom w:val="single" w:sz="4" w:space="0" w:color="auto"/>
            </w:tcBorders>
            <w:shd w:val="clear" w:color="auto" w:fill="auto"/>
          </w:tcPr>
          <w:p w14:paraId="3A05D27E" w14:textId="77777777" w:rsidR="00C402CA" w:rsidRDefault="00A849EE" w:rsidP="001E4127">
            <w:pPr>
              <w:rPr>
                <w:rFonts w:asciiTheme="minorHAnsi" w:hAnsiTheme="minorHAnsi" w:cstheme="minorHAnsi"/>
              </w:rPr>
            </w:pPr>
            <w:ins w:id="156" w:author="Charlie Kunes" w:date="2012-07-23T15:59:00Z">
              <w:r>
                <w:rPr>
                  <w:rFonts w:asciiTheme="minorHAnsi" w:hAnsiTheme="minorHAnsi" w:cstheme="minorHAnsi"/>
                </w:rPr>
                <w:t>Max</w:t>
              </w:r>
            </w:ins>
            <w:ins w:id="157" w:author="Charlie Kunes" w:date="2012-07-23T16:00:00Z">
              <w:r>
                <w:rPr>
                  <w:rFonts w:asciiTheme="minorHAnsi" w:hAnsiTheme="minorHAnsi" w:cstheme="minorHAnsi"/>
                </w:rPr>
                <w:t>imum</w:t>
              </w:r>
            </w:ins>
            <w:ins w:id="158" w:author="Charlie Kunes" w:date="2012-07-23T15:59:00Z">
              <w:r>
                <w:rPr>
                  <w:rFonts w:asciiTheme="minorHAnsi" w:hAnsiTheme="minorHAnsi" w:cstheme="minorHAnsi"/>
                </w:rPr>
                <w:t xml:space="preserve"> Number Of Positions (Radio button)</w:t>
              </w:r>
            </w:ins>
          </w:p>
        </w:tc>
      </w:tr>
    </w:tbl>
    <w:p w14:paraId="311DCB55" w14:textId="77777777" w:rsidR="00523BB2" w:rsidRDefault="00523BB2" w:rsidP="00523BB2">
      <w:pPr>
        <w:rPr>
          <w:rFonts w:asciiTheme="minorHAnsi" w:hAnsiTheme="minorHAnsi"/>
          <w:b/>
          <w:lang w:val="en-AU"/>
        </w:rPr>
      </w:pPr>
    </w:p>
    <w:p w14:paraId="5F0E5292" w14:textId="77777777" w:rsidR="009D2B2E" w:rsidRPr="00C8311F" w:rsidRDefault="009D2B2E" w:rsidP="009D2B2E">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Positions &gt; Positions </w:t>
      </w:r>
    </w:p>
    <w:p w14:paraId="43828AF3" w14:textId="77777777" w:rsidR="009D2B2E" w:rsidRDefault="009D2B2E" w:rsidP="00620BCF">
      <w:pPr>
        <w:ind w:firstLine="720"/>
        <w:rPr>
          <w:rFonts w:asciiTheme="minorHAnsi" w:hAnsiTheme="minorHAnsi"/>
          <w:b/>
        </w:rPr>
      </w:pPr>
      <w:r>
        <w:rPr>
          <w:rFonts w:asciiTheme="minorHAnsi" w:hAnsiTheme="minorHAnsi"/>
          <w:b/>
        </w:rPr>
        <w:t>Fasttab: Position duration</w:t>
      </w:r>
    </w:p>
    <w:p w14:paraId="021952F0" w14:textId="77777777" w:rsidR="00620BCF" w:rsidRPr="00620BCF" w:rsidRDefault="00620BCF" w:rsidP="00620BCF">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9D2B2E" w:rsidRPr="00071AE0" w14:paraId="1481D907"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208F7FAE" w14:textId="77777777" w:rsidR="009D2B2E" w:rsidRPr="00F0431B" w:rsidRDefault="009D2B2E"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3C21FC6C" w14:textId="77777777" w:rsidR="009D2B2E" w:rsidRPr="00F0431B" w:rsidRDefault="009D2B2E"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7EDD8D47" w14:textId="77777777" w:rsidR="009D2B2E" w:rsidRPr="00F0431B" w:rsidRDefault="009D2B2E" w:rsidP="001E4127">
            <w:pPr>
              <w:rPr>
                <w:rFonts w:asciiTheme="minorHAnsi" w:hAnsiTheme="minorHAnsi" w:cstheme="minorHAnsi"/>
                <w:b/>
              </w:rPr>
            </w:pPr>
            <w:r w:rsidRPr="00F0431B">
              <w:rPr>
                <w:rFonts w:asciiTheme="minorHAnsi" w:hAnsiTheme="minorHAnsi" w:cstheme="minorHAnsi"/>
                <w:b/>
              </w:rPr>
              <w:t>Notes</w:t>
            </w:r>
          </w:p>
        </w:tc>
      </w:tr>
      <w:tr w:rsidR="009D2B2E" w:rsidRPr="00071AE0" w14:paraId="3C48A5C7" w14:textId="77777777" w:rsidTr="001E4127">
        <w:trPr>
          <w:trHeight w:val="202"/>
        </w:trPr>
        <w:tc>
          <w:tcPr>
            <w:tcW w:w="2520" w:type="dxa"/>
            <w:tcBorders>
              <w:top w:val="single" w:sz="4" w:space="0" w:color="auto"/>
              <w:bottom w:val="single" w:sz="4" w:space="0" w:color="auto"/>
            </w:tcBorders>
            <w:shd w:val="clear" w:color="auto" w:fill="auto"/>
          </w:tcPr>
          <w:p w14:paraId="546F9B50" w14:textId="77777777" w:rsidR="009D2B2E" w:rsidRPr="00071AE0" w:rsidRDefault="004A62CA"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58A627A0" w14:textId="77777777" w:rsidR="00332249" w:rsidRDefault="004A62CA" w:rsidP="001E4127">
            <w:pPr>
              <w:rPr>
                <w:rFonts w:asciiTheme="minorHAnsi" w:hAnsiTheme="minorHAnsi" w:cstheme="minorHAnsi"/>
              </w:rPr>
            </w:pPr>
            <w:commentRangeStart w:id="159"/>
            <w:r>
              <w:rPr>
                <w:rFonts w:asciiTheme="minorHAnsi" w:hAnsiTheme="minorHAnsi" w:cstheme="minorHAnsi"/>
              </w:rPr>
              <w:t>Position duration – activation</w:t>
            </w:r>
          </w:p>
          <w:p w14:paraId="794AFD9D" w14:textId="77777777" w:rsidR="009D2B2E" w:rsidRPr="00071AE0" w:rsidRDefault="00542C70" w:rsidP="001E4127">
            <w:pPr>
              <w:rPr>
                <w:rFonts w:asciiTheme="minorHAnsi" w:hAnsiTheme="minorHAnsi" w:cstheme="minorHAnsi"/>
              </w:rPr>
            </w:pPr>
            <w:r>
              <w:rPr>
                <w:rFonts w:asciiTheme="minorHAnsi" w:hAnsiTheme="minorHAnsi" w:cstheme="minorHAnsi"/>
              </w:rPr>
              <w:t xml:space="preserve"> ( ValidFrom_control)</w:t>
            </w:r>
            <w:commentRangeEnd w:id="159"/>
            <w:r w:rsidR="00A849EE">
              <w:rPr>
                <w:rStyle w:val="CommentReference"/>
              </w:rPr>
              <w:commentReference w:id="159"/>
            </w:r>
          </w:p>
        </w:tc>
        <w:tc>
          <w:tcPr>
            <w:tcW w:w="5062" w:type="dxa"/>
            <w:tcBorders>
              <w:top w:val="single" w:sz="4" w:space="0" w:color="auto"/>
              <w:bottom w:val="single" w:sz="4" w:space="0" w:color="auto"/>
            </w:tcBorders>
            <w:shd w:val="clear" w:color="auto" w:fill="auto"/>
          </w:tcPr>
          <w:p w14:paraId="4CF05DBB" w14:textId="77777777" w:rsidR="009D2B2E" w:rsidRPr="00071AE0" w:rsidRDefault="004626E2" w:rsidP="001E4127">
            <w:pPr>
              <w:rPr>
                <w:rFonts w:asciiTheme="minorHAnsi" w:hAnsiTheme="minorHAnsi" w:cstheme="minorHAnsi"/>
              </w:rPr>
            </w:pPr>
            <w:ins w:id="160" w:author="Ramya Buddana" w:date="2012-07-24T12:09:00Z">
              <w:r>
                <w:rPr>
                  <w:rFonts w:asciiTheme="minorHAnsi" w:hAnsiTheme="minorHAnsi" w:cstheme="minorHAnsi"/>
                </w:rPr>
                <w:t>The HcmPositionDuration</w:t>
              </w:r>
            </w:ins>
            <w:ins w:id="161" w:author="Ramya Buddana" w:date="2012-07-24T12:10:00Z">
              <w:r>
                <w:rPr>
                  <w:rFonts w:asciiTheme="minorHAnsi" w:hAnsiTheme="minorHAnsi" w:cstheme="minorHAnsi"/>
                </w:rPr>
                <w:t>.</w:t>
              </w:r>
            </w:ins>
            <w:ins w:id="162" w:author="Ramya Buddana" w:date="2012-07-24T12:09:00Z">
              <w:r>
                <w:rPr>
                  <w:rFonts w:asciiTheme="minorHAnsi" w:hAnsiTheme="minorHAnsi" w:cstheme="minorHAnsi"/>
                </w:rPr>
                <w:t>Validfrom should be update</w:t>
              </w:r>
            </w:ins>
            <w:ins w:id="163" w:author="Charlie Kunes" w:date="2012-07-26T10:45:00Z">
              <w:r w:rsidR="002D4A7D">
                <w:rPr>
                  <w:rFonts w:asciiTheme="minorHAnsi" w:hAnsiTheme="minorHAnsi" w:cstheme="minorHAnsi"/>
                </w:rPr>
                <w:t>d</w:t>
              </w:r>
            </w:ins>
            <w:ins w:id="164" w:author="Ramya Buddana" w:date="2012-07-24T12:09:00Z">
              <w:r>
                <w:rPr>
                  <w:rFonts w:asciiTheme="minorHAnsi" w:hAnsiTheme="minorHAnsi" w:cstheme="minorHAnsi"/>
                </w:rPr>
                <w:t xml:space="preserve"> with the HireDate.</w:t>
              </w:r>
            </w:ins>
            <w:ins w:id="165" w:author="Ramya Buddana" w:date="2012-07-24T12:10:00Z">
              <w:r>
                <w:rPr>
                  <w:rFonts w:asciiTheme="minorHAnsi" w:hAnsiTheme="minorHAnsi" w:cstheme="minorHAnsi"/>
                </w:rPr>
                <w:t xml:space="preserve"> </w:t>
              </w:r>
            </w:ins>
          </w:p>
        </w:tc>
      </w:tr>
    </w:tbl>
    <w:p w14:paraId="4A0C8AC6" w14:textId="77777777" w:rsidR="00E6302D" w:rsidRDefault="00E6302D" w:rsidP="00E6302D">
      <w:pPr>
        <w:pStyle w:val="BodyText"/>
        <w:rPr>
          <w:rFonts w:asciiTheme="minorHAnsi" w:hAnsiTheme="minorHAnsi" w:cs="Arial"/>
          <w:b/>
          <w:u w:val="single"/>
        </w:rPr>
      </w:pPr>
    </w:p>
    <w:p w14:paraId="5E34B2B5" w14:textId="77777777" w:rsidR="00E6302D" w:rsidRPr="00C8311F" w:rsidRDefault="00E6302D" w:rsidP="00E6302D">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Positions &gt; Positions </w:t>
      </w:r>
    </w:p>
    <w:p w14:paraId="26B8AF5C" w14:textId="77777777" w:rsidR="00E6302D" w:rsidRDefault="00E6302D" w:rsidP="00A425A7">
      <w:pPr>
        <w:ind w:firstLine="720"/>
        <w:rPr>
          <w:rFonts w:asciiTheme="minorHAnsi" w:hAnsiTheme="minorHAnsi"/>
          <w:b/>
        </w:rPr>
      </w:pPr>
      <w:r>
        <w:rPr>
          <w:rFonts w:asciiTheme="minorHAnsi" w:hAnsiTheme="minorHAnsi"/>
          <w:b/>
        </w:rPr>
        <w:t>Fasttab: Worker assignment</w:t>
      </w:r>
    </w:p>
    <w:p w14:paraId="162C1B97" w14:textId="77777777" w:rsidR="00A425A7" w:rsidRPr="00A425A7" w:rsidRDefault="00A425A7" w:rsidP="00A425A7">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E6302D" w:rsidRPr="00071AE0" w14:paraId="7E761108"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352B280D" w14:textId="77777777" w:rsidR="00E6302D" w:rsidRPr="00F0431B" w:rsidRDefault="00E6302D"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53AC5D67" w14:textId="77777777" w:rsidR="00E6302D" w:rsidRPr="00F0431B" w:rsidRDefault="00E6302D"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16881ABA" w14:textId="77777777" w:rsidR="00E6302D" w:rsidRPr="00F0431B" w:rsidRDefault="00E6302D" w:rsidP="001E4127">
            <w:pPr>
              <w:rPr>
                <w:rFonts w:asciiTheme="minorHAnsi" w:hAnsiTheme="minorHAnsi" w:cstheme="minorHAnsi"/>
                <w:b/>
              </w:rPr>
            </w:pPr>
            <w:r w:rsidRPr="00F0431B">
              <w:rPr>
                <w:rFonts w:asciiTheme="minorHAnsi" w:hAnsiTheme="minorHAnsi" w:cstheme="minorHAnsi"/>
                <w:b/>
              </w:rPr>
              <w:t>Notes</w:t>
            </w:r>
          </w:p>
        </w:tc>
      </w:tr>
      <w:tr w:rsidR="00E6302D" w:rsidRPr="00071AE0" w14:paraId="12E90DDF" w14:textId="77777777" w:rsidTr="00F971BA">
        <w:trPr>
          <w:trHeight w:val="495"/>
        </w:trPr>
        <w:tc>
          <w:tcPr>
            <w:tcW w:w="2520" w:type="dxa"/>
            <w:tcBorders>
              <w:top w:val="single" w:sz="4" w:space="0" w:color="auto"/>
              <w:bottom w:val="single" w:sz="4" w:space="0" w:color="auto"/>
            </w:tcBorders>
            <w:shd w:val="clear" w:color="auto" w:fill="auto"/>
          </w:tcPr>
          <w:p w14:paraId="12785A58" w14:textId="77777777" w:rsidR="00E6302D" w:rsidRPr="00071AE0" w:rsidRDefault="00F971BA" w:rsidP="001E4127">
            <w:pPr>
              <w:rPr>
                <w:rFonts w:asciiTheme="minorHAnsi" w:hAnsiTheme="minorHAnsi" w:cstheme="minorHAnsi"/>
              </w:rPr>
            </w:pPr>
            <w:r>
              <w:rPr>
                <w:rFonts w:asciiTheme="minorHAnsi" w:hAnsiTheme="minorHAnsi" w:cstheme="minorHAnsi"/>
              </w:rPr>
              <w:t>Hire Date</w:t>
            </w:r>
          </w:p>
        </w:tc>
        <w:tc>
          <w:tcPr>
            <w:tcW w:w="3164" w:type="dxa"/>
            <w:tcBorders>
              <w:top w:val="single" w:sz="4" w:space="0" w:color="auto"/>
              <w:bottom w:val="single" w:sz="4" w:space="0" w:color="auto"/>
            </w:tcBorders>
            <w:shd w:val="clear" w:color="auto" w:fill="auto"/>
          </w:tcPr>
          <w:p w14:paraId="2E2E8DF4" w14:textId="77777777" w:rsidR="00F971BA" w:rsidRDefault="00F971BA" w:rsidP="00F971BA">
            <w:pPr>
              <w:rPr>
                <w:rFonts w:asciiTheme="minorHAnsi" w:hAnsiTheme="minorHAnsi" w:cstheme="minorHAnsi"/>
              </w:rPr>
            </w:pPr>
            <w:commentRangeStart w:id="166"/>
            <w:r>
              <w:rPr>
                <w:rFonts w:asciiTheme="minorHAnsi" w:hAnsiTheme="minorHAnsi" w:cstheme="minorHAnsi"/>
              </w:rPr>
              <w:t xml:space="preserve">Worker </w:t>
            </w:r>
          </w:p>
          <w:p w14:paraId="4B089505" w14:textId="77777777" w:rsidR="00E6302D" w:rsidRDefault="00F971BA" w:rsidP="00F971BA">
            <w:pPr>
              <w:rPr>
                <w:rFonts w:asciiTheme="minorHAnsi" w:hAnsiTheme="minorHAnsi" w:cstheme="minorHAnsi"/>
              </w:rPr>
            </w:pPr>
            <w:r>
              <w:rPr>
                <w:rFonts w:asciiTheme="minorHAnsi" w:hAnsiTheme="minorHAnsi" w:cstheme="minorHAnsi"/>
              </w:rPr>
              <w:t xml:space="preserve">Worker assignment </w:t>
            </w:r>
            <w:r w:rsidR="00332249">
              <w:rPr>
                <w:rFonts w:asciiTheme="minorHAnsi" w:hAnsiTheme="minorHAnsi" w:cstheme="minorHAnsi"/>
              </w:rPr>
              <w:t>–</w:t>
            </w:r>
            <w:r>
              <w:rPr>
                <w:rFonts w:asciiTheme="minorHAnsi" w:hAnsiTheme="minorHAnsi" w:cstheme="minorHAnsi"/>
              </w:rPr>
              <w:t xml:space="preserve"> start</w:t>
            </w:r>
          </w:p>
          <w:p w14:paraId="2349B051" w14:textId="77777777" w:rsidR="00332249" w:rsidRPr="00071AE0" w:rsidRDefault="00332249" w:rsidP="00F971BA">
            <w:pPr>
              <w:rPr>
                <w:rFonts w:asciiTheme="minorHAnsi" w:hAnsiTheme="minorHAnsi" w:cstheme="minorHAnsi"/>
              </w:rPr>
            </w:pPr>
            <w:r>
              <w:rPr>
                <w:rFonts w:asciiTheme="minorHAnsi" w:hAnsiTheme="minorHAnsi" w:cstheme="minorHAnsi"/>
              </w:rPr>
              <w:t>( ValidFrom_control)</w:t>
            </w:r>
            <w:commentRangeEnd w:id="166"/>
            <w:r w:rsidR="00A849EE">
              <w:rPr>
                <w:rStyle w:val="CommentReference"/>
              </w:rPr>
              <w:commentReference w:id="166"/>
            </w:r>
          </w:p>
        </w:tc>
        <w:tc>
          <w:tcPr>
            <w:tcW w:w="5062" w:type="dxa"/>
            <w:tcBorders>
              <w:top w:val="single" w:sz="4" w:space="0" w:color="auto"/>
              <w:bottom w:val="single" w:sz="4" w:space="0" w:color="auto"/>
            </w:tcBorders>
            <w:shd w:val="clear" w:color="auto" w:fill="auto"/>
          </w:tcPr>
          <w:p w14:paraId="5CFDE28C" w14:textId="77777777" w:rsidR="00E6302D" w:rsidRPr="00071AE0" w:rsidRDefault="000318B3" w:rsidP="00F971BA">
            <w:pPr>
              <w:rPr>
                <w:rFonts w:asciiTheme="minorHAnsi" w:hAnsiTheme="minorHAnsi" w:cstheme="minorHAnsi"/>
              </w:rPr>
            </w:pPr>
            <w:ins w:id="167" w:author="Ramya Buddana" w:date="2012-07-24T12:11:00Z">
              <w:r>
                <w:rPr>
                  <w:rFonts w:asciiTheme="minorHAnsi" w:hAnsiTheme="minorHAnsi" w:cstheme="minorHAnsi"/>
                </w:rPr>
                <w:t>The HcmPositionDuration.Validfrom should be update</w:t>
              </w:r>
            </w:ins>
            <w:ins w:id="168" w:author="Charlie Kunes" w:date="2012-07-26T10:02:00Z">
              <w:r w:rsidR="00573C00">
                <w:rPr>
                  <w:rFonts w:asciiTheme="minorHAnsi" w:hAnsiTheme="minorHAnsi" w:cstheme="minorHAnsi"/>
                </w:rPr>
                <w:t>d</w:t>
              </w:r>
            </w:ins>
            <w:ins w:id="169" w:author="Ramya Buddana" w:date="2012-07-24T12:11:00Z">
              <w:r>
                <w:rPr>
                  <w:rFonts w:asciiTheme="minorHAnsi" w:hAnsiTheme="minorHAnsi" w:cstheme="minorHAnsi"/>
                </w:rPr>
                <w:t xml:space="preserve"> with the HireDate.</w:t>
              </w:r>
            </w:ins>
          </w:p>
        </w:tc>
      </w:tr>
    </w:tbl>
    <w:p w14:paraId="11C5E4E7" w14:textId="77777777" w:rsidR="006C21B8" w:rsidRDefault="006C21B8" w:rsidP="00590127">
      <w:pPr>
        <w:pStyle w:val="NormalText-Indent1"/>
      </w:pPr>
    </w:p>
    <w:p w14:paraId="6FEB30EE" w14:textId="77777777" w:rsidR="0068536E" w:rsidRPr="00C8311F" w:rsidRDefault="0068536E" w:rsidP="0068536E">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Organization &gt; Positions &gt; Positions</w:t>
      </w:r>
    </w:p>
    <w:p w14:paraId="2CC11173" w14:textId="77777777" w:rsidR="0068536E" w:rsidRDefault="0068536E" w:rsidP="00690B9D">
      <w:pPr>
        <w:ind w:firstLine="720"/>
        <w:rPr>
          <w:rFonts w:asciiTheme="minorHAnsi" w:hAnsiTheme="minorHAnsi"/>
          <w:b/>
        </w:rPr>
      </w:pPr>
      <w:r>
        <w:rPr>
          <w:rFonts w:asciiTheme="minorHAnsi" w:hAnsiTheme="minorHAnsi"/>
          <w:b/>
        </w:rPr>
        <w:t>Fasttab: General</w:t>
      </w:r>
    </w:p>
    <w:p w14:paraId="05C72D57" w14:textId="77777777" w:rsidR="00690B9D" w:rsidRPr="00690B9D" w:rsidRDefault="00690B9D" w:rsidP="00690B9D">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68536E" w:rsidRPr="00071AE0" w14:paraId="1C2056E6"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45231DCD" w14:textId="77777777" w:rsidR="0068536E" w:rsidRPr="00F0431B" w:rsidRDefault="0068536E"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6F3B07FA" w14:textId="77777777" w:rsidR="0068536E" w:rsidRPr="00F0431B" w:rsidRDefault="0068536E"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46ADFF1A" w14:textId="77777777" w:rsidR="0068536E" w:rsidRPr="00F0431B" w:rsidRDefault="0068536E" w:rsidP="001E4127">
            <w:pPr>
              <w:rPr>
                <w:rFonts w:asciiTheme="minorHAnsi" w:hAnsiTheme="minorHAnsi" w:cstheme="minorHAnsi"/>
                <w:b/>
              </w:rPr>
            </w:pPr>
            <w:r w:rsidRPr="00F0431B">
              <w:rPr>
                <w:rFonts w:asciiTheme="minorHAnsi" w:hAnsiTheme="minorHAnsi" w:cstheme="minorHAnsi"/>
                <w:b/>
              </w:rPr>
              <w:t>Notes</w:t>
            </w:r>
          </w:p>
        </w:tc>
      </w:tr>
      <w:tr w:rsidR="0068536E" w:rsidRPr="00071AE0" w14:paraId="74700B35" w14:textId="77777777" w:rsidTr="001E4127">
        <w:trPr>
          <w:trHeight w:val="202"/>
        </w:trPr>
        <w:tc>
          <w:tcPr>
            <w:tcW w:w="2520" w:type="dxa"/>
            <w:tcBorders>
              <w:top w:val="single" w:sz="4" w:space="0" w:color="auto"/>
              <w:bottom w:val="single" w:sz="4" w:space="0" w:color="auto"/>
            </w:tcBorders>
            <w:shd w:val="clear" w:color="auto" w:fill="auto"/>
          </w:tcPr>
          <w:p w14:paraId="1FB26FDA" w14:textId="77777777" w:rsidR="0068536E" w:rsidRPr="00071AE0" w:rsidRDefault="0033765F" w:rsidP="001E4127">
            <w:pPr>
              <w:rPr>
                <w:rFonts w:asciiTheme="minorHAnsi" w:hAnsiTheme="minorHAnsi" w:cstheme="minorHAnsi"/>
              </w:rPr>
            </w:pPr>
            <w:r>
              <w:rPr>
                <w:rFonts w:asciiTheme="minorHAnsi" w:hAnsiTheme="minorHAnsi" w:cstheme="minorHAnsi"/>
              </w:rPr>
              <w:t>Empl ID</w:t>
            </w:r>
          </w:p>
        </w:tc>
        <w:tc>
          <w:tcPr>
            <w:tcW w:w="3164" w:type="dxa"/>
            <w:tcBorders>
              <w:top w:val="single" w:sz="4" w:space="0" w:color="auto"/>
              <w:bottom w:val="single" w:sz="4" w:space="0" w:color="auto"/>
            </w:tcBorders>
            <w:shd w:val="clear" w:color="auto" w:fill="auto"/>
          </w:tcPr>
          <w:p w14:paraId="1B79BDD0" w14:textId="77777777" w:rsidR="0068536E" w:rsidRPr="00071AE0" w:rsidRDefault="00690B9D" w:rsidP="001E4127">
            <w:pPr>
              <w:rPr>
                <w:rFonts w:asciiTheme="minorHAnsi" w:hAnsiTheme="minorHAnsi" w:cstheme="minorHAnsi"/>
              </w:rPr>
            </w:pPr>
            <w:r>
              <w:rPr>
                <w:rFonts w:asciiTheme="minorHAnsi" w:hAnsiTheme="minorHAnsi" w:cstheme="minorHAnsi"/>
              </w:rPr>
              <w:t xml:space="preserve">HcmPosition &gt; </w:t>
            </w:r>
            <w:r w:rsidR="0033765F">
              <w:rPr>
                <w:rFonts w:asciiTheme="minorHAnsi" w:hAnsiTheme="minorHAnsi" w:cstheme="minorHAnsi"/>
              </w:rPr>
              <w:t>position</w:t>
            </w:r>
          </w:p>
        </w:tc>
        <w:tc>
          <w:tcPr>
            <w:tcW w:w="5062" w:type="dxa"/>
            <w:tcBorders>
              <w:top w:val="single" w:sz="4" w:space="0" w:color="auto"/>
              <w:bottom w:val="single" w:sz="4" w:space="0" w:color="auto"/>
            </w:tcBorders>
            <w:shd w:val="clear" w:color="auto" w:fill="auto"/>
          </w:tcPr>
          <w:p w14:paraId="28739035" w14:textId="77777777" w:rsidR="0068536E" w:rsidRPr="00071AE0" w:rsidRDefault="0068536E" w:rsidP="001E4127">
            <w:pPr>
              <w:rPr>
                <w:rFonts w:asciiTheme="minorHAnsi" w:hAnsiTheme="minorHAnsi" w:cstheme="minorHAnsi"/>
              </w:rPr>
            </w:pPr>
          </w:p>
        </w:tc>
      </w:tr>
    </w:tbl>
    <w:p w14:paraId="096AD4D0" w14:textId="77777777" w:rsidR="00811E93" w:rsidRPr="00C8311F" w:rsidRDefault="00811E93" w:rsidP="00811E93">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Positions &gt; Positions </w:t>
      </w:r>
    </w:p>
    <w:p w14:paraId="6272DA0C" w14:textId="77777777" w:rsidR="00811E93" w:rsidRDefault="00811E93" w:rsidP="00A425A7">
      <w:pPr>
        <w:ind w:firstLine="720"/>
        <w:rPr>
          <w:rFonts w:asciiTheme="minorHAnsi" w:hAnsiTheme="minorHAnsi"/>
          <w:b/>
        </w:rPr>
      </w:pPr>
      <w:r>
        <w:rPr>
          <w:rFonts w:asciiTheme="minorHAnsi" w:hAnsiTheme="minorHAnsi"/>
          <w:b/>
        </w:rPr>
        <w:t>Fasttab: Position duration</w:t>
      </w:r>
    </w:p>
    <w:p w14:paraId="6B23D7D2" w14:textId="77777777" w:rsidR="00A425A7" w:rsidRPr="00A425A7" w:rsidRDefault="00A425A7" w:rsidP="00A425A7">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811E93" w:rsidRPr="00071AE0" w14:paraId="39968A62"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591B8ED8" w14:textId="77777777" w:rsidR="00811E93" w:rsidRPr="00F0431B" w:rsidRDefault="00811E93"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143E28B" w14:textId="77777777" w:rsidR="00811E93" w:rsidRPr="00F0431B" w:rsidRDefault="00811E93"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74569B73" w14:textId="77777777" w:rsidR="00811E93" w:rsidRPr="00F0431B" w:rsidRDefault="00811E93" w:rsidP="001E4127">
            <w:pPr>
              <w:rPr>
                <w:rFonts w:asciiTheme="minorHAnsi" w:hAnsiTheme="minorHAnsi" w:cstheme="minorHAnsi"/>
                <w:b/>
              </w:rPr>
            </w:pPr>
            <w:r w:rsidRPr="00F0431B">
              <w:rPr>
                <w:rFonts w:asciiTheme="minorHAnsi" w:hAnsiTheme="minorHAnsi" w:cstheme="minorHAnsi"/>
                <w:b/>
              </w:rPr>
              <w:t>Notes</w:t>
            </w:r>
          </w:p>
        </w:tc>
      </w:tr>
      <w:tr w:rsidR="00811E93" w:rsidRPr="00071AE0" w14:paraId="30D3B37F" w14:textId="77777777" w:rsidTr="001E4127">
        <w:trPr>
          <w:trHeight w:val="202"/>
        </w:trPr>
        <w:tc>
          <w:tcPr>
            <w:tcW w:w="2520" w:type="dxa"/>
            <w:tcBorders>
              <w:top w:val="single" w:sz="4" w:space="0" w:color="auto"/>
              <w:bottom w:val="single" w:sz="4" w:space="0" w:color="auto"/>
            </w:tcBorders>
            <w:shd w:val="clear" w:color="auto" w:fill="auto"/>
          </w:tcPr>
          <w:p w14:paraId="5F4791F7" w14:textId="77777777" w:rsidR="00811E93" w:rsidRPr="00071AE0" w:rsidRDefault="0033765F" w:rsidP="001E4127">
            <w:pPr>
              <w:rPr>
                <w:rFonts w:asciiTheme="minorHAnsi" w:hAnsiTheme="minorHAnsi" w:cstheme="minorHAnsi"/>
              </w:rPr>
            </w:pPr>
            <w:r>
              <w:rPr>
                <w:rFonts w:asciiTheme="minorHAnsi" w:hAnsiTheme="minorHAnsi" w:cstheme="minorHAnsi"/>
              </w:rPr>
              <w:t>Termination Date</w:t>
            </w:r>
          </w:p>
        </w:tc>
        <w:tc>
          <w:tcPr>
            <w:tcW w:w="3164" w:type="dxa"/>
            <w:tcBorders>
              <w:top w:val="single" w:sz="4" w:space="0" w:color="auto"/>
              <w:bottom w:val="single" w:sz="4" w:space="0" w:color="auto"/>
            </w:tcBorders>
            <w:shd w:val="clear" w:color="auto" w:fill="auto"/>
          </w:tcPr>
          <w:p w14:paraId="57B78BB1" w14:textId="77777777" w:rsidR="00811E93" w:rsidRDefault="0033765F" w:rsidP="001E4127">
            <w:pPr>
              <w:rPr>
                <w:rFonts w:asciiTheme="minorHAnsi" w:hAnsiTheme="minorHAnsi" w:cstheme="minorHAnsi"/>
              </w:rPr>
            </w:pPr>
            <w:commentRangeStart w:id="170"/>
            <w:r>
              <w:rPr>
                <w:rFonts w:asciiTheme="minorHAnsi" w:hAnsiTheme="minorHAnsi" w:cstheme="minorHAnsi"/>
              </w:rPr>
              <w:t xml:space="preserve">Position duration </w:t>
            </w:r>
            <w:r w:rsidR="007C6C86">
              <w:rPr>
                <w:rFonts w:asciiTheme="minorHAnsi" w:hAnsiTheme="minorHAnsi" w:cstheme="minorHAnsi"/>
              </w:rPr>
              <w:t>–</w:t>
            </w:r>
            <w:r>
              <w:rPr>
                <w:rFonts w:asciiTheme="minorHAnsi" w:hAnsiTheme="minorHAnsi" w:cstheme="minorHAnsi"/>
              </w:rPr>
              <w:t xml:space="preserve"> retirement</w:t>
            </w:r>
          </w:p>
          <w:p w14:paraId="3776F2C6" w14:textId="77777777" w:rsidR="007C6C86" w:rsidRPr="00071AE0" w:rsidRDefault="007C6C86" w:rsidP="001E4127">
            <w:pPr>
              <w:rPr>
                <w:rFonts w:asciiTheme="minorHAnsi" w:hAnsiTheme="minorHAnsi" w:cstheme="minorHAnsi"/>
              </w:rPr>
            </w:pPr>
            <w:r>
              <w:rPr>
                <w:rFonts w:asciiTheme="minorHAnsi" w:hAnsiTheme="minorHAnsi" w:cstheme="minorHAnsi"/>
              </w:rPr>
              <w:t>(</w:t>
            </w:r>
            <w:r w:rsidRPr="007C6C86">
              <w:rPr>
                <w:rFonts w:asciiTheme="minorHAnsi" w:hAnsiTheme="minorHAnsi" w:cstheme="minorHAnsi"/>
              </w:rPr>
              <w:t>ValidTo_Control</w:t>
            </w:r>
            <w:r>
              <w:rPr>
                <w:rFonts w:asciiTheme="minorHAnsi" w:hAnsiTheme="minorHAnsi" w:cstheme="minorHAnsi"/>
              </w:rPr>
              <w:t>)</w:t>
            </w:r>
            <w:commentRangeEnd w:id="170"/>
            <w:r w:rsidR="001E7299">
              <w:rPr>
                <w:rStyle w:val="CommentReference"/>
              </w:rPr>
              <w:commentReference w:id="170"/>
            </w:r>
          </w:p>
        </w:tc>
        <w:tc>
          <w:tcPr>
            <w:tcW w:w="5062" w:type="dxa"/>
            <w:tcBorders>
              <w:top w:val="single" w:sz="4" w:space="0" w:color="auto"/>
              <w:bottom w:val="single" w:sz="4" w:space="0" w:color="auto"/>
            </w:tcBorders>
            <w:shd w:val="clear" w:color="auto" w:fill="auto"/>
          </w:tcPr>
          <w:p w14:paraId="694C57DD" w14:textId="77777777" w:rsidR="00811E93" w:rsidRPr="00071AE0" w:rsidRDefault="00543A8C" w:rsidP="001E4127">
            <w:pPr>
              <w:rPr>
                <w:rFonts w:asciiTheme="minorHAnsi" w:hAnsiTheme="minorHAnsi" w:cstheme="minorHAnsi"/>
              </w:rPr>
            </w:pPr>
            <w:r>
              <w:rPr>
                <w:rFonts w:asciiTheme="minorHAnsi" w:hAnsiTheme="minorHAnsi" w:cstheme="minorHAnsi"/>
              </w:rPr>
              <w:t>Termination date will be taken as specified in excel or Default value as ‘never’.</w:t>
            </w:r>
          </w:p>
        </w:tc>
      </w:tr>
    </w:tbl>
    <w:p w14:paraId="4499CC6E" w14:textId="77777777" w:rsidR="00811E93" w:rsidRDefault="00811E93" w:rsidP="00590127">
      <w:pPr>
        <w:pStyle w:val="NormalText-Indent1"/>
      </w:pPr>
    </w:p>
    <w:p w14:paraId="5B4461C4" w14:textId="77777777" w:rsidR="00652520" w:rsidRPr="00C8311F" w:rsidRDefault="00652520" w:rsidP="00652520">
      <w:pPr>
        <w:pStyle w:val="BodyText"/>
        <w:rPr>
          <w:rFonts w:asciiTheme="minorHAnsi" w:hAnsiTheme="minorHAnsi" w:cs="Arial"/>
          <w:b/>
          <w:u w:val="single"/>
        </w:rPr>
      </w:pPr>
      <w:r w:rsidRPr="00C8311F">
        <w:rPr>
          <w:rFonts w:asciiTheme="minorHAnsi" w:hAnsiTheme="minorHAnsi" w:cs="Arial"/>
          <w:b/>
          <w:u w:val="single"/>
        </w:rPr>
        <w:t>Human Resources&gt;</w:t>
      </w:r>
      <w:r>
        <w:rPr>
          <w:rFonts w:asciiTheme="minorHAnsi" w:hAnsiTheme="minorHAnsi" w:cs="Arial"/>
          <w:b/>
          <w:u w:val="single"/>
        </w:rPr>
        <w:t xml:space="preserve"> Common </w:t>
      </w:r>
      <w:r w:rsidRPr="00C8311F">
        <w:rPr>
          <w:rFonts w:asciiTheme="minorHAnsi" w:hAnsiTheme="minorHAnsi" w:cs="Arial"/>
          <w:b/>
          <w:u w:val="single"/>
        </w:rPr>
        <w:t xml:space="preserve">&gt; </w:t>
      </w:r>
      <w:r>
        <w:rPr>
          <w:rFonts w:asciiTheme="minorHAnsi" w:hAnsiTheme="minorHAnsi" w:cs="Arial"/>
          <w:b/>
          <w:u w:val="single"/>
        </w:rPr>
        <w:t xml:space="preserve">Organization &gt; Positions &gt; Positions </w:t>
      </w:r>
      <w:ins w:id="171" w:author="Ramya Buddana" w:date="2012-07-24T12:34:00Z">
        <w:r w:rsidR="0028253C">
          <w:t>Termination Date</w:t>
        </w:r>
      </w:ins>
    </w:p>
    <w:p w14:paraId="696772D1" w14:textId="77777777" w:rsidR="00652520" w:rsidRDefault="00652520" w:rsidP="00A425A7">
      <w:pPr>
        <w:ind w:firstLine="720"/>
        <w:rPr>
          <w:rFonts w:asciiTheme="minorHAnsi" w:hAnsiTheme="minorHAnsi"/>
          <w:b/>
        </w:rPr>
      </w:pPr>
      <w:r>
        <w:rPr>
          <w:rFonts w:asciiTheme="minorHAnsi" w:hAnsiTheme="minorHAnsi"/>
          <w:b/>
        </w:rPr>
        <w:t>Fasttab: Worker assignment</w:t>
      </w:r>
    </w:p>
    <w:p w14:paraId="40ACBB3B" w14:textId="77777777" w:rsidR="00A425A7" w:rsidRPr="00A425A7" w:rsidRDefault="00A425A7" w:rsidP="00A425A7">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652520" w:rsidRPr="00071AE0" w14:paraId="4A211436" w14:textId="77777777" w:rsidTr="001E4127">
        <w:trPr>
          <w:trHeight w:val="202"/>
          <w:tblHeader/>
        </w:trPr>
        <w:tc>
          <w:tcPr>
            <w:tcW w:w="2520" w:type="dxa"/>
            <w:tcBorders>
              <w:top w:val="single" w:sz="4" w:space="0" w:color="auto"/>
              <w:bottom w:val="single" w:sz="4" w:space="0" w:color="auto"/>
            </w:tcBorders>
            <w:shd w:val="clear" w:color="auto" w:fill="D9D9D9" w:themeFill="background1" w:themeFillShade="D9"/>
          </w:tcPr>
          <w:p w14:paraId="3D979136" w14:textId="77777777" w:rsidR="00652520" w:rsidRPr="00F0431B" w:rsidRDefault="00652520" w:rsidP="001E4127">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7AAAA918" w14:textId="77777777" w:rsidR="00652520" w:rsidRPr="00F0431B" w:rsidRDefault="00652520" w:rsidP="001E4127">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0025EDD1" w14:textId="77777777" w:rsidR="00652520" w:rsidRPr="00F0431B" w:rsidRDefault="00652520" w:rsidP="001E4127">
            <w:pPr>
              <w:rPr>
                <w:rFonts w:asciiTheme="minorHAnsi" w:hAnsiTheme="minorHAnsi" w:cstheme="minorHAnsi"/>
                <w:b/>
              </w:rPr>
            </w:pPr>
            <w:r w:rsidRPr="00F0431B">
              <w:rPr>
                <w:rFonts w:asciiTheme="minorHAnsi" w:hAnsiTheme="minorHAnsi" w:cstheme="minorHAnsi"/>
                <w:b/>
              </w:rPr>
              <w:t>Notes</w:t>
            </w:r>
          </w:p>
        </w:tc>
      </w:tr>
      <w:tr w:rsidR="00652520" w:rsidRPr="00071AE0" w14:paraId="4A2D7259" w14:textId="77777777" w:rsidTr="001E4127">
        <w:trPr>
          <w:trHeight w:val="202"/>
        </w:trPr>
        <w:tc>
          <w:tcPr>
            <w:tcW w:w="2520" w:type="dxa"/>
            <w:tcBorders>
              <w:top w:val="single" w:sz="4" w:space="0" w:color="auto"/>
              <w:bottom w:val="single" w:sz="4" w:space="0" w:color="auto"/>
            </w:tcBorders>
            <w:shd w:val="clear" w:color="auto" w:fill="auto"/>
          </w:tcPr>
          <w:p w14:paraId="721138AD" w14:textId="77777777" w:rsidR="00652520" w:rsidRPr="00071AE0" w:rsidRDefault="0033765F" w:rsidP="001E4127">
            <w:pPr>
              <w:rPr>
                <w:rFonts w:asciiTheme="minorHAnsi" w:hAnsiTheme="minorHAnsi" w:cstheme="minorHAnsi"/>
              </w:rPr>
            </w:pPr>
            <w:r>
              <w:rPr>
                <w:rFonts w:asciiTheme="minorHAnsi" w:hAnsiTheme="minorHAnsi" w:cstheme="minorHAnsi"/>
              </w:rPr>
              <w:t>Termination Date</w:t>
            </w:r>
          </w:p>
        </w:tc>
        <w:tc>
          <w:tcPr>
            <w:tcW w:w="3164" w:type="dxa"/>
            <w:tcBorders>
              <w:top w:val="single" w:sz="4" w:space="0" w:color="auto"/>
              <w:bottom w:val="single" w:sz="4" w:space="0" w:color="auto"/>
            </w:tcBorders>
            <w:shd w:val="clear" w:color="auto" w:fill="auto"/>
          </w:tcPr>
          <w:p w14:paraId="19B84401" w14:textId="77777777" w:rsidR="0033765F" w:rsidRDefault="0033765F" w:rsidP="0033765F">
            <w:pPr>
              <w:rPr>
                <w:rFonts w:asciiTheme="minorHAnsi" w:hAnsiTheme="minorHAnsi" w:cstheme="minorHAnsi"/>
              </w:rPr>
            </w:pPr>
            <w:commentRangeStart w:id="172"/>
            <w:r>
              <w:rPr>
                <w:rFonts w:asciiTheme="minorHAnsi" w:hAnsiTheme="minorHAnsi" w:cstheme="minorHAnsi"/>
              </w:rPr>
              <w:t xml:space="preserve">Worker </w:t>
            </w:r>
          </w:p>
          <w:p w14:paraId="4D159748" w14:textId="77777777" w:rsidR="00652520" w:rsidRDefault="0033765F" w:rsidP="0033765F">
            <w:pPr>
              <w:rPr>
                <w:rFonts w:asciiTheme="minorHAnsi" w:hAnsiTheme="minorHAnsi" w:cstheme="minorHAnsi"/>
              </w:rPr>
            </w:pPr>
            <w:r>
              <w:rPr>
                <w:rFonts w:asciiTheme="minorHAnsi" w:hAnsiTheme="minorHAnsi" w:cstheme="minorHAnsi"/>
              </w:rPr>
              <w:t xml:space="preserve">Worker assignment </w:t>
            </w:r>
            <w:r w:rsidR="007C6C86">
              <w:rPr>
                <w:rFonts w:asciiTheme="minorHAnsi" w:hAnsiTheme="minorHAnsi" w:cstheme="minorHAnsi"/>
              </w:rPr>
              <w:t>–</w:t>
            </w:r>
            <w:r>
              <w:rPr>
                <w:rFonts w:asciiTheme="minorHAnsi" w:hAnsiTheme="minorHAnsi" w:cstheme="minorHAnsi"/>
              </w:rPr>
              <w:t xml:space="preserve"> end</w:t>
            </w:r>
          </w:p>
          <w:p w14:paraId="5059727B" w14:textId="77777777" w:rsidR="007C6C86" w:rsidRPr="00071AE0" w:rsidRDefault="007C6C86" w:rsidP="0033765F">
            <w:pPr>
              <w:rPr>
                <w:rFonts w:asciiTheme="minorHAnsi" w:hAnsiTheme="minorHAnsi" w:cstheme="minorHAnsi"/>
              </w:rPr>
            </w:pPr>
            <w:r>
              <w:rPr>
                <w:rFonts w:asciiTheme="minorHAnsi" w:hAnsiTheme="minorHAnsi" w:cstheme="minorHAnsi"/>
              </w:rPr>
              <w:t>(</w:t>
            </w:r>
            <w:r w:rsidRPr="007C6C86">
              <w:rPr>
                <w:rFonts w:asciiTheme="minorHAnsi" w:hAnsiTheme="minorHAnsi" w:cstheme="minorHAnsi"/>
              </w:rPr>
              <w:t>ValidTo_Control</w:t>
            </w:r>
            <w:r>
              <w:rPr>
                <w:rFonts w:asciiTheme="minorHAnsi" w:hAnsiTheme="minorHAnsi" w:cstheme="minorHAnsi"/>
              </w:rPr>
              <w:t>)</w:t>
            </w:r>
            <w:commentRangeEnd w:id="172"/>
            <w:r w:rsidR="001E7299">
              <w:rPr>
                <w:rStyle w:val="CommentReference"/>
              </w:rPr>
              <w:commentReference w:id="172"/>
            </w:r>
          </w:p>
        </w:tc>
        <w:tc>
          <w:tcPr>
            <w:tcW w:w="5062" w:type="dxa"/>
            <w:tcBorders>
              <w:top w:val="single" w:sz="4" w:space="0" w:color="auto"/>
              <w:bottom w:val="single" w:sz="4" w:space="0" w:color="auto"/>
            </w:tcBorders>
            <w:shd w:val="clear" w:color="auto" w:fill="auto"/>
          </w:tcPr>
          <w:p w14:paraId="1289C3E9" w14:textId="77777777" w:rsidR="00652520" w:rsidRPr="00071AE0" w:rsidRDefault="00543A8C" w:rsidP="001E4127">
            <w:pPr>
              <w:rPr>
                <w:rFonts w:asciiTheme="minorHAnsi" w:hAnsiTheme="minorHAnsi" w:cstheme="minorHAnsi"/>
              </w:rPr>
            </w:pPr>
            <w:r>
              <w:rPr>
                <w:rFonts w:asciiTheme="minorHAnsi" w:hAnsiTheme="minorHAnsi" w:cstheme="minorHAnsi"/>
              </w:rPr>
              <w:t>Termination date will be taken as specified in excel or Default value as ‘never’.</w:t>
            </w:r>
          </w:p>
        </w:tc>
      </w:tr>
    </w:tbl>
    <w:p w14:paraId="4C889CB8" w14:textId="77777777" w:rsidR="00652520" w:rsidRDefault="00652520" w:rsidP="00590127">
      <w:pPr>
        <w:pStyle w:val="NormalText-Indent1"/>
      </w:pPr>
    </w:p>
    <w:p w14:paraId="2FF11743" w14:textId="77777777" w:rsidR="00BE241F" w:rsidRPr="00C8311F" w:rsidRDefault="00BE241F" w:rsidP="00BE241F">
      <w:pPr>
        <w:pStyle w:val="BodyText"/>
        <w:rPr>
          <w:rFonts w:asciiTheme="minorHAnsi" w:hAnsiTheme="minorHAnsi" w:cs="Arial"/>
          <w:b/>
          <w:u w:val="single"/>
        </w:rPr>
      </w:pPr>
      <w:r w:rsidRPr="00C8311F">
        <w:rPr>
          <w:rFonts w:asciiTheme="minorHAnsi" w:hAnsiTheme="minorHAnsi" w:cs="Arial"/>
          <w:b/>
          <w:u w:val="single"/>
        </w:rPr>
        <w:t>Human Resources&gt;Common&gt; Workers&gt;</w:t>
      </w:r>
      <w:r>
        <w:rPr>
          <w:rFonts w:asciiTheme="minorHAnsi" w:hAnsiTheme="minorHAnsi" w:cs="Arial"/>
          <w:b/>
          <w:u w:val="single"/>
        </w:rPr>
        <w:t>Workers</w:t>
      </w:r>
    </w:p>
    <w:p w14:paraId="4F1625B4" w14:textId="77777777" w:rsidR="00BE241F" w:rsidRDefault="00BE241F" w:rsidP="00BE241F">
      <w:pPr>
        <w:ind w:firstLine="720"/>
        <w:rPr>
          <w:rFonts w:asciiTheme="minorHAnsi" w:hAnsiTheme="minorHAnsi"/>
          <w:b/>
        </w:rPr>
      </w:pPr>
      <w:r>
        <w:rPr>
          <w:rFonts w:asciiTheme="minorHAnsi" w:hAnsiTheme="minorHAnsi"/>
          <w:b/>
        </w:rPr>
        <w:t>Fasttab: Competencies and development &gt; Competencies &gt; Education</w:t>
      </w:r>
    </w:p>
    <w:p w14:paraId="1FB1455B" w14:textId="77777777" w:rsidR="00BE241F" w:rsidRPr="004F686D" w:rsidRDefault="00BE241F" w:rsidP="00BE241F">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BE241F" w:rsidRPr="00071AE0" w14:paraId="62CD5E66" w14:textId="77777777" w:rsidTr="00A24253">
        <w:trPr>
          <w:trHeight w:val="202"/>
          <w:tblHeader/>
        </w:trPr>
        <w:tc>
          <w:tcPr>
            <w:tcW w:w="2520" w:type="dxa"/>
            <w:tcBorders>
              <w:top w:val="single" w:sz="4" w:space="0" w:color="auto"/>
              <w:bottom w:val="single" w:sz="4" w:space="0" w:color="auto"/>
            </w:tcBorders>
            <w:shd w:val="clear" w:color="auto" w:fill="D9D9D9" w:themeFill="background1" w:themeFillShade="D9"/>
          </w:tcPr>
          <w:p w14:paraId="6EBE7B2A" w14:textId="77777777" w:rsidR="00BE241F" w:rsidRPr="00F0431B" w:rsidRDefault="00BE241F" w:rsidP="00A24253">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C87E28F" w14:textId="77777777" w:rsidR="00BE241F" w:rsidRPr="00F0431B" w:rsidRDefault="00BE241F" w:rsidP="00A24253">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240B5BCC" w14:textId="77777777" w:rsidR="00BE241F" w:rsidRPr="00F0431B" w:rsidRDefault="00BE241F" w:rsidP="00A24253">
            <w:pPr>
              <w:rPr>
                <w:rFonts w:asciiTheme="minorHAnsi" w:hAnsiTheme="minorHAnsi" w:cstheme="minorHAnsi"/>
                <w:b/>
              </w:rPr>
            </w:pPr>
            <w:r w:rsidRPr="00F0431B">
              <w:rPr>
                <w:rFonts w:asciiTheme="minorHAnsi" w:hAnsiTheme="minorHAnsi" w:cstheme="minorHAnsi"/>
                <w:b/>
              </w:rPr>
              <w:t>Notes</w:t>
            </w:r>
          </w:p>
        </w:tc>
      </w:tr>
      <w:tr w:rsidR="00BE241F" w:rsidRPr="00071AE0" w14:paraId="390CEC93" w14:textId="77777777" w:rsidTr="00A24253">
        <w:trPr>
          <w:trHeight w:val="202"/>
        </w:trPr>
        <w:tc>
          <w:tcPr>
            <w:tcW w:w="2520" w:type="dxa"/>
            <w:tcBorders>
              <w:top w:val="single" w:sz="4" w:space="0" w:color="auto"/>
              <w:bottom w:val="single" w:sz="4" w:space="0" w:color="auto"/>
            </w:tcBorders>
            <w:shd w:val="clear" w:color="auto" w:fill="auto"/>
          </w:tcPr>
          <w:p w14:paraId="7BAB5F38" w14:textId="77777777" w:rsidR="00BE241F" w:rsidRPr="00071AE0" w:rsidRDefault="00DB408D" w:rsidP="00A24253">
            <w:pPr>
              <w:rPr>
                <w:rFonts w:asciiTheme="minorHAnsi" w:hAnsiTheme="minorHAnsi" w:cstheme="minorHAnsi"/>
              </w:rPr>
            </w:pPr>
            <w:r>
              <w:t>Empl ID</w:t>
            </w:r>
          </w:p>
        </w:tc>
        <w:tc>
          <w:tcPr>
            <w:tcW w:w="3164" w:type="dxa"/>
            <w:tcBorders>
              <w:top w:val="single" w:sz="4" w:space="0" w:color="auto"/>
              <w:bottom w:val="single" w:sz="4" w:space="0" w:color="auto"/>
            </w:tcBorders>
            <w:shd w:val="clear" w:color="auto" w:fill="auto"/>
          </w:tcPr>
          <w:p w14:paraId="7870E452" w14:textId="77777777" w:rsidR="00BE241F" w:rsidRPr="00071AE0" w:rsidRDefault="00DB408D" w:rsidP="00A24253">
            <w:pPr>
              <w:rPr>
                <w:rFonts w:asciiTheme="minorHAnsi" w:hAnsiTheme="minorHAnsi" w:cstheme="minorHAnsi"/>
              </w:rPr>
            </w:pPr>
            <w:r>
              <w:t>Personnel Number</w:t>
            </w:r>
          </w:p>
        </w:tc>
        <w:tc>
          <w:tcPr>
            <w:tcW w:w="5062" w:type="dxa"/>
            <w:tcBorders>
              <w:top w:val="single" w:sz="4" w:space="0" w:color="auto"/>
              <w:bottom w:val="single" w:sz="4" w:space="0" w:color="auto"/>
            </w:tcBorders>
            <w:shd w:val="clear" w:color="auto" w:fill="auto"/>
          </w:tcPr>
          <w:p w14:paraId="1DF41D18" w14:textId="77777777" w:rsidR="00BE241F" w:rsidRPr="00071AE0" w:rsidRDefault="00BE241F" w:rsidP="00A24253">
            <w:pPr>
              <w:rPr>
                <w:rFonts w:asciiTheme="minorHAnsi" w:hAnsiTheme="minorHAnsi" w:cstheme="minorHAnsi"/>
              </w:rPr>
            </w:pPr>
          </w:p>
        </w:tc>
      </w:tr>
      <w:tr w:rsidR="00DB408D" w:rsidRPr="00071AE0" w14:paraId="716B971A" w14:textId="77777777" w:rsidTr="00A24253">
        <w:trPr>
          <w:trHeight w:val="202"/>
        </w:trPr>
        <w:tc>
          <w:tcPr>
            <w:tcW w:w="2520" w:type="dxa"/>
            <w:tcBorders>
              <w:top w:val="single" w:sz="4" w:space="0" w:color="auto"/>
              <w:bottom w:val="single" w:sz="4" w:space="0" w:color="auto"/>
            </w:tcBorders>
            <w:shd w:val="clear" w:color="auto" w:fill="auto"/>
          </w:tcPr>
          <w:p w14:paraId="3FDC887D" w14:textId="77777777" w:rsidR="00DB408D" w:rsidRDefault="00DB408D" w:rsidP="00A24253">
            <w:r>
              <w:t>Major</w:t>
            </w:r>
          </w:p>
        </w:tc>
        <w:tc>
          <w:tcPr>
            <w:tcW w:w="3164" w:type="dxa"/>
            <w:tcBorders>
              <w:top w:val="single" w:sz="4" w:space="0" w:color="auto"/>
              <w:bottom w:val="single" w:sz="4" w:space="0" w:color="auto"/>
            </w:tcBorders>
            <w:shd w:val="clear" w:color="auto" w:fill="auto"/>
          </w:tcPr>
          <w:p w14:paraId="0A6CE906" w14:textId="77777777" w:rsidR="00DB408D" w:rsidRDefault="00DE3CAF" w:rsidP="00A24253">
            <w:r w:rsidRPr="00DE3CAF">
              <w:t>HcmEducationDiscipline</w:t>
            </w:r>
            <w:r>
              <w:t xml:space="preserve"> &gt; </w:t>
            </w:r>
            <w:r w:rsidR="00112099" w:rsidRPr="00112099">
              <w:t>EducationDisciplineId</w:t>
            </w:r>
          </w:p>
        </w:tc>
        <w:tc>
          <w:tcPr>
            <w:tcW w:w="5062" w:type="dxa"/>
            <w:tcBorders>
              <w:top w:val="single" w:sz="4" w:space="0" w:color="auto"/>
              <w:bottom w:val="single" w:sz="4" w:space="0" w:color="auto"/>
            </w:tcBorders>
            <w:shd w:val="clear" w:color="auto" w:fill="auto"/>
          </w:tcPr>
          <w:p w14:paraId="0F3434D8" w14:textId="77777777" w:rsidR="00EC5517" w:rsidRDefault="00246728" w:rsidP="00EC5517">
            <w:pPr>
              <w:pStyle w:val="CommentText"/>
              <w:rPr>
                <w:ins w:id="173" w:author="Ramya Buddana" w:date="2012-07-24T11:02:00Z"/>
              </w:rPr>
            </w:pPr>
            <w:commentRangeStart w:id="174"/>
            <w:r>
              <w:rPr>
                <w:rFonts w:asciiTheme="minorHAnsi" w:hAnsiTheme="minorHAnsi" w:cstheme="minorHAnsi"/>
              </w:rPr>
              <w:t>Mandatory.</w:t>
            </w:r>
            <w:commentRangeEnd w:id="174"/>
            <w:r w:rsidR="00866893">
              <w:rPr>
                <w:rStyle w:val="CommentReference"/>
              </w:rPr>
              <w:commentReference w:id="174"/>
            </w:r>
            <w:ins w:id="175" w:author="Ramya Buddana" w:date="2012-07-24T11:02:00Z">
              <w:r w:rsidR="00EC5517">
                <w:rPr>
                  <w:rFonts w:asciiTheme="minorHAnsi" w:hAnsiTheme="minorHAnsi" w:cstheme="minorHAnsi"/>
                </w:rPr>
                <w:t xml:space="preserve"> A record should exist in the Master table &gt; </w:t>
              </w:r>
              <w:r w:rsidR="00EC5517" w:rsidRPr="007B5E18">
                <w:rPr>
                  <w:rFonts w:asciiTheme="minorHAnsi" w:hAnsiTheme="minorHAnsi" w:cstheme="minorHAnsi"/>
                </w:rPr>
                <w:t>HcmEducation</w:t>
              </w:r>
              <w:r w:rsidR="00EC5517">
                <w:rPr>
                  <w:rFonts w:asciiTheme="minorHAnsi" w:hAnsiTheme="minorHAnsi" w:cstheme="minorHAnsi"/>
                </w:rPr>
                <w:t>Discipline &gt;EducationDisciplineId,</w:t>
              </w:r>
              <w:r w:rsidR="00EC5517" w:rsidRPr="00014087">
                <w:rPr>
                  <w:rFonts w:asciiTheme="minorHAnsi" w:hAnsiTheme="minorHAnsi" w:cstheme="minorHAnsi"/>
                </w:rPr>
                <w:t xml:space="preserve"> otherwise it will throw error</w:t>
              </w:r>
              <w:r w:rsidR="00EC5517">
                <w:rPr>
                  <w:rFonts w:asciiTheme="minorHAnsi" w:hAnsiTheme="minorHAnsi" w:cstheme="minorHAnsi"/>
                </w:rPr>
                <w:t>.</w:t>
              </w:r>
            </w:ins>
          </w:p>
          <w:p w14:paraId="60DBF5A5" w14:textId="77777777" w:rsidR="00DB408D" w:rsidRPr="00071AE0" w:rsidRDefault="00DB408D" w:rsidP="00A24253">
            <w:pPr>
              <w:rPr>
                <w:rFonts w:asciiTheme="minorHAnsi" w:hAnsiTheme="minorHAnsi" w:cstheme="minorHAnsi"/>
              </w:rPr>
            </w:pPr>
          </w:p>
        </w:tc>
      </w:tr>
      <w:tr w:rsidR="00DB408D" w:rsidRPr="00071AE0" w14:paraId="7AC5BC4E" w14:textId="77777777" w:rsidTr="00A24253">
        <w:trPr>
          <w:trHeight w:val="202"/>
        </w:trPr>
        <w:tc>
          <w:tcPr>
            <w:tcW w:w="2520" w:type="dxa"/>
            <w:tcBorders>
              <w:top w:val="single" w:sz="4" w:space="0" w:color="auto"/>
              <w:bottom w:val="single" w:sz="4" w:space="0" w:color="auto"/>
            </w:tcBorders>
            <w:shd w:val="clear" w:color="auto" w:fill="auto"/>
          </w:tcPr>
          <w:p w14:paraId="4790AA52" w14:textId="77777777" w:rsidR="00DB408D" w:rsidRDefault="00DB408D" w:rsidP="00A24253">
            <w:r>
              <w:t>Major Description</w:t>
            </w:r>
          </w:p>
        </w:tc>
        <w:tc>
          <w:tcPr>
            <w:tcW w:w="3164" w:type="dxa"/>
            <w:tcBorders>
              <w:top w:val="single" w:sz="4" w:space="0" w:color="auto"/>
              <w:bottom w:val="single" w:sz="4" w:space="0" w:color="auto"/>
            </w:tcBorders>
            <w:shd w:val="clear" w:color="auto" w:fill="auto"/>
          </w:tcPr>
          <w:p w14:paraId="13E2D898" w14:textId="77777777" w:rsidR="00DB408D" w:rsidRDefault="00246728" w:rsidP="00A24253">
            <w:r w:rsidRPr="00246728">
              <w:t>HcmPersonEducation</w:t>
            </w:r>
            <w:r>
              <w:t xml:space="preserve"> &gt; </w:t>
            </w:r>
            <w:r w:rsidR="00DB408D">
              <w:t>Description</w:t>
            </w:r>
          </w:p>
        </w:tc>
        <w:tc>
          <w:tcPr>
            <w:tcW w:w="5062" w:type="dxa"/>
            <w:tcBorders>
              <w:top w:val="single" w:sz="4" w:space="0" w:color="auto"/>
              <w:bottom w:val="single" w:sz="4" w:space="0" w:color="auto"/>
            </w:tcBorders>
            <w:shd w:val="clear" w:color="auto" w:fill="auto"/>
          </w:tcPr>
          <w:p w14:paraId="009BF9AB" w14:textId="77777777" w:rsidR="00DB408D" w:rsidRPr="00071AE0" w:rsidRDefault="00DB408D" w:rsidP="00A24253">
            <w:pPr>
              <w:rPr>
                <w:rFonts w:asciiTheme="minorHAnsi" w:hAnsiTheme="minorHAnsi" w:cstheme="minorHAnsi"/>
              </w:rPr>
            </w:pPr>
          </w:p>
        </w:tc>
      </w:tr>
      <w:tr w:rsidR="00DB408D" w:rsidRPr="00071AE0" w14:paraId="3E745D41" w14:textId="77777777" w:rsidTr="00A24253">
        <w:trPr>
          <w:trHeight w:val="202"/>
        </w:trPr>
        <w:tc>
          <w:tcPr>
            <w:tcW w:w="2520" w:type="dxa"/>
            <w:tcBorders>
              <w:top w:val="single" w:sz="4" w:space="0" w:color="auto"/>
              <w:bottom w:val="single" w:sz="4" w:space="0" w:color="auto"/>
            </w:tcBorders>
            <w:shd w:val="clear" w:color="auto" w:fill="auto"/>
          </w:tcPr>
          <w:p w14:paraId="0ED5FC78" w14:textId="77777777" w:rsidR="00DB408D" w:rsidRDefault="00DB408D" w:rsidP="00A24253">
            <w:r w:rsidRPr="00F72F27">
              <w:t>Education Code</w:t>
            </w:r>
          </w:p>
        </w:tc>
        <w:tc>
          <w:tcPr>
            <w:tcW w:w="3164" w:type="dxa"/>
            <w:tcBorders>
              <w:top w:val="single" w:sz="4" w:space="0" w:color="auto"/>
              <w:bottom w:val="single" w:sz="4" w:space="0" w:color="auto"/>
            </w:tcBorders>
            <w:shd w:val="clear" w:color="auto" w:fill="auto"/>
          </w:tcPr>
          <w:p w14:paraId="42433779" w14:textId="77777777" w:rsidR="00DB408D" w:rsidRDefault="007B5E18" w:rsidP="00A24253">
            <w:r w:rsidRPr="007B5E18">
              <w:t>HcmEducationLevel</w:t>
            </w:r>
            <w:r>
              <w:t xml:space="preserve"> &gt; </w:t>
            </w:r>
            <w:r w:rsidR="00FA0B5C" w:rsidRPr="00FA0B5C">
              <w:t>EducationLevelId</w:t>
            </w:r>
          </w:p>
        </w:tc>
        <w:tc>
          <w:tcPr>
            <w:tcW w:w="5062" w:type="dxa"/>
            <w:tcBorders>
              <w:top w:val="single" w:sz="4" w:space="0" w:color="auto"/>
              <w:bottom w:val="single" w:sz="4" w:space="0" w:color="auto"/>
            </w:tcBorders>
            <w:shd w:val="clear" w:color="auto" w:fill="auto"/>
          </w:tcPr>
          <w:p w14:paraId="27B3F96C" w14:textId="77777777" w:rsidR="00DB408D" w:rsidRPr="00071AE0" w:rsidRDefault="0024460D" w:rsidP="00A24253">
            <w:pPr>
              <w:rPr>
                <w:rFonts w:asciiTheme="minorHAnsi" w:hAnsiTheme="minorHAnsi" w:cstheme="minorHAnsi"/>
              </w:rPr>
            </w:pPr>
            <w:commentRangeStart w:id="176"/>
            <w:del w:id="177" w:author="Ramya Buddana" w:date="2012-07-24T11:03:00Z">
              <w:r w:rsidDel="0003597D">
                <w:rPr>
                  <w:rFonts w:asciiTheme="minorHAnsi" w:hAnsiTheme="minorHAnsi" w:cstheme="minorHAnsi"/>
                </w:rPr>
                <w:delText xml:space="preserve">The record should exist in the Master table &gt; </w:delText>
              </w:r>
              <w:r w:rsidR="007B5E18" w:rsidRPr="007B5E18" w:rsidDel="0003597D">
                <w:rPr>
                  <w:rFonts w:asciiTheme="minorHAnsi" w:hAnsiTheme="minorHAnsi" w:cstheme="minorHAnsi"/>
                </w:rPr>
                <w:delText>HcmEducationLevel</w:delText>
              </w:r>
              <w:r w:rsidR="007B5E18" w:rsidDel="0003597D">
                <w:rPr>
                  <w:rFonts w:asciiTheme="minorHAnsi" w:hAnsiTheme="minorHAnsi" w:cstheme="minorHAnsi"/>
                </w:rPr>
                <w:delText xml:space="preserve"> &gt; </w:delText>
              </w:r>
              <w:r w:rsidR="007B5E18" w:rsidRPr="007B5E18" w:rsidDel="0003597D">
                <w:rPr>
                  <w:rFonts w:asciiTheme="minorHAnsi" w:hAnsiTheme="minorHAnsi" w:cstheme="minorHAnsi"/>
                </w:rPr>
                <w:delText>EducationLevelId</w:delText>
              </w:r>
              <w:r w:rsidDel="0003597D">
                <w:rPr>
                  <w:rFonts w:asciiTheme="minorHAnsi" w:hAnsiTheme="minorHAnsi" w:cstheme="minorHAnsi"/>
                </w:rPr>
                <w:delText xml:space="preserve"> ,</w:delText>
              </w:r>
              <w:r w:rsidRPr="00014087" w:rsidDel="0003597D">
                <w:rPr>
                  <w:rFonts w:asciiTheme="minorHAnsi" w:hAnsiTheme="minorHAnsi" w:cstheme="minorHAnsi"/>
                </w:rPr>
                <w:delText xml:space="preserve"> otherwise it will throw error</w:delText>
              </w:r>
              <w:r w:rsidDel="0003597D">
                <w:rPr>
                  <w:rFonts w:asciiTheme="minorHAnsi" w:hAnsiTheme="minorHAnsi" w:cstheme="minorHAnsi"/>
                </w:rPr>
                <w:delText>.</w:delText>
              </w:r>
            </w:del>
            <w:commentRangeEnd w:id="176"/>
            <w:r w:rsidR="00866893">
              <w:rPr>
                <w:rStyle w:val="CommentReference"/>
              </w:rPr>
              <w:commentReference w:id="176"/>
            </w:r>
          </w:p>
        </w:tc>
      </w:tr>
      <w:tr w:rsidR="00DB408D" w:rsidRPr="00071AE0" w14:paraId="38D86597" w14:textId="77777777" w:rsidTr="00A24253">
        <w:trPr>
          <w:trHeight w:val="202"/>
        </w:trPr>
        <w:tc>
          <w:tcPr>
            <w:tcW w:w="2520" w:type="dxa"/>
            <w:tcBorders>
              <w:top w:val="single" w:sz="4" w:space="0" w:color="auto"/>
              <w:bottom w:val="single" w:sz="4" w:space="0" w:color="auto"/>
            </w:tcBorders>
            <w:shd w:val="clear" w:color="auto" w:fill="auto"/>
          </w:tcPr>
          <w:p w14:paraId="112A6939" w14:textId="77777777" w:rsidR="00DB408D" w:rsidRDefault="00DB408D" w:rsidP="00A24253">
            <w:r w:rsidRPr="008C7202">
              <w:t>Institution ID</w:t>
            </w:r>
          </w:p>
        </w:tc>
        <w:tc>
          <w:tcPr>
            <w:tcW w:w="3164" w:type="dxa"/>
            <w:tcBorders>
              <w:top w:val="single" w:sz="4" w:space="0" w:color="auto"/>
              <w:bottom w:val="single" w:sz="4" w:space="0" w:color="auto"/>
            </w:tcBorders>
            <w:shd w:val="clear" w:color="auto" w:fill="auto"/>
          </w:tcPr>
          <w:p w14:paraId="231364AF" w14:textId="77777777" w:rsidR="00DB408D" w:rsidRDefault="00A66140" w:rsidP="00A24253">
            <w:r w:rsidRPr="00A66140">
              <w:t>HcmEducationInstitution</w:t>
            </w:r>
            <w:r>
              <w:t xml:space="preserve"> &gt; </w:t>
            </w:r>
            <w:r w:rsidR="00796902" w:rsidRPr="00796902">
              <w:t>EducationInstitutionId</w:t>
            </w:r>
          </w:p>
        </w:tc>
        <w:tc>
          <w:tcPr>
            <w:tcW w:w="5062" w:type="dxa"/>
            <w:tcBorders>
              <w:top w:val="single" w:sz="4" w:space="0" w:color="auto"/>
              <w:bottom w:val="single" w:sz="4" w:space="0" w:color="auto"/>
            </w:tcBorders>
            <w:shd w:val="clear" w:color="auto" w:fill="auto"/>
          </w:tcPr>
          <w:p w14:paraId="3A0A5129" w14:textId="77777777" w:rsidR="00DB408D" w:rsidRPr="00071AE0" w:rsidRDefault="0024460D" w:rsidP="00A24253">
            <w:pPr>
              <w:rPr>
                <w:rFonts w:asciiTheme="minorHAnsi" w:hAnsiTheme="minorHAnsi" w:cstheme="minorHAnsi"/>
              </w:rPr>
            </w:pPr>
            <w:commentRangeStart w:id="178"/>
            <w:del w:id="179" w:author="Ramya Buddana" w:date="2012-07-24T11:03:00Z">
              <w:r w:rsidDel="0003597D">
                <w:rPr>
                  <w:rFonts w:asciiTheme="minorHAnsi" w:hAnsiTheme="minorHAnsi" w:cstheme="minorHAnsi"/>
                </w:rPr>
                <w:delText xml:space="preserve">The record should exist in the Master table &gt; </w:delText>
              </w:r>
              <w:r w:rsidR="00A66140" w:rsidRPr="00A66140" w:rsidDel="0003597D">
                <w:rPr>
                  <w:rFonts w:asciiTheme="minorHAnsi" w:hAnsiTheme="minorHAnsi" w:cstheme="minorHAnsi"/>
                </w:rPr>
                <w:delText>HcmEducationInstitution</w:delText>
              </w:r>
              <w:r w:rsidR="00A66140" w:rsidDel="0003597D">
                <w:rPr>
                  <w:rFonts w:asciiTheme="minorHAnsi" w:hAnsiTheme="minorHAnsi" w:cstheme="minorHAnsi"/>
                </w:rPr>
                <w:delText xml:space="preserve"> &gt; </w:delText>
              </w:r>
              <w:r w:rsidR="00A66140" w:rsidRPr="00A66140" w:rsidDel="0003597D">
                <w:rPr>
                  <w:rFonts w:asciiTheme="minorHAnsi" w:hAnsiTheme="minorHAnsi" w:cstheme="minorHAnsi"/>
                </w:rPr>
                <w:delText>EducationInstitutionId</w:delText>
              </w:r>
              <w:r w:rsidDel="0003597D">
                <w:rPr>
                  <w:rFonts w:asciiTheme="minorHAnsi" w:hAnsiTheme="minorHAnsi" w:cstheme="minorHAnsi"/>
                </w:rPr>
                <w:delText>,</w:delText>
              </w:r>
              <w:r w:rsidRPr="00014087" w:rsidDel="0003597D">
                <w:rPr>
                  <w:rFonts w:asciiTheme="minorHAnsi" w:hAnsiTheme="minorHAnsi" w:cstheme="minorHAnsi"/>
                </w:rPr>
                <w:delText xml:space="preserve"> otherwise it will throw error</w:delText>
              </w:r>
            </w:del>
            <w:r>
              <w:rPr>
                <w:rFonts w:asciiTheme="minorHAnsi" w:hAnsiTheme="minorHAnsi" w:cstheme="minorHAnsi"/>
              </w:rPr>
              <w:t>.</w:t>
            </w:r>
            <w:commentRangeEnd w:id="178"/>
            <w:r w:rsidR="00866893">
              <w:rPr>
                <w:rStyle w:val="CommentReference"/>
              </w:rPr>
              <w:commentReference w:id="178"/>
            </w:r>
          </w:p>
        </w:tc>
      </w:tr>
      <w:tr w:rsidR="00DB408D" w:rsidRPr="00071AE0" w14:paraId="7257EB12" w14:textId="77777777" w:rsidTr="00A24253">
        <w:trPr>
          <w:trHeight w:val="202"/>
        </w:trPr>
        <w:tc>
          <w:tcPr>
            <w:tcW w:w="2520" w:type="dxa"/>
            <w:tcBorders>
              <w:top w:val="single" w:sz="4" w:space="0" w:color="auto"/>
              <w:bottom w:val="single" w:sz="4" w:space="0" w:color="auto"/>
            </w:tcBorders>
            <w:shd w:val="clear" w:color="auto" w:fill="auto"/>
          </w:tcPr>
          <w:p w14:paraId="60BE2792" w14:textId="77777777" w:rsidR="00DB408D" w:rsidRDefault="00DB408D" w:rsidP="00A24253">
            <w:r w:rsidRPr="00E4535F">
              <w:t>Institution Info</w:t>
            </w:r>
          </w:p>
        </w:tc>
        <w:tc>
          <w:tcPr>
            <w:tcW w:w="3164" w:type="dxa"/>
            <w:tcBorders>
              <w:top w:val="single" w:sz="4" w:space="0" w:color="auto"/>
              <w:bottom w:val="single" w:sz="4" w:space="0" w:color="auto"/>
            </w:tcBorders>
            <w:shd w:val="clear" w:color="auto" w:fill="auto"/>
          </w:tcPr>
          <w:p w14:paraId="7A010472" w14:textId="77777777" w:rsidR="00DB408D" w:rsidRDefault="00A66140" w:rsidP="00A24253">
            <w:r w:rsidRPr="00A66140">
              <w:t>HcmEducationInstitution</w:t>
            </w:r>
            <w:r>
              <w:t xml:space="preserve"> &gt; </w:t>
            </w:r>
            <w:r w:rsidR="00DB408D">
              <w:t>Description</w:t>
            </w:r>
          </w:p>
        </w:tc>
        <w:tc>
          <w:tcPr>
            <w:tcW w:w="5062" w:type="dxa"/>
            <w:tcBorders>
              <w:top w:val="single" w:sz="4" w:space="0" w:color="auto"/>
              <w:bottom w:val="single" w:sz="4" w:space="0" w:color="auto"/>
            </w:tcBorders>
            <w:shd w:val="clear" w:color="auto" w:fill="auto"/>
          </w:tcPr>
          <w:p w14:paraId="141485A6" w14:textId="77777777" w:rsidR="00DB408D" w:rsidRPr="00071AE0" w:rsidRDefault="00DB408D" w:rsidP="00A24253">
            <w:pPr>
              <w:rPr>
                <w:rFonts w:asciiTheme="minorHAnsi" w:hAnsiTheme="minorHAnsi" w:cstheme="minorHAnsi"/>
              </w:rPr>
            </w:pPr>
          </w:p>
        </w:tc>
      </w:tr>
      <w:tr w:rsidR="00DB408D" w:rsidRPr="00071AE0" w14:paraId="1D760CC2" w14:textId="77777777" w:rsidTr="00A24253">
        <w:trPr>
          <w:trHeight w:val="202"/>
        </w:trPr>
        <w:tc>
          <w:tcPr>
            <w:tcW w:w="2520" w:type="dxa"/>
            <w:tcBorders>
              <w:top w:val="single" w:sz="4" w:space="0" w:color="auto"/>
              <w:bottom w:val="single" w:sz="4" w:space="0" w:color="auto"/>
            </w:tcBorders>
            <w:shd w:val="clear" w:color="auto" w:fill="auto"/>
          </w:tcPr>
          <w:p w14:paraId="31E21377" w14:textId="77777777" w:rsidR="00DB408D" w:rsidRDefault="00DB408D" w:rsidP="00A24253">
            <w:r w:rsidRPr="00D21188">
              <w:t>Date Earned or Expected</w:t>
            </w:r>
          </w:p>
        </w:tc>
        <w:tc>
          <w:tcPr>
            <w:tcW w:w="3164" w:type="dxa"/>
            <w:tcBorders>
              <w:top w:val="single" w:sz="4" w:space="0" w:color="auto"/>
              <w:bottom w:val="single" w:sz="4" w:space="0" w:color="auto"/>
            </w:tcBorders>
            <w:shd w:val="clear" w:color="auto" w:fill="auto"/>
          </w:tcPr>
          <w:p w14:paraId="491194DF" w14:textId="77777777" w:rsidR="00DB408D" w:rsidRDefault="00A66140" w:rsidP="00A24253">
            <w:r w:rsidRPr="00A66140">
              <w:t>HcmPersonEducation</w:t>
            </w:r>
            <w:r>
              <w:t xml:space="preserve"> &gt; </w:t>
            </w:r>
            <w:r w:rsidR="00DB408D">
              <w:t>End date</w:t>
            </w:r>
          </w:p>
        </w:tc>
        <w:tc>
          <w:tcPr>
            <w:tcW w:w="5062" w:type="dxa"/>
            <w:tcBorders>
              <w:top w:val="single" w:sz="4" w:space="0" w:color="auto"/>
              <w:bottom w:val="single" w:sz="4" w:space="0" w:color="auto"/>
            </w:tcBorders>
            <w:shd w:val="clear" w:color="auto" w:fill="auto"/>
          </w:tcPr>
          <w:p w14:paraId="42890448" w14:textId="77777777" w:rsidR="00DB408D" w:rsidRPr="00071AE0" w:rsidRDefault="00DB408D" w:rsidP="00A24253">
            <w:pPr>
              <w:rPr>
                <w:rFonts w:asciiTheme="minorHAnsi" w:hAnsiTheme="minorHAnsi" w:cstheme="minorHAnsi"/>
              </w:rPr>
            </w:pPr>
          </w:p>
        </w:tc>
      </w:tr>
    </w:tbl>
    <w:p w14:paraId="54D436B5" w14:textId="77777777" w:rsidR="00BE241F" w:rsidRDefault="00BE241F" w:rsidP="00590127">
      <w:pPr>
        <w:pStyle w:val="NormalText-Indent1"/>
      </w:pPr>
    </w:p>
    <w:p w14:paraId="6C439B7D" w14:textId="77777777" w:rsidR="002D4D2F" w:rsidRDefault="002D4D2F" w:rsidP="00DB408D">
      <w:pPr>
        <w:pStyle w:val="BodyText"/>
        <w:rPr>
          <w:rFonts w:asciiTheme="minorHAnsi" w:hAnsiTheme="minorHAnsi" w:cstheme="minorHAnsi"/>
          <w:b/>
          <w:u w:val="single"/>
        </w:rPr>
      </w:pPr>
    </w:p>
    <w:p w14:paraId="78B0ED2A" w14:textId="77777777" w:rsidR="002D4D2F" w:rsidRDefault="002D4D2F" w:rsidP="00DB408D">
      <w:pPr>
        <w:pStyle w:val="BodyText"/>
        <w:rPr>
          <w:rFonts w:asciiTheme="minorHAnsi" w:hAnsiTheme="minorHAnsi" w:cstheme="minorHAnsi"/>
          <w:b/>
          <w:u w:val="single"/>
        </w:rPr>
      </w:pPr>
    </w:p>
    <w:p w14:paraId="36874DAF" w14:textId="77777777" w:rsidR="002D4D2F" w:rsidRDefault="002D4D2F" w:rsidP="00DB408D">
      <w:pPr>
        <w:pStyle w:val="BodyText"/>
        <w:rPr>
          <w:rFonts w:asciiTheme="minorHAnsi" w:hAnsiTheme="minorHAnsi" w:cstheme="minorHAnsi"/>
          <w:b/>
          <w:u w:val="single"/>
        </w:rPr>
      </w:pPr>
    </w:p>
    <w:p w14:paraId="7FBBFBED" w14:textId="77777777" w:rsidR="00DB408D" w:rsidRPr="00DB59F8" w:rsidRDefault="00DB408D" w:rsidP="00DB408D">
      <w:pPr>
        <w:pStyle w:val="BodyText"/>
        <w:rPr>
          <w:rFonts w:asciiTheme="minorHAnsi" w:hAnsiTheme="minorHAnsi" w:cstheme="minorHAnsi"/>
          <w:b/>
          <w:u w:val="single"/>
        </w:rPr>
      </w:pPr>
      <w:r>
        <w:rPr>
          <w:rFonts w:asciiTheme="minorHAnsi" w:hAnsiTheme="minorHAnsi" w:cstheme="minorHAnsi"/>
          <w:b/>
          <w:u w:val="single"/>
        </w:rPr>
        <w:t>Human Resources&gt;Common&gt;</w:t>
      </w:r>
      <w:r w:rsidRPr="00DB59F8">
        <w:rPr>
          <w:rFonts w:asciiTheme="minorHAnsi" w:hAnsiTheme="minorHAnsi" w:cstheme="minorHAnsi"/>
          <w:b/>
          <w:u w:val="single"/>
        </w:rPr>
        <w:t>Workers&gt;</w:t>
      </w:r>
      <w:r>
        <w:rPr>
          <w:rFonts w:asciiTheme="minorHAnsi" w:hAnsiTheme="minorHAnsi" w:cstheme="minorHAnsi"/>
          <w:b/>
          <w:u w:val="single"/>
        </w:rPr>
        <w:t>Workers</w:t>
      </w:r>
    </w:p>
    <w:p w14:paraId="69BCACA1" w14:textId="77777777" w:rsidR="00DB408D" w:rsidRPr="004F686D" w:rsidRDefault="00DB408D" w:rsidP="00DB408D">
      <w:pPr>
        <w:ind w:firstLine="720"/>
        <w:rPr>
          <w:rFonts w:asciiTheme="minorHAnsi" w:hAnsiTheme="minorHAnsi"/>
          <w:b/>
        </w:rPr>
      </w:pPr>
      <w:r w:rsidRPr="00DB59F8">
        <w:rPr>
          <w:rFonts w:asciiTheme="minorHAnsi" w:hAnsiTheme="minorHAnsi" w:cstheme="minorHAnsi"/>
          <w:b/>
        </w:rPr>
        <w:t>Fasttab: Competencies</w:t>
      </w:r>
      <w:r>
        <w:rPr>
          <w:rFonts w:asciiTheme="minorHAnsi" w:hAnsiTheme="minorHAnsi"/>
          <w:b/>
        </w:rPr>
        <w:t xml:space="preserve"> and development &gt; Competencies &gt; Certificates</w:t>
      </w:r>
    </w:p>
    <w:p w14:paraId="06378E4F" w14:textId="77777777" w:rsidR="00DB408D" w:rsidRDefault="00DB408D" w:rsidP="00590127">
      <w:pPr>
        <w:pStyle w:val="NormalText-Indent1"/>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DB408D" w:rsidRPr="00071AE0" w14:paraId="21C4EB5B" w14:textId="77777777" w:rsidTr="00A24253">
        <w:trPr>
          <w:trHeight w:val="202"/>
          <w:tblHeader/>
        </w:trPr>
        <w:tc>
          <w:tcPr>
            <w:tcW w:w="2520" w:type="dxa"/>
            <w:tcBorders>
              <w:top w:val="single" w:sz="4" w:space="0" w:color="auto"/>
              <w:bottom w:val="single" w:sz="4" w:space="0" w:color="auto"/>
            </w:tcBorders>
            <w:shd w:val="clear" w:color="auto" w:fill="D9D9D9" w:themeFill="background1" w:themeFillShade="D9"/>
          </w:tcPr>
          <w:p w14:paraId="1C5B1CCE" w14:textId="77777777" w:rsidR="00DB408D" w:rsidRPr="00F0431B" w:rsidRDefault="00DB408D" w:rsidP="00A24253">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6E6CD5D6" w14:textId="77777777" w:rsidR="00DB408D" w:rsidRPr="00F0431B" w:rsidRDefault="00DB408D" w:rsidP="00A24253">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60546C20" w14:textId="77777777" w:rsidR="00DB408D" w:rsidRPr="00F0431B" w:rsidRDefault="00DB408D" w:rsidP="00A24253">
            <w:pPr>
              <w:rPr>
                <w:rFonts w:asciiTheme="minorHAnsi" w:hAnsiTheme="minorHAnsi" w:cstheme="minorHAnsi"/>
                <w:b/>
              </w:rPr>
            </w:pPr>
            <w:r w:rsidRPr="00F0431B">
              <w:rPr>
                <w:rFonts w:asciiTheme="minorHAnsi" w:hAnsiTheme="minorHAnsi" w:cstheme="minorHAnsi"/>
                <w:b/>
              </w:rPr>
              <w:t>Notes</w:t>
            </w:r>
          </w:p>
        </w:tc>
      </w:tr>
      <w:tr w:rsidR="00DB408D" w:rsidRPr="00071AE0" w14:paraId="66164E8E" w14:textId="77777777" w:rsidTr="00A24253">
        <w:trPr>
          <w:trHeight w:val="202"/>
        </w:trPr>
        <w:tc>
          <w:tcPr>
            <w:tcW w:w="2520" w:type="dxa"/>
            <w:tcBorders>
              <w:top w:val="single" w:sz="4" w:space="0" w:color="auto"/>
              <w:bottom w:val="single" w:sz="4" w:space="0" w:color="auto"/>
            </w:tcBorders>
            <w:shd w:val="clear" w:color="auto" w:fill="auto"/>
          </w:tcPr>
          <w:p w14:paraId="1A85D2D5" w14:textId="77777777" w:rsidR="00DB408D" w:rsidRDefault="00DB408D" w:rsidP="00DB408D">
            <w:r>
              <w:t>Empl ID</w:t>
            </w:r>
          </w:p>
        </w:tc>
        <w:tc>
          <w:tcPr>
            <w:tcW w:w="3164" w:type="dxa"/>
            <w:tcBorders>
              <w:top w:val="single" w:sz="4" w:space="0" w:color="auto"/>
              <w:bottom w:val="single" w:sz="4" w:space="0" w:color="auto"/>
            </w:tcBorders>
            <w:shd w:val="clear" w:color="auto" w:fill="auto"/>
          </w:tcPr>
          <w:p w14:paraId="1AF607E1" w14:textId="77777777" w:rsidR="00DB408D" w:rsidRDefault="00DB408D" w:rsidP="00DB408D">
            <w:r>
              <w:t>Personnel Number</w:t>
            </w:r>
          </w:p>
        </w:tc>
        <w:tc>
          <w:tcPr>
            <w:tcW w:w="5062" w:type="dxa"/>
            <w:tcBorders>
              <w:top w:val="single" w:sz="4" w:space="0" w:color="auto"/>
              <w:bottom w:val="single" w:sz="4" w:space="0" w:color="auto"/>
            </w:tcBorders>
            <w:shd w:val="clear" w:color="auto" w:fill="auto"/>
          </w:tcPr>
          <w:p w14:paraId="6B98F5B0" w14:textId="77777777" w:rsidR="00DB408D" w:rsidRPr="00071AE0" w:rsidRDefault="00DB408D" w:rsidP="00DB408D">
            <w:pPr>
              <w:rPr>
                <w:rFonts w:asciiTheme="minorHAnsi" w:hAnsiTheme="minorHAnsi" w:cstheme="minorHAnsi"/>
              </w:rPr>
            </w:pPr>
          </w:p>
        </w:tc>
      </w:tr>
      <w:tr w:rsidR="00DB408D" w:rsidRPr="00071AE0" w14:paraId="27AAD13F" w14:textId="77777777" w:rsidTr="00A24253">
        <w:trPr>
          <w:trHeight w:val="202"/>
        </w:trPr>
        <w:tc>
          <w:tcPr>
            <w:tcW w:w="2520" w:type="dxa"/>
            <w:tcBorders>
              <w:top w:val="single" w:sz="4" w:space="0" w:color="auto"/>
              <w:bottom w:val="single" w:sz="4" w:space="0" w:color="auto"/>
            </w:tcBorders>
            <w:shd w:val="clear" w:color="auto" w:fill="auto"/>
          </w:tcPr>
          <w:p w14:paraId="00D093E7" w14:textId="77777777" w:rsidR="00DB408D" w:rsidRDefault="00DB408D" w:rsidP="00DB408D">
            <w:r>
              <w:t>License/Cert Name</w:t>
            </w:r>
          </w:p>
        </w:tc>
        <w:tc>
          <w:tcPr>
            <w:tcW w:w="3164" w:type="dxa"/>
            <w:tcBorders>
              <w:top w:val="single" w:sz="4" w:space="0" w:color="auto"/>
              <w:bottom w:val="single" w:sz="4" w:space="0" w:color="auto"/>
            </w:tcBorders>
            <w:shd w:val="clear" w:color="auto" w:fill="auto"/>
          </w:tcPr>
          <w:p w14:paraId="5CC6B120" w14:textId="77777777" w:rsidR="00DB408D" w:rsidRDefault="005F4973" w:rsidP="00A24253">
            <w:r w:rsidRPr="005F4973">
              <w:t>HcmCertificateType</w:t>
            </w:r>
            <w:r>
              <w:t xml:space="preserve"> &gt; </w:t>
            </w:r>
            <w:r w:rsidR="006D1A04" w:rsidRPr="006D1A04">
              <w:t>CertificateTypeId</w:t>
            </w:r>
          </w:p>
        </w:tc>
        <w:tc>
          <w:tcPr>
            <w:tcW w:w="5062" w:type="dxa"/>
            <w:tcBorders>
              <w:top w:val="single" w:sz="4" w:space="0" w:color="auto"/>
              <w:bottom w:val="single" w:sz="4" w:space="0" w:color="auto"/>
            </w:tcBorders>
            <w:shd w:val="clear" w:color="auto" w:fill="auto"/>
          </w:tcPr>
          <w:p w14:paraId="4D85F8E9" w14:textId="77777777" w:rsidR="00DB408D" w:rsidRPr="00071AE0" w:rsidRDefault="0024460D" w:rsidP="00DB408D">
            <w:pPr>
              <w:rPr>
                <w:rFonts w:asciiTheme="minorHAnsi" w:hAnsiTheme="minorHAnsi" w:cstheme="minorHAnsi"/>
              </w:rPr>
            </w:pPr>
            <w:r>
              <w:rPr>
                <w:rFonts w:asciiTheme="minorHAnsi" w:hAnsiTheme="minorHAnsi" w:cstheme="minorHAnsi"/>
              </w:rPr>
              <w:t xml:space="preserve">The record should exist in the Master table &gt; </w:t>
            </w:r>
            <w:r w:rsidR="005F4973">
              <w:rPr>
                <w:rFonts w:asciiTheme="minorHAnsi" w:hAnsiTheme="minorHAnsi" w:cstheme="minorHAnsi"/>
              </w:rPr>
              <w:t xml:space="preserve">HcmCertificateType &gt; </w:t>
            </w:r>
            <w:r w:rsidR="005F4973" w:rsidRPr="005F4973">
              <w:rPr>
                <w:rFonts w:asciiTheme="minorHAnsi" w:hAnsiTheme="minorHAnsi" w:cstheme="minorHAnsi"/>
              </w:rPr>
              <w:t>CertificateTypeId</w:t>
            </w:r>
            <w:r>
              <w:rPr>
                <w:rFonts w:asciiTheme="minorHAnsi" w:hAnsiTheme="minorHAnsi" w:cstheme="minorHAnsi"/>
              </w:rPr>
              <w:t>,</w:t>
            </w:r>
            <w:r w:rsidRPr="00014087">
              <w:rPr>
                <w:rFonts w:asciiTheme="minorHAnsi" w:hAnsiTheme="minorHAnsi" w:cstheme="minorHAnsi"/>
              </w:rPr>
              <w:t xml:space="preserve"> otherwise it will throw error</w:t>
            </w:r>
            <w:r>
              <w:rPr>
                <w:rFonts w:asciiTheme="minorHAnsi" w:hAnsiTheme="minorHAnsi" w:cstheme="minorHAnsi"/>
              </w:rPr>
              <w:t>.</w:t>
            </w:r>
          </w:p>
        </w:tc>
      </w:tr>
      <w:tr w:rsidR="00DB408D" w:rsidRPr="00071AE0" w14:paraId="4CCA02BB" w14:textId="77777777" w:rsidTr="00A24253">
        <w:trPr>
          <w:trHeight w:val="202"/>
        </w:trPr>
        <w:tc>
          <w:tcPr>
            <w:tcW w:w="2520" w:type="dxa"/>
            <w:tcBorders>
              <w:top w:val="single" w:sz="4" w:space="0" w:color="auto"/>
              <w:bottom w:val="single" w:sz="4" w:space="0" w:color="auto"/>
            </w:tcBorders>
            <w:shd w:val="clear" w:color="auto" w:fill="auto"/>
          </w:tcPr>
          <w:p w14:paraId="5F2A261E" w14:textId="77777777" w:rsidR="00DB408D" w:rsidRDefault="00DB408D" w:rsidP="00DB408D">
            <w:r>
              <w:t>License/Cert Description</w:t>
            </w:r>
          </w:p>
        </w:tc>
        <w:tc>
          <w:tcPr>
            <w:tcW w:w="3164" w:type="dxa"/>
            <w:tcBorders>
              <w:top w:val="single" w:sz="4" w:space="0" w:color="auto"/>
              <w:bottom w:val="single" w:sz="4" w:space="0" w:color="auto"/>
            </w:tcBorders>
            <w:shd w:val="clear" w:color="auto" w:fill="auto"/>
          </w:tcPr>
          <w:p w14:paraId="6F052AA2" w14:textId="77777777" w:rsidR="00DB408D" w:rsidRDefault="00750164" w:rsidP="00A24253">
            <w:r w:rsidRPr="00750164">
              <w:t>HcmCertificateType</w:t>
            </w:r>
            <w:r>
              <w:t xml:space="preserve"> &gt; </w:t>
            </w:r>
            <w:r w:rsidR="00DB408D">
              <w:t>Description</w:t>
            </w:r>
          </w:p>
        </w:tc>
        <w:tc>
          <w:tcPr>
            <w:tcW w:w="5062" w:type="dxa"/>
            <w:tcBorders>
              <w:top w:val="single" w:sz="4" w:space="0" w:color="auto"/>
              <w:bottom w:val="single" w:sz="4" w:space="0" w:color="auto"/>
            </w:tcBorders>
            <w:shd w:val="clear" w:color="auto" w:fill="auto"/>
          </w:tcPr>
          <w:p w14:paraId="34416B9C" w14:textId="77777777" w:rsidR="00DB408D" w:rsidRPr="00071AE0" w:rsidRDefault="00DB408D" w:rsidP="00DB408D">
            <w:pPr>
              <w:rPr>
                <w:rFonts w:asciiTheme="minorHAnsi" w:hAnsiTheme="minorHAnsi" w:cstheme="minorHAnsi"/>
              </w:rPr>
            </w:pPr>
          </w:p>
        </w:tc>
      </w:tr>
      <w:tr w:rsidR="00DB408D" w:rsidRPr="00071AE0" w14:paraId="7C79F76A" w14:textId="77777777" w:rsidTr="00A24253">
        <w:trPr>
          <w:trHeight w:val="202"/>
        </w:trPr>
        <w:tc>
          <w:tcPr>
            <w:tcW w:w="2520" w:type="dxa"/>
            <w:tcBorders>
              <w:top w:val="single" w:sz="4" w:space="0" w:color="auto"/>
              <w:bottom w:val="single" w:sz="4" w:space="0" w:color="auto"/>
            </w:tcBorders>
            <w:shd w:val="clear" w:color="auto" w:fill="auto"/>
          </w:tcPr>
          <w:p w14:paraId="7CD7AF93" w14:textId="77777777" w:rsidR="00DB408D" w:rsidRDefault="00DB408D" w:rsidP="00DB408D">
            <w:r w:rsidRPr="00770248">
              <w:t>Issue Date</w:t>
            </w:r>
          </w:p>
        </w:tc>
        <w:tc>
          <w:tcPr>
            <w:tcW w:w="3164" w:type="dxa"/>
            <w:tcBorders>
              <w:top w:val="single" w:sz="4" w:space="0" w:color="auto"/>
              <w:bottom w:val="single" w:sz="4" w:space="0" w:color="auto"/>
            </w:tcBorders>
            <w:shd w:val="clear" w:color="auto" w:fill="auto"/>
          </w:tcPr>
          <w:p w14:paraId="79778CF7" w14:textId="77777777" w:rsidR="00DB408D" w:rsidRDefault="00D71DDE" w:rsidP="00D71DDE">
            <w:r w:rsidRPr="00D71DDE">
              <w:t>H</w:t>
            </w:r>
            <w:r>
              <w:t xml:space="preserve">cmPersonCertificate &gt; </w:t>
            </w:r>
            <w:r w:rsidR="005D3943" w:rsidRPr="005D3943">
              <w:t>IssueDate</w:t>
            </w:r>
          </w:p>
        </w:tc>
        <w:tc>
          <w:tcPr>
            <w:tcW w:w="5062" w:type="dxa"/>
            <w:tcBorders>
              <w:top w:val="single" w:sz="4" w:space="0" w:color="auto"/>
              <w:bottom w:val="single" w:sz="4" w:space="0" w:color="auto"/>
            </w:tcBorders>
            <w:shd w:val="clear" w:color="auto" w:fill="auto"/>
          </w:tcPr>
          <w:p w14:paraId="7A67D597" w14:textId="77777777" w:rsidR="00DB408D" w:rsidRPr="00071AE0" w:rsidRDefault="00DB408D" w:rsidP="00DB408D">
            <w:pPr>
              <w:rPr>
                <w:rFonts w:asciiTheme="minorHAnsi" w:hAnsiTheme="minorHAnsi" w:cstheme="minorHAnsi"/>
              </w:rPr>
            </w:pPr>
          </w:p>
        </w:tc>
      </w:tr>
      <w:tr w:rsidR="00DB408D" w:rsidRPr="00071AE0" w14:paraId="4C822983" w14:textId="77777777" w:rsidTr="00A24253">
        <w:trPr>
          <w:trHeight w:val="202"/>
        </w:trPr>
        <w:tc>
          <w:tcPr>
            <w:tcW w:w="2520" w:type="dxa"/>
            <w:tcBorders>
              <w:top w:val="single" w:sz="4" w:space="0" w:color="auto"/>
              <w:bottom w:val="single" w:sz="4" w:space="0" w:color="auto"/>
            </w:tcBorders>
            <w:shd w:val="clear" w:color="auto" w:fill="auto"/>
          </w:tcPr>
          <w:p w14:paraId="6E159D8F" w14:textId="77777777" w:rsidR="00DB408D" w:rsidRDefault="00DB408D" w:rsidP="00DB408D">
            <w:r w:rsidRPr="00770248">
              <w:t>Expiration Date</w:t>
            </w:r>
          </w:p>
        </w:tc>
        <w:tc>
          <w:tcPr>
            <w:tcW w:w="3164" w:type="dxa"/>
            <w:tcBorders>
              <w:top w:val="single" w:sz="4" w:space="0" w:color="auto"/>
              <w:bottom w:val="single" w:sz="4" w:space="0" w:color="auto"/>
            </w:tcBorders>
            <w:shd w:val="clear" w:color="auto" w:fill="auto"/>
          </w:tcPr>
          <w:p w14:paraId="4E4A611F" w14:textId="77777777" w:rsidR="00DB408D" w:rsidRDefault="006E512C" w:rsidP="006E512C">
            <w:r w:rsidRPr="006E512C">
              <w:t>HcmPers</w:t>
            </w:r>
            <w:r>
              <w:t xml:space="preserve">onCertificate &gt; </w:t>
            </w:r>
            <w:r w:rsidR="005D3943" w:rsidRPr="005D3943">
              <w:t>ExpirationDate</w:t>
            </w:r>
          </w:p>
        </w:tc>
        <w:tc>
          <w:tcPr>
            <w:tcW w:w="5062" w:type="dxa"/>
            <w:tcBorders>
              <w:top w:val="single" w:sz="4" w:space="0" w:color="auto"/>
              <w:bottom w:val="single" w:sz="4" w:space="0" w:color="auto"/>
            </w:tcBorders>
            <w:shd w:val="clear" w:color="auto" w:fill="auto"/>
          </w:tcPr>
          <w:p w14:paraId="167CCAF0" w14:textId="77777777" w:rsidR="00DB408D" w:rsidRPr="00071AE0" w:rsidRDefault="00DB408D" w:rsidP="00DB408D">
            <w:pPr>
              <w:rPr>
                <w:rFonts w:asciiTheme="minorHAnsi" w:hAnsiTheme="minorHAnsi" w:cstheme="minorHAnsi"/>
              </w:rPr>
            </w:pPr>
          </w:p>
        </w:tc>
      </w:tr>
      <w:tr w:rsidR="00DB408D" w:rsidRPr="00071AE0" w14:paraId="3BBCF08D" w14:textId="77777777" w:rsidTr="00A24253">
        <w:trPr>
          <w:trHeight w:val="202"/>
        </w:trPr>
        <w:tc>
          <w:tcPr>
            <w:tcW w:w="2520" w:type="dxa"/>
            <w:tcBorders>
              <w:top w:val="single" w:sz="4" w:space="0" w:color="auto"/>
              <w:bottom w:val="single" w:sz="4" w:space="0" w:color="auto"/>
            </w:tcBorders>
            <w:shd w:val="clear" w:color="auto" w:fill="auto"/>
          </w:tcPr>
          <w:p w14:paraId="387F55A4" w14:textId="77777777" w:rsidR="00DB408D" w:rsidRDefault="00DB408D" w:rsidP="00DB408D">
            <w:r>
              <w:t>Renewal</w:t>
            </w:r>
          </w:p>
        </w:tc>
        <w:tc>
          <w:tcPr>
            <w:tcW w:w="3164" w:type="dxa"/>
            <w:tcBorders>
              <w:top w:val="single" w:sz="4" w:space="0" w:color="auto"/>
              <w:bottom w:val="single" w:sz="4" w:space="0" w:color="auto"/>
            </w:tcBorders>
            <w:shd w:val="clear" w:color="auto" w:fill="auto"/>
          </w:tcPr>
          <w:p w14:paraId="08054042" w14:textId="77777777" w:rsidR="00DB408D" w:rsidRDefault="00C0195F" w:rsidP="00A24253">
            <w:r w:rsidRPr="00C0195F">
              <w:t>HcmCertificateType</w:t>
            </w:r>
            <w:r>
              <w:t xml:space="preserve"> &gt; </w:t>
            </w:r>
            <w:r w:rsidR="00DB408D">
              <w:t>Require renewal</w:t>
            </w:r>
          </w:p>
        </w:tc>
        <w:tc>
          <w:tcPr>
            <w:tcW w:w="5062" w:type="dxa"/>
            <w:tcBorders>
              <w:top w:val="single" w:sz="4" w:space="0" w:color="auto"/>
              <w:bottom w:val="single" w:sz="4" w:space="0" w:color="auto"/>
            </w:tcBorders>
            <w:shd w:val="clear" w:color="auto" w:fill="auto"/>
          </w:tcPr>
          <w:p w14:paraId="4C7EE8FC" w14:textId="77777777" w:rsidR="00DB408D" w:rsidRPr="00071AE0" w:rsidRDefault="00DB408D" w:rsidP="00DB408D">
            <w:pPr>
              <w:rPr>
                <w:rFonts w:asciiTheme="minorHAnsi" w:hAnsiTheme="minorHAnsi" w:cstheme="minorHAnsi"/>
              </w:rPr>
            </w:pPr>
          </w:p>
        </w:tc>
      </w:tr>
      <w:tr w:rsidR="00DB408D" w:rsidRPr="00071AE0" w14:paraId="6753C393" w14:textId="77777777" w:rsidTr="00A24253">
        <w:trPr>
          <w:trHeight w:val="202"/>
        </w:trPr>
        <w:tc>
          <w:tcPr>
            <w:tcW w:w="2520" w:type="dxa"/>
            <w:tcBorders>
              <w:top w:val="single" w:sz="4" w:space="0" w:color="auto"/>
              <w:bottom w:val="single" w:sz="4" w:space="0" w:color="auto"/>
            </w:tcBorders>
            <w:shd w:val="clear" w:color="auto" w:fill="auto"/>
          </w:tcPr>
          <w:p w14:paraId="5A65255E" w14:textId="77777777" w:rsidR="00DB408D" w:rsidRDefault="00DB408D" w:rsidP="00DB408D">
            <w:r>
              <w:t>License or Certificate Number</w:t>
            </w:r>
          </w:p>
        </w:tc>
        <w:tc>
          <w:tcPr>
            <w:tcW w:w="3164" w:type="dxa"/>
            <w:tcBorders>
              <w:top w:val="single" w:sz="4" w:space="0" w:color="auto"/>
              <w:bottom w:val="single" w:sz="4" w:space="0" w:color="auto"/>
            </w:tcBorders>
            <w:shd w:val="clear" w:color="auto" w:fill="auto"/>
          </w:tcPr>
          <w:p w14:paraId="7557604F" w14:textId="77777777" w:rsidR="00DB408D" w:rsidRDefault="00C0195F" w:rsidP="00A24253">
            <w:r w:rsidRPr="00C0195F">
              <w:t>HcmPersonCertificate</w:t>
            </w:r>
            <w:r>
              <w:t xml:space="preserve"> &gt; </w:t>
            </w:r>
            <w:r w:rsidR="000F7AB0">
              <w:t>Note</w:t>
            </w:r>
          </w:p>
        </w:tc>
        <w:tc>
          <w:tcPr>
            <w:tcW w:w="5062" w:type="dxa"/>
            <w:tcBorders>
              <w:top w:val="single" w:sz="4" w:space="0" w:color="auto"/>
              <w:bottom w:val="single" w:sz="4" w:space="0" w:color="auto"/>
            </w:tcBorders>
            <w:shd w:val="clear" w:color="auto" w:fill="auto"/>
          </w:tcPr>
          <w:p w14:paraId="3416BCBF" w14:textId="77777777" w:rsidR="00DB408D" w:rsidRPr="00071AE0" w:rsidRDefault="00DB408D" w:rsidP="00DB408D">
            <w:pPr>
              <w:rPr>
                <w:rFonts w:asciiTheme="minorHAnsi" w:hAnsiTheme="minorHAnsi" w:cstheme="minorHAnsi"/>
              </w:rPr>
            </w:pPr>
          </w:p>
        </w:tc>
      </w:tr>
    </w:tbl>
    <w:p w14:paraId="1382D697" w14:textId="77777777" w:rsidR="00DB408D" w:rsidRDefault="00DB408D" w:rsidP="00590127">
      <w:pPr>
        <w:pStyle w:val="NormalText-Indent1"/>
      </w:pPr>
    </w:p>
    <w:p w14:paraId="1D6F1FD2" w14:textId="77777777" w:rsidR="00A24253" w:rsidRPr="002223D8" w:rsidRDefault="00A24253" w:rsidP="00A24253">
      <w:pPr>
        <w:pStyle w:val="BodyText"/>
        <w:rPr>
          <w:rFonts w:asciiTheme="minorHAnsi" w:hAnsiTheme="minorHAnsi" w:cs="Arial"/>
          <w:b/>
          <w:u w:val="single"/>
        </w:rPr>
      </w:pPr>
      <w:r w:rsidRPr="002223D8">
        <w:rPr>
          <w:rFonts w:asciiTheme="minorHAnsi" w:hAnsiTheme="minorHAnsi" w:cs="Arial"/>
          <w:b/>
          <w:u w:val="single"/>
        </w:rPr>
        <w:t>Human Resources&gt;Common&gt; Workers&gt;</w:t>
      </w:r>
      <w:r>
        <w:rPr>
          <w:rFonts w:asciiTheme="minorHAnsi" w:hAnsiTheme="minorHAnsi" w:cs="Arial"/>
          <w:b/>
          <w:u w:val="single"/>
        </w:rPr>
        <w:t>Workers</w:t>
      </w:r>
    </w:p>
    <w:p w14:paraId="4B248146" w14:textId="77777777" w:rsidR="00A24253" w:rsidRPr="004F686D" w:rsidRDefault="00A24253" w:rsidP="00A24253">
      <w:pPr>
        <w:ind w:firstLine="720"/>
        <w:rPr>
          <w:rFonts w:asciiTheme="minorHAnsi" w:hAnsiTheme="minorHAnsi"/>
          <w:b/>
        </w:rPr>
      </w:pPr>
      <w:r w:rsidRPr="002223D8">
        <w:rPr>
          <w:rFonts w:asciiTheme="minorHAnsi" w:hAnsiTheme="minorHAnsi"/>
          <w:b/>
        </w:rPr>
        <w:t>Fasttab: Competencies</w:t>
      </w:r>
      <w:r>
        <w:rPr>
          <w:rFonts w:asciiTheme="minorHAnsi" w:hAnsiTheme="minorHAnsi"/>
          <w:b/>
        </w:rPr>
        <w:t xml:space="preserve"> and development &gt; Competencies &gt; Skills</w:t>
      </w:r>
    </w:p>
    <w:p w14:paraId="528026EE" w14:textId="77777777" w:rsidR="00A24253" w:rsidRDefault="00A24253" w:rsidP="00590127">
      <w:pPr>
        <w:pStyle w:val="NormalText-Indent1"/>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A24253" w:rsidRPr="00F0431B" w14:paraId="1750FE80" w14:textId="77777777" w:rsidTr="00A24253">
        <w:trPr>
          <w:trHeight w:val="202"/>
          <w:tblHeader/>
        </w:trPr>
        <w:tc>
          <w:tcPr>
            <w:tcW w:w="2520" w:type="dxa"/>
            <w:tcBorders>
              <w:top w:val="single" w:sz="4" w:space="0" w:color="auto"/>
              <w:bottom w:val="single" w:sz="4" w:space="0" w:color="auto"/>
            </w:tcBorders>
            <w:shd w:val="clear" w:color="auto" w:fill="D9D9D9" w:themeFill="background1" w:themeFillShade="D9"/>
          </w:tcPr>
          <w:p w14:paraId="196263C3" w14:textId="77777777" w:rsidR="00A24253" w:rsidRPr="00F0431B" w:rsidRDefault="00A24253" w:rsidP="00A24253">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6E99E782" w14:textId="77777777" w:rsidR="00A24253" w:rsidRPr="00F0431B" w:rsidRDefault="00A24253" w:rsidP="00A24253">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215364DC" w14:textId="77777777" w:rsidR="00A24253" w:rsidRPr="00F0431B" w:rsidRDefault="00A24253" w:rsidP="00A24253">
            <w:pPr>
              <w:rPr>
                <w:rFonts w:asciiTheme="minorHAnsi" w:hAnsiTheme="minorHAnsi" w:cstheme="minorHAnsi"/>
                <w:b/>
              </w:rPr>
            </w:pPr>
            <w:r w:rsidRPr="00F0431B">
              <w:rPr>
                <w:rFonts w:asciiTheme="minorHAnsi" w:hAnsiTheme="minorHAnsi" w:cstheme="minorHAnsi"/>
                <w:b/>
              </w:rPr>
              <w:t>Notes</w:t>
            </w:r>
          </w:p>
        </w:tc>
      </w:tr>
      <w:tr w:rsidR="00D209A5" w:rsidRPr="00071AE0" w14:paraId="07702B90" w14:textId="77777777" w:rsidTr="00A24253">
        <w:trPr>
          <w:trHeight w:val="202"/>
        </w:trPr>
        <w:tc>
          <w:tcPr>
            <w:tcW w:w="2520" w:type="dxa"/>
            <w:tcBorders>
              <w:top w:val="single" w:sz="4" w:space="0" w:color="auto"/>
              <w:bottom w:val="single" w:sz="4" w:space="0" w:color="auto"/>
            </w:tcBorders>
            <w:shd w:val="clear" w:color="auto" w:fill="auto"/>
          </w:tcPr>
          <w:p w14:paraId="19403F48" w14:textId="77777777" w:rsidR="00D209A5" w:rsidRDefault="00D209A5" w:rsidP="009C20A8">
            <w:r>
              <w:t>Empl ID</w:t>
            </w:r>
          </w:p>
        </w:tc>
        <w:tc>
          <w:tcPr>
            <w:tcW w:w="3164" w:type="dxa"/>
            <w:tcBorders>
              <w:top w:val="single" w:sz="4" w:space="0" w:color="auto"/>
              <w:bottom w:val="single" w:sz="4" w:space="0" w:color="auto"/>
            </w:tcBorders>
            <w:shd w:val="clear" w:color="auto" w:fill="auto"/>
          </w:tcPr>
          <w:p w14:paraId="50C86B45" w14:textId="77777777" w:rsidR="00D209A5" w:rsidRDefault="00D209A5" w:rsidP="009C20A8">
            <w:pPr>
              <w:rPr>
                <w:ins w:id="180" w:author="Charlie Kunes" w:date="2012-07-23T17:30:00Z"/>
              </w:rPr>
            </w:pPr>
            <w:r>
              <w:t>Personnel Number</w:t>
            </w:r>
          </w:p>
          <w:p w14:paraId="33C82629" w14:textId="77777777" w:rsidR="00866893" w:rsidRDefault="00866893" w:rsidP="009C20A8">
            <w:ins w:id="181" w:author="Charlie Kunes" w:date="2012-07-23T17:30:00Z">
              <w:r>
                <w:t>HcmPersonSkill &gt;Person</w:t>
              </w:r>
            </w:ins>
          </w:p>
        </w:tc>
        <w:tc>
          <w:tcPr>
            <w:tcW w:w="5062" w:type="dxa"/>
            <w:tcBorders>
              <w:top w:val="single" w:sz="4" w:space="0" w:color="auto"/>
              <w:bottom w:val="single" w:sz="4" w:space="0" w:color="auto"/>
            </w:tcBorders>
            <w:shd w:val="clear" w:color="auto" w:fill="auto"/>
          </w:tcPr>
          <w:p w14:paraId="206CC28C" w14:textId="77777777" w:rsidR="00D209A5" w:rsidRPr="00071AE0" w:rsidRDefault="00D209A5" w:rsidP="00A24253">
            <w:pPr>
              <w:rPr>
                <w:rFonts w:asciiTheme="minorHAnsi" w:hAnsiTheme="minorHAnsi" w:cstheme="minorHAnsi"/>
              </w:rPr>
            </w:pPr>
          </w:p>
        </w:tc>
      </w:tr>
      <w:tr w:rsidR="00D209A5" w:rsidRPr="00071AE0" w14:paraId="35E403C7" w14:textId="77777777" w:rsidTr="00A24253">
        <w:trPr>
          <w:trHeight w:val="202"/>
        </w:trPr>
        <w:tc>
          <w:tcPr>
            <w:tcW w:w="2520" w:type="dxa"/>
            <w:tcBorders>
              <w:top w:val="single" w:sz="4" w:space="0" w:color="auto"/>
              <w:bottom w:val="single" w:sz="4" w:space="0" w:color="auto"/>
            </w:tcBorders>
            <w:shd w:val="clear" w:color="auto" w:fill="auto"/>
          </w:tcPr>
          <w:p w14:paraId="7543D75A" w14:textId="77777777" w:rsidR="00D209A5" w:rsidRDefault="00D209A5" w:rsidP="009C20A8">
            <w:r w:rsidRPr="00D21188">
              <w:t xml:space="preserve">Skill </w:t>
            </w:r>
            <w:r>
              <w:t>Short Description</w:t>
            </w:r>
          </w:p>
        </w:tc>
        <w:tc>
          <w:tcPr>
            <w:tcW w:w="3164" w:type="dxa"/>
            <w:tcBorders>
              <w:top w:val="single" w:sz="4" w:space="0" w:color="auto"/>
              <w:bottom w:val="single" w:sz="4" w:space="0" w:color="auto"/>
            </w:tcBorders>
            <w:shd w:val="clear" w:color="auto" w:fill="auto"/>
          </w:tcPr>
          <w:p w14:paraId="46A97FB2" w14:textId="77777777" w:rsidR="00D209A5" w:rsidRDefault="00884E8A" w:rsidP="009C20A8">
            <w:del w:id="182" w:author="Charlie Kunes" w:date="2012-07-23T17:30:00Z">
              <w:r w:rsidRPr="00884E8A" w:rsidDel="00866893">
                <w:delText>HcmSkill</w:delText>
              </w:r>
              <w:r w:rsidDel="00866893">
                <w:delText xml:space="preserve"> &gt; </w:delText>
              </w:r>
              <w:r w:rsidR="005B2D7A" w:rsidRPr="005B2D7A" w:rsidDel="00866893">
                <w:delText>SkillId</w:delText>
              </w:r>
            </w:del>
            <w:ins w:id="183" w:author="Charlie Kunes" w:date="2012-07-23T17:30:00Z">
              <w:r w:rsidR="00866893">
                <w:t>HcmPersonSkill&gt;</w:t>
              </w:r>
            </w:ins>
            <w:ins w:id="184" w:author="Charlie Kunes" w:date="2012-07-23T17:31:00Z">
              <w:r w:rsidR="00866893">
                <w:t>Skill</w:t>
              </w:r>
            </w:ins>
          </w:p>
        </w:tc>
        <w:tc>
          <w:tcPr>
            <w:tcW w:w="5062" w:type="dxa"/>
            <w:tcBorders>
              <w:top w:val="single" w:sz="4" w:space="0" w:color="auto"/>
              <w:bottom w:val="single" w:sz="4" w:space="0" w:color="auto"/>
            </w:tcBorders>
            <w:shd w:val="clear" w:color="auto" w:fill="auto"/>
          </w:tcPr>
          <w:p w14:paraId="6F94ADFF" w14:textId="77777777" w:rsidR="00D209A5" w:rsidRPr="00071AE0" w:rsidRDefault="0024460D" w:rsidP="00E05C23">
            <w:pPr>
              <w:rPr>
                <w:rFonts w:asciiTheme="minorHAnsi" w:hAnsiTheme="minorHAnsi" w:cstheme="minorHAnsi"/>
              </w:rPr>
            </w:pPr>
            <w:r>
              <w:rPr>
                <w:rFonts w:asciiTheme="minorHAnsi" w:hAnsiTheme="minorHAnsi" w:cstheme="minorHAnsi"/>
              </w:rPr>
              <w:t xml:space="preserve">The record should exist in the Master table &gt; </w:t>
            </w:r>
            <w:r w:rsidR="00E05C23" w:rsidRPr="00E05C23">
              <w:rPr>
                <w:rFonts w:asciiTheme="minorHAnsi" w:hAnsiTheme="minorHAnsi" w:cstheme="minorHAnsi"/>
              </w:rPr>
              <w:t>HcmSkill</w:t>
            </w:r>
            <w:r w:rsidR="00E05C23">
              <w:rPr>
                <w:rFonts w:asciiTheme="minorHAnsi" w:hAnsiTheme="minorHAnsi" w:cstheme="minorHAnsi"/>
              </w:rPr>
              <w:t xml:space="preserve"> &gt; </w:t>
            </w:r>
            <w:r w:rsidR="00E05C23" w:rsidRPr="00E05C23">
              <w:rPr>
                <w:rFonts w:asciiTheme="minorHAnsi" w:hAnsiTheme="minorHAnsi" w:cstheme="minorHAnsi"/>
              </w:rPr>
              <w:t>SkillId</w:t>
            </w:r>
            <w:r>
              <w:rPr>
                <w:rFonts w:asciiTheme="minorHAnsi" w:hAnsiTheme="minorHAnsi" w:cstheme="minorHAnsi"/>
              </w:rPr>
              <w:t>,</w:t>
            </w:r>
            <w:r w:rsidRPr="00014087">
              <w:rPr>
                <w:rFonts w:asciiTheme="minorHAnsi" w:hAnsiTheme="minorHAnsi" w:cstheme="minorHAnsi"/>
              </w:rPr>
              <w:t xml:space="preserve"> otherwise it will throw error</w:t>
            </w:r>
            <w:r>
              <w:rPr>
                <w:rFonts w:asciiTheme="minorHAnsi" w:hAnsiTheme="minorHAnsi" w:cstheme="minorHAnsi"/>
              </w:rPr>
              <w:t>.</w:t>
            </w:r>
          </w:p>
        </w:tc>
      </w:tr>
      <w:tr w:rsidR="00D209A5" w:rsidRPr="00071AE0" w14:paraId="4BB5EC39" w14:textId="77777777" w:rsidTr="00A24253">
        <w:trPr>
          <w:trHeight w:val="202"/>
        </w:trPr>
        <w:tc>
          <w:tcPr>
            <w:tcW w:w="2520" w:type="dxa"/>
            <w:tcBorders>
              <w:top w:val="single" w:sz="4" w:space="0" w:color="auto"/>
              <w:bottom w:val="single" w:sz="4" w:space="0" w:color="auto"/>
            </w:tcBorders>
            <w:shd w:val="clear" w:color="auto" w:fill="auto"/>
          </w:tcPr>
          <w:p w14:paraId="0771B1C1" w14:textId="77777777" w:rsidR="00D209A5" w:rsidRDefault="00D209A5" w:rsidP="009C20A8">
            <w:r w:rsidRPr="00D21188">
              <w:t>Proficiency Level</w:t>
            </w:r>
          </w:p>
        </w:tc>
        <w:tc>
          <w:tcPr>
            <w:tcW w:w="3164" w:type="dxa"/>
            <w:tcBorders>
              <w:top w:val="single" w:sz="4" w:space="0" w:color="auto"/>
              <w:bottom w:val="single" w:sz="4" w:space="0" w:color="auto"/>
            </w:tcBorders>
            <w:shd w:val="clear" w:color="auto" w:fill="auto"/>
          </w:tcPr>
          <w:p w14:paraId="2FBCDF07" w14:textId="77777777" w:rsidR="00D209A5" w:rsidRDefault="00FF1295" w:rsidP="009C20A8">
            <w:r w:rsidRPr="00FF1295">
              <w:t>HcmRatingLevel</w:t>
            </w:r>
            <w:r>
              <w:t xml:space="preserve"> &gt;</w:t>
            </w:r>
            <w:r w:rsidR="00A20AAA">
              <w:t xml:space="preserve"> </w:t>
            </w:r>
            <w:r w:rsidR="00A20AAA" w:rsidRPr="00A20AAA">
              <w:t>RatingLevelId</w:t>
            </w:r>
          </w:p>
        </w:tc>
        <w:tc>
          <w:tcPr>
            <w:tcW w:w="5062" w:type="dxa"/>
            <w:tcBorders>
              <w:top w:val="single" w:sz="4" w:space="0" w:color="auto"/>
              <w:bottom w:val="single" w:sz="4" w:space="0" w:color="auto"/>
            </w:tcBorders>
            <w:shd w:val="clear" w:color="auto" w:fill="auto"/>
          </w:tcPr>
          <w:p w14:paraId="7BC4E5EF" w14:textId="77777777" w:rsidR="00D209A5" w:rsidRPr="00071AE0" w:rsidRDefault="0024460D" w:rsidP="00A24253">
            <w:pPr>
              <w:rPr>
                <w:rFonts w:asciiTheme="minorHAnsi" w:hAnsiTheme="minorHAnsi" w:cstheme="minorHAnsi"/>
              </w:rPr>
            </w:pPr>
            <w:commentRangeStart w:id="185"/>
            <w:r>
              <w:rPr>
                <w:rFonts w:asciiTheme="minorHAnsi" w:hAnsiTheme="minorHAnsi" w:cstheme="minorHAnsi"/>
              </w:rPr>
              <w:t xml:space="preserve">The record should exist in the Master table &gt; </w:t>
            </w:r>
            <w:r w:rsidR="00FF1295">
              <w:rPr>
                <w:rFonts w:asciiTheme="minorHAnsi" w:hAnsiTheme="minorHAnsi" w:cstheme="minorHAnsi"/>
              </w:rPr>
              <w:t xml:space="preserve">HcmRatingModel &gt; </w:t>
            </w:r>
            <w:r w:rsidR="00FF1295" w:rsidRPr="00FF1295">
              <w:rPr>
                <w:rFonts w:asciiTheme="minorHAnsi" w:hAnsiTheme="minorHAnsi" w:cstheme="minorHAnsi"/>
              </w:rPr>
              <w:t>RatingModelId</w:t>
            </w:r>
            <w:r>
              <w:rPr>
                <w:rFonts w:asciiTheme="minorHAnsi" w:hAnsiTheme="minorHAnsi" w:cstheme="minorHAnsi"/>
              </w:rPr>
              <w:t>,</w:t>
            </w:r>
            <w:r w:rsidRPr="00014087">
              <w:rPr>
                <w:rFonts w:asciiTheme="minorHAnsi" w:hAnsiTheme="minorHAnsi" w:cstheme="minorHAnsi"/>
              </w:rPr>
              <w:t xml:space="preserve"> otherwise it will throw error</w:t>
            </w:r>
            <w:r>
              <w:rPr>
                <w:rFonts w:asciiTheme="minorHAnsi" w:hAnsiTheme="minorHAnsi" w:cstheme="minorHAnsi"/>
              </w:rPr>
              <w:t>.</w:t>
            </w:r>
            <w:commentRangeEnd w:id="185"/>
            <w:r w:rsidR="00B65F18">
              <w:rPr>
                <w:rStyle w:val="CommentReference"/>
              </w:rPr>
              <w:commentReference w:id="185"/>
            </w:r>
          </w:p>
        </w:tc>
      </w:tr>
      <w:tr w:rsidR="00866893" w:rsidRPr="00071AE0" w14:paraId="0E47F71D" w14:textId="77777777" w:rsidTr="00A24253">
        <w:trPr>
          <w:trHeight w:val="202"/>
          <w:ins w:id="186" w:author="Charlie Kunes" w:date="2012-07-23T17:23:00Z"/>
        </w:trPr>
        <w:tc>
          <w:tcPr>
            <w:tcW w:w="2520" w:type="dxa"/>
            <w:tcBorders>
              <w:top w:val="single" w:sz="4" w:space="0" w:color="auto"/>
              <w:bottom w:val="single" w:sz="4" w:space="0" w:color="auto"/>
            </w:tcBorders>
            <w:shd w:val="clear" w:color="auto" w:fill="auto"/>
          </w:tcPr>
          <w:p w14:paraId="1D341DDA" w14:textId="77777777" w:rsidR="00866893" w:rsidRPr="00D21188" w:rsidRDefault="00866893" w:rsidP="009C20A8">
            <w:pPr>
              <w:rPr>
                <w:ins w:id="187" w:author="Charlie Kunes" w:date="2012-07-23T17:23:00Z"/>
              </w:rPr>
            </w:pPr>
            <w:ins w:id="188" w:author="Charlie Kunes" w:date="2012-07-23T17:23:00Z">
              <w:r>
                <w:t>Rating</w:t>
              </w:r>
            </w:ins>
          </w:p>
        </w:tc>
        <w:tc>
          <w:tcPr>
            <w:tcW w:w="3164" w:type="dxa"/>
            <w:tcBorders>
              <w:top w:val="single" w:sz="4" w:space="0" w:color="auto"/>
              <w:bottom w:val="single" w:sz="4" w:space="0" w:color="auto"/>
            </w:tcBorders>
            <w:shd w:val="clear" w:color="auto" w:fill="auto"/>
          </w:tcPr>
          <w:p w14:paraId="7369F12F" w14:textId="77777777" w:rsidR="00866893" w:rsidRPr="00FF1295" w:rsidRDefault="00B65F18" w:rsidP="009C20A8">
            <w:pPr>
              <w:rPr>
                <w:ins w:id="189" w:author="Charlie Kunes" w:date="2012-07-23T17:23:00Z"/>
              </w:rPr>
            </w:pPr>
            <w:ins w:id="190" w:author="Charlie Kunes" w:date="2012-07-23T17:43:00Z">
              <w:r>
                <w:t>HcmPersonSkill&gt;RatingLevel</w:t>
              </w:r>
            </w:ins>
          </w:p>
        </w:tc>
        <w:tc>
          <w:tcPr>
            <w:tcW w:w="5062" w:type="dxa"/>
            <w:tcBorders>
              <w:top w:val="single" w:sz="4" w:space="0" w:color="auto"/>
              <w:bottom w:val="single" w:sz="4" w:space="0" w:color="auto"/>
            </w:tcBorders>
            <w:shd w:val="clear" w:color="auto" w:fill="auto"/>
          </w:tcPr>
          <w:p w14:paraId="425692BB" w14:textId="77777777" w:rsidR="00866893" w:rsidRDefault="00866893" w:rsidP="00A24253">
            <w:pPr>
              <w:rPr>
                <w:ins w:id="191" w:author="Charlie Kunes" w:date="2012-07-23T17:23:00Z"/>
                <w:rFonts w:asciiTheme="minorHAnsi" w:hAnsiTheme="minorHAnsi" w:cstheme="minorHAnsi"/>
              </w:rPr>
            </w:pPr>
            <w:ins w:id="192" w:author="Charlie Kunes" w:date="2012-07-23T17:24:00Z">
              <w:r>
                <w:rPr>
                  <w:rFonts w:asciiTheme="minorHAnsi" w:hAnsiTheme="minorHAnsi" w:cstheme="minorHAnsi"/>
                </w:rPr>
                <w:t>The record should exist in the Master table &gt; HcmRatingLevel, otherwise an error will be thrown</w:t>
              </w:r>
            </w:ins>
          </w:p>
        </w:tc>
      </w:tr>
      <w:tr w:rsidR="00D209A5" w:rsidRPr="00071AE0" w14:paraId="7FB172E5" w14:textId="77777777" w:rsidTr="00A24253">
        <w:trPr>
          <w:trHeight w:val="202"/>
        </w:trPr>
        <w:tc>
          <w:tcPr>
            <w:tcW w:w="2520" w:type="dxa"/>
            <w:tcBorders>
              <w:top w:val="single" w:sz="4" w:space="0" w:color="auto"/>
              <w:bottom w:val="single" w:sz="4" w:space="0" w:color="auto"/>
            </w:tcBorders>
            <w:shd w:val="clear" w:color="auto" w:fill="auto"/>
          </w:tcPr>
          <w:p w14:paraId="79DFCB94" w14:textId="77777777" w:rsidR="00D209A5" w:rsidRDefault="00D209A5" w:rsidP="009C20A8">
            <w:r w:rsidRPr="00D21188">
              <w:t>Date Acquired</w:t>
            </w:r>
          </w:p>
        </w:tc>
        <w:tc>
          <w:tcPr>
            <w:tcW w:w="3164" w:type="dxa"/>
            <w:tcBorders>
              <w:top w:val="single" w:sz="4" w:space="0" w:color="auto"/>
              <w:bottom w:val="single" w:sz="4" w:space="0" w:color="auto"/>
            </w:tcBorders>
            <w:shd w:val="clear" w:color="auto" w:fill="auto"/>
          </w:tcPr>
          <w:p w14:paraId="1991E7E0" w14:textId="77777777" w:rsidR="00D209A5" w:rsidRDefault="00FF1295" w:rsidP="009C20A8">
            <w:r w:rsidRPr="00FF1295">
              <w:t>HcmPersonSkill</w:t>
            </w:r>
            <w:r>
              <w:t xml:space="preserve"> &gt; </w:t>
            </w:r>
            <w:r w:rsidR="00C55402" w:rsidRPr="00C55402">
              <w:t>RatingLevelDate</w:t>
            </w:r>
          </w:p>
        </w:tc>
        <w:tc>
          <w:tcPr>
            <w:tcW w:w="5062" w:type="dxa"/>
            <w:tcBorders>
              <w:top w:val="single" w:sz="4" w:space="0" w:color="auto"/>
              <w:bottom w:val="single" w:sz="4" w:space="0" w:color="auto"/>
            </w:tcBorders>
            <w:shd w:val="clear" w:color="auto" w:fill="auto"/>
          </w:tcPr>
          <w:p w14:paraId="0D7940A3" w14:textId="77777777" w:rsidR="00D209A5" w:rsidRPr="00071AE0" w:rsidRDefault="00D209A5" w:rsidP="00A24253">
            <w:pPr>
              <w:rPr>
                <w:rFonts w:asciiTheme="minorHAnsi" w:hAnsiTheme="minorHAnsi" w:cstheme="minorHAnsi"/>
              </w:rPr>
            </w:pPr>
          </w:p>
        </w:tc>
      </w:tr>
    </w:tbl>
    <w:p w14:paraId="5591B88C" w14:textId="77777777" w:rsidR="00A24253" w:rsidRDefault="00A24253" w:rsidP="00590127">
      <w:pPr>
        <w:pStyle w:val="NormalText-Indent1"/>
      </w:pPr>
    </w:p>
    <w:p w14:paraId="5261A85A" w14:textId="77777777" w:rsidR="00D209A5" w:rsidRPr="00C8311F" w:rsidRDefault="00D209A5" w:rsidP="00D209A5">
      <w:pPr>
        <w:pStyle w:val="BodyText"/>
        <w:rPr>
          <w:rFonts w:asciiTheme="minorHAnsi" w:hAnsiTheme="minorHAnsi" w:cs="Arial"/>
          <w:b/>
          <w:u w:val="single"/>
        </w:rPr>
      </w:pPr>
      <w:r w:rsidRPr="002223D8">
        <w:rPr>
          <w:rFonts w:asciiTheme="minorHAnsi" w:hAnsiTheme="minorHAnsi" w:cstheme="minorHAnsi"/>
          <w:b/>
          <w:u w:val="single"/>
        </w:rPr>
        <w:t>Human Resources</w:t>
      </w:r>
      <w:r w:rsidRPr="00C8311F">
        <w:rPr>
          <w:rFonts w:asciiTheme="minorHAnsi" w:hAnsiTheme="minorHAnsi" w:cs="Arial"/>
          <w:b/>
          <w:u w:val="single"/>
        </w:rPr>
        <w:t>&gt;Common&gt; Workers&gt;</w:t>
      </w:r>
      <w:r>
        <w:rPr>
          <w:rFonts w:asciiTheme="minorHAnsi" w:hAnsiTheme="minorHAnsi" w:cs="Arial"/>
          <w:b/>
          <w:u w:val="single"/>
        </w:rPr>
        <w:t>Workers</w:t>
      </w:r>
    </w:p>
    <w:p w14:paraId="07846834" w14:textId="77777777" w:rsidR="00D209A5" w:rsidRDefault="00D209A5" w:rsidP="00D209A5">
      <w:pPr>
        <w:ind w:firstLine="720"/>
        <w:rPr>
          <w:rFonts w:asciiTheme="minorHAnsi" w:hAnsiTheme="minorHAnsi"/>
          <w:b/>
        </w:rPr>
      </w:pPr>
      <w:r>
        <w:rPr>
          <w:rFonts w:asciiTheme="minorHAnsi" w:hAnsiTheme="minorHAnsi"/>
          <w:b/>
        </w:rPr>
        <w:t>Fasttab: Competencies and development &gt; Competencies &gt; Courses</w:t>
      </w:r>
    </w:p>
    <w:p w14:paraId="7D9E4EC1" w14:textId="77777777" w:rsidR="00D209A5" w:rsidRPr="004F686D" w:rsidRDefault="00D209A5" w:rsidP="00D209A5">
      <w:pPr>
        <w:ind w:firstLine="720"/>
        <w:rPr>
          <w:rFonts w:asciiTheme="minorHAnsi" w:hAnsi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D209A5" w:rsidRPr="00F0431B" w14:paraId="6A86A08C" w14:textId="77777777" w:rsidTr="009C20A8">
        <w:trPr>
          <w:trHeight w:val="202"/>
          <w:tblHeader/>
        </w:trPr>
        <w:tc>
          <w:tcPr>
            <w:tcW w:w="2520" w:type="dxa"/>
            <w:tcBorders>
              <w:top w:val="single" w:sz="4" w:space="0" w:color="auto"/>
              <w:bottom w:val="single" w:sz="4" w:space="0" w:color="auto"/>
            </w:tcBorders>
            <w:shd w:val="clear" w:color="auto" w:fill="D9D9D9" w:themeFill="background1" w:themeFillShade="D9"/>
          </w:tcPr>
          <w:p w14:paraId="3D404756" w14:textId="77777777" w:rsidR="00D209A5" w:rsidRPr="00F0431B" w:rsidRDefault="00D209A5" w:rsidP="009C20A8">
            <w:pPr>
              <w:rPr>
                <w:rFonts w:asciiTheme="minorHAnsi" w:hAnsiTheme="minorHAnsi" w:cstheme="minorHAnsi"/>
                <w:b/>
              </w:rPr>
            </w:pPr>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65FD8695" w14:textId="77777777" w:rsidR="00D209A5" w:rsidRPr="00F0431B" w:rsidRDefault="00D209A5" w:rsidP="009C20A8">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4A20E1E3" w14:textId="77777777" w:rsidR="00D209A5" w:rsidRPr="00F0431B" w:rsidRDefault="00D209A5" w:rsidP="009C20A8">
            <w:pPr>
              <w:rPr>
                <w:rFonts w:asciiTheme="minorHAnsi" w:hAnsiTheme="minorHAnsi" w:cstheme="minorHAnsi"/>
                <w:b/>
              </w:rPr>
            </w:pPr>
            <w:r w:rsidRPr="00F0431B">
              <w:rPr>
                <w:rFonts w:asciiTheme="minorHAnsi" w:hAnsiTheme="minorHAnsi" w:cstheme="minorHAnsi"/>
                <w:b/>
              </w:rPr>
              <w:t>Notes</w:t>
            </w:r>
          </w:p>
        </w:tc>
      </w:tr>
      <w:tr w:rsidR="00D209A5" w:rsidRPr="00071AE0" w14:paraId="71705F34" w14:textId="77777777" w:rsidTr="009C20A8">
        <w:trPr>
          <w:trHeight w:val="202"/>
        </w:trPr>
        <w:tc>
          <w:tcPr>
            <w:tcW w:w="2520" w:type="dxa"/>
            <w:tcBorders>
              <w:top w:val="single" w:sz="4" w:space="0" w:color="auto"/>
              <w:bottom w:val="single" w:sz="4" w:space="0" w:color="auto"/>
            </w:tcBorders>
            <w:shd w:val="clear" w:color="auto" w:fill="auto"/>
          </w:tcPr>
          <w:p w14:paraId="49CA07F4" w14:textId="77777777" w:rsidR="00D209A5" w:rsidRDefault="00D209A5" w:rsidP="009C20A8">
            <w:r>
              <w:t>Empl ID</w:t>
            </w:r>
          </w:p>
        </w:tc>
        <w:tc>
          <w:tcPr>
            <w:tcW w:w="3164" w:type="dxa"/>
            <w:tcBorders>
              <w:top w:val="single" w:sz="4" w:space="0" w:color="auto"/>
              <w:bottom w:val="single" w:sz="4" w:space="0" w:color="auto"/>
            </w:tcBorders>
            <w:shd w:val="clear" w:color="auto" w:fill="auto"/>
          </w:tcPr>
          <w:p w14:paraId="66A00776" w14:textId="77777777" w:rsidR="00D209A5" w:rsidRDefault="00D209A5" w:rsidP="009C20A8">
            <w:del w:id="193" w:author="Charlie Kunes" w:date="2012-07-23T17:56:00Z">
              <w:r w:rsidDel="006C41E7">
                <w:delText>Personnel Number</w:delText>
              </w:r>
            </w:del>
            <w:ins w:id="194" w:author="Charlie Kunes" w:date="2012-07-23T17:56:00Z">
              <w:r w:rsidR="006C41E7">
                <w:t>HcmPersonCourse &gt; Person</w:t>
              </w:r>
            </w:ins>
          </w:p>
        </w:tc>
        <w:tc>
          <w:tcPr>
            <w:tcW w:w="5062" w:type="dxa"/>
            <w:tcBorders>
              <w:top w:val="single" w:sz="4" w:space="0" w:color="auto"/>
              <w:bottom w:val="single" w:sz="4" w:space="0" w:color="auto"/>
            </w:tcBorders>
            <w:shd w:val="clear" w:color="auto" w:fill="auto"/>
          </w:tcPr>
          <w:p w14:paraId="244B2252" w14:textId="77777777" w:rsidR="00D209A5" w:rsidRPr="00071AE0" w:rsidRDefault="00D209A5" w:rsidP="009C20A8">
            <w:pPr>
              <w:rPr>
                <w:rFonts w:asciiTheme="minorHAnsi" w:hAnsiTheme="minorHAnsi" w:cstheme="minorHAnsi"/>
              </w:rPr>
            </w:pPr>
          </w:p>
        </w:tc>
      </w:tr>
      <w:tr w:rsidR="00314575" w:rsidRPr="00071AE0" w14:paraId="1943F646" w14:textId="77777777" w:rsidTr="009C20A8">
        <w:trPr>
          <w:trHeight w:val="202"/>
        </w:trPr>
        <w:tc>
          <w:tcPr>
            <w:tcW w:w="2520" w:type="dxa"/>
            <w:tcBorders>
              <w:top w:val="single" w:sz="4" w:space="0" w:color="auto"/>
              <w:bottom w:val="single" w:sz="4" w:space="0" w:color="auto"/>
            </w:tcBorders>
            <w:shd w:val="clear" w:color="auto" w:fill="auto"/>
          </w:tcPr>
          <w:p w14:paraId="7F014FAA" w14:textId="77777777" w:rsidR="00314575" w:rsidRDefault="00314575" w:rsidP="009C20A8">
            <w:r>
              <w:lastRenderedPageBreak/>
              <w:t>Description</w:t>
            </w:r>
          </w:p>
        </w:tc>
        <w:tc>
          <w:tcPr>
            <w:tcW w:w="3164" w:type="dxa"/>
            <w:tcBorders>
              <w:top w:val="single" w:sz="4" w:space="0" w:color="auto"/>
              <w:bottom w:val="single" w:sz="4" w:space="0" w:color="auto"/>
            </w:tcBorders>
            <w:shd w:val="clear" w:color="auto" w:fill="auto"/>
          </w:tcPr>
          <w:p w14:paraId="705A1DAC" w14:textId="77777777" w:rsidR="00314575" w:rsidRDefault="005A0673" w:rsidP="009C20A8">
            <w:r w:rsidRPr="005A0673">
              <w:t>HcmPersonCourse</w:t>
            </w:r>
            <w:r>
              <w:t xml:space="preserve"> &gt; </w:t>
            </w:r>
            <w:r w:rsidR="00860CBC" w:rsidRPr="00860CBC">
              <w:t>CourseId</w:t>
            </w:r>
          </w:p>
        </w:tc>
        <w:tc>
          <w:tcPr>
            <w:tcW w:w="5062" w:type="dxa"/>
            <w:tcBorders>
              <w:top w:val="single" w:sz="4" w:space="0" w:color="auto"/>
              <w:bottom w:val="single" w:sz="4" w:space="0" w:color="auto"/>
            </w:tcBorders>
            <w:shd w:val="clear" w:color="auto" w:fill="auto"/>
          </w:tcPr>
          <w:p w14:paraId="4C31457F" w14:textId="77777777" w:rsidR="00314575" w:rsidRPr="00071AE0" w:rsidRDefault="00314575" w:rsidP="009C20A8">
            <w:pPr>
              <w:rPr>
                <w:rFonts w:asciiTheme="minorHAnsi" w:hAnsiTheme="minorHAnsi" w:cstheme="minorHAnsi"/>
              </w:rPr>
            </w:pPr>
          </w:p>
        </w:tc>
      </w:tr>
      <w:tr w:rsidR="00314575" w:rsidRPr="00071AE0" w14:paraId="0775470A" w14:textId="77777777" w:rsidTr="009C20A8">
        <w:trPr>
          <w:trHeight w:val="202"/>
        </w:trPr>
        <w:tc>
          <w:tcPr>
            <w:tcW w:w="2520" w:type="dxa"/>
            <w:tcBorders>
              <w:top w:val="single" w:sz="4" w:space="0" w:color="auto"/>
              <w:bottom w:val="single" w:sz="4" w:space="0" w:color="auto"/>
            </w:tcBorders>
            <w:shd w:val="clear" w:color="auto" w:fill="auto"/>
          </w:tcPr>
          <w:p w14:paraId="5F4BACCD" w14:textId="77777777" w:rsidR="00314575" w:rsidRDefault="00314575" w:rsidP="009C20A8">
            <w:r>
              <w:t>Start date</w:t>
            </w:r>
          </w:p>
        </w:tc>
        <w:tc>
          <w:tcPr>
            <w:tcW w:w="3164" w:type="dxa"/>
            <w:tcBorders>
              <w:top w:val="single" w:sz="4" w:space="0" w:color="auto"/>
              <w:bottom w:val="single" w:sz="4" w:space="0" w:color="auto"/>
            </w:tcBorders>
            <w:shd w:val="clear" w:color="auto" w:fill="auto"/>
          </w:tcPr>
          <w:p w14:paraId="75311859" w14:textId="77777777" w:rsidR="00314575" w:rsidRDefault="005A0673" w:rsidP="003E790C">
            <w:r w:rsidRPr="005A0673">
              <w:t>HcmPersonCourse</w:t>
            </w:r>
            <w:r>
              <w:t xml:space="preserve"> &gt; </w:t>
            </w:r>
            <w:r w:rsidR="00314575">
              <w:t>StartDate</w:t>
            </w:r>
          </w:p>
        </w:tc>
        <w:tc>
          <w:tcPr>
            <w:tcW w:w="5062" w:type="dxa"/>
            <w:tcBorders>
              <w:top w:val="single" w:sz="4" w:space="0" w:color="auto"/>
              <w:bottom w:val="single" w:sz="4" w:space="0" w:color="auto"/>
            </w:tcBorders>
            <w:shd w:val="clear" w:color="auto" w:fill="auto"/>
          </w:tcPr>
          <w:p w14:paraId="77801367" w14:textId="77777777" w:rsidR="00314575" w:rsidRPr="00071AE0" w:rsidRDefault="00314575" w:rsidP="009C20A8">
            <w:pPr>
              <w:rPr>
                <w:rFonts w:asciiTheme="minorHAnsi" w:hAnsiTheme="minorHAnsi" w:cstheme="minorHAnsi"/>
              </w:rPr>
            </w:pPr>
          </w:p>
        </w:tc>
      </w:tr>
      <w:tr w:rsidR="00314575" w:rsidRPr="00071AE0" w14:paraId="18F75309" w14:textId="77777777" w:rsidTr="009C20A8">
        <w:trPr>
          <w:trHeight w:val="202"/>
        </w:trPr>
        <w:tc>
          <w:tcPr>
            <w:tcW w:w="2520" w:type="dxa"/>
            <w:tcBorders>
              <w:top w:val="single" w:sz="4" w:space="0" w:color="auto"/>
              <w:bottom w:val="single" w:sz="4" w:space="0" w:color="auto"/>
            </w:tcBorders>
            <w:shd w:val="clear" w:color="auto" w:fill="auto"/>
          </w:tcPr>
          <w:p w14:paraId="3932FE69" w14:textId="77777777" w:rsidR="00314575" w:rsidRDefault="00314575" w:rsidP="009C20A8">
            <w:r>
              <w:t>End date</w:t>
            </w:r>
          </w:p>
        </w:tc>
        <w:tc>
          <w:tcPr>
            <w:tcW w:w="3164" w:type="dxa"/>
            <w:tcBorders>
              <w:top w:val="single" w:sz="4" w:space="0" w:color="auto"/>
              <w:bottom w:val="single" w:sz="4" w:space="0" w:color="auto"/>
            </w:tcBorders>
            <w:shd w:val="clear" w:color="auto" w:fill="auto"/>
          </w:tcPr>
          <w:p w14:paraId="7456C953" w14:textId="77777777" w:rsidR="00314575" w:rsidRDefault="005A0673" w:rsidP="003E790C">
            <w:r w:rsidRPr="005A0673">
              <w:t>HcmPersonCourse</w:t>
            </w:r>
            <w:r>
              <w:t xml:space="preserve"> &gt; </w:t>
            </w:r>
            <w:r w:rsidR="00314575">
              <w:t>EndDate</w:t>
            </w:r>
          </w:p>
        </w:tc>
        <w:tc>
          <w:tcPr>
            <w:tcW w:w="5062" w:type="dxa"/>
            <w:tcBorders>
              <w:top w:val="single" w:sz="4" w:space="0" w:color="auto"/>
              <w:bottom w:val="single" w:sz="4" w:space="0" w:color="auto"/>
            </w:tcBorders>
            <w:shd w:val="clear" w:color="auto" w:fill="auto"/>
          </w:tcPr>
          <w:p w14:paraId="4076646C" w14:textId="77777777" w:rsidR="00314575" w:rsidRPr="00071AE0" w:rsidRDefault="00314575" w:rsidP="009C20A8">
            <w:pPr>
              <w:rPr>
                <w:rFonts w:asciiTheme="minorHAnsi" w:hAnsiTheme="minorHAnsi" w:cstheme="minorHAnsi"/>
              </w:rPr>
            </w:pPr>
          </w:p>
        </w:tc>
      </w:tr>
      <w:tr w:rsidR="0026039C" w:rsidRPr="00071AE0" w14:paraId="046934C5" w14:textId="77777777" w:rsidTr="009C20A8">
        <w:trPr>
          <w:trHeight w:val="202"/>
        </w:trPr>
        <w:tc>
          <w:tcPr>
            <w:tcW w:w="2520" w:type="dxa"/>
            <w:tcBorders>
              <w:top w:val="single" w:sz="4" w:space="0" w:color="auto"/>
              <w:bottom w:val="single" w:sz="4" w:space="0" w:color="auto"/>
            </w:tcBorders>
            <w:shd w:val="clear" w:color="auto" w:fill="auto"/>
          </w:tcPr>
          <w:p w14:paraId="633944E7" w14:textId="77777777" w:rsidR="0026039C" w:rsidRDefault="0026039C" w:rsidP="009C20A8">
            <w:r>
              <w:t>Session ID</w:t>
            </w:r>
          </w:p>
        </w:tc>
        <w:tc>
          <w:tcPr>
            <w:tcW w:w="3164" w:type="dxa"/>
            <w:tcBorders>
              <w:top w:val="single" w:sz="4" w:space="0" w:color="auto"/>
              <w:bottom w:val="single" w:sz="4" w:space="0" w:color="auto"/>
            </w:tcBorders>
            <w:shd w:val="clear" w:color="auto" w:fill="auto"/>
          </w:tcPr>
          <w:p w14:paraId="27153A72" w14:textId="77777777" w:rsidR="0026039C" w:rsidRDefault="005A0673" w:rsidP="003E790C">
            <w:r w:rsidRPr="005A0673">
              <w:t>HcmPersonCourse</w:t>
            </w:r>
            <w:r>
              <w:t xml:space="preserve"> &gt; </w:t>
            </w:r>
            <w:r w:rsidR="0026039C">
              <w:t>CourseI</w:t>
            </w:r>
            <w:r w:rsidR="003E790C">
              <w:t>d</w:t>
            </w:r>
          </w:p>
        </w:tc>
        <w:tc>
          <w:tcPr>
            <w:tcW w:w="5062" w:type="dxa"/>
            <w:tcBorders>
              <w:top w:val="single" w:sz="4" w:space="0" w:color="auto"/>
              <w:bottom w:val="single" w:sz="4" w:space="0" w:color="auto"/>
            </w:tcBorders>
            <w:shd w:val="clear" w:color="auto" w:fill="auto"/>
          </w:tcPr>
          <w:p w14:paraId="746FE9CC" w14:textId="77777777" w:rsidR="0026039C" w:rsidRPr="00071AE0" w:rsidRDefault="0026039C" w:rsidP="009C20A8">
            <w:pPr>
              <w:rPr>
                <w:rFonts w:asciiTheme="minorHAnsi" w:hAnsiTheme="minorHAnsi" w:cstheme="minorHAnsi"/>
              </w:rPr>
            </w:pPr>
          </w:p>
        </w:tc>
      </w:tr>
      <w:tr w:rsidR="0026039C" w:rsidRPr="00071AE0" w14:paraId="436B5CAB" w14:textId="77777777" w:rsidTr="009C20A8">
        <w:trPr>
          <w:trHeight w:val="202"/>
        </w:trPr>
        <w:tc>
          <w:tcPr>
            <w:tcW w:w="2520" w:type="dxa"/>
            <w:tcBorders>
              <w:top w:val="single" w:sz="4" w:space="0" w:color="auto"/>
              <w:bottom w:val="single" w:sz="4" w:space="0" w:color="auto"/>
            </w:tcBorders>
            <w:shd w:val="clear" w:color="auto" w:fill="auto"/>
          </w:tcPr>
          <w:p w14:paraId="531A0E35" w14:textId="77777777" w:rsidR="0026039C" w:rsidRDefault="0026039C" w:rsidP="009C20A8">
            <w:r>
              <w:t>Location</w:t>
            </w:r>
          </w:p>
        </w:tc>
        <w:tc>
          <w:tcPr>
            <w:tcW w:w="3164" w:type="dxa"/>
            <w:tcBorders>
              <w:top w:val="single" w:sz="4" w:space="0" w:color="auto"/>
              <w:bottom w:val="single" w:sz="4" w:space="0" w:color="auto"/>
            </w:tcBorders>
            <w:shd w:val="clear" w:color="auto" w:fill="auto"/>
          </w:tcPr>
          <w:p w14:paraId="299FDA47" w14:textId="77777777" w:rsidR="0026039C" w:rsidRDefault="005A0673" w:rsidP="009C20A8">
            <w:r w:rsidRPr="005A0673">
              <w:t>HcmPersonCourse</w:t>
            </w:r>
            <w:r>
              <w:t xml:space="preserve"> &gt; </w:t>
            </w:r>
            <w:r w:rsidR="0026039C">
              <w:t>Location</w:t>
            </w:r>
          </w:p>
        </w:tc>
        <w:tc>
          <w:tcPr>
            <w:tcW w:w="5062" w:type="dxa"/>
            <w:tcBorders>
              <w:top w:val="single" w:sz="4" w:space="0" w:color="auto"/>
              <w:bottom w:val="single" w:sz="4" w:space="0" w:color="auto"/>
            </w:tcBorders>
            <w:shd w:val="clear" w:color="auto" w:fill="auto"/>
          </w:tcPr>
          <w:p w14:paraId="74859328" w14:textId="77777777" w:rsidR="0026039C" w:rsidRPr="00071AE0" w:rsidRDefault="0026039C" w:rsidP="009C20A8">
            <w:pPr>
              <w:rPr>
                <w:rFonts w:asciiTheme="minorHAnsi" w:hAnsiTheme="minorHAnsi" w:cstheme="minorHAnsi"/>
              </w:rPr>
            </w:pPr>
          </w:p>
        </w:tc>
      </w:tr>
    </w:tbl>
    <w:p w14:paraId="08CEDEC5" w14:textId="77777777" w:rsidR="00D209A5" w:rsidRDefault="00D209A5" w:rsidP="00590127">
      <w:pPr>
        <w:pStyle w:val="NormalText-Indent1"/>
      </w:pPr>
    </w:p>
    <w:p w14:paraId="0344EC75" w14:textId="77777777" w:rsidR="007F0F5E" w:rsidRDefault="007F0F5E" w:rsidP="00590127">
      <w:pPr>
        <w:pStyle w:val="NormalText-Indent1"/>
        <w:rPr>
          <w:ins w:id="195" w:author="Ramya Buddana" w:date="2012-07-24T11:07:00Z"/>
        </w:rPr>
      </w:pPr>
    </w:p>
    <w:p w14:paraId="06300386" w14:textId="77777777" w:rsidR="00A830F3" w:rsidRDefault="003748A0" w:rsidP="00590127">
      <w:pPr>
        <w:pStyle w:val="NormalText-Indent1"/>
      </w:pPr>
      <w:ins w:id="196" w:author="Ramya Buddana" w:date="2012-07-24T11:08:00Z">
        <w:r>
          <w:t xml:space="preserve">Below are the </w:t>
        </w:r>
        <w:r w:rsidR="00670618">
          <w:t>p</w:t>
        </w:r>
      </w:ins>
      <w:ins w:id="197" w:author="Ramya Buddana" w:date="2012-07-24T11:07:00Z">
        <w:r w:rsidR="00A830F3">
          <w:t>rior setups needed before processing the csv files:</w:t>
        </w:r>
      </w:ins>
    </w:p>
    <w:p w14:paraId="7B03D5F0" w14:textId="77777777" w:rsidR="004C79C1" w:rsidRPr="00DB59F8" w:rsidRDefault="004C79C1" w:rsidP="004C79C1">
      <w:pPr>
        <w:pStyle w:val="BodyText"/>
        <w:rPr>
          <w:rFonts w:asciiTheme="minorHAnsi" w:hAnsiTheme="minorHAnsi" w:cstheme="minorHAnsi"/>
          <w:b/>
          <w:u w:val="single"/>
        </w:rPr>
      </w:pPr>
      <w:r w:rsidRPr="00DB59F8">
        <w:rPr>
          <w:rFonts w:asciiTheme="minorHAnsi" w:hAnsiTheme="minorHAnsi" w:cstheme="minorHAnsi"/>
          <w:b/>
          <w:u w:val="single"/>
        </w:rPr>
        <w:t>Human Resources&gt;</w:t>
      </w:r>
      <w:r>
        <w:rPr>
          <w:rFonts w:asciiTheme="minorHAnsi" w:hAnsiTheme="minorHAnsi" w:cstheme="minorHAnsi"/>
          <w:b/>
          <w:u w:val="single"/>
        </w:rPr>
        <w:t>Setup</w:t>
      </w:r>
      <w:r w:rsidRPr="00DB59F8">
        <w:rPr>
          <w:rFonts w:asciiTheme="minorHAnsi" w:hAnsiTheme="minorHAnsi" w:cstheme="minorHAnsi"/>
          <w:b/>
          <w:u w:val="single"/>
        </w:rPr>
        <w:t>&gt;</w:t>
      </w:r>
      <w:r>
        <w:rPr>
          <w:rFonts w:asciiTheme="minorHAnsi" w:hAnsiTheme="minorHAnsi" w:cstheme="minorHAnsi"/>
          <w:b/>
          <w:u w:val="single"/>
        </w:rPr>
        <w:t>Education&gt;Education disciplines</w:t>
      </w:r>
    </w:p>
    <w:p w14:paraId="5D335A1A" w14:textId="77777777" w:rsidR="004C79C1" w:rsidRDefault="004C79C1" w:rsidP="004C79C1">
      <w:pPr>
        <w:ind w:firstLine="720"/>
        <w:rPr>
          <w:rFonts w:asciiTheme="minorHAnsi" w:hAnsiTheme="minorHAnsi" w:cstheme="minorHAnsi"/>
          <w:b/>
        </w:rPr>
      </w:pPr>
      <w:r w:rsidRPr="00DB59F8">
        <w:rPr>
          <w:rFonts w:asciiTheme="minorHAnsi" w:hAnsiTheme="minorHAnsi" w:cstheme="minorHAnsi"/>
          <w:b/>
        </w:rPr>
        <w:t xml:space="preserve">Fasttab: </w:t>
      </w:r>
      <w:r>
        <w:rPr>
          <w:rFonts w:asciiTheme="minorHAnsi" w:hAnsiTheme="minorHAnsi" w:cstheme="minorHAnsi"/>
          <w:b/>
        </w:rPr>
        <w:t>None</w:t>
      </w:r>
    </w:p>
    <w:p w14:paraId="1614872B" w14:textId="77777777" w:rsidR="004C79C1" w:rsidRDefault="004C79C1" w:rsidP="00590127">
      <w:pPr>
        <w:pStyle w:val="NormalText-Indent1"/>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4C79C1" w:rsidRPr="00F0431B" w14:paraId="15AED20C" w14:textId="77777777" w:rsidTr="009C20A8">
        <w:trPr>
          <w:trHeight w:val="202"/>
          <w:tblHeader/>
        </w:trPr>
        <w:tc>
          <w:tcPr>
            <w:tcW w:w="2520" w:type="dxa"/>
            <w:tcBorders>
              <w:top w:val="single" w:sz="4" w:space="0" w:color="auto"/>
              <w:bottom w:val="single" w:sz="4" w:space="0" w:color="auto"/>
            </w:tcBorders>
            <w:shd w:val="clear" w:color="auto" w:fill="D9D9D9" w:themeFill="background1" w:themeFillShade="D9"/>
          </w:tcPr>
          <w:p w14:paraId="2C92296E" w14:textId="77777777" w:rsidR="004C79C1" w:rsidRPr="00F0431B" w:rsidRDefault="004C79C1" w:rsidP="009C20A8">
            <w:pPr>
              <w:rPr>
                <w:rFonts w:asciiTheme="minorHAnsi" w:hAnsiTheme="minorHAnsi" w:cstheme="minorHAnsi"/>
                <w:b/>
              </w:rPr>
            </w:pPr>
            <w:commentRangeStart w:id="198"/>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7E4C2C43" w14:textId="77777777" w:rsidR="004C79C1" w:rsidRPr="00F0431B" w:rsidRDefault="004C79C1" w:rsidP="009C20A8">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4B4AF53C" w14:textId="77777777" w:rsidR="004C79C1" w:rsidRPr="00F0431B" w:rsidRDefault="004C79C1" w:rsidP="009C20A8">
            <w:pPr>
              <w:rPr>
                <w:rFonts w:asciiTheme="minorHAnsi" w:hAnsiTheme="minorHAnsi" w:cstheme="minorHAnsi"/>
                <w:b/>
              </w:rPr>
            </w:pPr>
            <w:r w:rsidRPr="00F0431B">
              <w:rPr>
                <w:rFonts w:asciiTheme="minorHAnsi" w:hAnsiTheme="minorHAnsi" w:cstheme="minorHAnsi"/>
                <w:b/>
              </w:rPr>
              <w:t>Notes</w:t>
            </w:r>
          </w:p>
        </w:tc>
      </w:tr>
      <w:tr w:rsidR="005B3C39" w:rsidRPr="00071AE0" w14:paraId="13D5982D" w14:textId="77777777" w:rsidTr="009C20A8">
        <w:trPr>
          <w:trHeight w:val="202"/>
        </w:trPr>
        <w:tc>
          <w:tcPr>
            <w:tcW w:w="2520" w:type="dxa"/>
            <w:tcBorders>
              <w:top w:val="single" w:sz="4" w:space="0" w:color="auto"/>
              <w:bottom w:val="single" w:sz="4" w:space="0" w:color="auto"/>
            </w:tcBorders>
            <w:shd w:val="clear" w:color="auto" w:fill="auto"/>
          </w:tcPr>
          <w:p w14:paraId="6EBCC244" w14:textId="77777777" w:rsidR="005B3C39" w:rsidRDefault="005B3C39" w:rsidP="00987A9D">
            <w:commentRangeStart w:id="199"/>
            <w:commentRangeStart w:id="200"/>
            <w:r>
              <w:t>Major</w:t>
            </w:r>
            <w:commentRangeEnd w:id="199"/>
            <w:r w:rsidR="006C41E7">
              <w:rPr>
                <w:rStyle w:val="CommentReference"/>
              </w:rPr>
              <w:commentReference w:id="199"/>
            </w:r>
            <w:commentRangeEnd w:id="200"/>
            <w:r w:rsidR="00660B85">
              <w:rPr>
                <w:rStyle w:val="CommentReference"/>
              </w:rPr>
              <w:commentReference w:id="200"/>
            </w:r>
          </w:p>
        </w:tc>
        <w:tc>
          <w:tcPr>
            <w:tcW w:w="3164" w:type="dxa"/>
            <w:tcBorders>
              <w:top w:val="single" w:sz="4" w:space="0" w:color="auto"/>
              <w:bottom w:val="single" w:sz="4" w:space="0" w:color="auto"/>
            </w:tcBorders>
            <w:shd w:val="clear" w:color="auto" w:fill="auto"/>
          </w:tcPr>
          <w:p w14:paraId="5A75957A" w14:textId="77777777" w:rsidR="005B3C39" w:rsidRDefault="00AE7E57" w:rsidP="00987A9D">
            <w:r w:rsidRPr="00AE7E57">
              <w:t>HcmEducationDiscipline</w:t>
            </w:r>
            <w:r>
              <w:t xml:space="preserve"> &gt; </w:t>
            </w:r>
            <w:r w:rsidR="00C83428" w:rsidRPr="00C83428">
              <w:t>EducationDisciplineId</w:t>
            </w:r>
          </w:p>
        </w:tc>
        <w:tc>
          <w:tcPr>
            <w:tcW w:w="5062" w:type="dxa"/>
            <w:tcBorders>
              <w:top w:val="single" w:sz="4" w:space="0" w:color="auto"/>
              <w:bottom w:val="single" w:sz="4" w:space="0" w:color="auto"/>
            </w:tcBorders>
            <w:shd w:val="clear" w:color="auto" w:fill="auto"/>
          </w:tcPr>
          <w:p w14:paraId="6BF43D03" w14:textId="77777777" w:rsidR="005B3C39" w:rsidRDefault="005B3C39" w:rsidP="00987A9D"/>
        </w:tc>
      </w:tr>
      <w:tr w:rsidR="005B3C39" w:rsidRPr="00071AE0" w14:paraId="0DECCFB6" w14:textId="77777777" w:rsidTr="005B3C39">
        <w:trPr>
          <w:trHeight w:val="207"/>
        </w:trPr>
        <w:tc>
          <w:tcPr>
            <w:tcW w:w="2520" w:type="dxa"/>
            <w:tcBorders>
              <w:top w:val="single" w:sz="4" w:space="0" w:color="auto"/>
              <w:bottom w:val="single" w:sz="4" w:space="0" w:color="auto"/>
            </w:tcBorders>
            <w:shd w:val="clear" w:color="auto" w:fill="auto"/>
          </w:tcPr>
          <w:p w14:paraId="043BA209" w14:textId="77777777" w:rsidR="005B3C39" w:rsidRDefault="005B3C39" w:rsidP="00987A9D">
            <w:r>
              <w:t>Major Description</w:t>
            </w:r>
          </w:p>
        </w:tc>
        <w:tc>
          <w:tcPr>
            <w:tcW w:w="3164" w:type="dxa"/>
            <w:tcBorders>
              <w:top w:val="single" w:sz="4" w:space="0" w:color="auto"/>
              <w:bottom w:val="single" w:sz="4" w:space="0" w:color="auto"/>
            </w:tcBorders>
            <w:shd w:val="clear" w:color="auto" w:fill="auto"/>
          </w:tcPr>
          <w:p w14:paraId="7EC3E2C5" w14:textId="77777777" w:rsidR="005B3C39" w:rsidRDefault="00AE7E57" w:rsidP="00987A9D">
            <w:r w:rsidRPr="00AE7E57">
              <w:t>HcmEducationDiscipline</w:t>
            </w:r>
            <w:r>
              <w:t xml:space="preserve"> &gt; </w:t>
            </w:r>
            <w:r w:rsidR="005B3C39">
              <w:t>Description</w:t>
            </w:r>
            <w:commentRangeEnd w:id="198"/>
            <w:r w:rsidR="00DC6F3D">
              <w:rPr>
                <w:rStyle w:val="CommentReference"/>
              </w:rPr>
              <w:commentReference w:id="198"/>
            </w:r>
          </w:p>
        </w:tc>
        <w:tc>
          <w:tcPr>
            <w:tcW w:w="5062" w:type="dxa"/>
            <w:tcBorders>
              <w:top w:val="single" w:sz="4" w:space="0" w:color="auto"/>
              <w:bottom w:val="single" w:sz="4" w:space="0" w:color="auto"/>
            </w:tcBorders>
            <w:shd w:val="clear" w:color="auto" w:fill="auto"/>
          </w:tcPr>
          <w:p w14:paraId="3BDFA5EA" w14:textId="77777777" w:rsidR="005B3C39" w:rsidRDefault="005B3C39" w:rsidP="00987A9D"/>
        </w:tc>
      </w:tr>
    </w:tbl>
    <w:p w14:paraId="50E93A74" w14:textId="77777777" w:rsidR="004C79C1" w:rsidRDefault="004C79C1" w:rsidP="00590127">
      <w:pPr>
        <w:pStyle w:val="NormalText-Indent1"/>
      </w:pPr>
    </w:p>
    <w:p w14:paraId="1E745CF8" w14:textId="77777777" w:rsidR="009A61F2" w:rsidRPr="00DB59F8" w:rsidRDefault="009A61F2" w:rsidP="009A61F2">
      <w:pPr>
        <w:pStyle w:val="BodyText"/>
        <w:rPr>
          <w:rFonts w:asciiTheme="minorHAnsi" w:hAnsiTheme="minorHAnsi" w:cstheme="minorHAnsi"/>
          <w:b/>
          <w:u w:val="single"/>
        </w:rPr>
      </w:pPr>
      <w:r w:rsidRPr="00DB59F8">
        <w:rPr>
          <w:rFonts w:asciiTheme="minorHAnsi" w:hAnsiTheme="minorHAnsi" w:cstheme="minorHAnsi"/>
          <w:b/>
          <w:u w:val="single"/>
        </w:rPr>
        <w:t>Human Resources&gt;</w:t>
      </w:r>
      <w:r>
        <w:rPr>
          <w:rFonts w:asciiTheme="minorHAnsi" w:hAnsiTheme="minorHAnsi" w:cstheme="minorHAnsi"/>
          <w:b/>
          <w:u w:val="single"/>
        </w:rPr>
        <w:t>Setup</w:t>
      </w:r>
      <w:r w:rsidRPr="00DB59F8">
        <w:rPr>
          <w:rFonts w:asciiTheme="minorHAnsi" w:hAnsiTheme="minorHAnsi" w:cstheme="minorHAnsi"/>
          <w:b/>
          <w:u w:val="single"/>
        </w:rPr>
        <w:t>&gt;</w:t>
      </w:r>
      <w:r>
        <w:rPr>
          <w:rFonts w:asciiTheme="minorHAnsi" w:hAnsiTheme="minorHAnsi" w:cstheme="minorHAnsi"/>
          <w:b/>
          <w:u w:val="single"/>
        </w:rPr>
        <w:t>Education&gt;Institutions</w:t>
      </w:r>
    </w:p>
    <w:p w14:paraId="711F4DFD" w14:textId="77777777" w:rsidR="009A61F2" w:rsidRDefault="009A61F2" w:rsidP="009A61F2">
      <w:pPr>
        <w:ind w:firstLine="720"/>
        <w:rPr>
          <w:rFonts w:asciiTheme="minorHAnsi" w:hAnsiTheme="minorHAnsi" w:cstheme="minorHAnsi"/>
          <w:b/>
        </w:rPr>
      </w:pPr>
      <w:r w:rsidRPr="00DB59F8">
        <w:rPr>
          <w:rFonts w:asciiTheme="minorHAnsi" w:hAnsiTheme="minorHAnsi" w:cstheme="minorHAnsi"/>
          <w:b/>
        </w:rPr>
        <w:t xml:space="preserve">Fasttab: </w:t>
      </w:r>
      <w:r>
        <w:rPr>
          <w:rFonts w:asciiTheme="minorHAnsi" w:hAnsiTheme="minorHAnsi" w:cstheme="minorHAnsi"/>
          <w:b/>
        </w:rPr>
        <w:t>None</w:t>
      </w:r>
    </w:p>
    <w:p w14:paraId="58FFD014" w14:textId="77777777" w:rsidR="009A61F2" w:rsidRDefault="009A61F2" w:rsidP="009A61F2">
      <w:pPr>
        <w:ind w:firstLine="720"/>
        <w:rPr>
          <w:rFonts w:asciiTheme="minorHAnsi" w:hAnsiTheme="minorHAnsi" w:cs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9A61F2" w:rsidRPr="00F0431B" w14:paraId="577404DA" w14:textId="77777777" w:rsidTr="009C20A8">
        <w:trPr>
          <w:trHeight w:val="202"/>
          <w:tblHeader/>
        </w:trPr>
        <w:tc>
          <w:tcPr>
            <w:tcW w:w="2520" w:type="dxa"/>
            <w:tcBorders>
              <w:top w:val="single" w:sz="4" w:space="0" w:color="auto"/>
              <w:bottom w:val="single" w:sz="4" w:space="0" w:color="auto"/>
            </w:tcBorders>
            <w:shd w:val="clear" w:color="auto" w:fill="D9D9D9" w:themeFill="background1" w:themeFillShade="D9"/>
          </w:tcPr>
          <w:p w14:paraId="68DE8221" w14:textId="77777777" w:rsidR="009A61F2" w:rsidRPr="00F0431B" w:rsidRDefault="009A61F2" w:rsidP="009C20A8">
            <w:pPr>
              <w:rPr>
                <w:rFonts w:asciiTheme="minorHAnsi" w:hAnsiTheme="minorHAnsi" w:cstheme="minorHAnsi"/>
                <w:b/>
              </w:rPr>
            </w:pPr>
            <w:commentRangeStart w:id="201"/>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3B331749" w14:textId="77777777" w:rsidR="009A61F2" w:rsidRPr="00F0431B" w:rsidRDefault="009A61F2" w:rsidP="009C20A8">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3211298E" w14:textId="77777777" w:rsidR="009A61F2" w:rsidRPr="00F0431B" w:rsidRDefault="009A61F2" w:rsidP="009C20A8">
            <w:pPr>
              <w:rPr>
                <w:rFonts w:asciiTheme="minorHAnsi" w:hAnsiTheme="minorHAnsi" w:cstheme="minorHAnsi"/>
                <w:b/>
              </w:rPr>
            </w:pPr>
            <w:r w:rsidRPr="00F0431B">
              <w:rPr>
                <w:rFonts w:asciiTheme="minorHAnsi" w:hAnsiTheme="minorHAnsi" w:cstheme="minorHAnsi"/>
                <w:b/>
              </w:rPr>
              <w:t>Notes</w:t>
            </w:r>
          </w:p>
        </w:tc>
      </w:tr>
      <w:tr w:rsidR="00BA14AD" w:rsidRPr="00071AE0" w14:paraId="6591BDEF" w14:textId="77777777" w:rsidTr="009C20A8">
        <w:trPr>
          <w:trHeight w:val="202"/>
        </w:trPr>
        <w:tc>
          <w:tcPr>
            <w:tcW w:w="2520" w:type="dxa"/>
            <w:tcBorders>
              <w:top w:val="single" w:sz="4" w:space="0" w:color="auto"/>
              <w:bottom w:val="single" w:sz="4" w:space="0" w:color="auto"/>
            </w:tcBorders>
            <w:shd w:val="clear" w:color="auto" w:fill="auto"/>
          </w:tcPr>
          <w:p w14:paraId="18EAF7FD" w14:textId="77777777" w:rsidR="00BA14AD" w:rsidRDefault="00BA14AD" w:rsidP="00BA14AD">
            <w:commentRangeStart w:id="202"/>
            <w:commentRangeStart w:id="203"/>
            <w:r>
              <w:t>Institution ID</w:t>
            </w:r>
            <w:commentRangeEnd w:id="202"/>
            <w:r w:rsidR="006C41E7">
              <w:rPr>
                <w:rStyle w:val="CommentReference"/>
              </w:rPr>
              <w:commentReference w:id="202"/>
            </w:r>
            <w:commentRangeEnd w:id="203"/>
            <w:r w:rsidR="00095F84">
              <w:rPr>
                <w:rStyle w:val="CommentReference"/>
              </w:rPr>
              <w:commentReference w:id="203"/>
            </w:r>
          </w:p>
        </w:tc>
        <w:tc>
          <w:tcPr>
            <w:tcW w:w="3164" w:type="dxa"/>
            <w:tcBorders>
              <w:top w:val="single" w:sz="4" w:space="0" w:color="auto"/>
              <w:bottom w:val="single" w:sz="4" w:space="0" w:color="auto"/>
            </w:tcBorders>
            <w:shd w:val="clear" w:color="auto" w:fill="auto"/>
          </w:tcPr>
          <w:p w14:paraId="093861C1" w14:textId="77777777" w:rsidR="00BA14AD" w:rsidRDefault="001C7CDA" w:rsidP="00BA14AD">
            <w:r w:rsidRPr="001C7CDA">
              <w:t>HcmEducationInstitution</w:t>
            </w:r>
            <w:r>
              <w:t xml:space="preserve"> &gt; </w:t>
            </w:r>
            <w:r w:rsidR="00BF055B" w:rsidRPr="00BF055B">
              <w:t>EducationDisciplineId</w:t>
            </w:r>
          </w:p>
        </w:tc>
        <w:tc>
          <w:tcPr>
            <w:tcW w:w="5062" w:type="dxa"/>
            <w:tcBorders>
              <w:top w:val="single" w:sz="4" w:space="0" w:color="auto"/>
              <w:bottom w:val="single" w:sz="4" w:space="0" w:color="auto"/>
            </w:tcBorders>
            <w:shd w:val="clear" w:color="auto" w:fill="auto"/>
          </w:tcPr>
          <w:p w14:paraId="530AEF78" w14:textId="77777777" w:rsidR="00BA14AD" w:rsidRPr="00071AE0" w:rsidRDefault="00BA14AD" w:rsidP="00BA14AD">
            <w:pPr>
              <w:rPr>
                <w:rFonts w:asciiTheme="minorHAnsi" w:hAnsiTheme="minorHAnsi" w:cstheme="minorHAnsi"/>
              </w:rPr>
            </w:pPr>
          </w:p>
        </w:tc>
      </w:tr>
      <w:tr w:rsidR="00BA14AD" w:rsidRPr="00071AE0" w14:paraId="42B4ED39" w14:textId="77777777" w:rsidTr="009C20A8">
        <w:trPr>
          <w:trHeight w:val="202"/>
        </w:trPr>
        <w:tc>
          <w:tcPr>
            <w:tcW w:w="2520" w:type="dxa"/>
            <w:tcBorders>
              <w:top w:val="single" w:sz="4" w:space="0" w:color="auto"/>
              <w:bottom w:val="single" w:sz="4" w:space="0" w:color="auto"/>
            </w:tcBorders>
            <w:shd w:val="clear" w:color="auto" w:fill="auto"/>
          </w:tcPr>
          <w:p w14:paraId="233076E2" w14:textId="77777777" w:rsidR="00BA14AD" w:rsidRDefault="00BA14AD" w:rsidP="00BA14AD">
            <w:r>
              <w:t>Institution Description</w:t>
            </w:r>
          </w:p>
        </w:tc>
        <w:tc>
          <w:tcPr>
            <w:tcW w:w="3164" w:type="dxa"/>
            <w:tcBorders>
              <w:top w:val="single" w:sz="4" w:space="0" w:color="auto"/>
              <w:bottom w:val="single" w:sz="4" w:space="0" w:color="auto"/>
            </w:tcBorders>
            <w:shd w:val="clear" w:color="auto" w:fill="auto"/>
          </w:tcPr>
          <w:p w14:paraId="154D75A6" w14:textId="77777777" w:rsidR="00BA14AD" w:rsidRDefault="001C7CDA" w:rsidP="00BA14AD">
            <w:r w:rsidRPr="001C7CDA">
              <w:t>HcmEducationInstitution</w:t>
            </w:r>
            <w:r>
              <w:t xml:space="preserve"> &gt; </w:t>
            </w:r>
            <w:r w:rsidR="00BA14AD">
              <w:t>Description</w:t>
            </w:r>
            <w:commentRangeEnd w:id="201"/>
            <w:r w:rsidR="00DC6F3D">
              <w:rPr>
                <w:rStyle w:val="CommentReference"/>
              </w:rPr>
              <w:commentReference w:id="201"/>
            </w:r>
          </w:p>
        </w:tc>
        <w:tc>
          <w:tcPr>
            <w:tcW w:w="5062" w:type="dxa"/>
            <w:tcBorders>
              <w:top w:val="single" w:sz="4" w:space="0" w:color="auto"/>
              <w:bottom w:val="single" w:sz="4" w:space="0" w:color="auto"/>
            </w:tcBorders>
            <w:shd w:val="clear" w:color="auto" w:fill="auto"/>
          </w:tcPr>
          <w:p w14:paraId="57A727F6" w14:textId="77777777" w:rsidR="00BA14AD" w:rsidRPr="00071AE0" w:rsidRDefault="00BA14AD" w:rsidP="00BA14AD">
            <w:pPr>
              <w:rPr>
                <w:rFonts w:asciiTheme="minorHAnsi" w:hAnsiTheme="minorHAnsi" w:cstheme="minorHAnsi"/>
              </w:rPr>
            </w:pPr>
          </w:p>
        </w:tc>
      </w:tr>
    </w:tbl>
    <w:p w14:paraId="31FD69EB" w14:textId="77777777" w:rsidR="006E7665" w:rsidRDefault="006E7665" w:rsidP="00590127">
      <w:pPr>
        <w:pStyle w:val="NormalText-Indent1"/>
      </w:pPr>
    </w:p>
    <w:p w14:paraId="61D5176A" w14:textId="77777777" w:rsidR="006E7665" w:rsidRPr="00DB59F8" w:rsidRDefault="006E7665" w:rsidP="006E7665">
      <w:pPr>
        <w:pStyle w:val="BodyText"/>
        <w:rPr>
          <w:rFonts w:asciiTheme="minorHAnsi" w:hAnsiTheme="minorHAnsi" w:cstheme="minorHAnsi"/>
          <w:b/>
          <w:u w:val="single"/>
        </w:rPr>
      </w:pPr>
      <w:r w:rsidRPr="00DB59F8">
        <w:rPr>
          <w:rFonts w:asciiTheme="minorHAnsi" w:hAnsiTheme="minorHAnsi" w:cstheme="minorHAnsi"/>
          <w:b/>
          <w:u w:val="single"/>
        </w:rPr>
        <w:t>Human Resources&gt;</w:t>
      </w:r>
      <w:r>
        <w:rPr>
          <w:rFonts w:asciiTheme="minorHAnsi" w:hAnsiTheme="minorHAnsi" w:cstheme="minorHAnsi"/>
          <w:b/>
          <w:u w:val="single"/>
        </w:rPr>
        <w:t>Setup</w:t>
      </w:r>
      <w:r w:rsidRPr="00DB59F8">
        <w:rPr>
          <w:rFonts w:asciiTheme="minorHAnsi" w:hAnsiTheme="minorHAnsi" w:cstheme="minorHAnsi"/>
          <w:b/>
          <w:u w:val="single"/>
        </w:rPr>
        <w:t>&gt;</w:t>
      </w:r>
      <w:r>
        <w:rPr>
          <w:rFonts w:asciiTheme="minorHAnsi" w:hAnsiTheme="minorHAnsi" w:cstheme="minorHAnsi"/>
          <w:b/>
          <w:u w:val="single"/>
        </w:rPr>
        <w:t>Education&gt;Degrees</w:t>
      </w:r>
    </w:p>
    <w:p w14:paraId="46F01C71" w14:textId="77777777" w:rsidR="006E7665" w:rsidRDefault="006E7665" w:rsidP="006E7665">
      <w:pPr>
        <w:ind w:firstLine="720"/>
        <w:rPr>
          <w:rFonts w:asciiTheme="minorHAnsi" w:hAnsiTheme="minorHAnsi" w:cstheme="minorHAnsi"/>
          <w:b/>
        </w:rPr>
      </w:pPr>
      <w:r w:rsidRPr="00DB59F8">
        <w:rPr>
          <w:rFonts w:asciiTheme="minorHAnsi" w:hAnsiTheme="minorHAnsi" w:cstheme="minorHAnsi"/>
          <w:b/>
        </w:rPr>
        <w:t xml:space="preserve">Fasttab: </w:t>
      </w:r>
      <w:r>
        <w:rPr>
          <w:rFonts w:asciiTheme="minorHAnsi" w:hAnsiTheme="minorHAnsi" w:cstheme="minorHAnsi"/>
          <w:b/>
        </w:rPr>
        <w:t>None</w:t>
      </w:r>
    </w:p>
    <w:p w14:paraId="047FFA37" w14:textId="77777777" w:rsidR="006E7665" w:rsidRDefault="006E7665" w:rsidP="00590127">
      <w:pPr>
        <w:pStyle w:val="NormalText-Indent1"/>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6E7665" w:rsidRPr="00F0431B" w14:paraId="0D6EB40A" w14:textId="77777777" w:rsidTr="009C20A8">
        <w:trPr>
          <w:trHeight w:val="202"/>
          <w:tblHeader/>
        </w:trPr>
        <w:tc>
          <w:tcPr>
            <w:tcW w:w="2520" w:type="dxa"/>
            <w:tcBorders>
              <w:top w:val="single" w:sz="4" w:space="0" w:color="auto"/>
              <w:bottom w:val="single" w:sz="4" w:space="0" w:color="auto"/>
            </w:tcBorders>
            <w:shd w:val="clear" w:color="auto" w:fill="D9D9D9" w:themeFill="background1" w:themeFillShade="D9"/>
          </w:tcPr>
          <w:p w14:paraId="3CAEB751" w14:textId="77777777" w:rsidR="006E7665" w:rsidRPr="00F0431B" w:rsidRDefault="006E7665" w:rsidP="009C20A8">
            <w:pPr>
              <w:rPr>
                <w:rFonts w:asciiTheme="minorHAnsi" w:hAnsiTheme="minorHAnsi" w:cstheme="minorHAnsi"/>
                <w:b/>
              </w:rPr>
            </w:pPr>
            <w:commentRangeStart w:id="204"/>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15BB8621" w14:textId="77777777" w:rsidR="006E7665" w:rsidRPr="00F0431B" w:rsidRDefault="006E7665" w:rsidP="009C20A8">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56156273" w14:textId="77777777" w:rsidR="006E7665" w:rsidRPr="00F0431B" w:rsidRDefault="006E7665" w:rsidP="009C20A8">
            <w:pPr>
              <w:rPr>
                <w:rFonts w:asciiTheme="minorHAnsi" w:hAnsiTheme="minorHAnsi" w:cstheme="minorHAnsi"/>
                <w:b/>
              </w:rPr>
            </w:pPr>
            <w:r w:rsidRPr="00F0431B">
              <w:rPr>
                <w:rFonts w:asciiTheme="minorHAnsi" w:hAnsiTheme="minorHAnsi" w:cstheme="minorHAnsi"/>
                <w:b/>
              </w:rPr>
              <w:t>Notes</w:t>
            </w:r>
          </w:p>
        </w:tc>
      </w:tr>
      <w:tr w:rsidR="006E7665" w:rsidRPr="00071AE0" w14:paraId="3A2BE376" w14:textId="77777777" w:rsidTr="009C20A8">
        <w:trPr>
          <w:trHeight w:val="202"/>
        </w:trPr>
        <w:tc>
          <w:tcPr>
            <w:tcW w:w="2520" w:type="dxa"/>
            <w:tcBorders>
              <w:top w:val="single" w:sz="4" w:space="0" w:color="auto"/>
              <w:bottom w:val="single" w:sz="4" w:space="0" w:color="auto"/>
            </w:tcBorders>
            <w:shd w:val="clear" w:color="auto" w:fill="auto"/>
          </w:tcPr>
          <w:p w14:paraId="6AFDAA70" w14:textId="77777777" w:rsidR="006E7665" w:rsidRDefault="006E7665" w:rsidP="006E7665">
            <w:commentRangeStart w:id="205"/>
            <w:commentRangeStart w:id="206"/>
            <w:r>
              <w:t>Education Code</w:t>
            </w:r>
            <w:commentRangeEnd w:id="205"/>
            <w:r w:rsidR="006C41E7">
              <w:rPr>
                <w:rStyle w:val="CommentReference"/>
              </w:rPr>
              <w:commentReference w:id="205"/>
            </w:r>
            <w:commentRangeEnd w:id="206"/>
            <w:r w:rsidR="005F147A">
              <w:rPr>
                <w:rStyle w:val="CommentReference"/>
              </w:rPr>
              <w:commentReference w:id="206"/>
            </w:r>
          </w:p>
        </w:tc>
        <w:tc>
          <w:tcPr>
            <w:tcW w:w="3164" w:type="dxa"/>
            <w:tcBorders>
              <w:top w:val="single" w:sz="4" w:space="0" w:color="auto"/>
              <w:bottom w:val="single" w:sz="4" w:space="0" w:color="auto"/>
            </w:tcBorders>
            <w:shd w:val="clear" w:color="auto" w:fill="auto"/>
          </w:tcPr>
          <w:p w14:paraId="20807D7B" w14:textId="77777777" w:rsidR="006E7665" w:rsidRDefault="001C7CDA" w:rsidP="006E7665">
            <w:r w:rsidRPr="001C7CDA">
              <w:t>HcmEducationLevel</w:t>
            </w:r>
            <w:r>
              <w:t xml:space="preserve"> &gt; </w:t>
            </w:r>
            <w:r w:rsidR="00DE4BAF" w:rsidRPr="00DE4BAF">
              <w:t>EducationLevelId</w:t>
            </w:r>
          </w:p>
        </w:tc>
        <w:tc>
          <w:tcPr>
            <w:tcW w:w="5062" w:type="dxa"/>
            <w:tcBorders>
              <w:top w:val="single" w:sz="4" w:space="0" w:color="auto"/>
              <w:bottom w:val="single" w:sz="4" w:space="0" w:color="auto"/>
            </w:tcBorders>
            <w:shd w:val="clear" w:color="auto" w:fill="auto"/>
          </w:tcPr>
          <w:p w14:paraId="7C5A95A5" w14:textId="77777777" w:rsidR="006E7665" w:rsidRPr="00071AE0" w:rsidRDefault="006E7665" w:rsidP="006E7665">
            <w:pPr>
              <w:rPr>
                <w:rFonts w:asciiTheme="minorHAnsi" w:hAnsiTheme="minorHAnsi" w:cstheme="minorHAnsi"/>
              </w:rPr>
            </w:pPr>
          </w:p>
        </w:tc>
      </w:tr>
      <w:tr w:rsidR="006E7665" w:rsidRPr="00071AE0" w14:paraId="18C41D59" w14:textId="77777777" w:rsidTr="009C20A8">
        <w:trPr>
          <w:trHeight w:val="202"/>
        </w:trPr>
        <w:tc>
          <w:tcPr>
            <w:tcW w:w="2520" w:type="dxa"/>
            <w:tcBorders>
              <w:top w:val="single" w:sz="4" w:space="0" w:color="auto"/>
              <w:bottom w:val="single" w:sz="4" w:space="0" w:color="auto"/>
            </w:tcBorders>
            <w:shd w:val="clear" w:color="auto" w:fill="auto"/>
          </w:tcPr>
          <w:p w14:paraId="40C1FDE9" w14:textId="77777777" w:rsidR="006E7665" w:rsidRDefault="006E7665" w:rsidP="006E7665">
            <w:r>
              <w:t>Education Description</w:t>
            </w:r>
          </w:p>
        </w:tc>
        <w:tc>
          <w:tcPr>
            <w:tcW w:w="3164" w:type="dxa"/>
            <w:tcBorders>
              <w:top w:val="single" w:sz="4" w:space="0" w:color="auto"/>
              <w:bottom w:val="single" w:sz="4" w:space="0" w:color="auto"/>
            </w:tcBorders>
            <w:shd w:val="clear" w:color="auto" w:fill="auto"/>
          </w:tcPr>
          <w:p w14:paraId="6D369787" w14:textId="77777777" w:rsidR="006E7665" w:rsidRDefault="001C7CDA" w:rsidP="006E7665">
            <w:r w:rsidRPr="001C7CDA">
              <w:t>HcmEducationLevel</w:t>
            </w:r>
            <w:r>
              <w:t xml:space="preserve"> &gt; </w:t>
            </w:r>
            <w:r w:rsidR="006E7665">
              <w:t>Description</w:t>
            </w:r>
            <w:commentRangeEnd w:id="204"/>
            <w:r w:rsidR="00DC6F3D">
              <w:rPr>
                <w:rStyle w:val="CommentReference"/>
              </w:rPr>
              <w:commentReference w:id="204"/>
            </w:r>
          </w:p>
        </w:tc>
        <w:tc>
          <w:tcPr>
            <w:tcW w:w="5062" w:type="dxa"/>
            <w:tcBorders>
              <w:top w:val="single" w:sz="4" w:space="0" w:color="auto"/>
              <w:bottom w:val="single" w:sz="4" w:space="0" w:color="auto"/>
            </w:tcBorders>
            <w:shd w:val="clear" w:color="auto" w:fill="auto"/>
          </w:tcPr>
          <w:p w14:paraId="6260059C" w14:textId="77777777" w:rsidR="006E7665" w:rsidRPr="00071AE0" w:rsidRDefault="006E7665" w:rsidP="006E7665">
            <w:pPr>
              <w:rPr>
                <w:rFonts w:asciiTheme="minorHAnsi" w:hAnsiTheme="minorHAnsi" w:cstheme="minorHAnsi"/>
              </w:rPr>
            </w:pPr>
          </w:p>
        </w:tc>
      </w:tr>
    </w:tbl>
    <w:p w14:paraId="36A6937C" w14:textId="77777777" w:rsidR="006E7665" w:rsidRDefault="006E7665" w:rsidP="00590127">
      <w:pPr>
        <w:pStyle w:val="NormalText-Indent1"/>
      </w:pPr>
    </w:p>
    <w:p w14:paraId="2F74BFB5" w14:textId="77777777" w:rsidR="006E7665" w:rsidRPr="00DB59F8" w:rsidRDefault="006E7665" w:rsidP="006E7665">
      <w:pPr>
        <w:pStyle w:val="BodyText"/>
        <w:rPr>
          <w:rFonts w:asciiTheme="minorHAnsi" w:hAnsiTheme="minorHAnsi" w:cstheme="minorHAnsi"/>
          <w:b/>
          <w:u w:val="single"/>
        </w:rPr>
      </w:pPr>
      <w:r w:rsidRPr="00DB59F8">
        <w:rPr>
          <w:rFonts w:asciiTheme="minorHAnsi" w:hAnsiTheme="minorHAnsi" w:cstheme="minorHAnsi"/>
          <w:b/>
          <w:u w:val="single"/>
        </w:rPr>
        <w:t>Human Resources&gt;</w:t>
      </w:r>
      <w:r>
        <w:rPr>
          <w:rFonts w:asciiTheme="minorHAnsi" w:hAnsiTheme="minorHAnsi" w:cstheme="minorHAnsi"/>
          <w:b/>
          <w:u w:val="single"/>
        </w:rPr>
        <w:t>Setup</w:t>
      </w:r>
      <w:r w:rsidRPr="00DB59F8">
        <w:rPr>
          <w:rFonts w:asciiTheme="minorHAnsi" w:hAnsiTheme="minorHAnsi" w:cstheme="minorHAnsi"/>
          <w:b/>
          <w:u w:val="single"/>
        </w:rPr>
        <w:t>&gt;</w:t>
      </w:r>
      <w:r>
        <w:rPr>
          <w:rFonts w:asciiTheme="minorHAnsi" w:hAnsiTheme="minorHAnsi" w:cstheme="minorHAnsi"/>
          <w:b/>
          <w:u w:val="single"/>
        </w:rPr>
        <w:t>Competencies&gt;Certificate types</w:t>
      </w:r>
    </w:p>
    <w:p w14:paraId="2CEB5D6B" w14:textId="77777777" w:rsidR="006E7665" w:rsidRDefault="006E7665" w:rsidP="006E7665">
      <w:pPr>
        <w:ind w:firstLine="720"/>
        <w:rPr>
          <w:rFonts w:asciiTheme="minorHAnsi" w:hAnsiTheme="minorHAnsi" w:cstheme="minorHAnsi"/>
          <w:b/>
        </w:rPr>
      </w:pPr>
      <w:r w:rsidRPr="00DB59F8">
        <w:rPr>
          <w:rFonts w:asciiTheme="minorHAnsi" w:hAnsiTheme="minorHAnsi" w:cstheme="minorHAnsi"/>
          <w:b/>
        </w:rPr>
        <w:t xml:space="preserve">Fasttab: </w:t>
      </w:r>
      <w:r>
        <w:rPr>
          <w:rFonts w:asciiTheme="minorHAnsi" w:hAnsiTheme="minorHAnsi" w:cstheme="minorHAnsi"/>
          <w:b/>
        </w:rPr>
        <w:t>None</w:t>
      </w:r>
    </w:p>
    <w:p w14:paraId="5C6BA377" w14:textId="77777777" w:rsidR="006E7665" w:rsidRDefault="006E7665" w:rsidP="006E7665">
      <w:pPr>
        <w:ind w:firstLine="720"/>
        <w:rPr>
          <w:rFonts w:asciiTheme="minorHAnsi" w:hAnsiTheme="minorHAnsi" w:cstheme="minorHAnsi"/>
          <w:b/>
        </w:rPr>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6E7665" w:rsidRPr="00F0431B" w14:paraId="6EF52DB1" w14:textId="77777777" w:rsidTr="009C20A8">
        <w:trPr>
          <w:trHeight w:val="202"/>
          <w:tblHeader/>
        </w:trPr>
        <w:tc>
          <w:tcPr>
            <w:tcW w:w="2520" w:type="dxa"/>
            <w:tcBorders>
              <w:top w:val="single" w:sz="4" w:space="0" w:color="auto"/>
              <w:bottom w:val="single" w:sz="4" w:space="0" w:color="auto"/>
            </w:tcBorders>
            <w:shd w:val="clear" w:color="auto" w:fill="D9D9D9" w:themeFill="background1" w:themeFillShade="D9"/>
          </w:tcPr>
          <w:p w14:paraId="286B0504" w14:textId="77777777" w:rsidR="006E7665" w:rsidRPr="00F0431B" w:rsidRDefault="006E7665" w:rsidP="009C20A8">
            <w:pPr>
              <w:rPr>
                <w:rFonts w:asciiTheme="minorHAnsi" w:hAnsiTheme="minorHAnsi" w:cstheme="minorHAnsi"/>
                <w:b/>
              </w:rPr>
            </w:pPr>
            <w:commentRangeStart w:id="207"/>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2CAC3CCD" w14:textId="77777777" w:rsidR="006E7665" w:rsidRPr="00F0431B" w:rsidRDefault="006E7665" w:rsidP="009C20A8">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66A54FD9" w14:textId="77777777" w:rsidR="006E7665" w:rsidRPr="00F0431B" w:rsidRDefault="006E7665" w:rsidP="009C20A8">
            <w:pPr>
              <w:rPr>
                <w:rFonts w:asciiTheme="minorHAnsi" w:hAnsiTheme="minorHAnsi" w:cstheme="minorHAnsi"/>
                <w:b/>
              </w:rPr>
            </w:pPr>
            <w:r w:rsidRPr="00F0431B">
              <w:rPr>
                <w:rFonts w:asciiTheme="minorHAnsi" w:hAnsiTheme="minorHAnsi" w:cstheme="minorHAnsi"/>
                <w:b/>
              </w:rPr>
              <w:t>Notes</w:t>
            </w:r>
          </w:p>
        </w:tc>
      </w:tr>
      <w:tr w:rsidR="006E7665" w:rsidRPr="00071AE0" w14:paraId="2AFE9420" w14:textId="77777777" w:rsidTr="009C20A8">
        <w:trPr>
          <w:trHeight w:val="202"/>
        </w:trPr>
        <w:tc>
          <w:tcPr>
            <w:tcW w:w="2520" w:type="dxa"/>
            <w:tcBorders>
              <w:top w:val="single" w:sz="4" w:space="0" w:color="auto"/>
              <w:bottom w:val="single" w:sz="4" w:space="0" w:color="auto"/>
            </w:tcBorders>
            <w:shd w:val="clear" w:color="auto" w:fill="auto"/>
          </w:tcPr>
          <w:p w14:paraId="4EE6D4CA" w14:textId="77777777" w:rsidR="006E7665" w:rsidRDefault="006E7665" w:rsidP="006E7665">
            <w:commentRangeStart w:id="208"/>
            <w:commentRangeStart w:id="209"/>
            <w:r>
              <w:t>License/Cert Name</w:t>
            </w:r>
            <w:commentRangeEnd w:id="208"/>
            <w:r w:rsidR="006C41E7">
              <w:rPr>
                <w:rStyle w:val="CommentReference"/>
              </w:rPr>
              <w:commentReference w:id="208"/>
            </w:r>
            <w:commentRangeEnd w:id="209"/>
            <w:r w:rsidR="005F147A">
              <w:rPr>
                <w:rStyle w:val="CommentReference"/>
              </w:rPr>
              <w:commentReference w:id="209"/>
            </w:r>
          </w:p>
        </w:tc>
        <w:tc>
          <w:tcPr>
            <w:tcW w:w="3164" w:type="dxa"/>
            <w:tcBorders>
              <w:top w:val="single" w:sz="4" w:space="0" w:color="auto"/>
              <w:bottom w:val="single" w:sz="4" w:space="0" w:color="auto"/>
            </w:tcBorders>
            <w:shd w:val="clear" w:color="auto" w:fill="auto"/>
          </w:tcPr>
          <w:p w14:paraId="087E1C08" w14:textId="77777777" w:rsidR="006E7665" w:rsidRDefault="001B7271" w:rsidP="006E7665">
            <w:r w:rsidRPr="001B7271">
              <w:t>HcmCertificateType</w:t>
            </w:r>
            <w:r>
              <w:t xml:space="preserve"> &gt; </w:t>
            </w:r>
            <w:r w:rsidR="00441F5F" w:rsidRPr="00441F5F">
              <w:t>CertificateTypeId</w:t>
            </w:r>
          </w:p>
        </w:tc>
        <w:tc>
          <w:tcPr>
            <w:tcW w:w="5062" w:type="dxa"/>
            <w:tcBorders>
              <w:top w:val="single" w:sz="4" w:space="0" w:color="auto"/>
              <w:bottom w:val="single" w:sz="4" w:space="0" w:color="auto"/>
            </w:tcBorders>
            <w:shd w:val="clear" w:color="auto" w:fill="auto"/>
          </w:tcPr>
          <w:p w14:paraId="69061FCB" w14:textId="77777777" w:rsidR="006E7665" w:rsidRPr="00071AE0" w:rsidRDefault="006E7665" w:rsidP="006E7665">
            <w:pPr>
              <w:rPr>
                <w:rFonts w:asciiTheme="minorHAnsi" w:hAnsiTheme="minorHAnsi" w:cstheme="minorHAnsi"/>
              </w:rPr>
            </w:pPr>
          </w:p>
        </w:tc>
      </w:tr>
      <w:tr w:rsidR="006E7665" w:rsidRPr="00071AE0" w14:paraId="0D97B9FD" w14:textId="77777777" w:rsidTr="009C20A8">
        <w:trPr>
          <w:trHeight w:val="202"/>
        </w:trPr>
        <w:tc>
          <w:tcPr>
            <w:tcW w:w="2520" w:type="dxa"/>
            <w:tcBorders>
              <w:top w:val="single" w:sz="4" w:space="0" w:color="auto"/>
              <w:bottom w:val="single" w:sz="4" w:space="0" w:color="auto"/>
            </w:tcBorders>
            <w:shd w:val="clear" w:color="auto" w:fill="auto"/>
          </w:tcPr>
          <w:p w14:paraId="03856040" w14:textId="77777777" w:rsidR="006E7665" w:rsidRDefault="006E7665" w:rsidP="006E7665">
            <w:r>
              <w:lastRenderedPageBreak/>
              <w:t>License/Cert Description</w:t>
            </w:r>
          </w:p>
        </w:tc>
        <w:tc>
          <w:tcPr>
            <w:tcW w:w="3164" w:type="dxa"/>
            <w:tcBorders>
              <w:top w:val="single" w:sz="4" w:space="0" w:color="auto"/>
              <w:bottom w:val="single" w:sz="4" w:space="0" w:color="auto"/>
            </w:tcBorders>
            <w:shd w:val="clear" w:color="auto" w:fill="auto"/>
          </w:tcPr>
          <w:p w14:paraId="2ECA3BD0" w14:textId="77777777" w:rsidR="006E7665" w:rsidRDefault="001B7271" w:rsidP="006E7665">
            <w:r w:rsidRPr="001B7271">
              <w:t>HcmCertificateType</w:t>
            </w:r>
            <w:r>
              <w:t xml:space="preserve"> &gt; </w:t>
            </w:r>
            <w:r w:rsidR="006E7665">
              <w:t>Description</w:t>
            </w:r>
          </w:p>
        </w:tc>
        <w:tc>
          <w:tcPr>
            <w:tcW w:w="5062" w:type="dxa"/>
            <w:tcBorders>
              <w:top w:val="single" w:sz="4" w:space="0" w:color="auto"/>
              <w:bottom w:val="single" w:sz="4" w:space="0" w:color="auto"/>
            </w:tcBorders>
            <w:shd w:val="clear" w:color="auto" w:fill="auto"/>
          </w:tcPr>
          <w:p w14:paraId="1F6555C2" w14:textId="77777777" w:rsidR="006E7665" w:rsidRPr="00071AE0" w:rsidRDefault="006E7665" w:rsidP="006E7665">
            <w:pPr>
              <w:rPr>
                <w:rFonts w:asciiTheme="minorHAnsi" w:hAnsiTheme="minorHAnsi" w:cstheme="minorHAnsi"/>
              </w:rPr>
            </w:pPr>
          </w:p>
        </w:tc>
      </w:tr>
      <w:tr w:rsidR="006E7665" w:rsidRPr="00071AE0" w14:paraId="096577A1" w14:textId="77777777" w:rsidTr="009C20A8">
        <w:trPr>
          <w:trHeight w:val="202"/>
        </w:trPr>
        <w:tc>
          <w:tcPr>
            <w:tcW w:w="2520" w:type="dxa"/>
            <w:tcBorders>
              <w:top w:val="single" w:sz="4" w:space="0" w:color="auto"/>
              <w:bottom w:val="single" w:sz="4" w:space="0" w:color="auto"/>
            </w:tcBorders>
            <w:shd w:val="clear" w:color="auto" w:fill="auto"/>
          </w:tcPr>
          <w:p w14:paraId="10C6CF78" w14:textId="77777777" w:rsidR="006E7665" w:rsidRDefault="006E7665" w:rsidP="006E7665">
            <w:r>
              <w:t>Renewal</w:t>
            </w:r>
          </w:p>
        </w:tc>
        <w:tc>
          <w:tcPr>
            <w:tcW w:w="3164" w:type="dxa"/>
            <w:tcBorders>
              <w:top w:val="single" w:sz="4" w:space="0" w:color="auto"/>
              <w:bottom w:val="single" w:sz="4" w:space="0" w:color="auto"/>
            </w:tcBorders>
            <w:shd w:val="clear" w:color="auto" w:fill="auto"/>
          </w:tcPr>
          <w:p w14:paraId="3611D6AE" w14:textId="77777777" w:rsidR="006E7665" w:rsidRDefault="001B7271" w:rsidP="006E7665">
            <w:r w:rsidRPr="001B7271">
              <w:t>HcmCertificateType</w:t>
            </w:r>
            <w:r>
              <w:t xml:space="preserve"> &gt; </w:t>
            </w:r>
            <w:r w:rsidR="00441F5F">
              <w:t>Require R</w:t>
            </w:r>
            <w:r w:rsidR="006E7665">
              <w:t>enewal</w:t>
            </w:r>
            <w:commentRangeEnd w:id="207"/>
            <w:r w:rsidR="00DC6F3D">
              <w:rPr>
                <w:rStyle w:val="CommentReference"/>
              </w:rPr>
              <w:commentReference w:id="207"/>
            </w:r>
          </w:p>
        </w:tc>
        <w:tc>
          <w:tcPr>
            <w:tcW w:w="5062" w:type="dxa"/>
            <w:tcBorders>
              <w:top w:val="single" w:sz="4" w:space="0" w:color="auto"/>
              <w:bottom w:val="single" w:sz="4" w:space="0" w:color="auto"/>
            </w:tcBorders>
            <w:shd w:val="clear" w:color="auto" w:fill="auto"/>
          </w:tcPr>
          <w:p w14:paraId="6565B1DE" w14:textId="77777777" w:rsidR="006E7665" w:rsidRPr="00071AE0" w:rsidRDefault="006E7665" w:rsidP="006E7665">
            <w:pPr>
              <w:rPr>
                <w:rFonts w:asciiTheme="minorHAnsi" w:hAnsiTheme="minorHAnsi" w:cstheme="minorHAnsi"/>
              </w:rPr>
            </w:pPr>
          </w:p>
        </w:tc>
      </w:tr>
    </w:tbl>
    <w:p w14:paraId="14AB1722" w14:textId="77777777" w:rsidR="006E7665" w:rsidRDefault="006E7665" w:rsidP="00590127">
      <w:pPr>
        <w:pStyle w:val="NormalText-Indent1"/>
      </w:pPr>
    </w:p>
    <w:p w14:paraId="02A33D4F" w14:textId="77777777" w:rsidR="006944DF" w:rsidRDefault="006944DF" w:rsidP="009C20A8">
      <w:pPr>
        <w:pStyle w:val="BodyText"/>
        <w:rPr>
          <w:rFonts w:asciiTheme="minorHAnsi" w:hAnsiTheme="minorHAnsi" w:cs="Arial"/>
          <w:b/>
          <w:u w:val="single"/>
        </w:rPr>
      </w:pPr>
    </w:p>
    <w:p w14:paraId="4B73BDE4" w14:textId="77777777" w:rsidR="006944DF" w:rsidRDefault="006944DF" w:rsidP="009C20A8">
      <w:pPr>
        <w:pStyle w:val="BodyText"/>
        <w:rPr>
          <w:rFonts w:asciiTheme="minorHAnsi" w:hAnsiTheme="minorHAnsi" w:cs="Arial"/>
          <w:b/>
          <w:u w:val="single"/>
        </w:rPr>
      </w:pPr>
    </w:p>
    <w:p w14:paraId="3248A488" w14:textId="77777777" w:rsidR="006944DF" w:rsidRDefault="006944DF" w:rsidP="009C20A8">
      <w:pPr>
        <w:pStyle w:val="BodyText"/>
        <w:rPr>
          <w:rFonts w:asciiTheme="minorHAnsi" w:hAnsiTheme="minorHAnsi" w:cs="Arial"/>
          <w:b/>
          <w:u w:val="single"/>
        </w:rPr>
      </w:pPr>
    </w:p>
    <w:p w14:paraId="27DCB193" w14:textId="77777777" w:rsidR="009C20A8" w:rsidRPr="00C8311F" w:rsidRDefault="009C20A8" w:rsidP="009C20A8">
      <w:pPr>
        <w:pStyle w:val="BodyText"/>
        <w:rPr>
          <w:rFonts w:asciiTheme="minorHAnsi" w:hAnsiTheme="minorHAnsi" w:cs="Arial"/>
          <w:b/>
          <w:u w:val="single"/>
        </w:rPr>
      </w:pPr>
      <w:r>
        <w:rPr>
          <w:rFonts w:asciiTheme="minorHAnsi" w:hAnsiTheme="minorHAnsi" w:cs="Arial"/>
          <w:b/>
          <w:u w:val="single"/>
        </w:rPr>
        <w:t>Human Resources&gt;Setup&gt;Skills&gt;Skills</w:t>
      </w:r>
    </w:p>
    <w:p w14:paraId="589528C5" w14:textId="77777777" w:rsidR="009C20A8" w:rsidRPr="004F686D" w:rsidRDefault="009C20A8" w:rsidP="009C20A8">
      <w:pPr>
        <w:ind w:firstLine="720"/>
        <w:rPr>
          <w:rFonts w:asciiTheme="minorHAnsi" w:hAnsiTheme="minorHAnsi"/>
          <w:b/>
        </w:rPr>
      </w:pPr>
      <w:r>
        <w:rPr>
          <w:rFonts w:asciiTheme="minorHAnsi" w:hAnsiTheme="minorHAnsi"/>
          <w:b/>
        </w:rPr>
        <w:t>Fasttab: None</w:t>
      </w:r>
    </w:p>
    <w:p w14:paraId="6D49FBA2" w14:textId="77777777" w:rsidR="009C20A8" w:rsidRDefault="009C20A8" w:rsidP="00590127">
      <w:pPr>
        <w:pStyle w:val="NormalText-Indent1"/>
      </w:pPr>
    </w:p>
    <w:tbl>
      <w:tblPr>
        <w:tblW w:w="1074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620" w:firstRow="1" w:lastRow="0" w:firstColumn="0" w:lastColumn="0" w:noHBand="1" w:noVBand="1"/>
      </w:tblPr>
      <w:tblGrid>
        <w:gridCol w:w="2520"/>
        <w:gridCol w:w="3164"/>
        <w:gridCol w:w="5062"/>
      </w:tblGrid>
      <w:tr w:rsidR="009C20A8" w:rsidRPr="00F0431B" w14:paraId="7468383B" w14:textId="77777777" w:rsidTr="009C20A8">
        <w:trPr>
          <w:trHeight w:val="202"/>
          <w:tblHeader/>
        </w:trPr>
        <w:tc>
          <w:tcPr>
            <w:tcW w:w="2520" w:type="dxa"/>
            <w:tcBorders>
              <w:top w:val="single" w:sz="4" w:space="0" w:color="auto"/>
              <w:bottom w:val="single" w:sz="4" w:space="0" w:color="auto"/>
            </w:tcBorders>
            <w:shd w:val="clear" w:color="auto" w:fill="D9D9D9" w:themeFill="background1" w:themeFillShade="D9"/>
          </w:tcPr>
          <w:p w14:paraId="4A476F89" w14:textId="77777777" w:rsidR="009C20A8" w:rsidRPr="00F0431B" w:rsidRDefault="009C20A8" w:rsidP="009C20A8">
            <w:pPr>
              <w:rPr>
                <w:rFonts w:asciiTheme="minorHAnsi" w:hAnsiTheme="minorHAnsi" w:cstheme="minorHAnsi"/>
                <w:b/>
              </w:rPr>
            </w:pPr>
            <w:commentRangeStart w:id="210"/>
            <w:r w:rsidRPr="00F0431B">
              <w:rPr>
                <w:rFonts w:asciiTheme="minorHAnsi" w:hAnsiTheme="minorHAnsi" w:cstheme="minorHAnsi"/>
                <w:b/>
              </w:rPr>
              <w:t>Source</w:t>
            </w:r>
          </w:p>
        </w:tc>
        <w:tc>
          <w:tcPr>
            <w:tcW w:w="3164" w:type="dxa"/>
            <w:tcBorders>
              <w:top w:val="single" w:sz="4" w:space="0" w:color="auto"/>
              <w:bottom w:val="single" w:sz="4" w:space="0" w:color="auto"/>
            </w:tcBorders>
            <w:shd w:val="clear" w:color="auto" w:fill="D9D9D9" w:themeFill="background1" w:themeFillShade="D9"/>
          </w:tcPr>
          <w:p w14:paraId="318EB403" w14:textId="77777777" w:rsidR="009C20A8" w:rsidRPr="00F0431B" w:rsidRDefault="009C20A8" w:rsidP="009C20A8">
            <w:pPr>
              <w:rPr>
                <w:rFonts w:asciiTheme="minorHAnsi" w:hAnsiTheme="minorHAnsi" w:cstheme="minorHAnsi"/>
                <w:b/>
              </w:rPr>
            </w:pPr>
            <w:r w:rsidRPr="00F0431B">
              <w:rPr>
                <w:rFonts w:asciiTheme="minorHAnsi" w:hAnsiTheme="minorHAnsi" w:cstheme="minorHAnsi"/>
                <w:b/>
              </w:rPr>
              <w:t>Destination</w:t>
            </w:r>
          </w:p>
        </w:tc>
        <w:tc>
          <w:tcPr>
            <w:tcW w:w="5062" w:type="dxa"/>
            <w:tcBorders>
              <w:top w:val="single" w:sz="4" w:space="0" w:color="auto"/>
              <w:bottom w:val="single" w:sz="4" w:space="0" w:color="auto"/>
            </w:tcBorders>
            <w:shd w:val="clear" w:color="auto" w:fill="D9D9D9" w:themeFill="background1" w:themeFillShade="D9"/>
          </w:tcPr>
          <w:p w14:paraId="4A9C9761" w14:textId="77777777" w:rsidR="009C20A8" w:rsidRPr="00F0431B" w:rsidRDefault="009C20A8" w:rsidP="009C20A8">
            <w:pPr>
              <w:rPr>
                <w:rFonts w:asciiTheme="minorHAnsi" w:hAnsiTheme="minorHAnsi" w:cstheme="minorHAnsi"/>
                <w:b/>
              </w:rPr>
            </w:pPr>
            <w:r w:rsidRPr="00F0431B">
              <w:rPr>
                <w:rFonts w:asciiTheme="minorHAnsi" w:hAnsiTheme="minorHAnsi" w:cstheme="minorHAnsi"/>
                <w:b/>
              </w:rPr>
              <w:t>Notes</w:t>
            </w:r>
          </w:p>
        </w:tc>
      </w:tr>
      <w:tr w:rsidR="007D5D54" w:rsidRPr="00071AE0" w14:paraId="41E76A3F" w14:textId="77777777" w:rsidTr="009C20A8">
        <w:trPr>
          <w:trHeight w:val="202"/>
        </w:trPr>
        <w:tc>
          <w:tcPr>
            <w:tcW w:w="2520" w:type="dxa"/>
            <w:tcBorders>
              <w:top w:val="single" w:sz="4" w:space="0" w:color="auto"/>
              <w:bottom w:val="single" w:sz="4" w:space="0" w:color="auto"/>
            </w:tcBorders>
            <w:shd w:val="clear" w:color="auto" w:fill="auto"/>
          </w:tcPr>
          <w:p w14:paraId="5D422106" w14:textId="77777777" w:rsidR="007D5D54" w:rsidRDefault="007D5D54" w:rsidP="00987A9D">
            <w:commentRangeStart w:id="211"/>
            <w:commentRangeStart w:id="212"/>
            <w:r w:rsidRPr="00D21188">
              <w:t xml:space="preserve">Skill </w:t>
            </w:r>
            <w:r>
              <w:t>Short Description</w:t>
            </w:r>
            <w:commentRangeEnd w:id="211"/>
            <w:r w:rsidR="006C41E7">
              <w:rPr>
                <w:rStyle w:val="CommentReference"/>
              </w:rPr>
              <w:commentReference w:id="211"/>
            </w:r>
            <w:commentRangeEnd w:id="212"/>
            <w:r w:rsidR="005F147A">
              <w:rPr>
                <w:rStyle w:val="CommentReference"/>
              </w:rPr>
              <w:commentReference w:id="212"/>
            </w:r>
          </w:p>
        </w:tc>
        <w:tc>
          <w:tcPr>
            <w:tcW w:w="3164" w:type="dxa"/>
            <w:tcBorders>
              <w:top w:val="single" w:sz="4" w:space="0" w:color="auto"/>
              <w:bottom w:val="single" w:sz="4" w:space="0" w:color="auto"/>
            </w:tcBorders>
            <w:shd w:val="clear" w:color="auto" w:fill="auto"/>
          </w:tcPr>
          <w:p w14:paraId="4CF9CB1B" w14:textId="77777777" w:rsidR="007D5D54" w:rsidRDefault="00516AD1" w:rsidP="00987A9D">
            <w:r w:rsidRPr="00516AD1">
              <w:t>HcmSkill</w:t>
            </w:r>
            <w:r>
              <w:t xml:space="preserve"> &gt;</w:t>
            </w:r>
            <w:r w:rsidR="0023786E">
              <w:t xml:space="preserve"> </w:t>
            </w:r>
            <w:r w:rsidR="0023786E" w:rsidRPr="0023786E">
              <w:t>SkillId</w:t>
            </w:r>
          </w:p>
        </w:tc>
        <w:tc>
          <w:tcPr>
            <w:tcW w:w="5062" w:type="dxa"/>
            <w:tcBorders>
              <w:top w:val="single" w:sz="4" w:space="0" w:color="auto"/>
              <w:bottom w:val="single" w:sz="4" w:space="0" w:color="auto"/>
            </w:tcBorders>
            <w:shd w:val="clear" w:color="auto" w:fill="auto"/>
          </w:tcPr>
          <w:p w14:paraId="25F1A22D" w14:textId="77777777" w:rsidR="007D5D54" w:rsidRPr="00071AE0" w:rsidRDefault="007D5D54" w:rsidP="009C20A8">
            <w:pPr>
              <w:rPr>
                <w:rFonts w:asciiTheme="minorHAnsi" w:hAnsiTheme="minorHAnsi" w:cstheme="minorHAnsi"/>
              </w:rPr>
            </w:pPr>
          </w:p>
        </w:tc>
      </w:tr>
      <w:tr w:rsidR="007D5D54" w:rsidRPr="00071AE0" w14:paraId="2CA0AAEC" w14:textId="77777777" w:rsidTr="009C20A8">
        <w:trPr>
          <w:trHeight w:val="202"/>
        </w:trPr>
        <w:tc>
          <w:tcPr>
            <w:tcW w:w="2520" w:type="dxa"/>
            <w:tcBorders>
              <w:top w:val="single" w:sz="4" w:space="0" w:color="auto"/>
              <w:bottom w:val="single" w:sz="4" w:space="0" w:color="auto"/>
            </w:tcBorders>
            <w:shd w:val="clear" w:color="auto" w:fill="auto"/>
          </w:tcPr>
          <w:p w14:paraId="65E3BAD1" w14:textId="77777777" w:rsidR="007D5D54" w:rsidRDefault="007D5D54" w:rsidP="00987A9D">
            <w:r>
              <w:t>Skill Description</w:t>
            </w:r>
          </w:p>
        </w:tc>
        <w:tc>
          <w:tcPr>
            <w:tcW w:w="3164" w:type="dxa"/>
            <w:tcBorders>
              <w:top w:val="single" w:sz="4" w:space="0" w:color="auto"/>
              <w:bottom w:val="single" w:sz="4" w:space="0" w:color="auto"/>
            </w:tcBorders>
            <w:shd w:val="clear" w:color="auto" w:fill="auto"/>
          </w:tcPr>
          <w:p w14:paraId="6C82CC26" w14:textId="77777777" w:rsidR="007D5D54" w:rsidRDefault="00516AD1" w:rsidP="00987A9D">
            <w:r w:rsidRPr="00516AD1">
              <w:t>HcmSkill</w:t>
            </w:r>
            <w:r>
              <w:t xml:space="preserve"> &gt; </w:t>
            </w:r>
            <w:r w:rsidR="007D5D54">
              <w:t>Description</w:t>
            </w:r>
          </w:p>
        </w:tc>
        <w:tc>
          <w:tcPr>
            <w:tcW w:w="5062" w:type="dxa"/>
            <w:tcBorders>
              <w:top w:val="single" w:sz="4" w:space="0" w:color="auto"/>
              <w:bottom w:val="single" w:sz="4" w:space="0" w:color="auto"/>
            </w:tcBorders>
            <w:shd w:val="clear" w:color="auto" w:fill="auto"/>
          </w:tcPr>
          <w:p w14:paraId="70DEC10B" w14:textId="77777777" w:rsidR="007D5D54" w:rsidRPr="00071AE0" w:rsidRDefault="007D5D54" w:rsidP="009C20A8">
            <w:pPr>
              <w:rPr>
                <w:rFonts w:asciiTheme="minorHAnsi" w:hAnsiTheme="minorHAnsi" w:cstheme="minorHAnsi"/>
              </w:rPr>
            </w:pPr>
          </w:p>
        </w:tc>
      </w:tr>
      <w:tr w:rsidR="007D5D54" w:rsidRPr="00071AE0" w14:paraId="25B8ECFC" w14:textId="77777777" w:rsidTr="009C20A8">
        <w:trPr>
          <w:trHeight w:val="202"/>
        </w:trPr>
        <w:tc>
          <w:tcPr>
            <w:tcW w:w="2520" w:type="dxa"/>
            <w:tcBorders>
              <w:top w:val="single" w:sz="4" w:space="0" w:color="auto"/>
              <w:bottom w:val="single" w:sz="4" w:space="0" w:color="auto"/>
            </w:tcBorders>
            <w:shd w:val="clear" w:color="auto" w:fill="auto"/>
          </w:tcPr>
          <w:p w14:paraId="2AC9F72D" w14:textId="77777777" w:rsidR="007D5D54" w:rsidRDefault="00DA4528" w:rsidP="00987A9D">
            <w:r>
              <w:t>Rating</w:t>
            </w:r>
          </w:p>
        </w:tc>
        <w:tc>
          <w:tcPr>
            <w:tcW w:w="3164" w:type="dxa"/>
            <w:tcBorders>
              <w:top w:val="single" w:sz="4" w:space="0" w:color="auto"/>
              <w:bottom w:val="single" w:sz="4" w:space="0" w:color="auto"/>
            </w:tcBorders>
            <w:shd w:val="clear" w:color="auto" w:fill="auto"/>
          </w:tcPr>
          <w:p w14:paraId="211C5237" w14:textId="77777777" w:rsidR="007D5D54" w:rsidRDefault="002D4700" w:rsidP="00987A9D">
            <w:r w:rsidRPr="002D4700">
              <w:t>HcmRatingModel</w:t>
            </w:r>
            <w:r>
              <w:t xml:space="preserve"> &gt; </w:t>
            </w:r>
            <w:r w:rsidR="000C49BC" w:rsidRPr="000C49BC">
              <w:t>RatingModel</w:t>
            </w:r>
          </w:p>
        </w:tc>
        <w:tc>
          <w:tcPr>
            <w:tcW w:w="5062" w:type="dxa"/>
            <w:tcBorders>
              <w:top w:val="single" w:sz="4" w:space="0" w:color="auto"/>
              <w:bottom w:val="single" w:sz="4" w:space="0" w:color="auto"/>
            </w:tcBorders>
            <w:shd w:val="clear" w:color="auto" w:fill="auto"/>
          </w:tcPr>
          <w:p w14:paraId="568ACBCA" w14:textId="77777777" w:rsidR="007D5D54" w:rsidRPr="00071AE0" w:rsidRDefault="0024460D" w:rsidP="009C20A8">
            <w:pPr>
              <w:rPr>
                <w:rFonts w:asciiTheme="minorHAnsi" w:hAnsiTheme="minorHAnsi" w:cstheme="minorHAnsi"/>
              </w:rPr>
            </w:pPr>
            <w:r>
              <w:rPr>
                <w:rFonts w:asciiTheme="minorHAnsi" w:hAnsiTheme="minorHAnsi" w:cstheme="minorHAnsi"/>
              </w:rPr>
              <w:t xml:space="preserve">The record should exist in the Master table &gt; </w:t>
            </w:r>
            <w:r w:rsidR="002D4700">
              <w:rPr>
                <w:rFonts w:asciiTheme="minorHAnsi" w:hAnsiTheme="minorHAnsi" w:cstheme="minorHAnsi"/>
              </w:rPr>
              <w:t xml:space="preserve">HcmRatingModel &gt; </w:t>
            </w:r>
            <w:r w:rsidR="002D4700" w:rsidRPr="002D4700">
              <w:rPr>
                <w:rFonts w:asciiTheme="minorHAnsi" w:hAnsiTheme="minorHAnsi" w:cstheme="minorHAnsi"/>
              </w:rPr>
              <w:t>RatingModelId</w:t>
            </w:r>
            <w:r>
              <w:rPr>
                <w:rFonts w:asciiTheme="minorHAnsi" w:hAnsiTheme="minorHAnsi" w:cstheme="minorHAnsi"/>
              </w:rPr>
              <w:t>,</w:t>
            </w:r>
            <w:r w:rsidRPr="00014087">
              <w:rPr>
                <w:rFonts w:asciiTheme="minorHAnsi" w:hAnsiTheme="minorHAnsi" w:cstheme="minorHAnsi"/>
              </w:rPr>
              <w:t xml:space="preserve"> otherwise it will throw error</w:t>
            </w:r>
            <w:r>
              <w:rPr>
                <w:rFonts w:asciiTheme="minorHAnsi" w:hAnsiTheme="minorHAnsi" w:cstheme="minorHAnsi"/>
              </w:rPr>
              <w:t>.</w:t>
            </w:r>
            <w:commentRangeEnd w:id="210"/>
            <w:r w:rsidR="00DC6F3D">
              <w:rPr>
                <w:rStyle w:val="CommentReference"/>
              </w:rPr>
              <w:commentReference w:id="210"/>
            </w:r>
          </w:p>
        </w:tc>
      </w:tr>
    </w:tbl>
    <w:p w14:paraId="426848E7" w14:textId="77777777" w:rsidR="009C20A8" w:rsidRPr="00590127" w:rsidRDefault="009C20A8" w:rsidP="00590127">
      <w:pPr>
        <w:pStyle w:val="NormalText-Indent1"/>
      </w:pPr>
    </w:p>
    <w:p w14:paraId="35C19917" w14:textId="77777777" w:rsidR="00CF4043" w:rsidRPr="00071AE0" w:rsidRDefault="00CF4043" w:rsidP="00F277CD">
      <w:pPr>
        <w:pStyle w:val="EstiloTtulo1Antes0pto"/>
        <w:rPr>
          <w:rFonts w:cstheme="minorHAnsi"/>
        </w:rPr>
      </w:pPr>
      <w:bookmarkStart w:id="213" w:name="_Toc330847037"/>
      <w:r w:rsidRPr="00071AE0">
        <w:rPr>
          <w:rFonts w:cstheme="minorHAnsi"/>
        </w:rPr>
        <w:t>Dependencies and Assumptions</w:t>
      </w:r>
      <w:bookmarkEnd w:id="213"/>
    </w:p>
    <w:p w14:paraId="5F1AD2A8" w14:textId="77777777" w:rsidR="00CF4043" w:rsidRPr="00071AE0" w:rsidRDefault="000430BE" w:rsidP="00F277CD">
      <w:pPr>
        <w:pStyle w:val="EstiloCuerpoAntes0pto"/>
        <w:rPr>
          <w:rFonts w:cstheme="minorHAnsi"/>
        </w:rPr>
      </w:pPr>
      <w:r w:rsidRPr="00071AE0">
        <w:rPr>
          <w:rFonts w:cstheme="minorHAnsi"/>
        </w:rPr>
        <w:t>As outlined in the FDD the following assumptions are taken into consideration.</w:t>
      </w:r>
    </w:p>
    <w:p w14:paraId="231065ED" w14:textId="77777777" w:rsidR="00AF1CAD" w:rsidRPr="00B471DD" w:rsidRDefault="00B471DD" w:rsidP="000430BE">
      <w:pPr>
        <w:pStyle w:val="ListParagraph"/>
        <w:numPr>
          <w:ilvl w:val="0"/>
          <w:numId w:val="18"/>
        </w:numPr>
        <w:spacing w:before="120" w:after="60" w:line="264" w:lineRule="auto"/>
        <w:rPr>
          <w:rFonts w:asciiTheme="minorHAnsi" w:hAnsiTheme="minorHAnsi" w:cstheme="minorHAnsi"/>
          <w:lang w:val="en-AU"/>
        </w:rPr>
      </w:pPr>
      <w:r>
        <w:rPr>
          <w:rFonts w:asciiTheme="minorHAnsi" w:hAnsiTheme="minorHAnsi"/>
          <w:lang w:val="en-AU"/>
        </w:rPr>
        <w:t xml:space="preserve">ADP will create </w:t>
      </w:r>
      <w:r w:rsidR="00CC2084">
        <w:rPr>
          <w:rFonts w:asciiTheme="minorHAnsi" w:hAnsiTheme="minorHAnsi"/>
          <w:lang w:val="en-AU"/>
        </w:rPr>
        <w:t>5 different csv</w:t>
      </w:r>
      <w:r>
        <w:rPr>
          <w:rFonts w:asciiTheme="minorHAnsi" w:hAnsiTheme="minorHAnsi"/>
          <w:lang w:val="en-AU"/>
        </w:rPr>
        <w:t xml:space="preserve"> file</w:t>
      </w:r>
      <w:r w:rsidR="00CC2084">
        <w:rPr>
          <w:rFonts w:asciiTheme="minorHAnsi" w:hAnsiTheme="minorHAnsi"/>
          <w:lang w:val="en-AU"/>
        </w:rPr>
        <w:t>s</w:t>
      </w:r>
      <w:r>
        <w:rPr>
          <w:rFonts w:asciiTheme="minorHAnsi" w:hAnsiTheme="minorHAnsi"/>
          <w:lang w:val="en-AU"/>
        </w:rPr>
        <w:t xml:space="preserve"> containing various employee data fields.  This file will be stored on a FTP Site.</w:t>
      </w:r>
    </w:p>
    <w:p w14:paraId="47230858" w14:textId="77777777" w:rsidR="007160DE" w:rsidRPr="00193394" w:rsidRDefault="007160DE" w:rsidP="000430BE">
      <w:pPr>
        <w:pStyle w:val="ListParagraph"/>
        <w:numPr>
          <w:ilvl w:val="0"/>
          <w:numId w:val="18"/>
        </w:numPr>
        <w:spacing w:before="120" w:after="60" w:line="264" w:lineRule="auto"/>
        <w:rPr>
          <w:rFonts w:asciiTheme="minorHAnsi" w:hAnsiTheme="minorHAnsi" w:cstheme="minorHAnsi"/>
          <w:lang w:val="en-AU"/>
        </w:rPr>
      </w:pPr>
      <w:r>
        <w:rPr>
          <w:rFonts w:asciiTheme="minorHAnsi" w:hAnsiTheme="minorHAnsi" w:cstheme="minorHAnsi"/>
          <w:lang w:val="en-AU"/>
        </w:rPr>
        <w:t>When an error occurs an e-mail alert is sent to the appropriate HR staff</w:t>
      </w:r>
      <w:r w:rsidRPr="007160DE">
        <w:rPr>
          <w:rFonts w:asciiTheme="minorHAnsi" w:hAnsiTheme="minorHAnsi"/>
          <w:lang w:val="en-AU"/>
        </w:rPr>
        <w:t xml:space="preserve"> </w:t>
      </w:r>
      <w:r>
        <w:rPr>
          <w:rFonts w:asciiTheme="minorHAnsi" w:hAnsiTheme="minorHAnsi"/>
          <w:lang w:val="en-AU"/>
        </w:rPr>
        <w:t xml:space="preserve">and if any corrections need to be made, they will be completed within ADP.  </w:t>
      </w:r>
    </w:p>
    <w:p w14:paraId="2603EA3E" w14:textId="77777777" w:rsidR="00193394" w:rsidRPr="00193394" w:rsidRDefault="00193394" w:rsidP="000430BE">
      <w:pPr>
        <w:pStyle w:val="ListParagraph"/>
        <w:numPr>
          <w:ilvl w:val="0"/>
          <w:numId w:val="18"/>
        </w:numPr>
        <w:spacing w:before="120" w:after="60" w:line="264" w:lineRule="auto"/>
        <w:rPr>
          <w:rFonts w:asciiTheme="minorHAnsi" w:hAnsiTheme="minorHAnsi" w:cstheme="minorHAnsi"/>
          <w:lang w:val="en-AU"/>
        </w:rPr>
      </w:pPr>
      <w:r>
        <w:rPr>
          <w:rFonts w:asciiTheme="minorHAnsi" w:hAnsiTheme="minorHAnsi"/>
          <w:lang w:val="en-AU"/>
        </w:rPr>
        <w:t>Once the corrections are made within ADP, they will be resending to AX during the next file that is generated by ADP.</w:t>
      </w:r>
    </w:p>
    <w:p w14:paraId="7F3E10EE" w14:textId="77777777" w:rsidR="00193394" w:rsidRPr="000D420C" w:rsidRDefault="00193394" w:rsidP="00193394">
      <w:pPr>
        <w:pStyle w:val="ListParagraph"/>
        <w:numPr>
          <w:ilvl w:val="0"/>
          <w:numId w:val="18"/>
        </w:numPr>
        <w:rPr>
          <w:rFonts w:asciiTheme="minorHAnsi" w:hAnsiTheme="minorHAnsi"/>
          <w:lang w:val="en-AU"/>
        </w:rPr>
      </w:pPr>
      <w:r>
        <w:rPr>
          <w:rFonts w:asciiTheme="minorHAnsi" w:hAnsiTheme="minorHAnsi"/>
          <w:lang w:val="en-AU"/>
        </w:rPr>
        <w:t>Once a file has been successfully updated, the file should then be archived for 7 days.  The archival of the file is used for reference purposes only.</w:t>
      </w:r>
      <w:r w:rsidRPr="000D420C">
        <w:rPr>
          <w:rFonts w:asciiTheme="minorHAnsi" w:hAnsiTheme="minorHAnsi"/>
          <w:lang w:val="en-AU"/>
        </w:rPr>
        <w:t xml:space="preserve">  </w:t>
      </w:r>
    </w:p>
    <w:p w14:paraId="0B1C7473" w14:textId="77777777" w:rsidR="00193394" w:rsidRDefault="00E915E7" w:rsidP="000430BE">
      <w:pPr>
        <w:pStyle w:val="ListParagraph"/>
        <w:numPr>
          <w:ilvl w:val="0"/>
          <w:numId w:val="18"/>
        </w:numPr>
        <w:spacing w:before="120" w:after="60" w:line="264" w:lineRule="auto"/>
        <w:rPr>
          <w:rFonts w:asciiTheme="minorHAnsi" w:hAnsiTheme="minorHAnsi" w:cstheme="minorHAnsi"/>
          <w:lang w:val="en-AU"/>
        </w:rPr>
      </w:pPr>
      <w:r>
        <w:rPr>
          <w:rFonts w:asciiTheme="minorHAnsi" w:hAnsiTheme="minorHAnsi" w:cstheme="minorHAnsi"/>
          <w:lang w:val="en-AU"/>
        </w:rPr>
        <w:t>Error handling needs to be managed.</w:t>
      </w:r>
    </w:p>
    <w:p w14:paraId="5DAC082A" w14:textId="77777777" w:rsidR="00FD04EA" w:rsidRDefault="00FD04EA" w:rsidP="00FD04EA">
      <w:pPr>
        <w:pStyle w:val="ListParagraph"/>
        <w:spacing w:before="120" w:after="60" w:line="264" w:lineRule="auto"/>
        <w:rPr>
          <w:rFonts w:asciiTheme="minorHAnsi" w:hAnsiTheme="minorHAnsi" w:cstheme="minorHAnsi"/>
          <w:lang w:val="en-AU"/>
        </w:rPr>
      </w:pPr>
    </w:p>
    <w:p w14:paraId="2BC2096D" w14:textId="77777777" w:rsidR="00FD04EA" w:rsidRDefault="00FD04EA" w:rsidP="00FD04EA">
      <w:pPr>
        <w:pStyle w:val="ListParagraph"/>
        <w:spacing w:before="120" w:after="60" w:line="264" w:lineRule="auto"/>
        <w:rPr>
          <w:rFonts w:asciiTheme="minorHAnsi" w:hAnsiTheme="minorHAnsi" w:cstheme="minorHAnsi"/>
          <w:lang w:val="en-AU"/>
        </w:rPr>
      </w:pPr>
      <w:r>
        <w:rPr>
          <w:rFonts w:asciiTheme="minorHAnsi" w:hAnsiTheme="minorHAnsi" w:cstheme="minorHAnsi"/>
          <w:lang w:val="en-AU"/>
        </w:rPr>
        <w:t>Dependencies:</w:t>
      </w:r>
    </w:p>
    <w:p w14:paraId="4DF07017" w14:textId="77777777" w:rsidR="00FD04EA" w:rsidRDefault="00FD04EA" w:rsidP="00FD04EA">
      <w:pPr>
        <w:pStyle w:val="ListParagraph"/>
        <w:spacing w:before="120" w:after="60" w:line="264" w:lineRule="auto"/>
        <w:rPr>
          <w:rFonts w:asciiTheme="minorHAnsi" w:hAnsiTheme="minorHAnsi" w:cstheme="minorHAnsi"/>
          <w:lang w:val="en-AU"/>
        </w:rPr>
      </w:pPr>
    </w:p>
    <w:p w14:paraId="1C0905DD" w14:textId="77777777" w:rsidR="00FD04EA" w:rsidRDefault="00FD04EA" w:rsidP="00FD04EA">
      <w:pPr>
        <w:pStyle w:val="ListParagraph"/>
        <w:numPr>
          <w:ilvl w:val="6"/>
          <w:numId w:val="35"/>
        </w:numPr>
        <w:spacing w:before="120" w:after="60" w:line="264" w:lineRule="auto"/>
        <w:rPr>
          <w:rFonts w:asciiTheme="minorHAnsi" w:hAnsiTheme="minorHAnsi" w:cstheme="minorHAnsi"/>
          <w:lang w:val="en-AU"/>
        </w:rPr>
      </w:pPr>
      <w:r>
        <w:rPr>
          <w:rFonts w:asciiTheme="minorHAnsi" w:hAnsiTheme="minorHAnsi" w:cstheme="minorHAnsi"/>
          <w:lang w:val="en-AU"/>
        </w:rPr>
        <w:t xml:space="preserve">The Details of the csv files needs to be updated in </w:t>
      </w:r>
      <w:bookmarkStart w:id="214" w:name="OLE_LINK1"/>
      <w:bookmarkStart w:id="215" w:name="OLE_LINK2"/>
      <w:r>
        <w:rPr>
          <w:rFonts w:asciiTheme="minorHAnsi" w:hAnsiTheme="minorHAnsi" w:cstheme="minorHAnsi"/>
          <w:lang w:val="en-AU"/>
        </w:rPr>
        <w:t>the HRMParameters form.</w:t>
      </w:r>
      <w:bookmarkEnd w:id="214"/>
      <w:bookmarkEnd w:id="215"/>
    </w:p>
    <w:p w14:paraId="2132AB28" w14:textId="77777777" w:rsidR="00FD04EA" w:rsidRDefault="00F96E63" w:rsidP="00FD04EA">
      <w:pPr>
        <w:pStyle w:val="ListParagraph"/>
        <w:numPr>
          <w:ilvl w:val="6"/>
          <w:numId w:val="35"/>
        </w:numPr>
        <w:spacing w:before="120" w:after="60" w:line="264" w:lineRule="auto"/>
        <w:rPr>
          <w:rFonts w:asciiTheme="minorHAnsi" w:hAnsiTheme="minorHAnsi" w:cstheme="minorHAnsi"/>
          <w:lang w:val="en-AU"/>
        </w:rPr>
      </w:pPr>
      <w:r>
        <w:rPr>
          <w:rFonts w:asciiTheme="minorHAnsi" w:hAnsiTheme="minorHAnsi" w:cstheme="minorHAnsi"/>
          <w:lang w:val="en-AU"/>
        </w:rPr>
        <w:t>The details of the FTP site and the credentials (username and password) should be provided in the HRMParameters form.</w:t>
      </w:r>
    </w:p>
    <w:p w14:paraId="2FDCD607" w14:textId="77777777" w:rsidR="00F96E63" w:rsidRDefault="00F96E63" w:rsidP="00FD04EA">
      <w:pPr>
        <w:pStyle w:val="ListParagraph"/>
        <w:numPr>
          <w:ilvl w:val="6"/>
          <w:numId w:val="35"/>
        </w:numPr>
        <w:spacing w:before="120" w:after="60" w:line="264" w:lineRule="auto"/>
        <w:rPr>
          <w:rFonts w:asciiTheme="minorHAnsi" w:hAnsiTheme="minorHAnsi" w:cstheme="minorHAnsi"/>
          <w:lang w:val="en-AU"/>
        </w:rPr>
      </w:pPr>
      <w:r>
        <w:rPr>
          <w:rFonts w:asciiTheme="minorHAnsi" w:hAnsiTheme="minorHAnsi" w:cstheme="minorHAnsi"/>
          <w:lang w:val="en-AU"/>
        </w:rPr>
        <w:t>Along with these a temporary folder needs to be created in the local system and the path given in the HRMParameters form.</w:t>
      </w:r>
    </w:p>
    <w:p w14:paraId="460BA2BC" w14:textId="77777777" w:rsidR="00F96E63" w:rsidRPr="00071AE0" w:rsidRDefault="00F96E63" w:rsidP="00F96E63">
      <w:pPr>
        <w:pStyle w:val="ListParagraph"/>
        <w:spacing w:before="120" w:after="60" w:line="264" w:lineRule="auto"/>
        <w:ind w:left="1800"/>
        <w:rPr>
          <w:rFonts w:asciiTheme="minorHAnsi" w:hAnsiTheme="minorHAnsi" w:cstheme="minorHAnsi"/>
          <w:lang w:val="en-AU"/>
        </w:rPr>
      </w:pPr>
    </w:p>
    <w:p w14:paraId="476ED81E" w14:textId="77777777" w:rsidR="00C5714A" w:rsidRPr="00071AE0" w:rsidRDefault="00C5714A" w:rsidP="001D3F5C">
      <w:pPr>
        <w:pStyle w:val="EstiloTtulo1Antes0pto"/>
        <w:ind w:left="0" w:firstLine="0"/>
        <w:rPr>
          <w:rFonts w:cstheme="minorHAnsi"/>
        </w:rPr>
      </w:pPr>
      <w:bookmarkStart w:id="216" w:name="_Toc330847038"/>
      <w:commentRangeStart w:id="217"/>
      <w:r>
        <w:rPr>
          <w:rFonts w:cstheme="minorHAnsi"/>
        </w:rPr>
        <w:t>Sample Schemas</w:t>
      </w:r>
      <w:bookmarkEnd w:id="216"/>
      <w:commentRangeEnd w:id="217"/>
      <w:r w:rsidR="00100E35">
        <w:rPr>
          <w:rStyle w:val="CommentReference"/>
          <w:rFonts w:ascii="Arial" w:hAnsi="Arial"/>
          <w:b w:val="0"/>
          <w:bCs w:val="0"/>
          <w:smallCaps w:val="0"/>
          <w:kern w:val="28"/>
        </w:rPr>
        <w:commentReference w:id="217"/>
      </w:r>
    </w:p>
    <w:p w14:paraId="0265DE3B" w14:textId="77777777" w:rsidR="00C5714A" w:rsidRPr="00071AE0" w:rsidRDefault="00C5714A" w:rsidP="00C5714A">
      <w:pPr>
        <w:pStyle w:val="EstiloCuerpoAntes0pto"/>
        <w:rPr>
          <w:rFonts w:cstheme="minorHAnsi"/>
        </w:rPr>
      </w:pPr>
      <w:r>
        <w:rPr>
          <w:rFonts w:cstheme="minorHAnsi"/>
        </w:rPr>
        <w:t>Sample XML schemas with versioning need to be embedded here</w:t>
      </w:r>
    </w:p>
    <w:bookmarkStart w:id="218" w:name="_MON_1404633507"/>
    <w:bookmarkEnd w:id="218"/>
    <w:bookmarkStart w:id="219" w:name="_MON_1404633520"/>
    <w:bookmarkEnd w:id="219"/>
    <w:p w14:paraId="190B1D0E" w14:textId="77777777" w:rsidR="000430BE" w:rsidRDefault="00B72620" w:rsidP="00F277CD">
      <w:pPr>
        <w:pStyle w:val="EstiloCuerpoAntes0pto"/>
        <w:rPr>
          <w:ins w:id="220" w:author="Ramya Buddana" w:date="2012-07-24T11:12:00Z"/>
          <w:rFonts w:cstheme="minorHAnsi"/>
        </w:rPr>
      </w:pPr>
      <w:ins w:id="221" w:author="Ramya Buddana" w:date="2012-07-24T11:11:00Z">
        <w:r>
          <w:rPr>
            <w:rFonts w:cstheme="minorHAnsi"/>
          </w:rPr>
          <w:object w:dxaOrig="1531" w:dyaOrig="1002" w14:anchorId="68268220">
            <v:shape id="_x0000_i1026" type="#_x0000_t75" style="width:76.5pt;height:50.25pt" o:ole="">
              <v:imagedata r:id="rId21" o:title=""/>
            </v:shape>
            <o:OLEObject Type="Embed" ProgID="Word.Document.12" ShapeID="_x0000_i1026" DrawAspect="Icon" ObjectID="_1451152061" r:id="rId22">
              <o:FieldCodes>\s</o:FieldCodes>
            </o:OLEObject>
          </w:object>
        </w:r>
      </w:ins>
      <w:ins w:id="222" w:author="Ramya Buddana" w:date="2012-07-24T11:12:00Z">
        <w:r>
          <w:rPr>
            <w:rFonts w:cstheme="minorHAnsi"/>
          </w:rPr>
          <w:t xml:space="preserve">  </w:t>
        </w:r>
      </w:ins>
      <w:bookmarkStart w:id="223" w:name="_MON_1404633592"/>
      <w:bookmarkEnd w:id="223"/>
      <w:ins w:id="224" w:author="Ramya Buddana" w:date="2012-07-24T11:12:00Z">
        <w:r>
          <w:rPr>
            <w:rFonts w:cstheme="minorHAnsi"/>
          </w:rPr>
          <w:object w:dxaOrig="1531" w:dyaOrig="1002" w14:anchorId="285AFEF0">
            <v:shape id="_x0000_i1027" type="#_x0000_t75" style="width:76.5pt;height:50.25pt" o:ole="">
              <v:imagedata r:id="rId23" o:title=""/>
            </v:shape>
            <o:OLEObject Type="Embed" ProgID="Word.Document.12" ShapeID="_x0000_i1027" DrawAspect="Icon" ObjectID="_1451152062" r:id="rId24">
              <o:FieldCodes>\s</o:FieldCodes>
            </o:OLEObject>
          </w:object>
        </w:r>
      </w:ins>
    </w:p>
    <w:p w14:paraId="5A666E97" w14:textId="77777777" w:rsidR="00B72620" w:rsidRDefault="00B72620" w:rsidP="00F277CD">
      <w:pPr>
        <w:pStyle w:val="EstiloCuerpoAntes0pto"/>
        <w:rPr>
          <w:ins w:id="225" w:author="Ramya Buddana" w:date="2012-07-24T11:14:00Z"/>
          <w:rFonts w:cstheme="minorHAnsi"/>
        </w:rPr>
      </w:pPr>
    </w:p>
    <w:p w14:paraId="26AD72CB" w14:textId="77777777" w:rsidR="00A63B10" w:rsidRPr="006C673A" w:rsidRDefault="00A95864" w:rsidP="00F277CD">
      <w:pPr>
        <w:pStyle w:val="EstiloCuerpoAntes0pto"/>
        <w:rPr>
          <w:ins w:id="226" w:author="Ramya Buddana" w:date="2012-07-24T11:14:00Z"/>
          <w:rFonts w:cstheme="minorHAnsi"/>
          <w:b/>
          <w:sz w:val="28"/>
          <w:szCs w:val="28"/>
          <w:u w:val="single"/>
        </w:rPr>
      </w:pPr>
      <w:ins w:id="227" w:author="Ramya Buddana" w:date="2012-07-24T11:16:00Z">
        <w:r>
          <w:rPr>
            <w:rFonts w:cstheme="minorHAnsi"/>
            <w:b/>
            <w:sz w:val="26"/>
            <w:szCs w:val="26"/>
            <w:u w:val="single"/>
          </w:rPr>
          <w:t xml:space="preserve"> </w:t>
        </w:r>
      </w:ins>
      <w:ins w:id="228" w:author="Ramya Buddana" w:date="2012-07-24T11:14:00Z">
        <w:r w:rsidR="00A63B10" w:rsidRPr="006C673A">
          <w:rPr>
            <w:rFonts w:cstheme="minorHAnsi"/>
            <w:b/>
            <w:sz w:val="26"/>
            <w:szCs w:val="26"/>
            <w:u w:val="single"/>
          </w:rPr>
          <w:t>Employee</w:t>
        </w:r>
        <w:r w:rsidR="00A63B10" w:rsidRPr="006C673A">
          <w:rPr>
            <w:rFonts w:cstheme="minorHAnsi"/>
            <w:b/>
            <w:sz w:val="28"/>
            <w:szCs w:val="28"/>
            <w:u w:val="single"/>
          </w:rPr>
          <w:t xml:space="preserve"> </w:t>
        </w:r>
      </w:ins>
      <w:ins w:id="229" w:author="Ramya Buddana" w:date="2012-07-24T11:15:00Z">
        <w:r w:rsidR="00A63B10" w:rsidRPr="006C673A">
          <w:rPr>
            <w:rFonts w:cstheme="minorHAnsi"/>
            <w:b/>
            <w:sz w:val="26"/>
            <w:szCs w:val="26"/>
            <w:u w:val="single"/>
          </w:rPr>
          <w:t>Data</w:t>
        </w:r>
        <w:r w:rsidR="00A63B10" w:rsidRPr="006C673A">
          <w:rPr>
            <w:rFonts w:cstheme="minorHAnsi"/>
            <w:b/>
            <w:sz w:val="28"/>
            <w:szCs w:val="28"/>
            <w:u w:val="single"/>
          </w:rPr>
          <w:t xml:space="preserve"> </w:t>
        </w:r>
      </w:ins>
    </w:p>
    <w:p w14:paraId="6719AAB6" w14:textId="77777777" w:rsidR="00A63B10" w:rsidRDefault="00A63B10" w:rsidP="00F277CD">
      <w:pPr>
        <w:pStyle w:val="EstiloCuerpoAntes0pto"/>
        <w:rPr>
          <w:ins w:id="230" w:author="Ramya Buddana" w:date="2012-07-24T11:12:00Z"/>
          <w:rFonts w:cstheme="minorHAnsi"/>
        </w:rPr>
      </w:pPr>
    </w:p>
    <w:p w14:paraId="5EB70792" w14:textId="77777777" w:rsidR="00B72620" w:rsidRDefault="00A95864" w:rsidP="00F277CD">
      <w:pPr>
        <w:pStyle w:val="EstiloCuerpoAntes0pto"/>
        <w:rPr>
          <w:ins w:id="231" w:author="Ramya Buddana" w:date="2012-07-24T11:14:00Z"/>
        </w:rPr>
      </w:pPr>
      <w:ins w:id="232" w:author="Ramya Buddana" w:date="2012-07-24T11:16:00Z">
        <w:r>
          <w:t xml:space="preserve"> </w:t>
        </w:r>
      </w:ins>
      <w:ins w:id="233" w:author="Ramya Buddana" w:date="2012-07-24T11:13:00Z">
        <w:r w:rsidR="00A63B10">
          <w:object w:dxaOrig="1454" w:dyaOrig="941" w14:anchorId="45F2F396">
            <v:shape id="_x0000_i1028" type="#_x0000_t75" style="width:72.75pt;height:47.25pt" o:ole="">
              <v:imagedata r:id="rId25" o:title=""/>
            </v:shape>
            <o:OLEObject Type="Embed" ProgID="Excel.SheetMacroEnabled.12" ShapeID="_x0000_i1028" DrawAspect="Icon" ObjectID="_1451152063" r:id="rId26"/>
          </w:object>
        </w:r>
      </w:ins>
    </w:p>
    <w:p w14:paraId="2EAA44C1" w14:textId="77777777" w:rsidR="00A63B10" w:rsidRDefault="00A63B10" w:rsidP="00F277CD">
      <w:pPr>
        <w:pStyle w:val="EstiloCuerpoAntes0pto"/>
        <w:rPr>
          <w:ins w:id="234" w:author="Ramya Buddana" w:date="2012-07-24T11:14:00Z"/>
        </w:rPr>
      </w:pPr>
    </w:p>
    <w:p w14:paraId="551C7C59" w14:textId="77777777" w:rsidR="00A63B10" w:rsidRDefault="00A63B10" w:rsidP="00A63B10">
      <w:pPr>
        <w:pStyle w:val="Heading3"/>
        <w:rPr>
          <w:ins w:id="235" w:author="Ramya Buddana" w:date="2012-07-24T11:14:00Z"/>
        </w:rPr>
      </w:pPr>
      <w:bookmarkStart w:id="236" w:name="_Toc329861509"/>
      <w:ins w:id="237" w:author="Ramya Buddana" w:date="2012-07-24T11:14:00Z">
        <w:r>
          <w:t>Education</w:t>
        </w:r>
        <w:bookmarkEnd w:id="236"/>
      </w:ins>
    </w:p>
    <w:p w14:paraId="40DB532D" w14:textId="77777777" w:rsidR="00A63B10" w:rsidRDefault="00A63B10" w:rsidP="00A63B10">
      <w:pPr>
        <w:rPr>
          <w:ins w:id="238" w:author="Ramya Buddana" w:date="2012-07-24T11:14:00Z"/>
        </w:rPr>
      </w:pPr>
      <w:ins w:id="239" w:author="Ramya Buddana" w:date="2012-07-24T11:14:00Z">
        <w:r>
          <w:object w:dxaOrig="1454" w:dyaOrig="941" w14:anchorId="14779664">
            <v:shape id="_x0000_i1029" type="#_x0000_t75" style="width:73.5pt;height:46.5pt" o:ole="">
              <v:imagedata r:id="rId27" o:title=""/>
            </v:shape>
            <o:OLEObject Type="Embed" ProgID="Excel.SheetMacroEnabled.12" ShapeID="_x0000_i1029" DrawAspect="Icon" ObjectID="_1451152064" r:id="rId28"/>
          </w:object>
        </w:r>
      </w:ins>
    </w:p>
    <w:p w14:paraId="3912ADF4" w14:textId="77777777" w:rsidR="00A63B10" w:rsidRDefault="00A63B10" w:rsidP="00A63B10">
      <w:pPr>
        <w:rPr>
          <w:ins w:id="240" w:author="Ramya Buddana" w:date="2012-07-24T11:14:00Z"/>
        </w:rPr>
      </w:pPr>
    </w:p>
    <w:p w14:paraId="1CA843DB" w14:textId="77777777" w:rsidR="00A63B10" w:rsidRDefault="00A63B10" w:rsidP="00A63B10">
      <w:pPr>
        <w:pStyle w:val="Heading3"/>
        <w:rPr>
          <w:ins w:id="241" w:author="Ramya Buddana" w:date="2012-07-24T11:14:00Z"/>
        </w:rPr>
      </w:pPr>
      <w:bookmarkStart w:id="242" w:name="_Toc329861510"/>
      <w:ins w:id="243" w:author="Ramya Buddana" w:date="2012-07-24T11:14:00Z">
        <w:r>
          <w:t>Certificates</w:t>
        </w:r>
        <w:bookmarkEnd w:id="242"/>
      </w:ins>
    </w:p>
    <w:p w14:paraId="7E3FF6B5" w14:textId="77777777" w:rsidR="00A63B10" w:rsidRDefault="00A63B10" w:rsidP="00A63B10">
      <w:pPr>
        <w:rPr>
          <w:ins w:id="244" w:author="Ramya Buddana" w:date="2012-07-24T11:14:00Z"/>
        </w:rPr>
      </w:pPr>
      <w:ins w:id="245" w:author="Ramya Buddana" w:date="2012-07-24T11:14:00Z">
        <w:r>
          <w:object w:dxaOrig="1539" w:dyaOrig="996" w14:anchorId="4AD12616">
            <v:shape id="_x0000_i1030" type="#_x0000_t75" style="width:77.25pt;height:49.5pt" o:ole="">
              <v:imagedata r:id="rId29" o:title=""/>
            </v:shape>
            <o:OLEObject Type="Embed" ProgID="Excel.SheetMacroEnabled.12" ShapeID="_x0000_i1030" DrawAspect="Icon" ObjectID="_1451152065" r:id="rId30"/>
          </w:object>
        </w:r>
      </w:ins>
    </w:p>
    <w:p w14:paraId="76E868E6" w14:textId="77777777" w:rsidR="00A63B10" w:rsidRDefault="00A63B10" w:rsidP="00A63B10">
      <w:pPr>
        <w:rPr>
          <w:ins w:id="246" w:author="Ramya Buddana" w:date="2012-07-24T11:14:00Z"/>
        </w:rPr>
      </w:pPr>
    </w:p>
    <w:p w14:paraId="4D0D362A" w14:textId="77777777" w:rsidR="00A63B10" w:rsidRDefault="00A63B10" w:rsidP="00A63B10">
      <w:pPr>
        <w:pStyle w:val="Heading3"/>
        <w:rPr>
          <w:ins w:id="247" w:author="Ramya Buddana" w:date="2012-07-24T11:14:00Z"/>
        </w:rPr>
      </w:pPr>
      <w:bookmarkStart w:id="248" w:name="_Toc329861511"/>
      <w:ins w:id="249" w:author="Ramya Buddana" w:date="2012-07-24T11:14:00Z">
        <w:r>
          <w:t>Skills</w:t>
        </w:r>
        <w:bookmarkEnd w:id="248"/>
      </w:ins>
    </w:p>
    <w:p w14:paraId="0EE3D7C8" w14:textId="77777777" w:rsidR="00A63B10" w:rsidRDefault="00A63B10" w:rsidP="00A63B10">
      <w:pPr>
        <w:rPr>
          <w:ins w:id="250" w:author="Ramya Buddana" w:date="2012-07-24T11:14:00Z"/>
        </w:rPr>
      </w:pPr>
      <w:ins w:id="251" w:author="Ramya Buddana" w:date="2012-07-24T11:14:00Z">
        <w:r>
          <w:object w:dxaOrig="1539" w:dyaOrig="996" w14:anchorId="54AEF6D4">
            <v:shape id="_x0000_i1031" type="#_x0000_t75" style="width:77.25pt;height:49.5pt" o:ole="">
              <v:imagedata r:id="rId31" o:title=""/>
            </v:shape>
            <o:OLEObject Type="Embed" ProgID="Excel.SheetMacroEnabled.12" ShapeID="_x0000_i1031" DrawAspect="Icon" ObjectID="_1451152066" r:id="rId32"/>
          </w:object>
        </w:r>
      </w:ins>
    </w:p>
    <w:p w14:paraId="55D9C40F" w14:textId="77777777" w:rsidR="00A63B10" w:rsidRDefault="00A63B10" w:rsidP="00A63B10">
      <w:pPr>
        <w:rPr>
          <w:ins w:id="252" w:author="Ramya Buddana" w:date="2012-07-24T11:14:00Z"/>
        </w:rPr>
      </w:pPr>
    </w:p>
    <w:p w14:paraId="1E435A54" w14:textId="77777777" w:rsidR="00A63B10" w:rsidRDefault="00A63B10" w:rsidP="00A63B10">
      <w:pPr>
        <w:pStyle w:val="Heading3"/>
        <w:rPr>
          <w:ins w:id="253" w:author="Ramya Buddana" w:date="2012-07-24T11:14:00Z"/>
        </w:rPr>
      </w:pPr>
      <w:bookmarkStart w:id="254" w:name="_Toc329861512"/>
      <w:ins w:id="255" w:author="Ramya Buddana" w:date="2012-07-24T11:14:00Z">
        <w:r>
          <w:t>Courses</w:t>
        </w:r>
        <w:bookmarkEnd w:id="254"/>
      </w:ins>
    </w:p>
    <w:p w14:paraId="18ED0B0E" w14:textId="77777777" w:rsidR="00A63B10" w:rsidRPr="008E51C4" w:rsidRDefault="00A63B10" w:rsidP="00A63B10">
      <w:pPr>
        <w:rPr>
          <w:ins w:id="256" w:author="Ramya Buddana" w:date="2012-07-24T11:14:00Z"/>
        </w:rPr>
      </w:pPr>
      <w:ins w:id="257" w:author="Ramya Buddana" w:date="2012-07-24T11:14:00Z">
        <w:r>
          <w:object w:dxaOrig="1539" w:dyaOrig="996" w14:anchorId="573FFEE0">
            <v:shape id="_x0000_i1032" type="#_x0000_t75" style="width:77.25pt;height:49.5pt" o:ole="">
              <v:imagedata r:id="rId33" o:title=""/>
            </v:shape>
            <o:OLEObject Type="Embed" ProgID="Excel.SheetMacroEnabled.12" ShapeID="_x0000_i1032" DrawAspect="Icon" ObjectID="_1451152067" r:id="rId34"/>
          </w:object>
        </w:r>
      </w:ins>
    </w:p>
    <w:p w14:paraId="58CDD6F3" w14:textId="77777777" w:rsidR="00A63B10" w:rsidRPr="00071AE0" w:rsidRDefault="00A63B10" w:rsidP="00F277CD">
      <w:pPr>
        <w:pStyle w:val="EstiloCuerpoAntes0pto"/>
        <w:rPr>
          <w:rFonts w:cstheme="minorHAnsi"/>
        </w:rPr>
      </w:pPr>
    </w:p>
    <w:p w14:paraId="6BBC1153" w14:textId="77777777" w:rsidR="00CF4043" w:rsidRPr="00071AE0" w:rsidRDefault="00030F49" w:rsidP="001D3F5C">
      <w:pPr>
        <w:pStyle w:val="EstiloTtulo1Antes0pto"/>
        <w:ind w:left="0" w:firstLine="0"/>
        <w:rPr>
          <w:rFonts w:cstheme="minorHAnsi"/>
        </w:rPr>
      </w:pPr>
      <w:bookmarkStart w:id="258" w:name="_Toc330847039"/>
      <w:r w:rsidRPr="00071AE0">
        <w:rPr>
          <w:rFonts w:cstheme="minorHAnsi"/>
        </w:rPr>
        <w:t>Security Strategy Summary</w:t>
      </w:r>
      <w:bookmarkEnd w:id="258"/>
    </w:p>
    <w:p w14:paraId="28F19052" w14:textId="77777777" w:rsidR="00C54D8E" w:rsidRPr="00071AE0" w:rsidRDefault="00C54D8E" w:rsidP="00F277CD">
      <w:pPr>
        <w:pStyle w:val="EstiloCuerpoAntes0pto"/>
        <w:rPr>
          <w:rFonts w:cstheme="minorHAnsi"/>
        </w:rPr>
      </w:pPr>
    </w:p>
    <w:p w14:paraId="563A544F" w14:textId="77777777" w:rsidR="003B6B4C" w:rsidRPr="00071AE0" w:rsidRDefault="003B6B4C" w:rsidP="00F277CD">
      <w:pPr>
        <w:pStyle w:val="EstiloCuerpoAntes0pto"/>
        <w:rPr>
          <w:rFonts w:cstheme="minorHAnsi"/>
        </w:rPr>
      </w:pPr>
      <w:r w:rsidRPr="00071AE0">
        <w:rPr>
          <w:rFonts w:cstheme="minorHAnsi"/>
        </w:rPr>
        <w:t>No Development work required.</w:t>
      </w:r>
    </w:p>
    <w:sectPr w:rsidR="003B6B4C" w:rsidRPr="00071AE0" w:rsidSect="00D72BEE">
      <w:pgSz w:w="11907" w:h="16839" w:code="9"/>
      <w:pgMar w:top="431" w:right="720" w:bottom="720" w:left="720" w:header="720" w:footer="86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Charlie Kunes" w:date="2012-07-30T12:44:00Z" w:initials="CK">
    <w:p w14:paraId="4D21CBBD" w14:textId="77777777" w:rsidR="00A46CBF" w:rsidRDefault="001B2A7D">
      <w:pPr>
        <w:pStyle w:val="CommentText"/>
      </w:pPr>
      <w:r>
        <w:rPr>
          <w:rStyle w:val="CommentReference"/>
        </w:rPr>
        <w:annotationRef/>
      </w:r>
      <w:r>
        <w:t xml:space="preserve">Add Number of days to screen mock up  - </w:t>
      </w:r>
    </w:p>
    <w:p w14:paraId="2491EEDF" w14:textId="77777777" w:rsidR="001B2A7D" w:rsidRDefault="00A46CBF">
      <w:pPr>
        <w:pStyle w:val="CommentText"/>
      </w:pPr>
      <w:r>
        <w:t>Charlie-  This has been c</w:t>
      </w:r>
      <w:r w:rsidR="001B2A7D">
        <w:t>orrected</w:t>
      </w:r>
    </w:p>
  </w:comment>
  <w:comment w:id="45" w:author="Charlie Kunes" w:date="2012-07-30T12:45:00Z" w:initials="CK">
    <w:p w14:paraId="0D85B95B" w14:textId="77777777" w:rsidR="001B2A7D" w:rsidRDefault="001B2A7D">
      <w:pPr>
        <w:pStyle w:val="CommentText"/>
      </w:pPr>
      <w:r>
        <w:rPr>
          <w:rStyle w:val="CommentReference"/>
        </w:rPr>
        <w:annotationRef/>
      </w:r>
      <w:r>
        <w:t xml:space="preserve">How will the identification for the Distribution List on Email notifications be handled? </w:t>
      </w:r>
    </w:p>
    <w:p w14:paraId="5E249174" w14:textId="77777777" w:rsidR="00A46CBF" w:rsidRDefault="00A46CBF">
      <w:pPr>
        <w:pStyle w:val="CommentText"/>
      </w:pPr>
      <w:r>
        <w:t>Charlie-  This has been corrected</w:t>
      </w:r>
    </w:p>
  </w:comment>
  <w:comment w:id="50" w:author="Ramya Buddana" w:date="2012-07-24T14:53:00Z" w:initials="RB">
    <w:p w14:paraId="3BECEE3A" w14:textId="77777777" w:rsidR="001B2A7D" w:rsidRDefault="001B2A7D">
      <w:pPr>
        <w:pStyle w:val="CommentText"/>
      </w:pPr>
      <w:r>
        <w:rPr>
          <w:rStyle w:val="CommentReference"/>
        </w:rPr>
        <w:annotationRef/>
      </w:r>
      <w:r>
        <w:t>Modified the design of the form.</w:t>
      </w:r>
    </w:p>
  </w:comment>
  <w:comment w:id="51" w:author="Charlie Kunes" w:date="2012-07-26T09:37:00Z" w:initials="CK">
    <w:p w14:paraId="0B7BEDCE" w14:textId="77777777" w:rsidR="001B2A7D" w:rsidRDefault="001B2A7D">
      <w:pPr>
        <w:pStyle w:val="CommentText"/>
      </w:pPr>
      <w:r>
        <w:rPr>
          <w:rStyle w:val="CommentReference"/>
        </w:rPr>
        <w:annotationRef/>
      </w:r>
      <w:r w:rsidRPr="00B16405">
        <w:rPr>
          <w:highlight w:val="yellow"/>
        </w:rPr>
        <w:t xml:space="preserve">Correct spelling errors.  Change </w:t>
      </w:r>
      <w:r w:rsidRPr="00B16405">
        <w:rPr>
          <w:i/>
          <w:highlight w:val="yellow"/>
        </w:rPr>
        <w:t>archieve</w:t>
      </w:r>
      <w:r w:rsidRPr="00B16405">
        <w:rPr>
          <w:highlight w:val="yellow"/>
        </w:rPr>
        <w:t xml:space="preserve"> to </w:t>
      </w:r>
      <w:r w:rsidRPr="00B16405">
        <w:rPr>
          <w:i/>
          <w:highlight w:val="yellow"/>
        </w:rPr>
        <w:t>archive</w:t>
      </w:r>
      <w:r w:rsidRPr="00B16405">
        <w:rPr>
          <w:highlight w:val="yellow"/>
        </w:rPr>
        <w:t>.</w:t>
      </w:r>
    </w:p>
  </w:comment>
  <w:comment w:id="54" w:author="Charlie Kunes" w:date="2012-07-30T13:39:00Z" w:initials="CK">
    <w:p w14:paraId="2C5EBD4C" w14:textId="77777777" w:rsidR="001B2A7D" w:rsidRPr="001E4D63" w:rsidRDefault="001B2A7D">
      <w:pPr>
        <w:pStyle w:val="CommentText"/>
        <w:rPr>
          <w:highlight w:val="yellow"/>
        </w:rPr>
      </w:pPr>
      <w:r>
        <w:rPr>
          <w:rStyle w:val="CommentReference"/>
        </w:rPr>
        <w:annotationRef/>
      </w:r>
      <w:r w:rsidRPr="00B16405">
        <w:rPr>
          <w:highlight w:val="yellow"/>
        </w:rPr>
        <w:t xml:space="preserve">Add email fields  To: and </w:t>
      </w:r>
      <w:r w:rsidRPr="001E4D63">
        <w:rPr>
          <w:highlight w:val="yellow"/>
        </w:rPr>
        <w:t>CC: to the datasource</w:t>
      </w:r>
    </w:p>
    <w:p w14:paraId="4990CEB2" w14:textId="77777777" w:rsidR="00A46CBF" w:rsidRDefault="00A46CBF">
      <w:pPr>
        <w:pStyle w:val="CommentText"/>
      </w:pPr>
      <w:r w:rsidRPr="001E4D63">
        <w:rPr>
          <w:highlight w:val="yellow"/>
        </w:rPr>
        <w:t>Done</w:t>
      </w:r>
    </w:p>
  </w:comment>
  <w:comment w:id="73" w:author="Charlie Kunes" w:date="2012-07-24T14:53:00Z" w:initials="CK">
    <w:p w14:paraId="53566472" w14:textId="77777777" w:rsidR="001B2A7D" w:rsidRDefault="001B2A7D">
      <w:pPr>
        <w:pStyle w:val="CommentText"/>
      </w:pPr>
      <w:r>
        <w:rPr>
          <w:rStyle w:val="CommentReference"/>
        </w:rPr>
        <w:annotationRef/>
      </w:r>
      <w:r>
        <w:t xml:space="preserve">Does this mean that only the CSV records in the FTP locations as defined in the </w:t>
      </w:r>
      <w:r w:rsidRPr="003D3465">
        <w:rPr>
          <w:b/>
        </w:rPr>
        <w:t>HRMPar</w:t>
      </w:r>
      <w:r w:rsidRPr="003D00C4">
        <w:rPr>
          <w:b/>
        </w:rPr>
        <w:t xml:space="preserve">ameters </w:t>
      </w:r>
      <w:r>
        <w:t>table will be processed</w:t>
      </w:r>
    </w:p>
  </w:comment>
  <w:comment w:id="74" w:author="Ramya Buddana" w:date="2012-07-24T14:53:00Z" w:initials="RB">
    <w:p w14:paraId="345844D4" w14:textId="77777777" w:rsidR="001B2A7D" w:rsidRDefault="001B2A7D">
      <w:pPr>
        <w:pStyle w:val="CommentText"/>
      </w:pPr>
      <w:r>
        <w:rPr>
          <w:rStyle w:val="CommentReference"/>
        </w:rPr>
        <w:annotationRef/>
      </w:r>
      <w:r>
        <w:t>Yes, all the fields in the csv file specified in the HRMParameters , will be updated in resp AX tables.</w:t>
      </w:r>
    </w:p>
  </w:comment>
  <w:comment w:id="78" w:author="Charlie Kunes" w:date="2012-07-26T10:10:00Z" w:initials="CK">
    <w:p w14:paraId="39554392" w14:textId="77777777" w:rsidR="001B2A7D" w:rsidRDefault="001B2A7D">
      <w:pPr>
        <w:pStyle w:val="CommentText"/>
        <w:rPr>
          <w:highlight w:val="yellow"/>
        </w:rPr>
      </w:pPr>
      <w:r>
        <w:rPr>
          <w:rStyle w:val="CommentReference"/>
        </w:rPr>
        <w:annotationRef/>
      </w:r>
      <w:r w:rsidRPr="00573C00">
        <w:rPr>
          <w:highlight w:val="yellow"/>
        </w:rPr>
        <w:t>If insertEmployee () fails because of missing Job or Position information,  then Add Job and Position information and attempt InsertEmployee() again</w:t>
      </w:r>
    </w:p>
    <w:p w14:paraId="170E079E" w14:textId="77777777" w:rsidR="001B2A7D" w:rsidRDefault="001B2A7D">
      <w:pPr>
        <w:pStyle w:val="CommentText"/>
      </w:pPr>
      <w:r w:rsidRPr="00573C00">
        <w:rPr>
          <w:highlight w:val="yellow"/>
        </w:rPr>
        <w:t>How is this requirement being satisfied?</w:t>
      </w:r>
    </w:p>
  </w:comment>
  <w:comment w:id="79" w:author="Charlie Kunes" w:date="2012-07-26T10:10:00Z" w:initials="CK">
    <w:p w14:paraId="1046E822" w14:textId="77777777" w:rsidR="001B2A7D" w:rsidRDefault="001B2A7D">
      <w:pPr>
        <w:pStyle w:val="CommentText"/>
        <w:rPr>
          <w:highlight w:val="yellow"/>
        </w:rPr>
      </w:pPr>
      <w:r>
        <w:rPr>
          <w:rStyle w:val="CommentReference"/>
        </w:rPr>
        <w:annotationRef/>
      </w:r>
      <w:r w:rsidRPr="00573C00">
        <w:rPr>
          <w:highlight w:val="yellow"/>
        </w:rPr>
        <w:t>If updateEmployee () fails because of missing Job or Position information, then Add Job and Position information and attempt updateEmployee() again</w:t>
      </w:r>
    </w:p>
    <w:p w14:paraId="0B440884" w14:textId="77777777" w:rsidR="001B2A7D" w:rsidRDefault="001B2A7D">
      <w:pPr>
        <w:pStyle w:val="CommentText"/>
      </w:pPr>
      <w:r w:rsidRPr="00573C00">
        <w:rPr>
          <w:highlight w:val="yellow"/>
        </w:rPr>
        <w:t>How is this requirement being satisfied?</w:t>
      </w:r>
    </w:p>
  </w:comment>
  <w:comment w:id="82" w:author="Charlie Kunes" w:date="2012-07-26T10:12:00Z" w:initials="CK">
    <w:p w14:paraId="4C077137" w14:textId="77777777" w:rsidR="001B2A7D" w:rsidRDefault="001B2A7D">
      <w:pPr>
        <w:pStyle w:val="CommentText"/>
      </w:pPr>
      <w:r>
        <w:rPr>
          <w:rStyle w:val="CommentReference"/>
        </w:rPr>
        <w:annotationRef/>
      </w:r>
      <w:r>
        <w:t>How will email be sent with attached error log.</w:t>
      </w:r>
    </w:p>
    <w:p w14:paraId="548F2CD6" w14:textId="77777777" w:rsidR="001B2A7D" w:rsidRDefault="001B2A7D">
      <w:pPr>
        <w:pStyle w:val="CommentText"/>
      </w:pPr>
      <w:r w:rsidRPr="00573C00">
        <w:rPr>
          <w:highlight w:val="yellow"/>
        </w:rPr>
        <w:t>[charlie] This will be handled in the readCSVFiles method</w:t>
      </w:r>
    </w:p>
  </w:comment>
  <w:comment w:id="94" w:author="Charlie Kunes" w:date="2012-07-24T14:53:00Z" w:initials="CK">
    <w:p w14:paraId="13B7F020" w14:textId="77777777" w:rsidR="001B2A7D" w:rsidRDefault="001B2A7D">
      <w:pPr>
        <w:pStyle w:val="CommentText"/>
      </w:pPr>
      <w:r>
        <w:rPr>
          <w:rStyle w:val="CommentReference"/>
        </w:rPr>
        <w:annotationRef/>
      </w:r>
      <w:r>
        <w:t>Add destination</w:t>
      </w:r>
    </w:p>
  </w:comment>
  <w:comment w:id="91" w:author="Ramya Buddana" w:date="2012-07-24T14:53:00Z" w:initials="RB">
    <w:p w14:paraId="1283C210" w14:textId="77777777" w:rsidR="001B2A7D" w:rsidRDefault="001B2A7D">
      <w:pPr>
        <w:pStyle w:val="CommentText"/>
      </w:pPr>
      <w:r>
        <w:rPr>
          <w:rStyle w:val="CommentReference"/>
        </w:rPr>
        <w:annotationRef/>
      </w:r>
      <w:r>
        <w:t>Added the destination</w:t>
      </w:r>
    </w:p>
  </w:comment>
  <w:comment w:id="106" w:author="Charlie Kunes" w:date="2012-07-24T14:53:00Z" w:initials="CK">
    <w:p w14:paraId="63B88965" w14:textId="77777777" w:rsidR="001B2A7D" w:rsidRDefault="001B2A7D">
      <w:pPr>
        <w:pStyle w:val="CommentText"/>
      </w:pPr>
      <w:r>
        <w:rPr>
          <w:rStyle w:val="CommentReference"/>
        </w:rPr>
        <w:annotationRef/>
      </w:r>
      <w:r>
        <w:t>We need to process First, Middle and Last name changes during import without throwing an error</w:t>
      </w:r>
    </w:p>
  </w:comment>
  <w:comment w:id="115" w:author="Charlie Kunes" w:date="2012-07-26T10:39:00Z" w:initials="CK">
    <w:p w14:paraId="397BE0A0" w14:textId="77777777" w:rsidR="001B2A7D" w:rsidRDefault="001B2A7D">
      <w:pPr>
        <w:pStyle w:val="CommentText"/>
        <w:rPr>
          <w:b/>
        </w:rPr>
      </w:pPr>
      <w:r>
        <w:rPr>
          <w:rStyle w:val="CommentReference"/>
        </w:rPr>
        <w:annotationRef/>
      </w:r>
      <w:r>
        <w:t xml:space="preserve">Badge id column will not be a column in the csv file.  Use </w:t>
      </w:r>
      <w:r>
        <w:rPr>
          <w:b/>
        </w:rPr>
        <w:t xml:space="preserve">Empl Id </w:t>
      </w:r>
      <w:r>
        <w:t xml:space="preserve">to populate </w:t>
      </w:r>
      <w:r w:rsidRPr="00100E35">
        <w:rPr>
          <w:b/>
        </w:rPr>
        <w:t>jmgEmployee.badgeId</w:t>
      </w:r>
    </w:p>
    <w:p w14:paraId="60653A68" w14:textId="77777777" w:rsidR="001B2A7D" w:rsidRPr="002D4A7D" w:rsidRDefault="001B2A7D">
      <w:pPr>
        <w:pStyle w:val="CommentText"/>
      </w:pPr>
    </w:p>
  </w:comment>
  <w:comment w:id="120" w:author="Ramya Buddana" w:date="2012-07-24T14:53:00Z" w:initials="RB">
    <w:p w14:paraId="267E9148" w14:textId="77777777" w:rsidR="001B2A7D" w:rsidRDefault="001B2A7D">
      <w:pPr>
        <w:pStyle w:val="CommentText"/>
      </w:pPr>
      <w:r>
        <w:rPr>
          <w:rStyle w:val="CommentReference"/>
        </w:rPr>
        <w:annotationRef/>
      </w:r>
      <w:r>
        <w:t>Will use the empid mapped to the badgeid</w:t>
      </w:r>
    </w:p>
  </w:comment>
  <w:comment w:id="135" w:author="Charlie Kunes" w:date="2012-07-24T14:53:00Z" w:initials="CK">
    <w:p w14:paraId="60984767" w14:textId="77777777" w:rsidR="001B2A7D" w:rsidRPr="00A849EE" w:rsidRDefault="001B2A7D">
      <w:pPr>
        <w:pStyle w:val="CommentText"/>
        <w:rPr>
          <w:b/>
        </w:rPr>
      </w:pPr>
      <w:r>
        <w:rPr>
          <w:rStyle w:val="CommentReference"/>
        </w:rPr>
        <w:annotationRef/>
      </w:r>
      <w:r>
        <w:t xml:space="preserve">A new record will be inserted into the </w:t>
      </w:r>
      <w:r w:rsidRPr="00A849EE">
        <w:rPr>
          <w:b/>
        </w:rPr>
        <w:t>HcmPosition</w:t>
      </w:r>
      <w:r>
        <w:t xml:space="preserve"> table for every employee.  There will be a 1:1  relationship between </w:t>
      </w:r>
      <w:r>
        <w:rPr>
          <w:b/>
        </w:rPr>
        <w:t xml:space="preserve">Personnel number </w:t>
      </w:r>
      <w:r>
        <w:t xml:space="preserve">and </w:t>
      </w:r>
      <w:r>
        <w:rPr>
          <w:b/>
        </w:rPr>
        <w:t>PositionId</w:t>
      </w:r>
    </w:p>
  </w:comment>
  <w:comment w:id="136" w:author="Ramya Buddana" w:date="2012-07-24T14:53:00Z" w:initials="RB">
    <w:p w14:paraId="4CF828DD" w14:textId="77777777" w:rsidR="001B2A7D" w:rsidRDefault="001B2A7D">
      <w:pPr>
        <w:pStyle w:val="CommentText"/>
      </w:pPr>
      <w:r>
        <w:rPr>
          <w:rStyle w:val="CommentReference"/>
        </w:rPr>
        <w:annotationRef/>
      </w:r>
      <w:r>
        <w:t>New position &amp; job will be added for every employee if it doesn’t exists.</w:t>
      </w:r>
    </w:p>
  </w:comment>
  <w:comment w:id="144" w:author="Ramya Buddana" w:date="2012-07-24T14:53:00Z" w:initials="RB">
    <w:p w14:paraId="67447615" w14:textId="77777777" w:rsidR="001B2A7D" w:rsidRDefault="001B2A7D">
      <w:pPr>
        <w:pStyle w:val="CommentText"/>
      </w:pPr>
      <w:r>
        <w:rPr>
          <w:rStyle w:val="CommentReference"/>
        </w:rPr>
        <w:annotationRef/>
      </w:r>
      <w:r>
        <w:t>Job code will be added if it doesn’t exist.</w:t>
      </w:r>
    </w:p>
  </w:comment>
  <w:comment w:id="141" w:author="Charlie Kunes" w:date="2012-07-24T14:53:00Z" w:initials="CK">
    <w:p w14:paraId="4872EEA0" w14:textId="77777777" w:rsidR="001B2A7D" w:rsidRDefault="001B2A7D">
      <w:pPr>
        <w:pStyle w:val="CommentText"/>
      </w:pPr>
      <w:r>
        <w:rPr>
          <w:rStyle w:val="CommentReference"/>
        </w:rPr>
        <w:annotationRef/>
      </w:r>
      <w:r>
        <w:t xml:space="preserve">If Job Code does not exist, then It should be added.  Inserts or Updates to the </w:t>
      </w:r>
      <w:r w:rsidRPr="00190627">
        <w:rPr>
          <w:b/>
        </w:rPr>
        <w:t>Positions</w:t>
      </w:r>
      <w:r>
        <w:t xml:space="preserve"> table should not fail due to a missing Job Code.</w:t>
      </w:r>
    </w:p>
  </w:comment>
  <w:comment w:id="145" w:author="Charlie Kunes" w:date="2012-07-24T14:53:00Z" w:initials="CK">
    <w:p w14:paraId="7C3958A6" w14:textId="77777777" w:rsidR="001B2A7D" w:rsidRDefault="001B2A7D">
      <w:pPr>
        <w:pStyle w:val="CommentText"/>
      </w:pPr>
      <w:r>
        <w:rPr>
          <w:rStyle w:val="CommentReference"/>
        </w:rPr>
        <w:annotationRef/>
      </w:r>
      <w:r>
        <w:t xml:space="preserve">A new record will be inserted into the </w:t>
      </w:r>
      <w:r w:rsidRPr="00A849EE">
        <w:rPr>
          <w:b/>
        </w:rPr>
        <w:t>HcmPosition</w:t>
      </w:r>
      <w:r>
        <w:t xml:space="preserve"> table for each employee.  There will be a 1:1 relationship between </w:t>
      </w:r>
      <w:r>
        <w:rPr>
          <w:b/>
        </w:rPr>
        <w:t xml:space="preserve">Personnel number </w:t>
      </w:r>
      <w:r>
        <w:t xml:space="preserve">and </w:t>
      </w:r>
      <w:r>
        <w:rPr>
          <w:b/>
        </w:rPr>
        <w:t>PositionId</w:t>
      </w:r>
    </w:p>
  </w:comment>
  <w:comment w:id="146" w:author="Charlie Kunes" w:date="2012-07-24T14:53:00Z" w:initials="CK">
    <w:p w14:paraId="3F0AC10E" w14:textId="77777777" w:rsidR="001B2A7D" w:rsidRDefault="001B2A7D">
      <w:pPr>
        <w:pStyle w:val="CommentText"/>
      </w:pPr>
      <w:r>
        <w:rPr>
          <w:rStyle w:val="CommentReference"/>
        </w:rPr>
        <w:annotationRef/>
      </w:r>
      <w:r>
        <w:t>Clarify significance of asterix.</w:t>
      </w:r>
    </w:p>
  </w:comment>
  <w:comment w:id="159" w:author="Charlie Kunes" w:date="2012-07-24T14:53:00Z" w:initials="CK">
    <w:p w14:paraId="1A9D0D88" w14:textId="77777777" w:rsidR="001B2A7D" w:rsidRDefault="001B2A7D">
      <w:pPr>
        <w:pStyle w:val="CommentText"/>
      </w:pPr>
      <w:r>
        <w:rPr>
          <w:rStyle w:val="CommentReference"/>
        </w:rPr>
        <w:annotationRef/>
      </w:r>
      <w:r>
        <w:t>This is form control.  The HcmPositionDuration.ValidFrom should be updated with Hire Date.  The HcmPositionDuration.ValidTo should be set to never</w:t>
      </w:r>
    </w:p>
  </w:comment>
  <w:comment w:id="166" w:author="Charlie Kunes" w:date="2012-07-24T14:53:00Z" w:initials="CK">
    <w:p w14:paraId="161CCCE9" w14:textId="77777777" w:rsidR="001B2A7D" w:rsidRDefault="001B2A7D">
      <w:pPr>
        <w:pStyle w:val="CommentText"/>
      </w:pPr>
      <w:r>
        <w:rPr>
          <w:rStyle w:val="CommentReference"/>
        </w:rPr>
        <w:annotationRef/>
      </w:r>
      <w:r>
        <w:t>This is form control.  The HcmPositionDuration.ValidFrom should be updated with Hire Date.  The HcmPositionDuration.ValidTo should be set to never</w:t>
      </w:r>
    </w:p>
  </w:comment>
  <w:comment w:id="170" w:author="Charlie Kunes" w:date="2012-07-24T14:53:00Z" w:initials="CK">
    <w:p w14:paraId="69EDCA74" w14:textId="77777777" w:rsidR="001B2A7D" w:rsidRDefault="001B2A7D" w:rsidP="001E7299">
      <w:pPr>
        <w:pStyle w:val="CommentText"/>
      </w:pPr>
      <w:r>
        <w:rPr>
          <w:rStyle w:val="CommentReference"/>
        </w:rPr>
        <w:annotationRef/>
      </w:r>
      <w:r>
        <w:t>This is form control.  The HcmPositionDuration.ValidTo should be updated with If the Termination date is not null</w:t>
      </w:r>
    </w:p>
    <w:p w14:paraId="627CACBD" w14:textId="77777777" w:rsidR="001B2A7D" w:rsidRDefault="001B2A7D">
      <w:pPr>
        <w:pStyle w:val="CommentText"/>
      </w:pPr>
    </w:p>
  </w:comment>
  <w:comment w:id="172" w:author="Charlie Kunes" w:date="2012-07-24T14:53:00Z" w:initials="CK">
    <w:p w14:paraId="63FBBE60" w14:textId="77777777" w:rsidR="001B2A7D" w:rsidRDefault="001B2A7D">
      <w:pPr>
        <w:pStyle w:val="CommentText"/>
      </w:pPr>
      <w:r>
        <w:rPr>
          <w:rStyle w:val="CommentReference"/>
        </w:rPr>
        <w:annotationRef/>
      </w:r>
      <w:r>
        <w:t>This is form control.  The HcmPositionDuration.ValidTo should be updated with Termination Date If the Termination date is not null</w:t>
      </w:r>
    </w:p>
  </w:comment>
  <w:comment w:id="174" w:author="Charlie Kunes" w:date="2012-07-24T14:53:00Z" w:initials="CK">
    <w:p w14:paraId="4BC36269" w14:textId="77777777" w:rsidR="001B2A7D" w:rsidRDefault="001B2A7D">
      <w:pPr>
        <w:pStyle w:val="CommentText"/>
      </w:pPr>
      <w:r>
        <w:rPr>
          <w:rStyle w:val="CommentReference"/>
        </w:rPr>
        <w:annotationRef/>
      </w:r>
      <w:r>
        <w:rPr>
          <w:rFonts w:asciiTheme="minorHAnsi" w:hAnsiTheme="minorHAnsi" w:cstheme="minorHAnsi"/>
        </w:rPr>
        <w:t xml:space="preserve">A record should exist in the Master table &gt; </w:t>
      </w:r>
      <w:r w:rsidRPr="007B5E18">
        <w:rPr>
          <w:rFonts w:asciiTheme="minorHAnsi" w:hAnsiTheme="minorHAnsi" w:cstheme="minorHAnsi"/>
        </w:rPr>
        <w:t>HcmEducation</w:t>
      </w:r>
      <w:r>
        <w:rPr>
          <w:rFonts w:asciiTheme="minorHAnsi" w:hAnsiTheme="minorHAnsi" w:cstheme="minorHAnsi"/>
        </w:rPr>
        <w:t>Discipline &gt;EducationDisciplineId,</w:t>
      </w:r>
      <w:r w:rsidRPr="00014087">
        <w:rPr>
          <w:rFonts w:asciiTheme="minorHAnsi" w:hAnsiTheme="minorHAnsi" w:cstheme="minorHAnsi"/>
        </w:rPr>
        <w:t xml:space="preserve"> otherwise it will throw error</w:t>
      </w:r>
      <w:r>
        <w:rPr>
          <w:rFonts w:asciiTheme="minorHAnsi" w:hAnsiTheme="minorHAnsi" w:cstheme="minorHAnsi"/>
        </w:rPr>
        <w:t>.</w:t>
      </w:r>
    </w:p>
  </w:comment>
  <w:comment w:id="176" w:author="Charlie Kunes" w:date="2012-07-24T14:53:00Z" w:initials="CK">
    <w:p w14:paraId="21A32173" w14:textId="77777777" w:rsidR="001B2A7D" w:rsidRDefault="001B2A7D">
      <w:pPr>
        <w:pStyle w:val="CommentText"/>
      </w:pPr>
      <w:r>
        <w:rPr>
          <w:rStyle w:val="CommentReference"/>
        </w:rPr>
        <w:annotationRef/>
      </w:r>
      <w:r>
        <w:t>This is not mandatory, so no need to throw error if not populated</w:t>
      </w:r>
    </w:p>
  </w:comment>
  <w:comment w:id="178" w:author="Charlie Kunes" w:date="2012-07-24T14:53:00Z" w:initials="CK">
    <w:p w14:paraId="0A470150" w14:textId="77777777" w:rsidR="001B2A7D" w:rsidRDefault="001B2A7D">
      <w:pPr>
        <w:pStyle w:val="CommentText"/>
      </w:pPr>
      <w:r>
        <w:rPr>
          <w:rStyle w:val="CommentReference"/>
        </w:rPr>
        <w:annotationRef/>
      </w:r>
      <w:r>
        <w:t>This is not mandatory, so no need to throw error if not populated</w:t>
      </w:r>
    </w:p>
  </w:comment>
  <w:comment w:id="185" w:author="Charlie Kunes" w:date="2012-07-24T14:53:00Z" w:initials="CK">
    <w:p w14:paraId="610A06F1" w14:textId="77777777" w:rsidR="001B2A7D" w:rsidRDefault="001B2A7D">
      <w:pPr>
        <w:pStyle w:val="CommentText"/>
      </w:pPr>
      <w:r>
        <w:rPr>
          <w:rStyle w:val="CommentReference"/>
        </w:rPr>
        <w:annotationRef/>
      </w:r>
      <w:r>
        <w:t>This mapping must associate the Rating model to the Rating level</w:t>
      </w:r>
    </w:p>
  </w:comment>
  <w:comment w:id="199" w:author="Charlie Kunes" w:date="2012-07-24T14:53:00Z" w:initials="CK">
    <w:p w14:paraId="58B9442F" w14:textId="77777777" w:rsidR="001B2A7D" w:rsidRDefault="001B2A7D">
      <w:pPr>
        <w:pStyle w:val="CommentText"/>
      </w:pPr>
      <w:r>
        <w:rPr>
          <w:rStyle w:val="CommentReference"/>
        </w:rPr>
        <w:annotationRef/>
      </w:r>
      <w:r>
        <w:t>Will this table be updated via  csv import?</w:t>
      </w:r>
    </w:p>
  </w:comment>
  <w:comment w:id="200" w:author="Ramya Buddana" w:date="2012-07-24T14:53:00Z" w:initials="RB">
    <w:p w14:paraId="5679A9D9" w14:textId="77777777" w:rsidR="001B2A7D" w:rsidRDefault="001B2A7D">
      <w:pPr>
        <w:pStyle w:val="CommentText"/>
      </w:pPr>
      <w:r>
        <w:rPr>
          <w:rStyle w:val="CommentReference"/>
        </w:rPr>
        <w:annotationRef/>
      </w:r>
      <w:r>
        <w:t>prior setups needed before the csv data process starts.</w:t>
      </w:r>
    </w:p>
  </w:comment>
  <w:comment w:id="198" w:author="Charlie Kunes" w:date="2012-07-30T12:44:00Z" w:initials="CK">
    <w:p w14:paraId="1475BD74" w14:textId="77777777" w:rsidR="001B2A7D" w:rsidRDefault="001B2A7D">
      <w:pPr>
        <w:pStyle w:val="CommentText"/>
      </w:pPr>
      <w:r w:rsidRPr="00DC6F3D">
        <w:rPr>
          <w:rStyle w:val="CommentReference"/>
          <w:highlight w:val="yellow"/>
        </w:rPr>
        <w:annotationRef/>
      </w:r>
      <w:r w:rsidRPr="00DC6F3D">
        <w:rPr>
          <w:highlight w:val="yellow"/>
        </w:rPr>
        <w:t>Will this table be updated with the CSV import?  Provide notes has to how this file will be processed</w:t>
      </w:r>
      <w:r>
        <w:t xml:space="preserve">  </w:t>
      </w:r>
    </w:p>
    <w:p w14:paraId="03F1D9E5" w14:textId="77777777" w:rsidR="001B2A7D" w:rsidRDefault="001B2A7D">
      <w:pPr>
        <w:pStyle w:val="CommentText"/>
      </w:pPr>
      <w:r w:rsidRPr="004E6BDC">
        <w:rPr>
          <w:highlight w:val="yellow"/>
        </w:rPr>
        <w:t xml:space="preserve">Charlie – </w:t>
      </w:r>
      <w:r w:rsidR="004E6BDC">
        <w:rPr>
          <w:highlight w:val="yellow"/>
        </w:rPr>
        <w:t>This</w:t>
      </w:r>
      <w:r w:rsidRPr="004E6BDC">
        <w:rPr>
          <w:highlight w:val="yellow"/>
        </w:rPr>
        <w:t xml:space="preserve"> tables will </w:t>
      </w:r>
      <w:r w:rsidRPr="004E6BDC">
        <w:rPr>
          <w:b/>
          <w:highlight w:val="yellow"/>
        </w:rPr>
        <w:t>not</w:t>
      </w:r>
      <w:r w:rsidRPr="004E6BDC">
        <w:rPr>
          <w:highlight w:val="yellow"/>
        </w:rPr>
        <w:t xml:space="preserve"> be updated via CSV file.  These tables </w:t>
      </w:r>
      <w:r w:rsidR="004E6BDC" w:rsidRPr="004E6BDC">
        <w:rPr>
          <w:highlight w:val="yellow"/>
        </w:rPr>
        <w:t>will be manually populated.</w:t>
      </w:r>
      <w:r w:rsidR="004E6BDC">
        <w:t xml:space="preserve">  </w:t>
      </w:r>
    </w:p>
  </w:comment>
  <w:comment w:id="202" w:author="Charlie Kunes" w:date="2012-07-24T14:53:00Z" w:initials="CK">
    <w:p w14:paraId="7040D5FE" w14:textId="77777777" w:rsidR="001B2A7D" w:rsidRDefault="001B2A7D">
      <w:pPr>
        <w:pStyle w:val="CommentText"/>
      </w:pPr>
      <w:r>
        <w:rPr>
          <w:rStyle w:val="CommentReference"/>
        </w:rPr>
        <w:annotationRef/>
      </w:r>
      <w:r>
        <w:t xml:space="preserve">Will this table be updated via  csv import? </w:t>
      </w:r>
    </w:p>
  </w:comment>
  <w:comment w:id="203" w:author="Ramya Buddana" w:date="2012-07-24T14:53:00Z" w:initials="RB">
    <w:p w14:paraId="025E6D22" w14:textId="77777777" w:rsidR="001B2A7D" w:rsidRDefault="001B2A7D">
      <w:pPr>
        <w:pStyle w:val="CommentText"/>
      </w:pPr>
      <w:r>
        <w:rPr>
          <w:rStyle w:val="CommentReference"/>
        </w:rPr>
        <w:annotationRef/>
      </w:r>
      <w:r>
        <w:t>prior setups needed before the csv data process starts.</w:t>
      </w:r>
    </w:p>
  </w:comment>
  <w:comment w:id="201" w:author="Charlie Kunes" w:date="2012-07-30T12:44:00Z" w:initials="CK">
    <w:p w14:paraId="7B8D6E91" w14:textId="77777777" w:rsidR="001B2A7D" w:rsidRDefault="001B2A7D" w:rsidP="00DC6F3D">
      <w:pPr>
        <w:pStyle w:val="CommentText"/>
      </w:pPr>
      <w:r>
        <w:rPr>
          <w:rStyle w:val="CommentReference"/>
        </w:rPr>
        <w:annotationRef/>
      </w:r>
      <w:r w:rsidRPr="00DC6F3D">
        <w:rPr>
          <w:highlight w:val="yellow"/>
        </w:rPr>
        <w:t>Will this table be updated with the CSV import?  Provide notes has to how this file will be processed</w:t>
      </w:r>
    </w:p>
    <w:p w14:paraId="7BD799E0" w14:textId="77777777" w:rsidR="004E6BDC" w:rsidRDefault="004E6BDC" w:rsidP="00DC6F3D">
      <w:pPr>
        <w:pStyle w:val="CommentText"/>
      </w:pPr>
      <w:r w:rsidRPr="004E6BDC">
        <w:rPr>
          <w:highlight w:val="yellow"/>
        </w:rPr>
        <w:t xml:space="preserve">Charlie – </w:t>
      </w:r>
      <w:r>
        <w:rPr>
          <w:highlight w:val="yellow"/>
        </w:rPr>
        <w:t>This</w:t>
      </w:r>
      <w:r w:rsidRPr="004E6BDC">
        <w:rPr>
          <w:highlight w:val="yellow"/>
        </w:rPr>
        <w:t xml:space="preserve"> tables will </w:t>
      </w:r>
      <w:r w:rsidRPr="004E6BDC">
        <w:rPr>
          <w:b/>
          <w:highlight w:val="yellow"/>
        </w:rPr>
        <w:t>not</w:t>
      </w:r>
      <w:r w:rsidRPr="004E6BDC">
        <w:rPr>
          <w:highlight w:val="yellow"/>
        </w:rPr>
        <w:t xml:space="preserve"> be updated via CSV file.  These tables will be manually populated</w:t>
      </w:r>
    </w:p>
    <w:p w14:paraId="19371832" w14:textId="77777777" w:rsidR="001B2A7D" w:rsidRDefault="001B2A7D">
      <w:pPr>
        <w:pStyle w:val="CommentText"/>
      </w:pPr>
    </w:p>
  </w:comment>
  <w:comment w:id="205" w:author="Charlie Kunes" w:date="2012-07-24T14:53:00Z" w:initials="CK">
    <w:p w14:paraId="71A7E657" w14:textId="77777777" w:rsidR="001B2A7D" w:rsidRDefault="001B2A7D">
      <w:pPr>
        <w:pStyle w:val="CommentText"/>
      </w:pPr>
      <w:r>
        <w:rPr>
          <w:rStyle w:val="CommentReference"/>
        </w:rPr>
        <w:annotationRef/>
      </w:r>
      <w:r>
        <w:t>Will this table be updated via  csv import?</w:t>
      </w:r>
    </w:p>
  </w:comment>
  <w:comment w:id="206" w:author="Ramya Buddana" w:date="2012-07-24T14:53:00Z" w:initials="RB">
    <w:p w14:paraId="513C8FF1" w14:textId="77777777" w:rsidR="001B2A7D" w:rsidRDefault="001B2A7D">
      <w:pPr>
        <w:pStyle w:val="CommentText"/>
      </w:pPr>
      <w:r>
        <w:rPr>
          <w:rStyle w:val="CommentReference"/>
        </w:rPr>
        <w:annotationRef/>
      </w:r>
      <w:r>
        <w:t>prior setups needed before the csv data process starts.</w:t>
      </w:r>
    </w:p>
  </w:comment>
  <w:comment w:id="204" w:author="Charlie Kunes" w:date="2012-07-30T13:39:00Z" w:initials="CK">
    <w:p w14:paraId="1B6ADF9A" w14:textId="77777777" w:rsidR="001B2A7D" w:rsidRDefault="001B2A7D" w:rsidP="00DC6F3D">
      <w:pPr>
        <w:pStyle w:val="CommentText"/>
      </w:pPr>
      <w:r>
        <w:rPr>
          <w:rStyle w:val="CommentReference"/>
        </w:rPr>
        <w:annotationRef/>
      </w:r>
      <w:r w:rsidRPr="00DC6F3D">
        <w:rPr>
          <w:highlight w:val="yellow"/>
        </w:rPr>
        <w:t>Will this table be updated with the CSV import?  Provide notes has to how this file will be processed</w:t>
      </w:r>
    </w:p>
    <w:p w14:paraId="6E10E29F" w14:textId="77777777" w:rsidR="001E4D63" w:rsidRDefault="001E4D63" w:rsidP="00DC6F3D">
      <w:pPr>
        <w:pStyle w:val="CommentText"/>
      </w:pPr>
      <w:r w:rsidRPr="004E6BDC">
        <w:rPr>
          <w:highlight w:val="yellow"/>
        </w:rPr>
        <w:t xml:space="preserve">Charlie – </w:t>
      </w:r>
      <w:r>
        <w:rPr>
          <w:highlight w:val="yellow"/>
        </w:rPr>
        <w:t>This</w:t>
      </w:r>
      <w:r w:rsidRPr="004E6BDC">
        <w:rPr>
          <w:highlight w:val="yellow"/>
        </w:rPr>
        <w:t xml:space="preserve"> tables will </w:t>
      </w:r>
      <w:r w:rsidRPr="004E6BDC">
        <w:rPr>
          <w:b/>
          <w:highlight w:val="yellow"/>
        </w:rPr>
        <w:t>not</w:t>
      </w:r>
      <w:r w:rsidRPr="004E6BDC">
        <w:rPr>
          <w:highlight w:val="yellow"/>
        </w:rPr>
        <w:t xml:space="preserve"> be updated via CSV file.  These tables will be manually populated</w:t>
      </w:r>
    </w:p>
    <w:p w14:paraId="18D2D923" w14:textId="77777777" w:rsidR="001B2A7D" w:rsidRDefault="001B2A7D">
      <w:pPr>
        <w:pStyle w:val="CommentText"/>
      </w:pPr>
    </w:p>
  </w:comment>
  <w:comment w:id="208" w:author="Charlie Kunes" w:date="2012-07-24T14:53:00Z" w:initials="CK">
    <w:p w14:paraId="6BE0D26D" w14:textId="77777777" w:rsidR="001B2A7D" w:rsidRDefault="001B2A7D">
      <w:pPr>
        <w:pStyle w:val="CommentText"/>
      </w:pPr>
      <w:r>
        <w:rPr>
          <w:rStyle w:val="CommentReference"/>
        </w:rPr>
        <w:annotationRef/>
      </w:r>
      <w:r>
        <w:t>Will this table be updated via  csv import?</w:t>
      </w:r>
    </w:p>
  </w:comment>
  <w:comment w:id="209" w:author="Ramya Buddana" w:date="2012-07-24T14:53:00Z" w:initials="RB">
    <w:p w14:paraId="2AF5A113" w14:textId="77777777" w:rsidR="001B2A7D" w:rsidRDefault="001B2A7D">
      <w:pPr>
        <w:pStyle w:val="CommentText"/>
      </w:pPr>
      <w:r>
        <w:rPr>
          <w:rStyle w:val="CommentReference"/>
        </w:rPr>
        <w:annotationRef/>
      </w:r>
      <w:r>
        <w:t>prior setups needed before the csv data process starts.</w:t>
      </w:r>
    </w:p>
  </w:comment>
  <w:comment w:id="207" w:author="Charlie Kunes" w:date="2012-07-30T12:44:00Z" w:initials="CK">
    <w:p w14:paraId="2C312AF3" w14:textId="77777777" w:rsidR="001B2A7D" w:rsidRDefault="001B2A7D" w:rsidP="00DC6F3D">
      <w:pPr>
        <w:pStyle w:val="CommentText"/>
      </w:pPr>
      <w:r>
        <w:rPr>
          <w:rStyle w:val="CommentReference"/>
        </w:rPr>
        <w:annotationRef/>
      </w:r>
      <w:r w:rsidRPr="00DC6F3D">
        <w:rPr>
          <w:highlight w:val="yellow"/>
        </w:rPr>
        <w:t>Will this table be updated with the CSV import?  Provide notes has to how this file will be processed</w:t>
      </w:r>
    </w:p>
    <w:p w14:paraId="754965F8" w14:textId="77777777" w:rsidR="004E6BDC" w:rsidRDefault="004E6BDC" w:rsidP="00DC6F3D">
      <w:pPr>
        <w:pStyle w:val="CommentText"/>
      </w:pPr>
      <w:r w:rsidRPr="004E6BDC">
        <w:rPr>
          <w:highlight w:val="yellow"/>
        </w:rPr>
        <w:t xml:space="preserve">Charlie – </w:t>
      </w:r>
      <w:r>
        <w:rPr>
          <w:highlight w:val="yellow"/>
        </w:rPr>
        <w:t>This</w:t>
      </w:r>
      <w:r w:rsidRPr="004E6BDC">
        <w:rPr>
          <w:highlight w:val="yellow"/>
        </w:rPr>
        <w:t xml:space="preserve"> tables will </w:t>
      </w:r>
      <w:r w:rsidRPr="004E6BDC">
        <w:rPr>
          <w:b/>
          <w:highlight w:val="yellow"/>
        </w:rPr>
        <w:t>not</w:t>
      </w:r>
      <w:r w:rsidRPr="004E6BDC">
        <w:rPr>
          <w:highlight w:val="yellow"/>
        </w:rPr>
        <w:t xml:space="preserve"> be updated via CSV file.  These tables will be manually populated</w:t>
      </w:r>
    </w:p>
    <w:p w14:paraId="1BD9D60E" w14:textId="77777777" w:rsidR="001B2A7D" w:rsidRDefault="001B2A7D">
      <w:pPr>
        <w:pStyle w:val="CommentText"/>
      </w:pPr>
    </w:p>
  </w:comment>
  <w:comment w:id="211" w:author="Charlie Kunes" w:date="2012-07-24T14:53:00Z" w:initials="CK">
    <w:p w14:paraId="0EF58D6A" w14:textId="77777777" w:rsidR="001B2A7D" w:rsidRDefault="001B2A7D">
      <w:pPr>
        <w:pStyle w:val="CommentText"/>
      </w:pPr>
      <w:r>
        <w:rPr>
          <w:rStyle w:val="CommentReference"/>
        </w:rPr>
        <w:annotationRef/>
      </w:r>
      <w:r>
        <w:t>Will this table be updated via  csv import?</w:t>
      </w:r>
    </w:p>
  </w:comment>
  <w:comment w:id="212" w:author="Ramya Buddana" w:date="2012-07-24T14:53:00Z" w:initials="RB">
    <w:p w14:paraId="7D3EC311" w14:textId="77777777" w:rsidR="001B2A7D" w:rsidRDefault="001B2A7D">
      <w:pPr>
        <w:pStyle w:val="CommentText"/>
      </w:pPr>
      <w:r>
        <w:rPr>
          <w:rStyle w:val="CommentReference"/>
        </w:rPr>
        <w:annotationRef/>
      </w:r>
      <w:r>
        <w:t>prior setups needed before the csv data process starts.</w:t>
      </w:r>
    </w:p>
  </w:comment>
  <w:comment w:id="210" w:author="Charlie Kunes" w:date="2012-07-30T12:44:00Z" w:initials="CK">
    <w:p w14:paraId="6BCE5FC7" w14:textId="77777777" w:rsidR="001B2A7D" w:rsidRDefault="001B2A7D" w:rsidP="00DC6F3D">
      <w:pPr>
        <w:pStyle w:val="CommentText"/>
      </w:pPr>
      <w:r>
        <w:rPr>
          <w:rStyle w:val="CommentReference"/>
        </w:rPr>
        <w:annotationRef/>
      </w:r>
      <w:r w:rsidRPr="00DC6F3D">
        <w:rPr>
          <w:highlight w:val="yellow"/>
        </w:rPr>
        <w:t>Will this table be updated with the CSV import?  Provide notes has to how this file will be processed</w:t>
      </w:r>
    </w:p>
    <w:p w14:paraId="673D5831" w14:textId="77777777" w:rsidR="001B2A7D" w:rsidRDefault="004E6BDC">
      <w:pPr>
        <w:pStyle w:val="CommentText"/>
      </w:pPr>
      <w:r w:rsidRPr="004E6BDC">
        <w:rPr>
          <w:highlight w:val="yellow"/>
        </w:rPr>
        <w:t xml:space="preserve">Charlie – </w:t>
      </w:r>
      <w:r>
        <w:rPr>
          <w:highlight w:val="yellow"/>
        </w:rPr>
        <w:t>This</w:t>
      </w:r>
      <w:r w:rsidRPr="004E6BDC">
        <w:rPr>
          <w:highlight w:val="yellow"/>
        </w:rPr>
        <w:t xml:space="preserve"> tables will </w:t>
      </w:r>
      <w:r w:rsidRPr="004E6BDC">
        <w:rPr>
          <w:b/>
          <w:highlight w:val="yellow"/>
        </w:rPr>
        <w:t>not</w:t>
      </w:r>
      <w:r w:rsidRPr="004E6BDC">
        <w:rPr>
          <w:highlight w:val="yellow"/>
        </w:rPr>
        <w:t xml:space="preserve"> be updated via CSV file.  These tables will be manually populated</w:t>
      </w:r>
    </w:p>
  </w:comment>
  <w:comment w:id="217" w:author="Charlie Kunes" w:date="2012-07-24T14:53:00Z" w:initials="CK">
    <w:p w14:paraId="376D363B" w14:textId="77777777" w:rsidR="001B2A7D" w:rsidRDefault="001B2A7D">
      <w:pPr>
        <w:pStyle w:val="CommentText"/>
      </w:pPr>
      <w:r>
        <w:rPr>
          <w:rStyle w:val="CommentReference"/>
        </w:rPr>
        <w:annotationRef/>
      </w:r>
      <w:r>
        <w:t>Insert spreadsheet samples from FDD here –or- indicate that sample csv teamplates exist in the FDD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1EEDF" w15:done="0"/>
  <w15:commentEx w15:paraId="5E249174" w15:done="0"/>
  <w15:commentEx w15:paraId="3BECEE3A" w15:done="0"/>
  <w15:commentEx w15:paraId="0B7BEDCE" w15:done="0"/>
  <w15:commentEx w15:paraId="4990CEB2" w15:done="0"/>
  <w15:commentEx w15:paraId="53566472" w15:done="0"/>
  <w15:commentEx w15:paraId="345844D4" w15:done="0"/>
  <w15:commentEx w15:paraId="170E079E" w15:done="0"/>
  <w15:commentEx w15:paraId="0B440884" w15:done="0"/>
  <w15:commentEx w15:paraId="548F2CD6" w15:done="0"/>
  <w15:commentEx w15:paraId="13B7F020" w15:done="0"/>
  <w15:commentEx w15:paraId="1283C210" w15:done="0"/>
  <w15:commentEx w15:paraId="63B88965" w15:done="0"/>
  <w15:commentEx w15:paraId="60653A68" w15:done="0"/>
  <w15:commentEx w15:paraId="267E9148" w15:done="0"/>
  <w15:commentEx w15:paraId="60984767" w15:done="0"/>
  <w15:commentEx w15:paraId="4CF828DD" w15:done="0"/>
  <w15:commentEx w15:paraId="67447615" w15:done="0"/>
  <w15:commentEx w15:paraId="4872EEA0" w15:done="0"/>
  <w15:commentEx w15:paraId="7C3958A6" w15:done="0"/>
  <w15:commentEx w15:paraId="3F0AC10E" w15:done="0"/>
  <w15:commentEx w15:paraId="1A9D0D88" w15:done="0"/>
  <w15:commentEx w15:paraId="161CCCE9" w15:done="0"/>
  <w15:commentEx w15:paraId="627CACBD" w15:done="0"/>
  <w15:commentEx w15:paraId="63FBBE60" w15:done="0"/>
  <w15:commentEx w15:paraId="4BC36269" w15:done="0"/>
  <w15:commentEx w15:paraId="21A32173" w15:done="0"/>
  <w15:commentEx w15:paraId="0A470150" w15:done="0"/>
  <w15:commentEx w15:paraId="610A06F1" w15:done="0"/>
  <w15:commentEx w15:paraId="58B9442F" w15:done="0"/>
  <w15:commentEx w15:paraId="5679A9D9" w15:done="0"/>
  <w15:commentEx w15:paraId="03F1D9E5" w15:done="0"/>
  <w15:commentEx w15:paraId="7040D5FE" w15:done="0"/>
  <w15:commentEx w15:paraId="025E6D22" w15:done="0"/>
  <w15:commentEx w15:paraId="19371832" w15:done="0"/>
  <w15:commentEx w15:paraId="71A7E657" w15:done="0"/>
  <w15:commentEx w15:paraId="513C8FF1" w15:done="0"/>
  <w15:commentEx w15:paraId="18D2D923" w15:done="0"/>
  <w15:commentEx w15:paraId="6BE0D26D" w15:done="0"/>
  <w15:commentEx w15:paraId="2AF5A113" w15:done="0"/>
  <w15:commentEx w15:paraId="1BD9D60E" w15:done="0"/>
  <w15:commentEx w15:paraId="0EF58D6A" w15:done="0"/>
  <w15:commentEx w15:paraId="7D3EC311" w15:done="0"/>
  <w15:commentEx w15:paraId="673D5831" w15:done="0"/>
  <w15:commentEx w15:paraId="376D36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6A189" w14:textId="77777777" w:rsidR="00EF29A7" w:rsidRDefault="00EF29A7">
      <w:r>
        <w:separator/>
      </w:r>
    </w:p>
  </w:endnote>
  <w:endnote w:type="continuationSeparator" w:id="0">
    <w:p w14:paraId="0C8D5F23" w14:textId="77777777" w:rsidR="00EF29A7" w:rsidRDefault="00EF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627D9" w14:textId="77777777" w:rsidR="001B2A7D" w:rsidRDefault="001B2A7D" w:rsidP="00F277CD">
    <w:pPr>
      <w:pStyle w:val="Footer"/>
      <w:framePr w:w="0" w:wrap="auto" w:vAnchor="margin" w:yAlign="inline"/>
      <w:pBdr>
        <w:top w:val="none" w:sz="0" w:space="0" w:color="auto"/>
      </w:pBdr>
    </w:pPr>
    <w:r>
      <w:rPr>
        <w:b/>
      </w:rPr>
      <w:fldChar w:fldCharType="begin"/>
    </w:r>
    <w:r>
      <w:rPr>
        <w:b/>
      </w:rPr>
      <w:instrText xml:space="preserve"> PAGE  \* Arabic  \* MERGEFORMAT </w:instrText>
    </w:r>
    <w:r>
      <w:rPr>
        <w:b/>
      </w:rPr>
      <w:fldChar w:fldCharType="separate"/>
    </w:r>
    <w:r w:rsidR="0075432D">
      <w:rPr>
        <w:b/>
        <w:noProof/>
      </w:rPr>
      <w:t>21</w:t>
    </w:r>
    <w:r>
      <w:rPr>
        <w:b/>
      </w:rPr>
      <w:fldChar w:fldCharType="end"/>
    </w:r>
    <w:r>
      <w:t xml:space="preserve"> of </w:t>
    </w:r>
    <w:r>
      <w:rPr>
        <w:b/>
      </w:rPr>
      <w:fldChar w:fldCharType="begin"/>
    </w:r>
    <w:r>
      <w:rPr>
        <w:b/>
      </w:rPr>
      <w:instrText xml:space="preserve"> NUMPAGES  \* Arabic  \* MERGEFORMAT </w:instrText>
    </w:r>
    <w:r>
      <w:rPr>
        <w:b/>
      </w:rPr>
      <w:fldChar w:fldCharType="separate"/>
    </w:r>
    <w:r w:rsidR="0075432D">
      <w:rPr>
        <w:b/>
        <w:noProof/>
      </w:rPr>
      <w:t>23</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5273" w14:textId="77777777" w:rsidR="001B2A7D" w:rsidRDefault="001B2A7D" w:rsidP="00F277CD">
    <w:pPr>
      <w:pStyle w:val="Footer"/>
      <w:framePr w:w="0" w:wrap="auto" w:vAnchor="margin" w:yAlign="inline"/>
      <w:pBdr>
        <w:top w:val="none" w:sz="0" w:space="0" w:color="auto"/>
      </w:pBdr>
      <w:ind w:right="-56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C65D7" w14:textId="77777777" w:rsidR="00EF29A7" w:rsidRDefault="00EF29A7">
      <w:r>
        <w:separator/>
      </w:r>
    </w:p>
  </w:footnote>
  <w:footnote w:type="continuationSeparator" w:id="0">
    <w:p w14:paraId="234A9E04" w14:textId="77777777" w:rsidR="00EF29A7" w:rsidRDefault="00EF2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2210F" w14:textId="77777777" w:rsidR="001B2A7D" w:rsidRPr="00ED50C2" w:rsidRDefault="00EF29A7" w:rsidP="00344CA1">
    <w:pPr>
      <w:pStyle w:val="Header"/>
      <w:pBdr>
        <w:bottom w:val="none" w:sz="0" w:space="0" w:color="auto"/>
      </w:pBdr>
      <w:rPr>
        <w:rFonts w:asciiTheme="minorHAnsi" w:hAnsiTheme="minorHAnsi"/>
        <w:sz w:val="24"/>
      </w:rPr>
    </w:pPr>
    <w:sdt>
      <w:sdtPr>
        <w:rPr>
          <w:rFonts w:asciiTheme="minorHAnsi" w:hAnsiTheme="minorHAnsi"/>
          <w:sz w:val="24"/>
        </w:rPr>
        <w:id w:val="777606482"/>
        <w:docPartObj>
          <w:docPartGallery w:val="Watermarks"/>
          <w:docPartUnique/>
        </w:docPartObj>
      </w:sdtPr>
      <w:sdtEndPr/>
      <w:sdtContent>
        <w:r>
          <w:rPr>
            <w:rFonts w:asciiTheme="minorHAnsi" w:hAnsiTheme="minorHAnsi"/>
            <w:noProof/>
            <w:sz w:val="24"/>
            <w:lang w:eastAsia="zh-TW"/>
          </w:rPr>
          <w:pict w14:anchorId="616B3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B2A7D" w:rsidRPr="00ED50C2">
      <w:rPr>
        <w:rFonts w:asciiTheme="minorHAnsi" w:hAnsiTheme="minorHAnsi"/>
        <w:sz w:val="24"/>
      </w:rPr>
      <w:fldChar w:fldCharType="begin"/>
    </w:r>
    <w:r w:rsidR="001B2A7D" w:rsidRPr="00ED50C2">
      <w:rPr>
        <w:rFonts w:asciiTheme="minorHAnsi" w:hAnsiTheme="minorHAnsi"/>
        <w:sz w:val="24"/>
      </w:rPr>
      <w:instrText xml:space="preserve"> IF </w:instrText>
    </w:r>
    <w:r w:rsidR="001B2A7D">
      <w:fldChar w:fldCharType="begin"/>
    </w:r>
    <w:r w:rsidR="001B2A7D">
      <w:instrText xml:space="preserve"> DOCPROPERTY  Confidential  \* MERGEFORMAT </w:instrText>
    </w:r>
    <w:r w:rsidR="001B2A7D">
      <w:fldChar w:fldCharType="separate"/>
    </w:r>
    <w:r w:rsidR="001B2A7D">
      <w:rPr>
        <w:b/>
        <w:bCs/>
      </w:rPr>
      <w:instrText>Error! Unknown document property name.</w:instrText>
    </w:r>
    <w:r w:rsidR="001B2A7D">
      <w:rPr>
        <w:rFonts w:asciiTheme="minorHAnsi" w:hAnsiTheme="minorHAnsi"/>
        <w:b/>
        <w:bCs/>
        <w:sz w:val="24"/>
      </w:rPr>
      <w:fldChar w:fldCharType="end"/>
    </w:r>
    <w:r w:rsidR="001B2A7D" w:rsidRPr="00ED50C2">
      <w:rPr>
        <w:rFonts w:asciiTheme="minorHAnsi" w:hAnsiTheme="minorHAnsi"/>
        <w:sz w:val="24"/>
      </w:rPr>
      <w:instrText xml:space="preserve"> = 0 "Prepared for " "" \* MERGEFORMAT </w:instrText>
    </w:r>
    <w:r w:rsidR="001B2A7D" w:rsidRPr="00ED50C2">
      <w:rPr>
        <w:rFonts w:asciiTheme="minorHAnsi" w:hAnsiTheme="minorHAnsi"/>
        <w:sz w:val="24"/>
      </w:rPr>
      <w:fldChar w:fldCharType="end"/>
    </w:r>
    <w:r w:rsidR="001B2A7D" w:rsidRPr="00ED50C2">
      <w:rPr>
        <w:rFonts w:asciiTheme="minorHAnsi" w:hAnsiTheme="minorHAnsi"/>
        <w:sz w:val="24"/>
      </w:rPr>
      <w:fldChar w:fldCharType="begin"/>
    </w:r>
    <w:r w:rsidR="001B2A7D" w:rsidRPr="00ED50C2">
      <w:rPr>
        <w:rFonts w:asciiTheme="minorHAnsi" w:hAnsiTheme="minorHAnsi"/>
        <w:sz w:val="24"/>
      </w:rPr>
      <w:instrText xml:space="preserve"> IF </w:instrText>
    </w:r>
    <w:r w:rsidR="001B2A7D">
      <w:fldChar w:fldCharType="begin"/>
    </w:r>
    <w:r w:rsidR="001B2A7D">
      <w:instrText xml:space="preserve"> DOCPROPERTY  Confidential  \* MERGEFORMAT </w:instrText>
    </w:r>
    <w:r w:rsidR="001B2A7D">
      <w:fldChar w:fldCharType="separate"/>
    </w:r>
    <w:r w:rsidR="001B2A7D">
      <w:rPr>
        <w:b/>
        <w:bCs/>
      </w:rPr>
      <w:instrText>Error! Unknown document property name.</w:instrText>
    </w:r>
    <w:r w:rsidR="001B2A7D">
      <w:rPr>
        <w:rFonts w:asciiTheme="minorHAnsi" w:hAnsiTheme="minorHAnsi"/>
        <w:b/>
        <w:bCs/>
        <w:sz w:val="24"/>
      </w:rPr>
      <w:fldChar w:fldCharType="end"/>
    </w:r>
    <w:r w:rsidR="001B2A7D" w:rsidRPr="00ED50C2">
      <w:rPr>
        <w:rFonts w:asciiTheme="minorHAnsi" w:hAnsiTheme="minorHAnsi"/>
        <w:sz w:val="24"/>
      </w:rPr>
      <w:instrText xml:space="preserve"> = 2 "Microsoft and " "" \* MERGEFORMAT </w:instrText>
    </w:r>
    <w:r w:rsidR="001B2A7D" w:rsidRPr="00ED50C2">
      <w:rPr>
        <w:rFonts w:asciiTheme="minorHAnsi" w:hAnsiTheme="minorHAnsi"/>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15904" w14:textId="77777777" w:rsidR="001B2A7D" w:rsidRPr="004822B9" w:rsidRDefault="001B2A7D" w:rsidP="00344CA1">
    <w:pPr>
      <w:pStyle w:val="Header"/>
      <w:pBdr>
        <w:bottom w:val="none" w:sz="0" w:space="0" w:color="auto"/>
      </w:pBdr>
    </w:pPr>
    <w:r>
      <w:rPr>
        <w:noProof/>
      </w:rPr>
      <w:drawing>
        <wp:inline distT="0" distB="0" distL="0" distR="0" wp14:anchorId="6A5C3883" wp14:editId="6EF0FA2A">
          <wp:extent cx="6637655" cy="1968500"/>
          <wp:effectExtent l="0" t="0" r="0" b="0"/>
          <wp:docPr id="2" name="Picture 1" descr="SureStepLogoPlacehol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eStepLogoPlaceholder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7655" cy="1968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C43BD4"/>
    <w:lvl w:ilvl="0">
      <w:start w:val="1"/>
      <w:numFmt w:val="decimal"/>
      <w:lvlText w:val="%1."/>
      <w:lvlJc w:val="left"/>
      <w:pPr>
        <w:tabs>
          <w:tab w:val="num" w:pos="1800"/>
        </w:tabs>
        <w:ind w:left="1800" w:hanging="360"/>
      </w:pPr>
    </w:lvl>
  </w:abstractNum>
  <w:abstractNum w:abstractNumId="1">
    <w:nsid w:val="FFFFFF7D"/>
    <w:multiLevelType w:val="singleLevel"/>
    <w:tmpl w:val="80A0FCE6"/>
    <w:lvl w:ilvl="0">
      <w:start w:val="1"/>
      <w:numFmt w:val="decimal"/>
      <w:lvlText w:val="%1."/>
      <w:lvlJc w:val="left"/>
      <w:pPr>
        <w:tabs>
          <w:tab w:val="num" w:pos="1440"/>
        </w:tabs>
        <w:ind w:left="1440" w:hanging="360"/>
      </w:pPr>
    </w:lvl>
  </w:abstractNum>
  <w:abstractNum w:abstractNumId="2">
    <w:nsid w:val="FFFFFF7E"/>
    <w:multiLevelType w:val="singleLevel"/>
    <w:tmpl w:val="9D8461E2"/>
    <w:lvl w:ilvl="0">
      <w:start w:val="1"/>
      <w:numFmt w:val="decimal"/>
      <w:lvlText w:val="%1."/>
      <w:lvlJc w:val="left"/>
      <w:pPr>
        <w:tabs>
          <w:tab w:val="num" w:pos="1080"/>
        </w:tabs>
        <w:ind w:left="1080" w:hanging="360"/>
      </w:pPr>
    </w:lvl>
  </w:abstractNum>
  <w:abstractNum w:abstractNumId="3">
    <w:nsid w:val="FFFFFF7F"/>
    <w:multiLevelType w:val="singleLevel"/>
    <w:tmpl w:val="A7AAB0A8"/>
    <w:lvl w:ilvl="0">
      <w:start w:val="1"/>
      <w:numFmt w:val="decimal"/>
      <w:lvlText w:val="%1."/>
      <w:lvlJc w:val="left"/>
      <w:pPr>
        <w:tabs>
          <w:tab w:val="num" w:pos="720"/>
        </w:tabs>
        <w:ind w:left="720" w:hanging="360"/>
      </w:pPr>
    </w:lvl>
  </w:abstractNum>
  <w:abstractNum w:abstractNumId="4">
    <w:nsid w:val="FFFFFF80"/>
    <w:multiLevelType w:val="singleLevel"/>
    <w:tmpl w:val="A31634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6076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314F9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040A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54D3BE"/>
    <w:lvl w:ilvl="0">
      <w:start w:val="1"/>
      <w:numFmt w:val="decimal"/>
      <w:lvlText w:val="%1."/>
      <w:lvlJc w:val="left"/>
      <w:pPr>
        <w:tabs>
          <w:tab w:val="num" w:pos="360"/>
        </w:tabs>
        <w:ind w:left="360" w:hanging="360"/>
      </w:pPr>
    </w:lvl>
  </w:abstractNum>
  <w:abstractNum w:abstractNumId="9">
    <w:nsid w:val="FFFFFF89"/>
    <w:multiLevelType w:val="singleLevel"/>
    <w:tmpl w:val="798A0A32"/>
    <w:lvl w:ilvl="0">
      <w:start w:val="1"/>
      <w:numFmt w:val="bullet"/>
      <w:lvlText w:val=""/>
      <w:lvlJc w:val="left"/>
      <w:pPr>
        <w:tabs>
          <w:tab w:val="num" w:pos="360"/>
        </w:tabs>
        <w:ind w:left="360" w:hanging="360"/>
      </w:pPr>
      <w:rPr>
        <w:rFonts w:ascii="Symbol" w:hAnsi="Symbol" w:hint="default"/>
      </w:rPr>
    </w:lvl>
  </w:abstractNum>
  <w:abstractNum w:abstractNumId="10">
    <w:nsid w:val="0A6C7A80"/>
    <w:multiLevelType w:val="hybridMultilevel"/>
    <w:tmpl w:val="4E56B948"/>
    <w:lvl w:ilvl="0" w:tplc="5EA2E53E">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105C4B62"/>
    <w:multiLevelType w:val="multilevel"/>
    <w:tmpl w:val="66E01092"/>
    <w:lvl w:ilvl="0">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11343C67"/>
    <w:multiLevelType w:val="multilevel"/>
    <w:tmpl w:val="74B4B4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6C83C0B"/>
    <w:multiLevelType w:val="hybridMultilevel"/>
    <w:tmpl w:val="6952C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15235D"/>
    <w:multiLevelType w:val="hybridMultilevel"/>
    <w:tmpl w:val="9D4849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0434C9"/>
    <w:multiLevelType w:val="hybridMultilevel"/>
    <w:tmpl w:val="8190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96576"/>
    <w:multiLevelType w:val="hybridMultilevel"/>
    <w:tmpl w:val="6C4AAABC"/>
    <w:lvl w:ilvl="0" w:tplc="5EA2E5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271505D8"/>
    <w:multiLevelType w:val="hybridMultilevel"/>
    <w:tmpl w:val="D68C5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A5E1EFB"/>
    <w:multiLevelType w:val="multilevel"/>
    <w:tmpl w:val="5AA4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282455"/>
    <w:multiLevelType w:val="hybridMultilevel"/>
    <w:tmpl w:val="2A626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9A08F4"/>
    <w:multiLevelType w:val="hybridMultilevel"/>
    <w:tmpl w:val="653ADF4A"/>
    <w:lvl w:ilvl="0" w:tplc="5EA2E5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nsid w:val="3AC315DB"/>
    <w:multiLevelType w:val="hybridMultilevel"/>
    <w:tmpl w:val="9FCCE214"/>
    <w:lvl w:ilvl="0" w:tplc="D95E6E74">
      <w:start w:val="1"/>
      <w:numFmt w:val="decimal"/>
      <w:lvlText w:val="3.%1"/>
      <w:lvlJc w:val="left"/>
      <w:pPr>
        <w:ind w:left="0" w:firstLine="0"/>
      </w:pPr>
      <w:rPr>
        <w:rFonts w:hint="default"/>
        <w:b/>
        <w:i/>
        <w:sz w:val="24"/>
        <w:szCs w:val="24"/>
      </w:rPr>
    </w:lvl>
    <w:lvl w:ilvl="1" w:tplc="0409000F">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3BBB4013"/>
    <w:multiLevelType w:val="hybridMultilevel"/>
    <w:tmpl w:val="CB7CDDAA"/>
    <w:lvl w:ilvl="0" w:tplc="FE24413E">
      <w:start w:val="1"/>
      <w:numFmt w:val="decimal"/>
      <w:pStyle w:val="Heading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ACF2604"/>
    <w:multiLevelType w:val="hybridMultilevel"/>
    <w:tmpl w:val="58AC42A8"/>
    <w:lvl w:ilvl="0" w:tplc="04090017">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nsid w:val="4C1B5F85"/>
    <w:multiLevelType w:val="hybridMultilevel"/>
    <w:tmpl w:val="69D4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81AF0"/>
    <w:multiLevelType w:val="hybridMultilevel"/>
    <w:tmpl w:val="DFBE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F617E"/>
    <w:multiLevelType w:val="hybridMultilevel"/>
    <w:tmpl w:val="AFF84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293217"/>
    <w:multiLevelType w:val="hybridMultilevel"/>
    <w:tmpl w:val="53D2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5D6B5B"/>
    <w:multiLevelType w:val="hybridMultilevel"/>
    <w:tmpl w:val="6486FE72"/>
    <w:lvl w:ilvl="0" w:tplc="209EA67C">
      <w:start w:val="1"/>
      <w:numFmt w:val="decimal"/>
      <w:lvlText w:val="%1."/>
      <w:lvlJc w:val="left"/>
      <w:pPr>
        <w:ind w:left="540" w:hanging="360"/>
      </w:pPr>
      <w:rPr>
        <w:rFonts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611F2CC5"/>
    <w:multiLevelType w:val="hybridMultilevel"/>
    <w:tmpl w:val="B4C6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D92CB5"/>
    <w:multiLevelType w:val="hybridMultilevel"/>
    <w:tmpl w:val="C328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C30AC2"/>
    <w:multiLevelType w:val="hybridMultilevel"/>
    <w:tmpl w:val="BE30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F12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F9C6A6A"/>
    <w:multiLevelType w:val="hybridMultilevel"/>
    <w:tmpl w:val="D892D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13"/>
  </w:num>
  <w:num w:numId="14">
    <w:abstractNumId w:val="22"/>
  </w:num>
  <w:num w:numId="15">
    <w:abstractNumId w:val="10"/>
  </w:num>
  <w:num w:numId="16">
    <w:abstractNumId w:val="16"/>
  </w:num>
  <w:num w:numId="17">
    <w:abstractNumId w:val="23"/>
  </w:num>
  <w:num w:numId="18">
    <w:abstractNumId w:val="20"/>
  </w:num>
  <w:num w:numId="19">
    <w:abstractNumId w:val="21"/>
  </w:num>
  <w:num w:numId="20">
    <w:abstractNumId w:val="28"/>
  </w:num>
  <w:num w:numId="21">
    <w:abstractNumId w:val="29"/>
  </w:num>
  <w:num w:numId="22">
    <w:abstractNumId w:val="24"/>
  </w:num>
  <w:num w:numId="23">
    <w:abstractNumId w:val="25"/>
  </w:num>
  <w:num w:numId="24">
    <w:abstractNumId w:val="18"/>
  </w:num>
  <w:num w:numId="25">
    <w:abstractNumId w:val="32"/>
  </w:num>
  <w:num w:numId="26">
    <w:abstractNumId w:val="31"/>
  </w:num>
  <w:num w:numId="27">
    <w:abstractNumId w:val="27"/>
  </w:num>
  <w:num w:numId="28">
    <w:abstractNumId w:val="30"/>
  </w:num>
  <w:num w:numId="29">
    <w:abstractNumId w:val="33"/>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2"/>
  </w:num>
  <w:num w:numId="33">
    <w:abstractNumId w:val="22"/>
    <w:lvlOverride w:ilvl="0">
      <w:startOverride w:val="1"/>
    </w:lvlOverride>
  </w:num>
  <w:num w:numId="34">
    <w:abstractNumId w:val="22"/>
  </w:num>
  <w:num w:numId="35">
    <w:abstractNumId w:val="12"/>
  </w:num>
  <w:num w:numId="36">
    <w:abstractNumId w:val="19"/>
  </w:num>
  <w:num w:numId="37">
    <w:abstractNumId w:val="1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0860"/>
    <w:rsid w:val="000015D5"/>
    <w:rsid w:val="0000288C"/>
    <w:rsid w:val="000040B1"/>
    <w:rsid w:val="0000635A"/>
    <w:rsid w:val="0000760C"/>
    <w:rsid w:val="0001001C"/>
    <w:rsid w:val="00012049"/>
    <w:rsid w:val="00012DDD"/>
    <w:rsid w:val="0001359E"/>
    <w:rsid w:val="00014087"/>
    <w:rsid w:val="0001713F"/>
    <w:rsid w:val="00017643"/>
    <w:rsid w:val="00017BFB"/>
    <w:rsid w:val="00017D2A"/>
    <w:rsid w:val="00024682"/>
    <w:rsid w:val="00026575"/>
    <w:rsid w:val="000278F5"/>
    <w:rsid w:val="00030328"/>
    <w:rsid w:val="00030F49"/>
    <w:rsid w:val="000318B3"/>
    <w:rsid w:val="00032E80"/>
    <w:rsid w:val="0003597D"/>
    <w:rsid w:val="00037350"/>
    <w:rsid w:val="00037E3A"/>
    <w:rsid w:val="0004049A"/>
    <w:rsid w:val="000430BE"/>
    <w:rsid w:val="00043C4C"/>
    <w:rsid w:val="00044402"/>
    <w:rsid w:val="00044FDB"/>
    <w:rsid w:val="00045601"/>
    <w:rsid w:val="000505D0"/>
    <w:rsid w:val="00051E96"/>
    <w:rsid w:val="0005530E"/>
    <w:rsid w:val="0005677C"/>
    <w:rsid w:val="00057226"/>
    <w:rsid w:val="000576C3"/>
    <w:rsid w:val="00057C75"/>
    <w:rsid w:val="000653DB"/>
    <w:rsid w:val="00066DB3"/>
    <w:rsid w:val="00067F77"/>
    <w:rsid w:val="00071AE0"/>
    <w:rsid w:val="00072153"/>
    <w:rsid w:val="00077089"/>
    <w:rsid w:val="00077E9F"/>
    <w:rsid w:val="000809F1"/>
    <w:rsid w:val="00080A54"/>
    <w:rsid w:val="00081253"/>
    <w:rsid w:val="00081B1E"/>
    <w:rsid w:val="0008210A"/>
    <w:rsid w:val="00083ECD"/>
    <w:rsid w:val="00083F95"/>
    <w:rsid w:val="00085E6D"/>
    <w:rsid w:val="0008633F"/>
    <w:rsid w:val="0008756C"/>
    <w:rsid w:val="0009046C"/>
    <w:rsid w:val="0009432D"/>
    <w:rsid w:val="00095065"/>
    <w:rsid w:val="00095A75"/>
    <w:rsid w:val="00095F84"/>
    <w:rsid w:val="000961E7"/>
    <w:rsid w:val="00096283"/>
    <w:rsid w:val="00097734"/>
    <w:rsid w:val="000A2D52"/>
    <w:rsid w:val="000A3DCB"/>
    <w:rsid w:val="000A7DF4"/>
    <w:rsid w:val="000A7F0E"/>
    <w:rsid w:val="000B045C"/>
    <w:rsid w:val="000B5708"/>
    <w:rsid w:val="000B5A1B"/>
    <w:rsid w:val="000C0A6B"/>
    <w:rsid w:val="000C0C91"/>
    <w:rsid w:val="000C3BBC"/>
    <w:rsid w:val="000C3FE6"/>
    <w:rsid w:val="000C49BC"/>
    <w:rsid w:val="000D04E8"/>
    <w:rsid w:val="000D22C9"/>
    <w:rsid w:val="000D3684"/>
    <w:rsid w:val="000D5759"/>
    <w:rsid w:val="000D747A"/>
    <w:rsid w:val="000E08D1"/>
    <w:rsid w:val="000E13F8"/>
    <w:rsid w:val="000E3AF8"/>
    <w:rsid w:val="000E4D95"/>
    <w:rsid w:val="000E5087"/>
    <w:rsid w:val="000E581D"/>
    <w:rsid w:val="000F04A0"/>
    <w:rsid w:val="000F0906"/>
    <w:rsid w:val="000F0CF8"/>
    <w:rsid w:val="000F21F1"/>
    <w:rsid w:val="000F3DCE"/>
    <w:rsid w:val="000F4399"/>
    <w:rsid w:val="000F483B"/>
    <w:rsid w:val="000F4946"/>
    <w:rsid w:val="000F67C7"/>
    <w:rsid w:val="000F6849"/>
    <w:rsid w:val="000F7AB0"/>
    <w:rsid w:val="00100CEC"/>
    <w:rsid w:val="00100E35"/>
    <w:rsid w:val="00100F54"/>
    <w:rsid w:val="001033C6"/>
    <w:rsid w:val="00103E4A"/>
    <w:rsid w:val="0010559C"/>
    <w:rsid w:val="001065A2"/>
    <w:rsid w:val="00112099"/>
    <w:rsid w:val="00114AC7"/>
    <w:rsid w:val="0011510F"/>
    <w:rsid w:val="00121F96"/>
    <w:rsid w:val="001222AE"/>
    <w:rsid w:val="00123715"/>
    <w:rsid w:val="001244C2"/>
    <w:rsid w:val="001310BE"/>
    <w:rsid w:val="001319F5"/>
    <w:rsid w:val="00132FE5"/>
    <w:rsid w:val="00137CDB"/>
    <w:rsid w:val="0014383D"/>
    <w:rsid w:val="001452B1"/>
    <w:rsid w:val="001535A6"/>
    <w:rsid w:val="00153904"/>
    <w:rsid w:val="001542A0"/>
    <w:rsid w:val="00156906"/>
    <w:rsid w:val="001572CF"/>
    <w:rsid w:val="00162BB5"/>
    <w:rsid w:val="001652D7"/>
    <w:rsid w:val="001660B9"/>
    <w:rsid w:val="00172485"/>
    <w:rsid w:val="00173AF3"/>
    <w:rsid w:val="00174D58"/>
    <w:rsid w:val="00176EF1"/>
    <w:rsid w:val="001778B3"/>
    <w:rsid w:val="00177B26"/>
    <w:rsid w:val="001806BA"/>
    <w:rsid w:val="001814F5"/>
    <w:rsid w:val="00182315"/>
    <w:rsid w:val="00184CB6"/>
    <w:rsid w:val="00186652"/>
    <w:rsid w:val="0018799F"/>
    <w:rsid w:val="001901D1"/>
    <w:rsid w:val="00190627"/>
    <w:rsid w:val="00193394"/>
    <w:rsid w:val="00193744"/>
    <w:rsid w:val="0019400C"/>
    <w:rsid w:val="00194202"/>
    <w:rsid w:val="00196B3D"/>
    <w:rsid w:val="00196C5F"/>
    <w:rsid w:val="001A0878"/>
    <w:rsid w:val="001A0C26"/>
    <w:rsid w:val="001A451B"/>
    <w:rsid w:val="001A57FB"/>
    <w:rsid w:val="001A6B5A"/>
    <w:rsid w:val="001B0AEB"/>
    <w:rsid w:val="001B2996"/>
    <w:rsid w:val="001B2A7D"/>
    <w:rsid w:val="001B4F34"/>
    <w:rsid w:val="001B552B"/>
    <w:rsid w:val="001B7271"/>
    <w:rsid w:val="001C0F0B"/>
    <w:rsid w:val="001C28FE"/>
    <w:rsid w:val="001C2F88"/>
    <w:rsid w:val="001C471C"/>
    <w:rsid w:val="001C7B78"/>
    <w:rsid w:val="001C7CDA"/>
    <w:rsid w:val="001D2FF4"/>
    <w:rsid w:val="001D303A"/>
    <w:rsid w:val="001D36CE"/>
    <w:rsid w:val="001D3890"/>
    <w:rsid w:val="001D3F5C"/>
    <w:rsid w:val="001D46C5"/>
    <w:rsid w:val="001D4B4A"/>
    <w:rsid w:val="001D6AE8"/>
    <w:rsid w:val="001E22D3"/>
    <w:rsid w:val="001E4127"/>
    <w:rsid w:val="001E43D1"/>
    <w:rsid w:val="001E4B4D"/>
    <w:rsid w:val="001E4D63"/>
    <w:rsid w:val="001E5417"/>
    <w:rsid w:val="001E7299"/>
    <w:rsid w:val="001F2140"/>
    <w:rsid w:val="001F38E0"/>
    <w:rsid w:val="001F54B6"/>
    <w:rsid w:val="001F59F0"/>
    <w:rsid w:val="001F6B31"/>
    <w:rsid w:val="002014C9"/>
    <w:rsid w:val="00201D42"/>
    <w:rsid w:val="00201E7E"/>
    <w:rsid w:val="00203698"/>
    <w:rsid w:val="00204918"/>
    <w:rsid w:val="002113B7"/>
    <w:rsid w:val="002116FE"/>
    <w:rsid w:val="0021401F"/>
    <w:rsid w:val="00215C72"/>
    <w:rsid w:val="00217F67"/>
    <w:rsid w:val="00223D62"/>
    <w:rsid w:val="00225331"/>
    <w:rsid w:val="002317B5"/>
    <w:rsid w:val="00231E25"/>
    <w:rsid w:val="002363D0"/>
    <w:rsid w:val="0023786E"/>
    <w:rsid w:val="00242271"/>
    <w:rsid w:val="00242FB8"/>
    <w:rsid w:val="00243F75"/>
    <w:rsid w:val="0024460D"/>
    <w:rsid w:val="00246728"/>
    <w:rsid w:val="00247174"/>
    <w:rsid w:val="00247970"/>
    <w:rsid w:val="00250A2E"/>
    <w:rsid w:val="0025101E"/>
    <w:rsid w:val="00251D6F"/>
    <w:rsid w:val="002537DB"/>
    <w:rsid w:val="002564CB"/>
    <w:rsid w:val="0026039C"/>
    <w:rsid w:val="00260548"/>
    <w:rsid w:val="002610F4"/>
    <w:rsid w:val="00261561"/>
    <w:rsid w:val="002701DB"/>
    <w:rsid w:val="0027027D"/>
    <w:rsid w:val="00271846"/>
    <w:rsid w:val="00272502"/>
    <w:rsid w:val="00273F3E"/>
    <w:rsid w:val="00281EC9"/>
    <w:rsid w:val="0028253C"/>
    <w:rsid w:val="0028286E"/>
    <w:rsid w:val="0028296D"/>
    <w:rsid w:val="002837BE"/>
    <w:rsid w:val="00286B4A"/>
    <w:rsid w:val="00287129"/>
    <w:rsid w:val="00290346"/>
    <w:rsid w:val="00290B5E"/>
    <w:rsid w:val="002A2A2A"/>
    <w:rsid w:val="002A3024"/>
    <w:rsid w:val="002A6A53"/>
    <w:rsid w:val="002A7BFC"/>
    <w:rsid w:val="002B029B"/>
    <w:rsid w:val="002B1245"/>
    <w:rsid w:val="002B2748"/>
    <w:rsid w:val="002B51A2"/>
    <w:rsid w:val="002B540A"/>
    <w:rsid w:val="002B5568"/>
    <w:rsid w:val="002C08D8"/>
    <w:rsid w:val="002C0BD3"/>
    <w:rsid w:val="002C23F5"/>
    <w:rsid w:val="002C2F3F"/>
    <w:rsid w:val="002D1159"/>
    <w:rsid w:val="002D1383"/>
    <w:rsid w:val="002D2274"/>
    <w:rsid w:val="002D45C7"/>
    <w:rsid w:val="002D4700"/>
    <w:rsid w:val="002D4A7D"/>
    <w:rsid w:val="002D4D2F"/>
    <w:rsid w:val="002E1883"/>
    <w:rsid w:val="002E5C65"/>
    <w:rsid w:val="002E6046"/>
    <w:rsid w:val="002F0E7E"/>
    <w:rsid w:val="002F1C95"/>
    <w:rsid w:val="002F4FAE"/>
    <w:rsid w:val="002F628A"/>
    <w:rsid w:val="002F731C"/>
    <w:rsid w:val="00301DBA"/>
    <w:rsid w:val="00302B80"/>
    <w:rsid w:val="00305262"/>
    <w:rsid w:val="003054EA"/>
    <w:rsid w:val="00311349"/>
    <w:rsid w:val="0031134D"/>
    <w:rsid w:val="00312AC6"/>
    <w:rsid w:val="00313E0B"/>
    <w:rsid w:val="00314575"/>
    <w:rsid w:val="0031602B"/>
    <w:rsid w:val="003166BA"/>
    <w:rsid w:val="003212B4"/>
    <w:rsid w:val="00321945"/>
    <w:rsid w:val="00321D72"/>
    <w:rsid w:val="003279AD"/>
    <w:rsid w:val="003308D7"/>
    <w:rsid w:val="0033191B"/>
    <w:rsid w:val="00331DDA"/>
    <w:rsid w:val="00332249"/>
    <w:rsid w:val="00332A39"/>
    <w:rsid w:val="00335CEE"/>
    <w:rsid w:val="003368AD"/>
    <w:rsid w:val="0033765F"/>
    <w:rsid w:val="00342B14"/>
    <w:rsid w:val="00343505"/>
    <w:rsid w:val="00344CA1"/>
    <w:rsid w:val="00352E14"/>
    <w:rsid w:val="003551B7"/>
    <w:rsid w:val="00357906"/>
    <w:rsid w:val="00357C9E"/>
    <w:rsid w:val="00364258"/>
    <w:rsid w:val="0036442A"/>
    <w:rsid w:val="00364482"/>
    <w:rsid w:val="00365875"/>
    <w:rsid w:val="00365DD4"/>
    <w:rsid w:val="003700C6"/>
    <w:rsid w:val="00373200"/>
    <w:rsid w:val="0037457C"/>
    <w:rsid w:val="003748A0"/>
    <w:rsid w:val="003755E1"/>
    <w:rsid w:val="00376352"/>
    <w:rsid w:val="00376ECD"/>
    <w:rsid w:val="003779F1"/>
    <w:rsid w:val="00386F68"/>
    <w:rsid w:val="00387283"/>
    <w:rsid w:val="00387D62"/>
    <w:rsid w:val="003914EC"/>
    <w:rsid w:val="00391F4F"/>
    <w:rsid w:val="003923BC"/>
    <w:rsid w:val="003953FF"/>
    <w:rsid w:val="00395ED9"/>
    <w:rsid w:val="003A54DF"/>
    <w:rsid w:val="003A5AC4"/>
    <w:rsid w:val="003A5D88"/>
    <w:rsid w:val="003A777A"/>
    <w:rsid w:val="003B043B"/>
    <w:rsid w:val="003B044C"/>
    <w:rsid w:val="003B3749"/>
    <w:rsid w:val="003B3D53"/>
    <w:rsid w:val="003B42FF"/>
    <w:rsid w:val="003B6B4C"/>
    <w:rsid w:val="003B7A5D"/>
    <w:rsid w:val="003C2050"/>
    <w:rsid w:val="003C2083"/>
    <w:rsid w:val="003C2A5A"/>
    <w:rsid w:val="003C3695"/>
    <w:rsid w:val="003C3EE6"/>
    <w:rsid w:val="003C49F8"/>
    <w:rsid w:val="003C5080"/>
    <w:rsid w:val="003C7619"/>
    <w:rsid w:val="003D00C4"/>
    <w:rsid w:val="003D1465"/>
    <w:rsid w:val="003D1EC9"/>
    <w:rsid w:val="003D3465"/>
    <w:rsid w:val="003D3C22"/>
    <w:rsid w:val="003D42DF"/>
    <w:rsid w:val="003D552C"/>
    <w:rsid w:val="003D683A"/>
    <w:rsid w:val="003D791E"/>
    <w:rsid w:val="003E2764"/>
    <w:rsid w:val="003E27B8"/>
    <w:rsid w:val="003E4D78"/>
    <w:rsid w:val="003E6F25"/>
    <w:rsid w:val="003E790C"/>
    <w:rsid w:val="003F11B6"/>
    <w:rsid w:val="003F3337"/>
    <w:rsid w:val="003F5CD3"/>
    <w:rsid w:val="003F6FC3"/>
    <w:rsid w:val="003F727A"/>
    <w:rsid w:val="004015C5"/>
    <w:rsid w:val="004016BA"/>
    <w:rsid w:val="00401D10"/>
    <w:rsid w:val="004021BD"/>
    <w:rsid w:val="00405D15"/>
    <w:rsid w:val="00406E8B"/>
    <w:rsid w:val="0041066D"/>
    <w:rsid w:val="00410A56"/>
    <w:rsid w:val="00413492"/>
    <w:rsid w:val="00414399"/>
    <w:rsid w:val="00414F6E"/>
    <w:rsid w:val="0041551B"/>
    <w:rsid w:val="0041704E"/>
    <w:rsid w:val="00417107"/>
    <w:rsid w:val="00417173"/>
    <w:rsid w:val="0042190F"/>
    <w:rsid w:val="00425172"/>
    <w:rsid w:val="00425992"/>
    <w:rsid w:val="004271F9"/>
    <w:rsid w:val="00427AC6"/>
    <w:rsid w:val="00432857"/>
    <w:rsid w:val="00433313"/>
    <w:rsid w:val="00441F5F"/>
    <w:rsid w:val="004425CD"/>
    <w:rsid w:val="00443113"/>
    <w:rsid w:val="00444C55"/>
    <w:rsid w:val="004471F6"/>
    <w:rsid w:val="004507FB"/>
    <w:rsid w:val="00451607"/>
    <w:rsid w:val="004521FE"/>
    <w:rsid w:val="00452D8E"/>
    <w:rsid w:val="0045757A"/>
    <w:rsid w:val="004624C9"/>
    <w:rsid w:val="004625B3"/>
    <w:rsid w:val="004626E2"/>
    <w:rsid w:val="00465AEB"/>
    <w:rsid w:val="00471C4A"/>
    <w:rsid w:val="00472CEC"/>
    <w:rsid w:val="00475345"/>
    <w:rsid w:val="004756BF"/>
    <w:rsid w:val="00475E74"/>
    <w:rsid w:val="004811F4"/>
    <w:rsid w:val="00483186"/>
    <w:rsid w:val="0048507A"/>
    <w:rsid w:val="0048626E"/>
    <w:rsid w:val="004A5023"/>
    <w:rsid w:val="004A62CA"/>
    <w:rsid w:val="004A7D0A"/>
    <w:rsid w:val="004B0398"/>
    <w:rsid w:val="004B3AAE"/>
    <w:rsid w:val="004B3D75"/>
    <w:rsid w:val="004C0017"/>
    <w:rsid w:val="004C240F"/>
    <w:rsid w:val="004C665C"/>
    <w:rsid w:val="004C6DEB"/>
    <w:rsid w:val="004C79C1"/>
    <w:rsid w:val="004D1E33"/>
    <w:rsid w:val="004D2582"/>
    <w:rsid w:val="004D47F3"/>
    <w:rsid w:val="004D50E8"/>
    <w:rsid w:val="004D5675"/>
    <w:rsid w:val="004E3107"/>
    <w:rsid w:val="004E4E7B"/>
    <w:rsid w:val="004E5914"/>
    <w:rsid w:val="004E6BDC"/>
    <w:rsid w:val="004E6C9E"/>
    <w:rsid w:val="004E7294"/>
    <w:rsid w:val="004F1C2D"/>
    <w:rsid w:val="004F23DA"/>
    <w:rsid w:val="004F31BB"/>
    <w:rsid w:val="004F4420"/>
    <w:rsid w:val="004F53DA"/>
    <w:rsid w:val="00503111"/>
    <w:rsid w:val="00506154"/>
    <w:rsid w:val="00514BCA"/>
    <w:rsid w:val="00515C5B"/>
    <w:rsid w:val="00515FA4"/>
    <w:rsid w:val="0051643A"/>
    <w:rsid w:val="00516AD1"/>
    <w:rsid w:val="00517FB4"/>
    <w:rsid w:val="00520778"/>
    <w:rsid w:val="00520988"/>
    <w:rsid w:val="00521011"/>
    <w:rsid w:val="005227DF"/>
    <w:rsid w:val="0052312B"/>
    <w:rsid w:val="00523BB2"/>
    <w:rsid w:val="00530E8E"/>
    <w:rsid w:val="00531078"/>
    <w:rsid w:val="005310BF"/>
    <w:rsid w:val="0053240F"/>
    <w:rsid w:val="0053471E"/>
    <w:rsid w:val="0053491D"/>
    <w:rsid w:val="00537548"/>
    <w:rsid w:val="00541545"/>
    <w:rsid w:val="005416C9"/>
    <w:rsid w:val="005429A5"/>
    <w:rsid w:val="005429B9"/>
    <w:rsid w:val="00542C70"/>
    <w:rsid w:val="005439B7"/>
    <w:rsid w:val="00543A8C"/>
    <w:rsid w:val="005459B0"/>
    <w:rsid w:val="005471B2"/>
    <w:rsid w:val="00550266"/>
    <w:rsid w:val="00552AE3"/>
    <w:rsid w:val="00552B9E"/>
    <w:rsid w:val="00557C65"/>
    <w:rsid w:val="0056026F"/>
    <w:rsid w:val="0056114E"/>
    <w:rsid w:val="00562FD7"/>
    <w:rsid w:val="00563534"/>
    <w:rsid w:val="00565687"/>
    <w:rsid w:val="00565FBA"/>
    <w:rsid w:val="00566589"/>
    <w:rsid w:val="00566E05"/>
    <w:rsid w:val="005671A5"/>
    <w:rsid w:val="00570605"/>
    <w:rsid w:val="005710D6"/>
    <w:rsid w:val="00573C00"/>
    <w:rsid w:val="00574472"/>
    <w:rsid w:val="00574CAC"/>
    <w:rsid w:val="005754E5"/>
    <w:rsid w:val="005765B7"/>
    <w:rsid w:val="00577C75"/>
    <w:rsid w:val="005801DB"/>
    <w:rsid w:val="00582737"/>
    <w:rsid w:val="005828A6"/>
    <w:rsid w:val="005859C0"/>
    <w:rsid w:val="0058684B"/>
    <w:rsid w:val="00590127"/>
    <w:rsid w:val="00591512"/>
    <w:rsid w:val="005918BB"/>
    <w:rsid w:val="00592C9C"/>
    <w:rsid w:val="005946AB"/>
    <w:rsid w:val="005950A9"/>
    <w:rsid w:val="00596626"/>
    <w:rsid w:val="005A0673"/>
    <w:rsid w:val="005A4901"/>
    <w:rsid w:val="005A4EDA"/>
    <w:rsid w:val="005A5375"/>
    <w:rsid w:val="005A621F"/>
    <w:rsid w:val="005A6A2A"/>
    <w:rsid w:val="005B052D"/>
    <w:rsid w:val="005B1170"/>
    <w:rsid w:val="005B2D36"/>
    <w:rsid w:val="005B2D7A"/>
    <w:rsid w:val="005B3C39"/>
    <w:rsid w:val="005B4527"/>
    <w:rsid w:val="005B76A6"/>
    <w:rsid w:val="005C09DA"/>
    <w:rsid w:val="005C0CB0"/>
    <w:rsid w:val="005C124C"/>
    <w:rsid w:val="005C4D63"/>
    <w:rsid w:val="005C5D91"/>
    <w:rsid w:val="005C5F43"/>
    <w:rsid w:val="005C6113"/>
    <w:rsid w:val="005D1CD5"/>
    <w:rsid w:val="005D3702"/>
    <w:rsid w:val="005D37B5"/>
    <w:rsid w:val="005D3943"/>
    <w:rsid w:val="005D4769"/>
    <w:rsid w:val="005D625E"/>
    <w:rsid w:val="005D7869"/>
    <w:rsid w:val="005D7D43"/>
    <w:rsid w:val="005E09E5"/>
    <w:rsid w:val="005E27F9"/>
    <w:rsid w:val="005E7BE5"/>
    <w:rsid w:val="005E7FCE"/>
    <w:rsid w:val="005F02FF"/>
    <w:rsid w:val="005F147A"/>
    <w:rsid w:val="005F1888"/>
    <w:rsid w:val="005F41B5"/>
    <w:rsid w:val="005F4973"/>
    <w:rsid w:val="005F5133"/>
    <w:rsid w:val="005F5804"/>
    <w:rsid w:val="005F589F"/>
    <w:rsid w:val="005F602E"/>
    <w:rsid w:val="005F6A3E"/>
    <w:rsid w:val="00600321"/>
    <w:rsid w:val="00603EDE"/>
    <w:rsid w:val="006044EC"/>
    <w:rsid w:val="00613AD4"/>
    <w:rsid w:val="00614500"/>
    <w:rsid w:val="0061506E"/>
    <w:rsid w:val="00616384"/>
    <w:rsid w:val="00616FBF"/>
    <w:rsid w:val="00620BCF"/>
    <w:rsid w:val="00621350"/>
    <w:rsid w:val="00621408"/>
    <w:rsid w:val="00621F0B"/>
    <w:rsid w:val="00622463"/>
    <w:rsid w:val="006224F6"/>
    <w:rsid w:val="006226E0"/>
    <w:rsid w:val="0062406B"/>
    <w:rsid w:val="0062617F"/>
    <w:rsid w:val="0063407B"/>
    <w:rsid w:val="00637BCF"/>
    <w:rsid w:val="006413B6"/>
    <w:rsid w:val="00642204"/>
    <w:rsid w:val="006429E1"/>
    <w:rsid w:val="00642C11"/>
    <w:rsid w:val="006447EC"/>
    <w:rsid w:val="006449B2"/>
    <w:rsid w:val="00647EEA"/>
    <w:rsid w:val="00652520"/>
    <w:rsid w:val="00652642"/>
    <w:rsid w:val="006526FB"/>
    <w:rsid w:val="00652DB3"/>
    <w:rsid w:val="00654528"/>
    <w:rsid w:val="006554E1"/>
    <w:rsid w:val="00656E20"/>
    <w:rsid w:val="0066073B"/>
    <w:rsid w:val="00660B85"/>
    <w:rsid w:val="006613D6"/>
    <w:rsid w:val="00662970"/>
    <w:rsid w:val="00664D03"/>
    <w:rsid w:val="0066684E"/>
    <w:rsid w:val="00667986"/>
    <w:rsid w:val="00670618"/>
    <w:rsid w:val="00673597"/>
    <w:rsid w:val="00682241"/>
    <w:rsid w:val="00684A9B"/>
    <w:rsid w:val="0068536E"/>
    <w:rsid w:val="0068583F"/>
    <w:rsid w:val="006858B3"/>
    <w:rsid w:val="00685D88"/>
    <w:rsid w:val="00686165"/>
    <w:rsid w:val="00690B9D"/>
    <w:rsid w:val="00692E2A"/>
    <w:rsid w:val="0069355E"/>
    <w:rsid w:val="006944DF"/>
    <w:rsid w:val="00694A59"/>
    <w:rsid w:val="0069743E"/>
    <w:rsid w:val="006A31CB"/>
    <w:rsid w:val="006A425F"/>
    <w:rsid w:val="006A48EB"/>
    <w:rsid w:val="006A54CE"/>
    <w:rsid w:val="006A6F3E"/>
    <w:rsid w:val="006A76C2"/>
    <w:rsid w:val="006B274D"/>
    <w:rsid w:val="006B53E9"/>
    <w:rsid w:val="006B5D65"/>
    <w:rsid w:val="006B7865"/>
    <w:rsid w:val="006C07E1"/>
    <w:rsid w:val="006C089D"/>
    <w:rsid w:val="006C21B8"/>
    <w:rsid w:val="006C2591"/>
    <w:rsid w:val="006C2E54"/>
    <w:rsid w:val="006C41DA"/>
    <w:rsid w:val="006C41E7"/>
    <w:rsid w:val="006C5299"/>
    <w:rsid w:val="006C673A"/>
    <w:rsid w:val="006D0835"/>
    <w:rsid w:val="006D1A04"/>
    <w:rsid w:val="006D3BA3"/>
    <w:rsid w:val="006D4711"/>
    <w:rsid w:val="006D4BE9"/>
    <w:rsid w:val="006D63A6"/>
    <w:rsid w:val="006D6422"/>
    <w:rsid w:val="006D7EE6"/>
    <w:rsid w:val="006E3259"/>
    <w:rsid w:val="006E512C"/>
    <w:rsid w:val="006E60B5"/>
    <w:rsid w:val="006E6DB1"/>
    <w:rsid w:val="006E6E8F"/>
    <w:rsid w:val="006E7665"/>
    <w:rsid w:val="006E78DF"/>
    <w:rsid w:val="006F19F8"/>
    <w:rsid w:val="006F1A24"/>
    <w:rsid w:val="006F1D7D"/>
    <w:rsid w:val="006F2379"/>
    <w:rsid w:val="00701E51"/>
    <w:rsid w:val="007032F1"/>
    <w:rsid w:val="007076E8"/>
    <w:rsid w:val="00712894"/>
    <w:rsid w:val="00714AEE"/>
    <w:rsid w:val="00714ECB"/>
    <w:rsid w:val="00715DF1"/>
    <w:rsid w:val="00715F73"/>
    <w:rsid w:val="007160DE"/>
    <w:rsid w:val="00721246"/>
    <w:rsid w:val="00723AFE"/>
    <w:rsid w:val="00723E11"/>
    <w:rsid w:val="0072549C"/>
    <w:rsid w:val="00725748"/>
    <w:rsid w:val="0072632F"/>
    <w:rsid w:val="0072787D"/>
    <w:rsid w:val="00730622"/>
    <w:rsid w:val="00732824"/>
    <w:rsid w:val="0073374E"/>
    <w:rsid w:val="00734C6C"/>
    <w:rsid w:val="007378FE"/>
    <w:rsid w:val="00740D71"/>
    <w:rsid w:val="00745165"/>
    <w:rsid w:val="0074563F"/>
    <w:rsid w:val="00750164"/>
    <w:rsid w:val="00750BCC"/>
    <w:rsid w:val="0075432D"/>
    <w:rsid w:val="0075543D"/>
    <w:rsid w:val="00756977"/>
    <w:rsid w:val="00756DAC"/>
    <w:rsid w:val="0075719E"/>
    <w:rsid w:val="00757E91"/>
    <w:rsid w:val="007646C6"/>
    <w:rsid w:val="007650C9"/>
    <w:rsid w:val="00765DF8"/>
    <w:rsid w:val="00767CAD"/>
    <w:rsid w:val="00771C3B"/>
    <w:rsid w:val="00772A18"/>
    <w:rsid w:val="00774880"/>
    <w:rsid w:val="007758D4"/>
    <w:rsid w:val="0077657C"/>
    <w:rsid w:val="007770A6"/>
    <w:rsid w:val="00777377"/>
    <w:rsid w:val="007802A1"/>
    <w:rsid w:val="00780382"/>
    <w:rsid w:val="007810E7"/>
    <w:rsid w:val="00781463"/>
    <w:rsid w:val="007825CF"/>
    <w:rsid w:val="00784A56"/>
    <w:rsid w:val="00790591"/>
    <w:rsid w:val="00790679"/>
    <w:rsid w:val="00790DE1"/>
    <w:rsid w:val="007910E3"/>
    <w:rsid w:val="00793106"/>
    <w:rsid w:val="00794A45"/>
    <w:rsid w:val="00795454"/>
    <w:rsid w:val="007956C6"/>
    <w:rsid w:val="00796536"/>
    <w:rsid w:val="00796902"/>
    <w:rsid w:val="007A01CB"/>
    <w:rsid w:val="007A2EAD"/>
    <w:rsid w:val="007A5892"/>
    <w:rsid w:val="007B28F9"/>
    <w:rsid w:val="007B32A0"/>
    <w:rsid w:val="007B3504"/>
    <w:rsid w:val="007B397D"/>
    <w:rsid w:val="007B4B9B"/>
    <w:rsid w:val="007B4DFE"/>
    <w:rsid w:val="007B5E18"/>
    <w:rsid w:val="007B640D"/>
    <w:rsid w:val="007B6A02"/>
    <w:rsid w:val="007B6E13"/>
    <w:rsid w:val="007C0FE6"/>
    <w:rsid w:val="007C19EB"/>
    <w:rsid w:val="007C2B53"/>
    <w:rsid w:val="007C3EC0"/>
    <w:rsid w:val="007C456A"/>
    <w:rsid w:val="007C5AC1"/>
    <w:rsid w:val="007C6C86"/>
    <w:rsid w:val="007D0AC5"/>
    <w:rsid w:val="007D0EDA"/>
    <w:rsid w:val="007D12DD"/>
    <w:rsid w:val="007D1EED"/>
    <w:rsid w:val="007D220C"/>
    <w:rsid w:val="007D22E6"/>
    <w:rsid w:val="007D2B24"/>
    <w:rsid w:val="007D4A79"/>
    <w:rsid w:val="007D5D54"/>
    <w:rsid w:val="007D72FC"/>
    <w:rsid w:val="007E0CA1"/>
    <w:rsid w:val="007E6169"/>
    <w:rsid w:val="007E6530"/>
    <w:rsid w:val="007E69EB"/>
    <w:rsid w:val="007F0E42"/>
    <w:rsid w:val="007F0F5E"/>
    <w:rsid w:val="007F1415"/>
    <w:rsid w:val="007F201E"/>
    <w:rsid w:val="007F527D"/>
    <w:rsid w:val="007F658B"/>
    <w:rsid w:val="007F7B26"/>
    <w:rsid w:val="007F7D1B"/>
    <w:rsid w:val="00801856"/>
    <w:rsid w:val="00803627"/>
    <w:rsid w:val="00804E49"/>
    <w:rsid w:val="00806B4F"/>
    <w:rsid w:val="00811B5E"/>
    <w:rsid w:val="00811E93"/>
    <w:rsid w:val="008159FD"/>
    <w:rsid w:val="00816D9E"/>
    <w:rsid w:val="00820199"/>
    <w:rsid w:val="00820598"/>
    <w:rsid w:val="00820629"/>
    <w:rsid w:val="008208BD"/>
    <w:rsid w:val="00825227"/>
    <w:rsid w:val="008266D9"/>
    <w:rsid w:val="00826C69"/>
    <w:rsid w:val="00827B7C"/>
    <w:rsid w:val="00830C24"/>
    <w:rsid w:val="00831520"/>
    <w:rsid w:val="00833301"/>
    <w:rsid w:val="0083790B"/>
    <w:rsid w:val="00840449"/>
    <w:rsid w:val="00840A89"/>
    <w:rsid w:val="00840AA4"/>
    <w:rsid w:val="00841BAF"/>
    <w:rsid w:val="00844059"/>
    <w:rsid w:val="008603C4"/>
    <w:rsid w:val="00860CBC"/>
    <w:rsid w:val="00861971"/>
    <w:rsid w:val="008634EA"/>
    <w:rsid w:val="00863E7F"/>
    <w:rsid w:val="00866862"/>
    <w:rsid w:val="00866893"/>
    <w:rsid w:val="00874534"/>
    <w:rsid w:val="00880820"/>
    <w:rsid w:val="00880D71"/>
    <w:rsid w:val="00884462"/>
    <w:rsid w:val="008847BB"/>
    <w:rsid w:val="00884E8A"/>
    <w:rsid w:val="00886345"/>
    <w:rsid w:val="008863F9"/>
    <w:rsid w:val="00886ECA"/>
    <w:rsid w:val="008872A7"/>
    <w:rsid w:val="00890406"/>
    <w:rsid w:val="00891DB6"/>
    <w:rsid w:val="0089351E"/>
    <w:rsid w:val="0089409F"/>
    <w:rsid w:val="00894BAF"/>
    <w:rsid w:val="008A0F95"/>
    <w:rsid w:val="008A1A80"/>
    <w:rsid w:val="008A3A57"/>
    <w:rsid w:val="008A607F"/>
    <w:rsid w:val="008A720D"/>
    <w:rsid w:val="008B091A"/>
    <w:rsid w:val="008B41EC"/>
    <w:rsid w:val="008B4CED"/>
    <w:rsid w:val="008B54A4"/>
    <w:rsid w:val="008B63DD"/>
    <w:rsid w:val="008B6798"/>
    <w:rsid w:val="008B6EDF"/>
    <w:rsid w:val="008C2833"/>
    <w:rsid w:val="008C41AC"/>
    <w:rsid w:val="008C7CBF"/>
    <w:rsid w:val="008D0473"/>
    <w:rsid w:val="008D66EA"/>
    <w:rsid w:val="008E0B39"/>
    <w:rsid w:val="008E182A"/>
    <w:rsid w:val="008E1AD8"/>
    <w:rsid w:val="008E4940"/>
    <w:rsid w:val="008E5C0F"/>
    <w:rsid w:val="008F0380"/>
    <w:rsid w:val="008F17AE"/>
    <w:rsid w:val="008F4722"/>
    <w:rsid w:val="008F6A2D"/>
    <w:rsid w:val="008F7441"/>
    <w:rsid w:val="008F7478"/>
    <w:rsid w:val="0090097A"/>
    <w:rsid w:val="00901B73"/>
    <w:rsid w:val="00902B31"/>
    <w:rsid w:val="0090444D"/>
    <w:rsid w:val="00905106"/>
    <w:rsid w:val="0090786A"/>
    <w:rsid w:val="009150CF"/>
    <w:rsid w:val="009176C4"/>
    <w:rsid w:val="00917D36"/>
    <w:rsid w:val="00921E88"/>
    <w:rsid w:val="00924EE6"/>
    <w:rsid w:val="009263DC"/>
    <w:rsid w:val="00930588"/>
    <w:rsid w:val="0093085E"/>
    <w:rsid w:val="00933BE6"/>
    <w:rsid w:val="00935E50"/>
    <w:rsid w:val="00942253"/>
    <w:rsid w:val="0094264A"/>
    <w:rsid w:val="009451F8"/>
    <w:rsid w:val="00946A5D"/>
    <w:rsid w:val="0095349B"/>
    <w:rsid w:val="00956243"/>
    <w:rsid w:val="00956BA4"/>
    <w:rsid w:val="009602C2"/>
    <w:rsid w:val="00961DD0"/>
    <w:rsid w:val="009638B3"/>
    <w:rsid w:val="00963AD7"/>
    <w:rsid w:val="00963BAF"/>
    <w:rsid w:val="00963C04"/>
    <w:rsid w:val="00966112"/>
    <w:rsid w:val="009677AC"/>
    <w:rsid w:val="00970CF1"/>
    <w:rsid w:val="00970D5F"/>
    <w:rsid w:val="00973412"/>
    <w:rsid w:val="009749C8"/>
    <w:rsid w:val="00974F72"/>
    <w:rsid w:val="00975808"/>
    <w:rsid w:val="0097722D"/>
    <w:rsid w:val="0098146A"/>
    <w:rsid w:val="009815D0"/>
    <w:rsid w:val="00981CB3"/>
    <w:rsid w:val="00983E48"/>
    <w:rsid w:val="00983EC4"/>
    <w:rsid w:val="00985909"/>
    <w:rsid w:val="00986AB6"/>
    <w:rsid w:val="00987A97"/>
    <w:rsid w:val="00987A9D"/>
    <w:rsid w:val="00992129"/>
    <w:rsid w:val="00993A6B"/>
    <w:rsid w:val="00994364"/>
    <w:rsid w:val="0099761B"/>
    <w:rsid w:val="009A022D"/>
    <w:rsid w:val="009A19D7"/>
    <w:rsid w:val="009A3E7B"/>
    <w:rsid w:val="009A43A6"/>
    <w:rsid w:val="009A4881"/>
    <w:rsid w:val="009A61F2"/>
    <w:rsid w:val="009A64BC"/>
    <w:rsid w:val="009A7A34"/>
    <w:rsid w:val="009B0942"/>
    <w:rsid w:val="009B19B9"/>
    <w:rsid w:val="009B2409"/>
    <w:rsid w:val="009B29D1"/>
    <w:rsid w:val="009B4C9F"/>
    <w:rsid w:val="009B5EBC"/>
    <w:rsid w:val="009B7EEC"/>
    <w:rsid w:val="009C1243"/>
    <w:rsid w:val="009C1A35"/>
    <w:rsid w:val="009C20A8"/>
    <w:rsid w:val="009C4262"/>
    <w:rsid w:val="009C507F"/>
    <w:rsid w:val="009C5EDC"/>
    <w:rsid w:val="009C716A"/>
    <w:rsid w:val="009D0247"/>
    <w:rsid w:val="009D2B2E"/>
    <w:rsid w:val="009D5B96"/>
    <w:rsid w:val="009E0BAA"/>
    <w:rsid w:val="009E16E1"/>
    <w:rsid w:val="009E1D2A"/>
    <w:rsid w:val="009E1E6A"/>
    <w:rsid w:val="009E3D5C"/>
    <w:rsid w:val="009E4FE8"/>
    <w:rsid w:val="009E51D8"/>
    <w:rsid w:val="009E56BB"/>
    <w:rsid w:val="009E6345"/>
    <w:rsid w:val="009F1019"/>
    <w:rsid w:val="009F14FD"/>
    <w:rsid w:val="009F1978"/>
    <w:rsid w:val="009F23D0"/>
    <w:rsid w:val="009F2979"/>
    <w:rsid w:val="009F49D7"/>
    <w:rsid w:val="009F50F0"/>
    <w:rsid w:val="009F5273"/>
    <w:rsid w:val="009F690E"/>
    <w:rsid w:val="009F76BC"/>
    <w:rsid w:val="00A030B6"/>
    <w:rsid w:val="00A05A98"/>
    <w:rsid w:val="00A0796A"/>
    <w:rsid w:val="00A160FA"/>
    <w:rsid w:val="00A169BB"/>
    <w:rsid w:val="00A16E33"/>
    <w:rsid w:val="00A208C1"/>
    <w:rsid w:val="00A20AAA"/>
    <w:rsid w:val="00A240CB"/>
    <w:rsid w:val="00A24253"/>
    <w:rsid w:val="00A25AC5"/>
    <w:rsid w:val="00A26012"/>
    <w:rsid w:val="00A315A2"/>
    <w:rsid w:val="00A425A7"/>
    <w:rsid w:val="00A457C2"/>
    <w:rsid w:val="00A45DC3"/>
    <w:rsid w:val="00A46CBF"/>
    <w:rsid w:val="00A5095C"/>
    <w:rsid w:val="00A50D52"/>
    <w:rsid w:val="00A52CEE"/>
    <w:rsid w:val="00A54557"/>
    <w:rsid w:val="00A547D6"/>
    <w:rsid w:val="00A54C63"/>
    <w:rsid w:val="00A60709"/>
    <w:rsid w:val="00A6137D"/>
    <w:rsid w:val="00A6335F"/>
    <w:rsid w:val="00A63B10"/>
    <w:rsid w:val="00A64CA7"/>
    <w:rsid w:val="00A66140"/>
    <w:rsid w:val="00A66B5C"/>
    <w:rsid w:val="00A67DC0"/>
    <w:rsid w:val="00A70B5A"/>
    <w:rsid w:val="00A7181D"/>
    <w:rsid w:val="00A7257E"/>
    <w:rsid w:val="00A72912"/>
    <w:rsid w:val="00A74C08"/>
    <w:rsid w:val="00A74F82"/>
    <w:rsid w:val="00A80DFE"/>
    <w:rsid w:val="00A830F3"/>
    <w:rsid w:val="00A840C7"/>
    <w:rsid w:val="00A849EE"/>
    <w:rsid w:val="00A87DE2"/>
    <w:rsid w:val="00A91A7F"/>
    <w:rsid w:val="00A92363"/>
    <w:rsid w:val="00A94C96"/>
    <w:rsid w:val="00A95864"/>
    <w:rsid w:val="00A972E2"/>
    <w:rsid w:val="00AA0A49"/>
    <w:rsid w:val="00AA18C2"/>
    <w:rsid w:val="00AA1E59"/>
    <w:rsid w:val="00AA7A69"/>
    <w:rsid w:val="00AB6C85"/>
    <w:rsid w:val="00AB7CD5"/>
    <w:rsid w:val="00AC1D99"/>
    <w:rsid w:val="00AC5CDB"/>
    <w:rsid w:val="00AC7323"/>
    <w:rsid w:val="00AC7F99"/>
    <w:rsid w:val="00AD02B6"/>
    <w:rsid w:val="00AD1400"/>
    <w:rsid w:val="00AD2C46"/>
    <w:rsid w:val="00AD75F1"/>
    <w:rsid w:val="00AE1F4E"/>
    <w:rsid w:val="00AE30E9"/>
    <w:rsid w:val="00AE3995"/>
    <w:rsid w:val="00AE49C4"/>
    <w:rsid w:val="00AE553F"/>
    <w:rsid w:val="00AE7A76"/>
    <w:rsid w:val="00AE7E57"/>
    <w:rsid w:val="00AF1CAD"/>
    <w:rsid w:val="00AF2155"/>
    <w:rsid w:val="00AF24B1"/>
    <w:rsid w:val="00AF4B1A"/>
    <w:rsid w:val="00B00336"/>
    <w:rsid w:val="00B00E23"/>
    <w:rsid w:val="00B04F12"/>
    <w:rsid w:val="00B05A74"/>
    <w:rsid w:val="00B06423"/>
    <w:rsid w:val="00B065BC"/>
    <w:rsid w:val="00B0660B"/>
    <w:rsid w:val="00B07DC6"/>
    <w:rsid w:val="00B10B8F"/>
    <w:rsid w:val="00B10D9B"/>
    <w:rsid w:val="00B116FE"/>
    <w:rsid w:val="00B12ED3"/>
    <w:rsid w:val="00B15A10"/>
    <w:rsid w:val="00B16405"/>
    <w:rsid w:val="00B16F81"/>
    <w:rsid w:val="00B17525"/>
    <w:rsid w:val="00B17CF1"/>
    <w:rsid w:val="00B21132"/>
    <w:rsid w:val="00B23052"/>
    <w:rsid w:val="00B25AF4"/>
    <w:rsid w:val="00B25B43"/>
    <w:rsid w:val="00B27D15"/>
    <w:rsid w:val="00B31693"/>
    <w:rsid w:val="00B31CD3"/>
    <w:rsid w:val="00B33FA9"/>
    <w:rsid w:val="00B358FB"/>
    <w:rsid w:val="00B35F17"/>
    <w:rsid w:val="00B417A9"/>
    <w:rsid w:val="00B44175"/>
    <w:rsid w:val="00B44F16"/>
    <w:rsid w:val="00B471DD"/>
    <w:rsid w:val="00B5019C"/>
    <w:rsid w:val="00B523ED"/>
    <w:rsid w:val="00B53A44"/>
    <w:rsid w:val="00B53ED1"/>
    <w:rsid w:val="00B5443C"/>
    <w:rsid w:val="00B5578A"/>
    <w:rsid w:val="00B55EE4"/>
    <w:rsid w:val="00B6130A"/>
    <w:rsid w:val="00B61F26"/>
    <w:rsid w:val="00B630C7"/>
    <w:rsid w:val="00B65F18"/>
    <w:rsid w:val="00B6774C"/>
    <w:rsid w:val="00B71944"/>
    <w:rsid w:val="00B72620"/>
    <w:rsid w:val="00B76010"/>
    <w:rsid w:val="00B777A1"/>
    <w:rsid w:val="00B83382"/>
    <w:rsid w:val="00B85CFD"/>
    <w:rsid w:val="00B863BD"/>
    <w:rsid w:val="00B940AE"/>
    <w:rsid w:val="00B976B5"/>
    <w:rsid w:val="00BA14AD"/>
    <w:rsid w:val="00BA1646"/>
    <w:rsid w:val="00BA3B39"/>
    <w:rsid w:val="00BA6FA7"/>
    <w:rsid w:val="00BA7053"/>
    <w:rsid w:val="00BB0658"/>
    <w:rsid w:val="00BB0ECA"/>
    <w:rsid w:val="00BB2932"/>
    <w:rsid w:val="00BB2FAB"/>
    <w:rsid w:val="00BB3A0B"/>
    <w:rsid w:val="00BB3BB1"/>
    <w:rsid w:val="00BB6F23"/>
    <w:rsid w:val="00BC26F6"/>
    <w:rsid w:val="00BC6C1E"/>
    <w:rsid w:val="00BC75CA"/>
    <w:rsid w:val="00BC7F15"/>
    <w:rsid w:val="00BD01B6"/>
    <w:rsid w:val="00BD0269"/>
    <w:rsid w:val="00BD05B6"/>
    <w:rsid w:val="00BD1EEA"/>
    <w:rsid w:val="00BD307C"/>
    <w:rsid w:val="00BD30EE"/>
    <w:rsid w:val="00BD41FF"/>
    <w:rsid w:val="00BD6CBE"/>
    <w:rsid w:val="00BD6CE5"/>
    <w:rsid w:val="00BD7520"/>
    <w:rsid w:val="00BD78CF"/>
    <w:rsid w:val="00BE0FA9"/>
    <w:rsid w:val="00BE147E"/>
    <w:rsid w:val="00BE241F"/>
    <w:rsid w:val="00BE4815"/>
    <w:rsid w:val="00BE490C"/>
    <w:rsid w:val="00BE530E"/>
    <w:rsid w:val="00BE5B23"/>
    <w:rsid w:val="00BE74A1"/>
    <w:rsid w:val="00BE7AD5"/>
    <w:rsid w:val="00BE7B9B"/>
    <w:rsid w:val="00BF055B"/>
    <w:rsid w:val="00BF06B2"/>
    <w:rsid w:val="00BF0E60"/>
    <w:rsid w:val="00BF20E3"/>
    <w:rsid w:val="00BF5830"/>
    <w:rsid w:val="00BF5E80"/>
    <w:rsid w:val="00C0050B"/>
    <w:rsid w:val="00C0195F"/>
    <w:rsid w:val="00C02DA7"/>
    <w:rsid w:val="00C03029"/>
    <w:rsid w:val="00C0635F"/>
    <w:rsid w:val="00C123C4"/>
    <w:rsid w:val="00C143E5"/>
    <w:rsid w:val="00C15DFB"/>
    <w:rsid w:val="00C161DA"/>
    <w:rsid w:val="00C17E7D"/>
    <w:rsid w:val="00C249DF"/>
    <w:rsid w:val="00C25345"/>
    <w:rsid w:val="00C25BF7"/>
    <w:rsid w:val="00C26957"/>
    <w:rsid w:val="00C31013"/>
    <w:rsid w:val="00C31F2B"/>
    <w:rsid w:val="00C345DA"/>
    <w:rsid w:val="00C34677"/>
    <w:rsid w:val="00C34D2A"/>
    <w:rsid w:val="00C352C8"/>
    <w:rsid w:val="00C3590A"/>
    <w:rsid w:val="00C35DA0"/>
    <w:rsid w:val="00C37142"/>
    <w:rsid w:val="00C402CA"/>
    <w:rsid w:val="00C41CE4"/>
    <w:rsid w:val="00C43520"/>
    <w:rsid w:val="00C4365A"/>
    <w:rsid w:val="00C4515D"/>
    <w:rsid w:val="00C47758"/>
    <w:rsid w:val="00C5036C"/>
    <w:rsid w:val="00C51E0C"/>
    <w:rsid w:val="00C51F19"/>
    <w:rsid w:val="00C54D8E"/>
    <w:rsid w:val="00C54DD1"/>
    <w:rsid w:val="00C55402"/>
    <w:rsid w:val="00C5714A"/>
    <w:rsid w:val="00C63C15"/>
    <w:rsid w:val="00C6436D"/>
    <w:rsid w:val="00C65C08"/>
    <w:rsid w:val="00C70054"/>
    <w:rsid w:val="00C765FA"/>
    <w:rsid w:val="00C767B9"/>
    <w:rsid w:val="00C768B3"/>
    <w:rsid w:val="00C768FF"/>
    <w:rsid w:val="00C77B2C"/>
    <w:rsid w:val="00C80646"/>
    <w:rsid w:val="00C821BE"/>
    <w:rsid w:val="00C83428"/>
    <w:rsid w:val="00C837EB"/>
    <w:rsid w:val="00C874C7"/>
    <w:rsid w:val="00C93A20"/>
    <w:rsid w:val="00C94219"/>
    <w:rsid w:val="00C9536A"/>
    <w:rsid w:val="00CA018A"/>
    <w:rsid w:val="00CA05EA"/>
    <w:rsid w:val="00CA1F83"/>
    <w:rsid w:val="00CA40D1"/>
    <w:rsid w:val="00CA5E7B"/>
    <w:rsid w:val="00CA6F2F"/>
    <w:rsid w:val="00CB1B7E"/>
    <w:rsid w:val="00CB38BB"/>
    <w:rsid w:val="00CB3CEF"/>
    <w:rsid w:val="00CB4633"/>
    <w:rsid w:val="00CB6F03"/>
    <w:rsid w:val="00CC0BFE"/>
    <w:rsid w:val="00CC162F"/>
    <w:rsid w:val="00CC19D6"/>
    <w:rsid w:val="00CC2084"/>
    <w:rsid w:val="00CC27D4"/>
    <w:rsid w:val="00CC58A4"/>
    <w:rsid w:val="00CC7130"/>
    <w:rsid w:val="00CD1388"/>
    <w:rsid w:val="00CD18D6"/>
    <w:rsid w:val="00CD1C4B"/>
    <w:rsid w:val="00CD1F33"/>
    <w:rsid w:val="00CD34E1"/>
    <w:rsid w:val="00CD5350"/>
    <w:rsid w:val="00CD5DE9"/>
    <w:rsid w:val="00CE1E0A"/>
    <w:rsid w:val="00CE34B4"/>
    <w:rsid w:val="00CF384D"/>
    <w:rsid w:val="00CF4017"/>
    <w:rsid w:val="00CF4043"/>
    <w:rsid w:val="00CF593B"/>
    <w:rsid w:val="00CF63D7"/>
    <w:rsid w:val="00CF7ABB"/>
    <w:rsid w:val="00D00388"/>
    <w:rsid w:val="00D01CC8"/>
    <w:rsid w:val="00D03B85"/>
    <w:rsid w:val="00D04FF1"/>
    <w:rsid w:val="00D05DB4"/>
    <w:rsid w:val="00D06FE9"/>
    <w:rsid w:val="00D077F2"/>
    <w:rsid w:val="00D11D82"/>
    <w:rsid w:val="00D1215E"/>
    <w:rsid w:val="00D127CE"/>
    <w:rsid w:val="00D12E5B"/>
    <w:rsid w:val="00D130C2"/>
    <w:rsid w:val="00D14C08"/>
    <w:rsid w:val="00D14FA6"/>
    <w:rsid w:val="00D15766"/>
    <w:rsid w:val="00D17458"/>
    <w:rsid w:val="00D20158"/>
    <w:rsid w:val="00D209A5"/>
    <w:rsid w:val="00D212CF"/>
    <w:rsid w:val="00D23CA2"/>
    <w:rsid w:val="00D2415E"/>
    <w:rsid w:val="00D26F64"/>
    <w:rsid w:val="00D31BA0"/>
    <w:rsid w:val="00D33C60"/>
    <w:rsid w:val="00D34C66"/>
    <w:rsid w:val="00D355CA"/>
    <w:rsid w:val="00D366D0"/>
    <w:rsid w:val="00D42A5F"/>
    <w:rsid w:val="00D4393C"/>
    <w:rsid w:val="00D44CBC"/>
    <w:rsid w:val="00D4515E"/>
    <w:rsid w:val="00D46108"/>
    <w:rsid w:val="00D47173"/>
    <w:rsid w:val="00D51517"/>
    <w:rsid w:val="00D53977"/>
    <w:rsid w:val="00D55AFC"/>
    <w:rsid w:val="00D5670A"/>
    <w:rsid w:val="00D56CFE"/>
    <w:rsid w:val="00D601E0"/>
    <w:rsid w:val="00D60350"/>
    <w:rsid w:val="00D60E69"/>
    <w:rsid w:val="00D63436"/>
    <w:rsid w:val="00D65086"/>
    <w:rsid w:val="00D65879"/>
    <w:rsid w:val="00D70123"/>
    <w:rsid w:val="00D71DDE"/>
    <w:rsid w:val="00D7239E"/>
    <w:rsid w:val="00D72BA8"/>
    <w:rsid w:val="00D72BEE"/>
    <w:rsid w:val="00D7470F"/>
    <w:rsid w:val="00D74D50"/>
    <w:rsid w:val="00D751E0"/>
    <w:rsid w:val="00D850C2"/>
    <w:rsid w:val="00D86E08"/>
    <w:rsid w:val="00D87942"/>
    <w:rsid w:val="00D90916"/>
    <w:rsid w:val="00D911B6"/>
    <w:rsid w:val="00D9243C"/>
    <w:rsid w:val="00D92E35"/>
    <w:rsid w:val="00D93446"/>
    <w:rsid w:val="00D94379"/>
    <w:rsid w:val="00D97587"/>
    <w:rsid w:val="00D97616"/>
    <w:rsid w:val="00DA0855"/>
    <w:rsid w:val="00DA0FA5"/>
    <w:rsid w:val="00DA1BCE"/>
    <w:rsid w:val="00DA2423"/>
    <w:rsid w:val="00DA3BE7"/>
    <w:rsid w:val="00DA3E8C"/>
    <w:rsid w:val="00DA4528"/>
    <w:rsid w:val="00DA5F65"/>
    <w:rsid w:val="00DA6F3C"/>
    <w:rsid w:val="00DB02A7"/>
    <w:rsid w:val="00DB0F00"/>
    <w:rsid w:val="00DB1EBF"/>
    <w:rsid w:val="00DB3C93"/>
    <w:rsid w:val="00DB408D"/>
    <w:rsid w:val="00DB6AAB"/>
    <w:rsid w:val="00DC06D7"/>
    <w:rsid w:val="00DC0771"/>
    <w:rsid w:val="00DC1BDE"/>
    <w:rsid w:val="00DC1D3A"/>
    <w:rsid w:val="00DC307A"/>
    <w:rsid w:val="00DC6F3D"/>
    <w:rsid w:val="00DD4244"/>
    <w:rsid w:val="00DD45B8"/>
    <w:rsid w:val="00DD5F1F"/>
    <w:rsid w:val="00DD6061"/>
    <w:rsid w:val="00DD7233"/>
    <w:rsid w:val="00DD7BCD"/>
    <w:rsid w:val="00DE3514"/>
    <w:rsid w:val="00DE3CAF"/>
    <w:rsid w:val="00DE4393"/>
    <w:rsid w:val="00DE4BAF"/>
    <w:rsid w:val="00DF0843"/>
    <w:rsid w:val="00DF3CD0"/>
    <w:rsid w:val="00DF5338"/>
    <w:rsid w:val="00DF7353"/>
    <w:rsid w:val="00DF7403"/>
    <w:rsid w:val="00E054EE"/>
    <w:rsid w:val="00E058F1"/>
    <w:rsid w:val="00E05C23"/>
    <w:rsid w:val="00E05F55"/>
    <w:rsid w:val="00E0654D"/>
    <w:rsid w:val="00E10496"/>
    <w:rsid w:val="00E107D5"/>
    <w:rsid w:val="00E14DFD"/>
    <w:rsid w:val="00E2075E"/>
    <w:rsid w:val="00E20AD8"/>
    <w:rsid w:val="00E219F1"/>
    <w:rsid w:val="00E22025"/>
    <w:rsid w:val="00E23A81"/>
    <w:rsid w:val="00E24FF6"/>
    <w:rsid w:val="00E25F19"/>
    <w:rsid w:val="00E264B1"/>
    <w:rsid w:val="00E273EC"/>
    <w:rsid w:val="00E2791C"/>
    <w:rsid w:val="00E313B0"/>
    <w:rsid w:val="00E3256F"/>
    <w:rsid w:val="00E3291F"/>
    <w:rsid w:val="00E370B5"/>
    <w:rsid w:val="00E4351C"/>
    <w:rsid w:val="00E441D7"/>
    <w:rsid w:val="00E46DC1"/>
    <w:rsid w:val="00E546DC"/>
    <w:rsid w:val="00E55B28"/>
    <w:rsid w:val="00E5730A"/>
    <w:rsid w:val="00E6224C"/>
    <w:rsid w:val="00E6302D"/>
    <w:rsid w:val="00E6355A"/>
    <w:rsid w:val="00E641B8"/>
    <w:rsid w:val="00E65459"/>
    <w:rsid w:val="00E73BB2"/>
    <w:rsid w:val="00E75398"/>
    <w:rsid w:val="00E80C2B"/>
    <w:rsid w:val="00E810D7"/>
    <w:rsid w:val="00E828EE"/>
    <w:rsid w:val="00E83050"/>
    <w:rsid w:val="00E84033"/>
    <w:rsid w:val="00E859C0"/>
    <w:rsid w:val="00E85E28"/>
    <w:rsid w:val="00E869C4"/>
    <w:rsid w:val="00E91539"/>
    <w:rsid w:val="00E915E7"/>
    <w:rsid w:val="00E91DE9"/>
    <w:rsid w:val="00E94AEA"/>
    <w:rsid w:val="00E95CAE"/>
    <w:rsid w:val="00EA1135"/>
    <w:rsid w:val="00EA22B4"/>
    <w:rsid w:val="00EA23E0"/>
    <w:rsid w:val="00EA30E5"/>
    <w:rsid w:val="00EA323A"/>
    <w:rsid w:val="00EA4944"/>
    <w:rsid w:val="00EA5CD5"/>
    <w:rsid w:val="00EA7307"/>
    <w:rsid w:val="00EB1862"/>
    <w:rsid w:val="00EB1944"/>
    <w:rsid w:val="00EB2011"/>
    <w:rsid w:val="00EB2873"/>
    <w:rsid w:val="00EB3F09"/>
    <w:rsid w:val="00EB705A"/>
    <w:rsid w:val="00EC5517"/>
    <w:rsid w:val="00ED0E1B"/>
    <w:rsid w:val="00ED219E"/>
    <w:rsid w:val="00ED4054"/>
    <w:rsid w:val="00ED6299"/>
    <w:rsid w:val="00ED65B4"/>
    <w:rsid w:val="00ED779B"/>
    <w:rsid w:val="00EE1A14"/>
    <w:rsid w:val="00EE3082"/>
    <w:rsid w:val="00EE31F2"/>
    <w:rsid w:val="00EE76F4"/>
    <w:rsid w:val="00EF0305"/>
    <w:rsid w:val="00EF06B3"/>
    <w:rsid w:val="00EF1531"/>
    <w:rsid w:val="00EF29A7"/>
    <w:rsid w:val="00F02321"/>
    <w:rsid w:val="00F032F9"/>
    <w:rsid w:val="00F040D3"/>
    <w:rsid w:val="00F04192"/>
    <w:rsid w:val="00F0431B"/>
    <w:rsid w:val="00F13753"/>
    <w:rsid w:val="00F14D06"/>
    <w:rsid w:val="00F170BD"/>
    <w:rsid w:val="00F20672"/>
    <w:rsid w:val="00F2329C"/>
    <w:rsid w:val="00F26419"/>
    <w:rsid w:val="00F26496"/>
    <w:rsid w:val="00F277CD"/>
    <w:rsid w:val="00F34E54"/>
    <w:rsid w:val="00F36CFE"/>
    <w:rsid w:val="00F41134"/>
    <w:rsid w:val="00F43CF2"/>
    <w:rsid w:val="00F46B86"/>
    <w:rsid w:val="00F47403"/>
    <w:rsid w:val="00F47E68"/>
    <w:rsid w:val="00F511F4"/>
    <w:rsid w:val="00F53C31"/>
    <w:rsid w:val="00F55367"/>
    <w:rsid w:val="00F555D0"/>
    <w:rsid w:val="00F56A85"/>
    <w:rsid w:val="00F6107D"/>
    <w:rsid w:val="00F6381A"/>
    <w:rsid w:val="00F642BC"/>
    <w:rsid w:val="00F6492B"/>
    <w:rsid w:val="00F64AB2"/>
    <w:rsid w:val="00F707DD"/>
    <w:rsid w:val="00F713A8"/>
    <w:rsid w:val="00F7622F"/>
    <w:rsid w:val="00F76B01"/>
    <w:rsid w:val="00F76E95"/>
    <w:rsid w:val="00F8223C"/>
    <w:rsid w:val="00F82CE1"/>
    <w:rsid w:val="00F8447D"/>
    <w:rsid w:val="00F85A6D"/>
    <w:rsid w:val="00F8665B"/>
    <w:rsid w:val="00F90374"/>
    <w:rsid w:val="00F92B80"/>
    <w:rsid w:val="00F93822"/>
    <w:rsid w:val="00F94EC5"/>
    <w:rsid w:val="00F95D9A"/>
    <w:rsid w:val="00F96E63"/>
    <w:rsid w:val="00F971BA"/>
    <w:rsid w:val="00FA0B5C"/>
    <w:rsid w:val="00FA2073"/>
    <w:rsid w:val="00FA43B2"/>
    <w:rsid w:val="00FA5879"/>
    <w:rsid w:val="00FB0A95"/>
    <w:rsid w:val="00FB1737"/>
    <w:rsid w:val="00FB5111"/>
    <w:rsid w:val="00FB5C8B"/>
    <w:rsid w:val="00FC4729"/>
    <w:rsid w:val="00FC56C7"/>
    <w:rsid w:val="00FC5D4A"/>
    <w:rsid w:val="00FC7DDE"/>
    <w:rsid w:val="00FD0464"/>
    <w:rsid w:val="00FD04EA"/>
    <w:rsid w:val="00FD056D"/>
    <w:rsid w:val="00FD141A"/>
    <w:rsid w:val="00FD3873"/>
    <w:rsid w:val="00FD3CB0"/>
    <w:rsid w:val="00FD6731"/>
    <w:rsid w:val="00FD6802"/>
    <w:rsid w:val="00FE110E"/>
    <w:rsid w:val="00FE1AD6"/>
    <w:rsid w:val="00FE1EDF"/>
    <w:rsid w:val="00FE2BDE"/>
    <w:rsid w:val="00FE31D6"/>
    <w:rsid w:val="00FE3CBF"/>
    <w:rsid w:val="00FE63DF"/>
    <w:rsid w:val="00FF1295"/>
    <w:rsid w:val="00FF1D2F"/>
    <w:rsid w:val="00FF655B"/>
  </w:rsids>
  <m:mathPr>
    <m:mathFont m:val="Cambria Math"/>
    <m:brkBin m:val="before"/>
    <m:brkBinSub m:val="--"/>
    <m:smallFrac m:val="0"/>
    <m:dispDef/>
    <m:lMargin m:val="0"/>
    <m:rMargin m:val="0"/>
    <m:defJc m:val="centerGroup"/>
    <m:wrapIndent m:val="1440"/>
    <m:intLim m:val="subSup"/>
    <m:naryLim m:val="undOvr"/>
  </m:mathPr>
  <w:themeFontLang w:val="es-E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489DCA"/>
  <w15:docId w15:val="{847BE184-A320-412E-9BC7-6EC9622F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qFormat/>
    <w:rsid w:val="00F277CD"/>
    <w:pPr>
      <w:keepNext/>
      <w:pageBreakBefore/>
      <w:numPr>
        <w:numId w:val="14"/>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qFormat/>
    <w:rsid w:val="003C3695"/>
    <w:pPr>
      <w:keepNext/>
      <w:spacing w:before="240"/>
      <w:outlineLvl w:val="1"/>
    </w:pPr>
    <w:rPr>
      <w:rFonts w:cs="Arial"/>
      <w:b/>
      <w:bCs/>
      <w:i/>
      <w:iCs/>
      <w:sz w:val="28"/>
      <w:szCs w:val="28"/>
    </w:rPr>
  </w:style>
  <w:style w:type="paragraph" w:styleId="Heading3">
    <w:name w:val="heading 3"/>
    <w:basedOn w:val="Normal"/>
    <w:next w:val="NormalText-Indent2"/>
    <w:qFormat/>
    <w:rsid w:val="003C3695"/>
    <w:pPr>
      <w:keepNext/>
      <w:spacing w:before="240"/>
      <w:ind w:left="288"/>
      <w:outlineLvl w:val="2"/>
    </w:pPr>
    <w:rPr>
      <w:rFonts w:cs="Arial"/>
      <w:b/>
      <w:bCs/>
      <w:sz w:val="26"/>
      <w:szCs w:val="26"/>
    </w:rPr>
  </w:style>
  <w:style w:type="paragraph" w:styleId="Heading4">
    <w:name w:val="heading 4"/>
    <w:basedOn w:val="Normal"/>
    <w:next w:val="NormalText-Indent3"/>
    <w:qFormat/>
    <w:rsid w:val="003C3695"/>
    <w:pPr>
      <w:keepNext/>
      <w:spacing w:before="240"/>
      <w:ind w:left="864"/>
      <w:outlineLvl w:val="3"/>
    </w:pPr>
    <w:rPr>
      <w:b/>
      <w:bCs/>
      <w:i/>
      <w:sz w:val="24"/>
      <w:szCs w:val="28"/>
    </w:rPr>
  </w:style>
  <w:style w:type="paragraph" w:styleId="Heading5">
    <w:name w:val="heading 5"/>
    <w:basedOn w:val="Normal"/>
    <w:next w:val="Normal"/>
    <w:qFormat/>
    <w:rsid w:val="00CD1388"/>
    <w:pPr>
      <w:spacing w:after="60"/>
      <w:ind w:left="720"/>
      <w:outlineLvl w:val="4"/>
    </w:pPr>
    <w:rPr>
      <w:b/>
      <w:bCs/>
      <w:iCs/>
      <w:sz w:val="22"/>
      <w:szCs w:val="26"/>
    </w:rPr>
  </w:style>
  <w:style w:type="paragraph" w:styleId="Heading6">
    <w:name w:val="heading 6"/>
    <w:basedOn w:val="Normal"/>
    <w:next w:val="Normal"/>
    <w:qFormat/>
    <w:rsid w:val="00CD1388"/>
    <w:pPr>
      <w:spacing w:after="60"/>
      <w:ind w:left="720"/>
      <w:outlineLvl w:val="5"/>
    </w:pPr>
    <w:rPr>
      <w:b/>
      <w:bCs/>
      <w:i/>
      <w:szCs w:val="22"/>
    </w:rPr>
  </w:style>
  <w:style w:type="paragraph" w:styleId="Heading7">
    <w:name w:val="heading 7"/>
    <w:basedOn w:val="Normal"/>
    <w:next w:val="Normal"/>
    <w:qFormat/>
    <w:rsid w:val="00465AEB"/>
    <w:pPr>
      <w:spacing w:before="240" w:after="60"/>
      <w:outlineLvl w:val="6"/>
    </w:pPr>
    <w:rPr>
      <w:b/>
    </w:rPr>
  </w:style>
  <w:style w:type="paragraph" w:styleId="Heading8">
    <w:name w:val="heading 8"/>
    <w:basedOn w:val="Normal"/>
    <w:next w:val="Normal"/>
    <w:qFormat/>
    <w:rsid w:val="00465AEB"/>
    <w:pPr>
      <w:spacing w:before="240" w:after="60"/>
      <w:outlineLvl w:val="7"/>
    </w:pPr>
    <w:rPr>
      <w:b/>
      <w:i/>
      <w:iCs/>
    </w:rPr>
  </w:style>
  <w:style w:type="paragraph" w:styleId="Heading9">
    <w:name w:val="heading 9"/>
    <w:basedOn w:val="Normal"/>
    <w:next w:val="Normal"/>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basedOn w:val="Normal"/>
    <w:next w:val="Normal"/>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uiPriority w:val="99"/>
    <w:rsid w:val="00B523ED"/>
    <w:pPr>
      <w:pBdr>
        <w:bottom w:val="single" w:sz="4" w:space="1" w:color="auto"/>
      </w:pBdr>
      <w:tabs>
        <w:tab w:val="center" w:pos="4320"/>
        <w:tab w:val="right" w:pos="8640"/>
      </w:tabs>
      <w:spacing w:before="0"/>
    </w:pPr>
    <w:rPr>
      <w:i/>
      <w:sz w:val="16"/>
      <w:szCs w:val="16"/>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customStyle="1" w:styleId="HeaderChar">
    <w:name w:val="Header Char"/>
    <w:aliases w:val="Alt+H Char"/>
    <w:basedOn w:val="DefaultParagraphFont"/>
    <w:link w:val="Header"/>
    <w:uiPriority w:val="99"/>
    <w:rsid w:val="00B523ED"/>
    <w:rPr>
      <w:rFonts w:ascii="Arial" w:hAnsi="Arial"/>
      <w:i/>
      <w:kern w:val="28"/>
      <w:sz w:val="16"/>
      <w:szCs w:val="16"/>
      <w:lang w:val="en-US" w:eastAsia="en-US" w:bidi="ar-SA"/>
    </w:rPr>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59"/>
    <w:rsid w:val="00A67DC0"/>
    <w:pPr>
      <w:spacing w:before="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semiHidden/>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customStyle="1" w:styleId="NormalText-Indent1">
    <w:name w:val="Normal Text - Indent 1"/>
    <w:basedOn w:val="BlockText"/>
    <w:rsid w:val="003C3695"/>
    <w:pPr>
      <w:spacing w:after="0"/>
      <w:ind w:left="288" w:right="0"/>
    </w:pPr>
  </w:style>
  <w:style w:type="paragraph" w:styleId="NormalIndent">
    <w:name w:val="Normal Indent"/>
    <w:basedOn w:val="Normal"/>
    <w:rsid w:val="003923BC"/>
    <w:pPr>
      <w:spacing w:after="120"/>
      <w:ind w:left="288"/>
    </w:p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customStyle="1" w:styleId="NormalText-Indent2">
    <w:name w:val="Normal Text - Indent 2"/>
    <w:basedOn w:val="Normal"/>
    <w:rsid w:val="003C3695"/>
    <w:pPr>
      <w:ind w:left="576"/>
    </w:pPr>
  </w:style>
  <w:style w:type="paragraph" w:styleId="BlockText">
    <w:name w:val="Block Text"/>
    <w:basedOn w:val="Normal"/>
    <w:rsid w:val="00EA30E5"/>
    <w:pPr>
      <w:spacing w:after="120"/>
      <w:ind w:left="1440" w:right="1440"/>
    </w:pPr>
  </w:style>
  <w:style w:type="paragraph" w:customStyle="1" w:styleId="NormalText-Indent3">
    <w:name w:val="Normal Text - Indent 3"/>
    <w:basedOn w:val="Normal"/>
    <w:rsid w:val="003C3695"/>
    <w:pPr>
      <w:ind w:left="1152"/>
    </w:pPr>
  </w:style>
  <w:style w:type="paragraph" w:styleId="TOC4">
    <w:name w:val="toc 4"/>
    <w:basedOn w:val="Normal"/>
    <w:next w:val="Normal"/>
    <w:autoRedefine/>
    <w:semiHidden/>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semiHidden/>
    <w:rsid w:val="00CC0BFE"/>
    <w:pPr>
      <w:spacing w:before="60" w:after="30"/>
    </w:pPr>
    <w:rPr>
      <w:rFonts w:ascii="Times New Roman" w:hAnsi="Times New Roman"/>
      <w:color w:val="000000"/>
      <w:kern w:val="0"/>
    </w:rPr>
  </w:style>
  <w:style w:type="character" w:styleId="FootnoteReference">
    <w:name w:val="footnote reference"/>
    <w:basedOn w:val="DefaultParagraphFont"/>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spacing w:before="0"/>
    </w:pPr>
    <w:rPr>
      <w:rFonts w:cs="Times New Roman"/>
      <w:szCs w:val="20"/>
    </w:rPr>
  </w:style>
  <w:style w:type="paragraph" w:customStyle="1" w:styleId="Graphic">
    <w:name w:val="Graphic"/>
    <w:basedOn w:val="Normal"/>
    <w:rsid w:val="007B640D"/>
    <w:pPr>
      <w:widowControl w:val="0"/>
      <w:spacing w:after="120"/>
    </w:pPr>
    <w:rPr>
      <w:kern w:val="0"/>
      <w:lang w:val="en-GB"/>
    </w:rPr>
  </w:style>
  <w:style w:type="paragraph" w:styleId="ListParagraph">
    <w:name w:val="List Paragraph"/>
    <w:basedOn w:val="Normal"/>
    <w:uiPriority w:val="34"/>
    <w:qFormat/>
    <w:rsid w:val="001310BE"/>
    <w:pPr>
      <w:spacing w:before="0"/>
      <w:ind w:left="720"/>
      <w:contextualSpacing/>
    </w:pPr>
    <w:rPr>
      <w:rFonts w:ascii="Times New Roman" w:hAnsi="Times New Roman"/>
      <w:kern w:val="0"/>
      <w:sz w:val="24"/>
      <w:szCs w:val="24"/>
    </w:rPr>
  </w:style>
  <w:style w:type="paragraph" w:styleId="TOCHeading">
    <w:name w:val="TOC Heading"/>
    <w:basedOn w:val="Heading1"/>
    <w:next w:val="Normal"/>
    <w:uiPriority w:val="39"/>
    <w:unhideWhenUsed/>
    <w:qFormat/>
    <w:rsid w:val="00790679"/>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Spacing">
    <w:name w:val="No Spacing"/>
    <w:uiPriority w:val="1"/>
    <w:qFormat/>
    <w:rsid w:val="004016BA"/>
    <w:rPr>
      <w:rFonts w:ascii="Arial" w:eastAsia="Times New Roman" w:hAnsi="Arial"/>
      <w:kern w:val="28"/>
    </w:rPr>
  </w:style>
  <w:style w:type="character" w:styleId="Strong">
    <w:name w:val="Strong"/>
    <w:basedOn w:val="DefaultParagraphFont"/>
    <w:qFormat/>
    <w:rsid w:val="00686165"/>
    <w:rPr>
      <w:b/>
      <w:bCs/>
    </w:rPr>
  </w:style>
  <w:style w:type="character" w:customStyle="1" w:styleId="CommentTextChar">
    <w:name w:val="Comment Text Char"/>
    <w:basedOn w:val="DefaultParagraphFont"/>
    <w:link w:val="CommentText"/>
    <w:rsid w:val="00193394"/>
    <w:rPr>
      <w:rFonts w:ascii="Arial" w:eastAsia="Times New Roman" w:hAnsi="Arial"/>
      <w:kern w:val="28"/>
    </w:rPr>
  </w:style>
  <w:style w:type="paragraph" w:styleId="Revision">
    <w:name w:val="Revision"/>
    <w:hidden/>
    <w:uiPriority w:val="99"/>
    <w:semiHidden/>
    <w:rsid w:val="00B16405"/>
    <w:rPr>
      <w:rFonts w:ascii="Arial" w:eastAsia="Times New Roman" w:hAnsi="Arial"/>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427963146">
      <w:bodyDiv w:val="1"/>
      <w:marLeft w:val="0"/>
      <w:marRight w:val="0"/>
      <w:marTop w:val="0"/>
      <w:marBottom w:val="0"/>
      <w:divBdr>
        <w:top w:val="none" w:sz="0" w:space="0" w:color="auto"/>
        <w:left w:val="none" w:sz="0" w:space="0" w:color="auto"/>
        <w:bottom w:val="none" w:sz="0" w:space="0" w:color="auto"/>
        <w:right w:val="none" w:sz="0" w:space="0" w:color="auto"/>
      </w:divBdr>
    </w:div>
    <w:div w:id="434062548">
      <w:bodyDiv w:val="1"/>
      <w:marLeft w:val="0"/>
      <w:marRight w:val="0"/>
      <w:marTop w:val="0"/>
      <w:marBottom w:val="0"/>
      <w:divBdr>
        <w:top w:val="none" w:sz="0" w:space="0" w:color="auto"/>
        <w:left w:val="none" w:sz="0" w:space="0" w:color="auto"/>
        <w:bottom w:val="none" w:sz="0" w:space="0" w:color="auto"/>
        <w:right w:val="none" w:sz="0" w:space="0" w:color="auto"/>
      </w:divBdr>
    </w:div>
    <w:div w:id="519709458">
      <w:bodyDiv w:val="1"/>
      <w:marLeft w:val="0"/>
      <w:marRight w:val="0"/>
      <w:marTop w:val="0"/>
      <w:marBottom w:val="0"/>
      <w:divBdr>
        <w:top w:val="none" w:sz="0" w:space="0" w:color="auto"/>
        <w:left w:val="none" w:sz="0" w:space="0" w:color="auto"/>
        <w:bottom w:val="none" w:sz="0" w:space="0" w:color="auto"/>
        <w:right w:val="none" w:sz="0" w:space="0" w:color="auto"/>
      </w:divBdr>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841431178">
      <w:bodyDiv w:val="1"/>
      <w:marLeft w:val="0"/>
      <w:marRight w:val="0"/>
      <w:marTop w:val="0"/>
      <w:marBottom w:val="0"/>
      <w:divBdr>
        <w:top w:val="none" w:sz="0" w:space="0" w:color="auto"/>
        <w:left w:val="none" w:sz="0" w:space="0" w:color="auto"/>
        <w:bottom w:val="none" w:sz="0" w:space="0" w:color="auto"/>
        <w:right w:val="none" w:sz="0" w:space="0" w:color="auto"/>
      </w:divBdr>
    </w:div>
    <w:div w:id="949119701">
      <w:bodyDiv w:val="1"/>
      <w:marLeft w:val="0"/>
      <w:marRight w:val="0"/>
      <w:marTop w:val="0"/>
      <w:marBottom w:val="0"/>
      <w:divBdr>
        <w:top w:val="none" w:sz="0" w:space="0" w:color="auto"/>
        <w:left w:val="none" w:sz="0" w:space="0" w:color="auto"/>
        <w:bottom w:val="none" w:sz="0" w:space="0" w:color="auto"/>
        <w:right w:val="none" w:sz="0" w:space="0" w:color="auto"/>
      </w:divBdr>
    </w:div>
    <w:div w:id="959413656">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236206713">
      <w:bodyDiv w:val="1"/>
      <w:marLeft w:val="0"/>
      <w:marRight w:val="0"/>
      <w:marTop w:val="0"/>
      <w:marBottom w:val="0"/>
      <w:divBdr>
        <w:top w:val="none" w:sz="0" w:space="0" w:color="auto"/>
        <w:left w:val="none" w:sz="0" w:space="0" w:color="auto"/>
        <w:bottom w:val="none" w:sz="0" w:space="0" w:color="auto"/>
        <w:right w:val="none" w:sz="0" w:space="0" w:color="auto"/>
      </w:divBdr>
    </w:div>
    <w:div w:id="1365669923">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3582153">
      <w:bodyDiv w:val="1"/>
      <w:marLeft w:val="0"/>
      <w:marRight w:val="0"/>
      <w:marTop w:val="0"/>
      <w:marBottom w:val="0"/>
      <w:divBdr>
        <w:top w:val="none" w:sz="0" w:space="0" w:color="auto"/>
        <w:left w:val="none" w:sz="0" w:space="0" w:color="auto"/>
        <w:bottom w:val="none" w:sz="0" w:space="0" w:color="auto"/>
        <w:right w:val="none" w:sz="0" w:space="0" w:color="auto"/>
      </w:divBdr>
    </w:div>
    <w:div w:id="1739664748">
      <w:bodyDiv w:val="1"/>
      <w:marLeft w:val="0"/>
      <w:marRight w:val="0"/>
      <w:marTop w:val="0"/>
      <w:marBottom w:val="0"/>
      <w:divBdr>
        <w:top w:val="none" w:sz="0" w:space="0" w:color="auto"/>
        <w:left w:val="none" w:sz="0" w:space="0" w:color="auto"/>
        <w:bottom w:val="none" w:sz="0" w:space="0" w:color="auto"/>
        <w:right w:val="none" w:sz="0" w:space="0" w:color="auto"/>
      </w:divBdr>
    </w:div>
    <w:div w:id="1843666793">
      <w:bodyDiv w:val="1"/>
      <w:marLeft w:val="0"/>
      <w:marRight w:val="0"/>
      <w:marTop w:val="0"/>
      <w:marBottom w:val="0"/>
      <w:divBdr>
        <w:top w:val="none" w:sz="0" w:space="0" w:color="auto"/>
        <w:left w:val="none" w:sz="0" w:space="0" w:color="auto"/>
        <w:bottom w:val="none" w:sz="0" w:space="0" w:color="auto"/>
        <w:right w:val="none" w:sz="0" w:space="0" w:color="auto"/>
      </w:divBdr>
    </w:div>
    <w:div w:id="1939211775">
      <w:bodyDiv w:val="1"/>
      <w:marLeft w:val="0"/>
      <w:marRight w:val="0"/>
      <w:marTop w:val="0"/>
      <w:marBottom w:val="0"/>
      <w:divBdr>
        <w:top w:val="none" w:sz="0" w:space="0" w:color="auto"/>
        <w:left w:val="none" w:sz="0" w:space="0" w:color="auto"/>
        <w:bottom w:val="none" w:sz="0" w:space="0" w:color="auto"/>
        <w:right w:val="none" w:sz="0" w:space="0" w:color="auto"/>
      </w:divBdr>
    </w:div>
    <w:div w:id="20180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package" Target="embeddings/Microsoft_Excel_Macro-Enabled_Worksheet3.xlsm"/><Relationship Id="rId21" Type="http://schemas.openxmlformats.org/officeDocument/2006/relationships/image" Target="media/image5.emf"/><Relationship Id="rId34" Type="http://schemas.openxmlformats.org/officeDocument/2006/relationships/package" Target="embeddings/Microsoft_Excel_Macro-Enabled_Worksheet7.xlsm"/><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emf"/><Relationship Id="rId33"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Word_Document2.docx"/><Relationship Id="rId32" Type="http://schemas.openxmlformats.org/officeDocument/2006/relationships/package" Target="embeddings/Microsoft_Excel_Macro-Enabled_Worksheet6.xlsm"/><Relationship Id="rId37"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Excel_Macro-Enabled_Worksheet4.xlsm"/><Relationship Id="rId36"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Word_Document1.docx"/><Relationship Id="rId27" Type="http://schemas.openxmlformats.org/officeDocument/2006/relationships/image" Target="media/image8.emf"/><Relationship Id="rId30" Type="http://schemas.openxmlformats.org/officeDocument/2006/relationships/package" Target="embeddings/Microsoft_Excel_Macro-Enabled_Worksheet5.xlsm"/><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 xmlns="230e9df3-be65-4c73-a93b-d1236ebd677e">CAMPUSIPKIT-1734621730-22</_dlc_DocId>
    <_dlc_DocIdUrl xmlns="230e9df3-be65-4c73-a93b-d1236ebd677e">
      <Url>https://microsoft.sharepoint.com/teams/campusipkits/dynamicssurestepevolvedonerepository/_layouts/15/DocIdRedir.aspx?ID=CAMPUSIPKIT-1734621730-22</Url>
      <Description>CAMPUSIPKIT-1734621730-22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27CE60B40CBC4B828056928313ACC1" ma:contentTypeVersion="1081" ma:contentTypeDescription="Create a new document." ma:contentTypeScope="" ma:versionID="d34c204e7f0e987cb298d08e7753ceeb">
  <xsd:schema xmlns:xsd="http://www.w3.org/2001/XMLSchema" xmlns:xs="http://www.w3.org/2001/XMLSchema" xmlns:p="http://schemas.microsoft.com/office/2006/metadata/properties" xmlns:ns2="230e9df3-be65-4c73-a93b-d1236ebd677e" xmlns:ns3="a03db2c4-cfa1-47cf-b926-9ba3cc5eb230" xmlns:ns4="55675d97-b177-435a-b04a-a748f124e90f" targetNamespace="http://schemas.microsoft.com/office/2006/metadata/properties" ma:root="true" ma:fieldsID="edeca567b54c32f47e1561b88ed671a2" ns2:_="" ns3:_="" ns4:_="">
    <xsd:import namespace="230e9df3-be65-4c73-a93b-d1236ebd677e"/>
    <xsd:import namespace="a03db2c4-cfa1-47cf-b926-9ba3cc5eb230"/>
    <xsd:import namespace="55675d97-b177-435a-b04a-a748f124e90f"/>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675d97-b177-435a-b04a-a748f124e90f"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EBC7982-0FBA-46A3-A33E-FF839CC5B618}"/>
</file>

<file path=customXml/itemProps2.xml><?xml version="1.0" encoding="utf-8"?>
<ds:datastoreItem xmlns:ds="http://schemas.openxmlformats.org/officeDocument/2006/customXml" ds:itemID="{31A4FF9A-20E3-4293-92FE-4195DCFD6901}"/>
</file>

<file path=customXml/itemProps3.xml><?xml version="1.0" encoding="utf-8"?>
<ds:datastoreItem xmlns:ds="http://schemas.openxmlformats.org/officeDocument/2006/customXml" ds:itemID="{1838D261-BEB3-4588-801B-5514BD98886A}"/>
</file>

<file path=customXml/itemProps4.xml><?xml version="1.0" encoding="utf-8"?>
<ds:datastoreItem xmlns:ds="http://schemas.openxmlformats.org/officeDocument/2006/customXml" ds:itemID="{0789382D-20AB-4CA4-85E4-46E827432270}"/>
</file>

<file path=customXml/itemProps5.xml><?xml version="1.0" encoding="utf-8"?>
<ds:datastoreItem xmlns:ds="http://schemas.openxmlformats.org/officeDocument/2006/customXml" ds:itemID="{17606AC8-B5C6-44E8-A825-7DE46E803082}"/>
</file>

<file path=docProps/app.xml><?xml version="1.0" encoding="utf-8"?>
<Properties xmlns="http://schemas.openxmlformats.org/officeDocument/2006/extended-properties" xmlns:vt="http://schemas.openxmlformats.org/officeDocument/2006/docPropsVTypes">
  <Template>Normal</Template>
  <TotalTime>0</TotalTime>
  <Pages>23</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TDD 01 - Sample-AX Integration V1.0</vt:lpstr>
    </vt:vector>
  </TitlesOfParts>
  <Company>Microsoft Corporation</Company>
  <LinksUpToDate>false</LinksUpToDate>
  <CharactersWithSpaces>25803</CharactersWithSpaces>
  <SharedDoc>false</SharedDoc>
  <HLinks>
    <vt:vector size="120" baseType="variant">
      <vt:variant>
        <vt:i4>1048629</vt:i4>
      </vt:variant>
      <vt:variant>
        <vt:i4>128</vt:i4>
      </vt:variant>
      <vt:variant>
        <vt:i4>0</vt:i4>
      </vt:variant>
      <vt:variant>
        <vt:i4>5</vt:i4>
      </vt:variant>
      <vt:variant>
        <vt:lpwstr>
        </vt:lpwstr>
      </vt:variant>
      <vt:variant>
        <vt:lpwstr>_Toc162426434</vt:lpwstr>
      </vt:variant>
      <vt:variant>
        <vt:i4>1048629</vt:i4>
      </vt:variant>
      <vt:variant>
        <vt:i4>122</vt:i4>
      </vt:variant>
      <vt:variant>
        <vt:i4>0</vt:i4>
      </vt:variant>
      <vt:variant>
        <vt:i4>5</vt:i4>
      </vt:variant>
      <vt:variant>
        <vt:lpwstr>
        </vt:lpwstr>
      </vt:variant>
      <vt:variant>
        <vt:lpwstr>_Toc162426433</vt:lpwstr>
      </vt:variant>
      <vt:variant>
        <vt:i4>1048629</vt:i4>
      </vt:variant>
      <vt:variant>
        <vt:i4>116</vt:i4>
      </vt:variant>
      <vt:variant>
        <vt:i4>0</vt:i4>
      </vt:variant>
      <vt:variant>
        <vt:i4>5</vt:i4>
      </vt:variant>
      <vt:variant>
        <vt:lpwstr>
        </vt:lpwstr>
      </vt:variant>
      <vt:variant>
        <vt:lpwstr>_Toc162426432</vt:lpwstr>
      </vt:variant>
      <vt:variant>
        <vt:i4>1048629</vt:i4>
      </vt:variant>
      <vt:variant>
        <vt:i4>110</vt:i4>
      </vt:variant>
      <vt:variant>
        <vt:i4>0</vt:i4>
      </vt:variant>
      <vt:variant>
        <vt:i4>5</vt:i4>
      </vt:variant>
      <vt:variant>
        <vt:lpwstr>
        </vt:lpwstr>
      </vt:variant>
      <vt:variant>
        <vt:lpwstr>_Toc162426431</vt:lpwstr>
      </vt:variant>
      <vt:variant>
        <vt:i4>1048629</vt:i4>
      </vt:variant>
      <vt:variant>
        <vt:i4>104</vt:i4>
      </vt:variant>
      <vt:variant>
        <vt:i4>0</vt:i4>
      </vt:variant>
      <vt:variant>
        <vt:i4>5</vt:i4>
      </vt:variant>
      <vt:variant>
        <vt:lpwstr>
        </vt:lpwstr>
      </vt:variant>
      <vt:variant>
        <vt:lpwstr>_Toc162426430</vt:lpwstr>
      </vt:variant>
      <vt:variant>
        <vt:i4>1114165</vt:i4>
      </vt:variant>
      <vt:variant>
        <vt:i4>98</vt:i4>
      </vt:variant>
      <vt:variant>
        <vt:i4>0</vt:i4>
      </vt:variant>
      <vt:variant>
        <vt:i4>5</vt:i4>
      </vt:variant>
      <vt:variant>
        <vt:lpwstr>
        </vt:lpwstr>
      </vt:variant>
      <vt:variant>
        <vt:lpwstr>_Toc162426429</vt:lpwstr>
      </vt:variant>
      <vt:variant>
        <vt:i4>1114165</vt:i4>
      </vt:variant>
      <vt:variant>
        <vt:i4>92</vt:i4>
      </vt:variant>
      <vt:variant>
        <vt:i4>0</vt:i4>
      </vt:variant>
      <vt:variant>
        <vt:i4>5</vt:i4>
      </vt:variant>
      <vt:variant>
        <vt:lpwstr>
        </vt:lpwstr>
      </vt:variant>
      <vt:variant>
        <vt:lpwstr>_Toc162426428</vt:lpwstr>
      </vt:variant>
      <vt:variant>
        <vt:i4>1114165</vt:i4>
      </vt:variant>
      <vt:variant>
        <vt:i4>86</vt:i4>
      </vt:variant>
      <vt:variant>
        <vt:i4>0</vt:i4>
      </vt:variant>
      <vt:variant>
        <vt:i4>5</vt:i4>
      </vt:variant>
      <vt:variant>
        <vt:lpwstr>
        </vt:lpwstr>
      </vt:variant>
      <vt:variant>
        <vt:lpwstr>_Toc162426427</vt:lpwstr>
      </vt:variant>
      <vt:variant>
        <vt:i4>1114165</vt:i4>
      </vt:variant>
      <vt:variant>
        <vt:i4>80</vt:i4>
      </vt:variant>
      <vt:variant>
        <vt:i4>0</vt:i4>
      </vt:variant>
      <vt:variant>
        <vt:i4>5</vt:i4>
      </vt:variant>
      <vt:variant>
        <vt:lpwstr>
        </vt:lpwstr>
      </vt:variant>
      <vt:variant>
        <vt:lpwstr>_Toc162426426</vt:lpwstr>
      </vt:variant>
      <vt:variant>
        <vt:i4>1114165</vt:i4>
      </vt:variant>
      <vt:variant>
        <vt:i4>74</vt:i4>
      </vt:variant>
      <vt:variant>
        <vt:i4>0</vt:i4>
      </vt:variant>
      <vt:variant>
        <vt:i4>5</vt:i4>
      </vt:variant>
      <vt:variant>
        <vt:lpwstr>
        </vt:lpwstr>
      </vt:variant>
      <vt:variant>
        <vt:lpwstr>_Toc162426425</vt:lpwstr>
      </vt:variant>
      <vt:variant>
        <vt:i4>1114165</vt:i4>
      </vt:variant>
      <vt:variant>
        <vt:i4>68</vt:i4>
      </vt:variant>
      <vt:variant>
        <vt:i4>0</vt:i4>
      </vt:variant>
      <vt:variant>
        <vt:i4>5</vt:i4>
      </vt:variant>
      <vt:variant>
        <vt:lpwstr>
        </vt:lpwstr>
      </vt:variant>
      <vt:variant>
        <vt:lpwstr>_Toc162426424</vt:lpwstr>
      </vt:variant>
      <vt:variant>
        <vt:i4>1114165</vt:i4>
      </vt:variant>
      <vt:variant>
        <vt:i4>62</vt:i4>
      </vt:variant>
      <vt:variant>
        <vt:i4>0</vt:i4>
      </vt:variant>
      <vt:variant>
        <vt:i4>5</vt:i4>
      </vt:variant>
      <vt:variant>
        <vt:lpwstr>
        </vt:lpwstr>
      </vt:variant>
      <vt:variant>
        <vt:lpwstr>_Toc162426423</vt:lpwstr>
      </vt:variant>
      <vt:variant>
        <vt:i4>1114165</vt:i4>
      </vt:variant>
      <vt:variant>
        <vt:i4>56</vt:i4>
      </vt:variant>
      <vt:variant>
        <vt:i4>0</vt:i4>
      </vt:variant>
      <vt:variant>
        <vt:i4>5</vt:i4>
      </vt:variant>
      <vt:variant>
        <vt:lpwstr>
        </vt:lpwstr>
      </vt:variant>
      <vt:variant>
        <vt:lpwstr>_Toc162426422</vt:lpwstr>
      </vt:variant>
      <vt:variant>
        <vt:i4>1114165</vt:i4>
      </vt:variant>
      <vt:variant>
        <vt:i4>50</vt:i4>
      </vt:variant>
      <vt:variant>
        <vt:i4>0</vt:i4>
      </vt:variant>
      <vt:variant>
        <vt:i4>5</vt:i4>
      </vt:variant>
      <vt:variant>
        <vt:lpwstr>
        </vt:lpwstr>
      </vt:variant>
      <vt:variant>
        <vt:lpwstr>_Toc162426421</vt:lpwstr>
      </vt:variant>
      <vt:variant>
        <vt:i4>1114165</vt:i4>
      </vt:variant>
      <vt:variant>
        <vt:i4>44</vt:i4>
      </vt:variant>
      <vt:variant>
        <vt:i4>0</vt:i4>
      </vt:variant>
      <vt:variant>
        <vt:i4>5</vt:i4>
      </vt:variant>
      <vt:variant>
        <vt:lpwstr>
        </vt:lpwstr>
      </vt:variant>
      <vt:variant>
        <vt:lpwstr>_Toc162426420</vt:lpwstr>
      </vt:variant>
      <vt:variant>
        <vt:i4>1179701</vt:i4>
      </vt:variant>
      <vt:variant>
        <vt:i4>38</vt:i4>
      </vt:variant>
      <vt:variant>
        <vt:i4>0</vt:i4>
      </vt:variant>
      <vt:variant>
        <vt:i4>5</vt:i4>
      </vt:variant>
      <vt:variant>
        <vt:lpwstr>
        </vt:lpwstr>
      </vt:variant>
      <vt:variant>
        <vt:lpwstr>_Toc162426419</vt:lpwstr>
      </vt:variant>
      <vt:variant>
        <vt:i4>1179701</vt:i4>
      </vt:variant>
      <vt:variant>
        <vt:i4>32</vt:i4>
      </vt:variant>
      <vt:variant>
        <vt:i4>0</vt:i4>
      </vt:variant>
      <vt:variant>
        <vt:i4>5</vt:i4>
      </vt:variant>
      <vt:variant>
        <vt:lpwstr>
        </vt:lpwstr>
      </vt:variant>
      <vt:variant>
        <vt:lpwstr>_Toc162426418</vt:lpwstr>
      </vt:variant>
      <vt:variant>
        <vt:i4>1179701</vt:i4>
      </vt:variant>
      <vt:variant>
        <vt:i4>26</vt:i4>
      </vt:variant>
      <vt:variant>
        <vt:i4>0</vt:i4>
      </vt:variant>
      <vt:variant>
        <vt:i4>5</vt:i4>
      </vt:variant>
      <vt:variant>
        <vt:lpwstr>
        </vt:lpwstr>
      </vt:variant>
      <vt:variant>
        <vt:lpwstr>_Toc162426417</vt:lpwstr>
      </vt:variant>
      <vt:variant>
        <vt:i4>1179701</vt:i4>
      </vt:variant>
      <vt:variant>
        <vt:i4>20</vt:i4>
      </vt:variant>
      <vt:variant>
        <vt:i4>0</vt:i4>
      </vt:variant>
      <vt:variant>
        <vt:i4>5</vt:i4>
      </vt:variant>
      <vt:variant>
        <vt:lpwstr>
        </vt:lpwstr>
      </vt:variant>
      <vt:variant>
        <vt:lpwstr>_Toc162426416</vt:lpwstr>
      </vt:variant>
      <vt:variant>
        <vt:i4>1179701</vt:i4>
      </vt:variant>
      <vt:variant>
        <vt:i4>14</vt:i4>
      </vt:variant>
      <vt:variant>
        <vt:i4>0</vt:i4>
      </vt:variant>
      <vt:variant>
        <vt:i4>5</vt:i4>
      </vt:variant>
      <vt:variant>
        <vt:lpwstr>
        </vt:lpwstr>
      </vt:variant>
      <vt:variant>
        <vt:lpwstr>_Toc162426415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 01 - Sample-AX Integration V1.0</dc:title>
  <dc:subject>Teledyne; AX2012 Phase 1 implementation</dc:subject>
  <dc:creator>charlie.kunes@microsoft.com</dc:creator>
  <cp:lastModifiedBy>Mark Undeberg</cp:lastModifiedBy>
  <cp:revision>2</cp:revision>
  <cp:lastPrinted>2011-11-29T18:30:00Z</cp:lastPrinted>
  <dcterms:created xsi:type="dcterms:W3CDTF">2014-01-14T04:58:00Z</dcterms:created>
  <dcterms:modified xsi:type="dcterms:W3CDTF">2014-01-14T04:58:00Z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0x0101002727CE60B40CBC4B828056928313ACC1</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0c29c02c-da9e-4773-b305-15d905460a93</vt:lpwstr>
  </property>
</Properties>
</file>